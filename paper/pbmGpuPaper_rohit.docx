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B458E" w14:textId="77777777" w:rsidR="00176C91" w:rsidRDefault="00176C91">
      <w:pPr>
        <w:spacing w:after="0" w:line="140" w:lineRule="exact"/>
        <w:rPr>
          <w:sz w:val="14"/>
          <w:szCs w:val="14"/>
        </w:rPr>
      </w:pPr>
    </w:p>
    <w:p w14:paraId="06981A14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42D1B4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17D2EF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A808DD4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0CDE9C4" w14:textId="77777777" w:rsidR="00176C91" w:rsidRDefault="002A4A35">
      <w:pPr>
        <w:spacing w:before="13" w:after="0" w:line="267" w:lineRule="auto"/>
        <w:ind w:left="987" w:right="982" w:hang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w w:val="107"/>
          <w:sz w:val="28"/>
          <w:szCs w:val="28"/>
        </w:rPr>
        <w:t>Accelerating</w:t>
      </w:r>
      <w:r>
        <w:rPr>
          <w:rFonts w:ascii="Times New Roman" w:eastAsia="Times New Roman" w:hAnsi="Times New Roman" w:cs="Times New Roman"/>
          <w:spacing w:val="6"/>
          <w:w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7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w w:val="107"/>
          <w:sz w:val="28"/>
          <w:szCs w:val="28"/>
        </w:rPr>
        <w:t>ulti-dimensional</w:t>
      </w:r>
      <w:r>
        <w:rPr>
          <w:rFonts w:ascii="Times New Roman" w:eastAsia="Times New Roman" w:hAnsi="Times New Roman" w:cs="Times New Roman"/>
          <w:spacing w:val="23"/>
          <w:w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9"/>
          <w:w w:val="107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w w:val="107"/>
          <w:sz w:val="28"/>
          <w:szCs w:val="28"/>
        </w:rPr>
        <w:t>opulation</w:t>
      </w:r>
      <w:r>
        <w:rPr>
          <w:rFonts w:ascii="Times New Roman" w:eastAsia="Times New Roman" w:hAnsi="Times New Roman" w:cs="Times New Roman"/>
          <w:spacing w:val="47"/>
          <w:w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8"/>
          <w:szCs w:val="28"/>
        </w:rPr>
        <w:t xml:space="preserve">balance 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del</w:t>
      </w:r>
      <w:r>
        <w:rPr>
          <w:rFonts w:ascii="Times New Roman" w:eastAsia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8"/>
          <w:szCs w:val="28"/>
        </w:rPr>
        <w:t>si</w:t>
      </w:r>
      <w:r>
        <w:rPr>
          <w:rFonts w:ascii="Times New Roman" w:eastAsia="Times New Roman" w:hAnsi="Times New Roman" w:cs="Times New Roman"/>
          <w:spacing w:val="-7"/>
          <w:w w:val="107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w w:val="107"/>
          <w:sz w:val="28"/>
          <w:szCs w:val="28"/>
        </w:rPr>
        <w:t>ulations</w:t>
      </w:r>
      <w:r>
        <w:rPr>
          <w:rFonts w:ascii="Times New Roman" w:eastAsia="Times New Roman" w:hAnsi="Times New Roman" w:cs="Times New Roman"/>
          <w:spacing w:val="27"/>
          <w:w w:val="107"/>
          <w:sz w:val="28"/>
          <w:szCs w:val="28"/>
        </w:rPr>
        <w:t xml:space="preserve"> </w:t>
      </w:r>
      <w:ins w:id="0" w:author="Rohit Ramachandran" w:date="2020-02-10T10:02:00Z">
        <w:r w:rsidR="00467165">
          <w:rPr>
            <w:rFonts w:ascii="Times New Roman" w:eastAsia="Times New Roman" w:hAnsi="Times New Roman" w:cs="Times New Roman"/>
            <w:sz w:val="28"/>
            <w:szCs w:val="28"/>
          </w:rPr>
          <w:t>via</w:t>
        </w:r>
      </w:ins>
      <w:del w:id="1" w:author="Rohit Ramachandran" w:date="2020-02-10T10:02:00Z">
        <w:r w:rsidDel="00467165">
          <w:rPr>
            <w:rFonts w:ascii="Times New Roman" w:eastAsia="Times New Roman" w:hAnsi="Times New Roman" w:cs="Times New Roman"/>
            <w:sz w:val="28"/>
            <w:szCs w:val="28"/>
          </w:rPr>
          <w:delText>with</w:delText>
        </w:r>
      </w:del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highly</w:t>
      </w:r>
      <w:r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scalable  frame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>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bookmarkStart w:id="2" w:name="_GoBack"/>
      <w:ins w:id="3" w:author="Rohit Ramachandran" w:date="2020-02-10T10:02:00Z">
        <w:r w:rsidR="00467165">
          <w:rPr>
            <w:rFonts w:ascii="Times New Roman" w:eastAsia="Times New Roman" w:hAnsi="Times New Roman" w:cs="Times New Roman"/>
            <w:w w:val="105"/>
            <w:sz w:val="28"/>
            <w:szCs w:val="28"/>
          </w:rPr>
          <w:t>using</w:t>
        </w:r>
      </w:ins>
      <w:del w:id="4" w:author="Rohit Ramachandran" w:date="2020-02-10T10:02:00Z">
        <w:r w:rsidDel="00467165">
          <w:rPr>
            <w:rFonts w:ascii="Times New Roman" w:eastAsia="Times New Roman" w:hAnsi="Times New Roman" w:cs="Times New Roman"/>
            <w:w w:val="105"/>
            <w:sz w:val="28"/>
            <w:szCs w:val="28"/>
          </w:rPr>
          <w:delText>on</w:delText>
        </w:r>
      </w:del>
      <w:r>
        <w:rPr>
          <w:rFonts w:ascii="Times New Roman" w:eastAsia="Times New Roman" w:hAnsi="Times New Roman" w:cs="Times New Roman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8"/>
          <w:szCs w:val="28"/>
        </w:rPr>
        <w:t>GPUs.</w:t>
      </w:r>
    </w:p>
    <w:bookmarkEnd w:id="2"/>
    <w:p w14:paraId="468DBF52" w14:textId="77777777" w:rsidR="00176C91" w:rsidRDefault="00176C91">
      <w:pPr>
        <w:spacing w:before="10" w:after="0" w:line="220" w:lineRule="exact"/>
      </w:pPr>
    </w:p>
    <w:p w14:paraId="46F192B1" w14:textId="77777777" w:rsidR="00176C91" w:rsidRDefault="002A4A35">
      <w:pPr>
        <w:spacing w:after="0" w:line="240" w:lineRule="auto"/>
        <w:ind w:left="1351" w:right="1336"/>
        <w:jc w:val="center"/>
        <w:rPr>
          <w:rFonts w:ascii="Meiryo" w:eastAsia="Meiryo" w:hAnsi="Meiryo" w:cs="Meiryo"/>
          <w:sz w:val="14"/>
          <w:szCs w:val="14"/>
        </w:rPr>
      </w:pPr>
      <w:r>
        <w:rPr>
          <w:rFonts w:ascii="Times New Roman" w:eastAsia="Times New Roman" w:hAnsi="Times New Roman" w:cs="Times New Roman"/>
          <w:w w:val="111"/>
          <w:sz w:val="20"/>
          <w:szCs w:val="20"/>
        </w:rPr>
        <w:t>Chaita</w:t>
      </w:r>
      <w:r>
        <w:rPr>
          <w:rFonts w:ascii="Times New Roman" w:eastAsia="Times New Roman" w:hAnsi="Times New Roman" w:cs="Times New Roman"/>
          <w:spacing w:val="-6"/>
          <w:w w:val="111"/>
          <w:sz w:val="20"/>
          <w:szCs w:val="20"/>
        </w:rPr>
        <w:t>ny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w w:val="11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Sampat</w:t>
      </w:r>
      <w:r>
        <w:rPr>
          <w:rFonts w:ascii="Times New Roman" w:eastAsia="Times New Roman" w:hAnsi="Times New Roman" w:cs="Times New Roman"/>
          <w:w w:val="127"/>
          <w:position w:val="7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spacing w:val="-25"/>
          <w:position w:val="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uktes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w w:val="107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Bara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w w:val="127"/>
          <w:position w:val="7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spacing w:val="-25"/>
          <w:position w:val="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Rohit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handra</w:t>
      </w:r>
      <w:r>
        <w:rPr>
          <w:rFonts w:ascii="Times New Roman" w:eastAsia="Times New Roman" w:hAnsi="Times New Roman" w:cs="Times New Roman"/>
          <w:spacing w:val="1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28"/>
          <w:position w:val="7"/>
          <w:sz w:val="14"/>
          <w:szCs w:val="14"/>
        </w:rPr>
        <w:t>a,</w:t>
      </w:r>
      <w:r>
        <w:rPr>
          <w:rFonts w:ascii="Meiryo" w:eastAsia="Meiryo" w:hAnsi="Meiryo" w:cs="Meiryo"/>
          <w:i/>
          <w:w w:val="93"/>
          <w:position w:val="7"/>
          <w:sz w:val="14"/>
          <w:szCs w:val="14"/>
        </w:rPr>
        <w:t>∗</w:t>
      </w:r>
    </w:p>
    <w:p w14:paraId="3C956B57" w14:textId="77777777" w:rsidR="00176C91" w:rsidRDefault="00176C91">
      <w:pPr>
        <w:spacing w:before="3" w:after="0" w:line="170" w:lineRule="exact"/>
        <w:rPr>
          <w:sz w:val="17"/>
          <w:szCs w:val="17"/>
        </w:rPr>
      </w:pPr>
    </w:p>
    <w:p w14:paraId="4B43B6AE" w14:textId="77777777" w:rsidR="00176C91" w:rsidRDefault="002A4A35">
      <w:pPr>
        <w:spacing w:after="0" w:line="240" w:lineRule="auto"/>
        <w:ind w:left="928" w:right="92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position w:val="6"/>
          <w:sz w:val="12"/>
          <w:szCs w:val="12"/>
        </w:rPr>
        <w:t>a</w:t>
      </w:r>
      <w:r>
        <w:rPr>
          <w:rFonts w:ascii="Times New Roman" w:eastAsia="Times New Roman" w:hAnsi="Times New Roman" w:cs="Times New Roman"/>
          <w:i/>
          <w:spacing w:val="-8"/>
          <w:position w:val="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Chemi</w:t>
      </w:r>
      <w:r>
        <w:rPr>
          <w:rFonts w:ascii="Times New Roman" w:eastAsia="Times New Roman" w:hAnsi="Times New Roman" w:cs="Times New Roman"/>
          <w:i/>
          <w:spacing w:val="-9"/>
          <w:w w:val="112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al</w:t>
      </w:r>
      <w:r>
        <w:rPr>
          <w:rFonts w:ascii="Times New Roman" w:eastAsia="Times New Roman" w:hAnsi="Times New Roman" w:cs="Times New Roman"/>
          <w:i/>
          <w:spacing w:val="18"/>
          <w:w w:val="112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and 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Bi</w:t>
      </w:r>
      <w:r>
        <w:rPr>
          <w:rFonts w:ascii="Times New Roman" w:eastAsia="Times New Roman" w:hAnsi="Times New Roman" w:cs="Times New Roman"/>
          <w:i/>
          <w:spacing w:val="-9"/>
          <w:w w:val="115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chemi</w:t>
      </w:r>
      <w:r>
        <w:rPr>
          <w:rFonts w:ascii="Times New Roman" w:eastAsia="Times New Roman" w:hAnsi="Times New Roman" w:cs="Times New Roman"/>
          <w:i/>
          <w:spacing w:val="-9"/>
          <w:w w:val="115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al</w:t>
      </w:r>
      <w:proofErr w:type="gramEnd"/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 xml:space="preserve"> Engin</w:t>
      </w:r>
      <w:r>
        <w:rPr>
          <w:rFonts w:ascii="Times New Roman" w:eastAsia="Times New Roman" w:hAnsi="Times New Roman" w:cs="Times New Roman"/>
          <w:i/>
          <w:spacing w:val="-9"/>
          <w:w w:val="115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ering,</w:t>
      </w:r>
      <w:r>
        <w:rPr>
          <w:rFonts w:ascii="Times New Roman" w:eastAsia="Times New Roman" w:hAnsi="Times New Roman" w:cs="Times New Roman"/>
          <w:i/>
          <w:spacing w:val="5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5"/>
          <w:w w:val="115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utgers</w:t>
      </w:r>
      <w:r>
        <w:rPr>
          <w:rFonts w:ascii="Times New Roman" w:eastAsia="Times New Roman" w:hAnsi="Times New Roman" w:cs="Times New Roman"/>
          <w:i/>
          <w:spacing w:val="15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University,</w:t>
      </w:r>
      <w:r>
        <w:rPr>
          <w:rFonts w:ascii="Times New Roman" w:eastAsia="Times New Roman" w:hAnsi="Times New Roman" w:cs="Times New Roman"/>
          <w:i/>
          <w:spacing w:val="18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Pis</w:t>
      </w:r>
      <w:r>
        <w:rPr>
          <w:rFonts w:ascii="Times New Roman" w:eastAsia="Times New Roman" w:hAnsi="Times New Roman" w:cs="Times New Roman"/>
          <w:i/>
          <w:spacing w:val="-9"/>
          <w:w w:val="115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ataway,</w:t>
      </w:r>
      <w:r>
        <w:rPr>
          <w:rFonts w:ascii="Times New Roman" w:eastAsia="Times New Roman" w:hAnsi="Times New Roman" w:cs="Times New Roman"/>
          <w:i/>
          <w:spacing w:val="7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NJ,</w:t>
      </w:r>
      <w:r>
        <w:rPr>
          <w:rFonts w:ascii="Times New Roman" w:eastAsia="Times New Roman" w:hAnsi="Times New Roman" w:cs="Times New Roman"/>
          <w:i/>
          <w:spacing w:val="32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USA</w:t>
      </w:r>
      <w:r>
        <w:rPr>
          <w:rFonts w:ascii="Times New Roman" w:eastAsia="Times New Roman" w:hAnsi="Times New Roman" w:cs="Times New Roman"/>
          <w:i/>
          <w:spacing w:val="27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i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9"/>
          <w:sz w:val="16"/>
          <w:szCs w:val="16"/>
        </w:rPr>
        <w:t>08854</w:t>
      </w:r>
    </w:p>
    <w:p w14:paraId="7FC41563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075718D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491E7F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C7DD6D5" w14:textId="77777777" w:rsidR="00176C91" w:rsidRDefault="00176C91">
      <w:pPr>
        <w:spacing w:before="10" w:after="0" w:line="280" w:lineRule="exact"/>
        <w:rPr>
          <w:sz w:val="28"/>
          <w:szCs w:val="28"/>
        </w:rPr>
      </w:pPr>
    </w:p>
    <w:p w14:paraId="02A7A83D" w14:textId="77777777" w:rsidR="00176C91" w:rsidRDefault="001C2152">
      <w:pPr>
        <w:spacing w:before="22" w:after="0" w:line="240" w:lineRule="auto"/>
        <w:ind w:left="955" w:right="691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C5533B7">
          <v:group id="_x0000_s1956" alt="" style="position:absolute;left:0;text-align:left;margin-left:133.75pt;margin-top:-8.65pt;width:343.7pt;height:.1pt;z-index:-1718;mso-position-horizontal-relative:page" coordorigin="2675,-173" coordsize="6874,2">
            <v:shape id="_x0000_s1957" alt="" style="position:absolute;left:2675;top:-173;width:6874;height:2" coordorigin="2675,-173" coordsize="6874,0" path="m2675,-173r6875,e" filled="f" strokeweight=".14042mm">
              <v:path arrowok="t"/>
            </v:shape>
            <w10:wrap anchorx="page"/>
          </v:group>
        </w:pict>
      </w:r>
      <w:r w:rsidR="002A4A35">
        <w:rPr>
          <w:rFonts w:ascii="Times New Roman" w:eastAsia="Times New Roman" w:hAnsi="Times New Roman" w:cs="Times New Roman"/>
          <w:b/>
          <w:bCs/>
          <w:w w:val="117"/>
          <w:sz w:val="20"/>
          <w:szCs w:val="20"/>
        </w:rPr>
        <w:t>Abstract</w:t>
      </w:r>
    </w:p>
    <w:p w14:paraId="74EDCD33" w14:textId="77777777" w:rsidR="00176C91" w:rsidRDefault="00176C91">
      <w:pPr>
        <w:spacing w:before="8" w:after="0" w:line="110" w:lineRule="exact"/>
        <w:rPr>
          <w:sz w:val="11"/>
          <w:szCs w:val="11"/>
        </w:rPr>
      </w:pPr>
    </w:p>
    <w:p w14:paraId="61E621B4" w14:textId="77777777" w:rsidR="00176C91" w:rsidRDefault="002A4A35">
      <w:pPr>
        <w:spacing w:after="0" w:line="360" w:lineRule="atLeast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29"/>
          <w:w w:val="10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dels</w:t>
      </w:r>
      <w:proofErr w:type="gramEnd"/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(PBMs)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widely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optimize </w:t>
      </w:r>
      <w:del w:id="5" w:author="Rohit Ramachandran" w:date="2020-02-10T10:04:00Z">
        <w:r w:rsidDel="00467165">
          <w:rPr>
            <w:rFonts w:ascii="Times New Roman" w:eastAsia="Times New Roman" w:hAnsi="Times New Roman" w:cs="Times New Roman"/>
            <w:sz w:val="20"/>
            <w:szCs w:val="20"/>
          </w:rPr>
          <w:delText>the</w:delText>
        </w:r>
        <w:r w:rsidDel="00467165">
          <w:rPr>
            <w:rFonts w:ascii="Times New Roman" w:eastAsia="Times New Roman" w:hAnsi="Times New Roman" w:cs="Times New Roman"/>
            <w:spacing w:val="39"/>
            <w:sz w:val="20"/>
            <w:szCs w:val="20"/>
          </w:rPr>
          <w:delText xml:space="preserve"> </w:delText>
        </w:r>
      </w:del>
      <w:r>
        <w:rPr>
          <w:rFonts w:ascii="Times New Roman" w:eastAsia="Times New Roman" w:hAnsi="Times New Roman" w:cs="Times New Roman"/>
          <w:w w:val="110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particulate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cess.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Prediction</w:t>
      </w:r>
      <w:r>
        <w:rPr>
          <w:rFonts w:ascii="Times New Roman" w:eastAsia="Times New Roman" w:hAnsi="Times New Roman" w:cs="Times New Roman"/>
          <w:spacing w:val="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time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olution  of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  <w:sz w:val="20"/>
          <w:szCs w:val="20"/>
        </w:rPr>
        <w:t>distribu</w:t>
      </w:r>
      <w:proofErr w:type="spellEnd"/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tion</w:t>
      </w:r>
      <w:proofErr w:type="spellEnd"/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particulate</w:t>
      </w:r>
      <w:r>
        <w:rPr>
          <w:rFonts w:ascii="Times New Roman" w:eastAsia="Times New Roman" w:hAnsi="Times New Roman" w:cs="Times New Roman"/>
          <w:spacing w:val="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erties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PBMs,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7"/>
          <w:w w:val="11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orta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under-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standing</w:t>
      </w:r>
      <w:r>
        <w:rPr>
          <w:rFonts w:ascii="Times New Roman" w:eastAsia="Times New Roman" w:hAnsi="Times New Roman" w:cs="Times New Roman"/>
          <w:spacing w:val="-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dynamics.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er,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6"/>
          <w:w w:val="104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configurations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ins w:id="6" w:author="Rohit Ramachandran" w:date="2020-02-10T10:14:00Z">
        <w:r w:rsidR="00041506">
          <w:rPr>
            <w:rFonts w:ascii="Times New Roman" w:eastAsia="Times New Roman" w:hAnsi="Times New Roman" w:cs="Times New Roman"/>
            <w:spacing w:val="12"/>
            <w:sz w:val="20"/>
            <w:szCs w:val="20"/>
          </w:rPr>
          <w:t xml:space="preserve">of </w:t>
        </w:r>
      </w:ins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xi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increases.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ulti-dimensional</w:t>
      </w:r>
      <w:r>
        <w:rPr>
          <w:rFonts w:ascii="Times New Roman" w:eastAsia="Times New Roman" w:hAnsi="Times New Roman" w:cs="Times New Roman"/>
          <w:spacing w:val="21"/>
          <w:w w:val="10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matrix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calculations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ote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tially</w:t>
      </w:r>
      <w:r>
        <w:rPr>
          <w:rFonts w:ascii="Times New Roman" w:eastAsia="Times New Roman" w:hAnsi="Times New Roman" w:cs="Times New Roman"/>
          <w:spacing w:val="1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requiring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significa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spacing w:val="-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Solving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equations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traditional</w:t>
      </w:r>
      <w:r>
        <w:rPr>
          <w:rFonts w:ascii="Times New Roman" w:eastAsia="Times New Roman" w:hAnsi="Times New Roman" w:cs="Times New Roman"/>
          <w:spacing w:val="40"/>
          <w:w w:val="10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  <w:sz w:val="20"/>
          <w:szCs w:val="20"/>
        </w:rPr>
        <w:t>cen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cessing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unit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(CPU)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computationally</w:t>
      </w:r>
      <w:r>
        <w:rPr>
          <w:rFonts w:ascii="Times New Roman" w:eastAsia="Times New Roman" w:hAnsi="Times New Roman" w:cs="Times New Roman"/>
          <w:spacing w:val="1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tractable. </w:t>
      </w:r>
      <w:r>
        <w:rPr>
          <w:rFonts w:ascii="Times New Roman" w:eastAsia="Times New Roman" w:hAnsi="Times New Roman" w:cs="Times New Roman"/>
          <w:spacing w:val="31"/>
          <w:w w:val="10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study</w:t>
      </w:r>
      <w:proofErr w:type="gramEnd"/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cuses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scalable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47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parallelize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nested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ops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ork.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 </w:t>
      </w:r>
      <w:ins w:id="7" w:author="Rohit Ramachandran" w:date="2020-02-10T10:14:00Z">
        <w:r w:rsidR="00041506">
          <w:rPr>
            <w:rFonts w:ascii="Times New Roman" w:eastAsia="Times New Roman" w:hAnsi="Times New Roman" w:cs="Times New Roman"/>
            <w:sz w:val="20"/>
            <w:szCs w:val="20"/>
          </w:rPr>
          <w:t xml:space="preserve"> is</w:t>
        </w:r>
      </w:ins>
      <w:del w:id="8" w:author="Rohit Ramachandran" w:date="2020-02-10T10:14:00Z">
        <w:r w:rsidDel="00041506">
          <w:rPr>
            <w:rFonts w:ascii="Times New Roman" w:eastAsia="Times New Roman" w:hAnsi="Times New Roman" w:cs="Times New Roman"/>
            <w:spacing w:val="4"/>
            <w:sz w:val="20"/>
            <w:szCs w:val="20"/>
          </w:rPr>
          <w:delText xml:space="preserve"> </w:delText>
        </w:r>
        <w:r w:rsidDel="00041506">
          <w:rPr>
            <w:rFonts w:ascii="Times New Roman" w:eastAsia="Times New Roman" w:hAnsi="Times New Roman" w:cs="Times New Roman"/>
            <w:spacing w:val="-6"/>
            <w:sz w:val="20"/>
            <w:szCs w:val="20"/>
          </w:rPr>
          <w:delText>w</w:delText>
        </w:r>
        <w:r w:rsidDel="00041506">
          <w:rPr>
            <w:rFonts w:ascii="Times New Roman" w:eastAsia="Times New Roman" w:hAnsi="Times New Roman" w:cs="Times New Roman"/>
            <w:sz w:val="20"/>
            <w:szCs w:val="20"/>
          </w:rPr>
          <w:delText>as</w:delText>
        </w:r>
      </w:del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unique </w:t>
      </w:r>
      <w:r>
        <w:rPr>
          <w:rFonts w:ascii="Times New Roman" w:eastAsia="Times New Roman" w:hAnsi="Times New Roman" w:cs="Times New Roman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adapts</w:t>
      </w:r>
      <w:r>
        <w:rPr>
          <w:rFonts w:ascii="Times New Roman" w:eastAsia="Times New Roman" w:hAnsi="Times New Roman" w:cs="Times New Roman"/>
          <w:spacing w:val="1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accordingl</w:t>
      </w:r>
      <w:r>
        <w:rPr>
          <w:rFonts w:ascii="Times New Roman" w:eastAsia="Times New Roman" w:hAnsi="Times New Roman" w:cs="Times New Roman"/>
          <w:spacing w:val="-16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parallelized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ecifically</w:t>
      </w:r>
      <w:proofErr w:type="gramEnd"/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NVIDIA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written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C/C++.</w:t>
      </w:r>
      <w:r>
        <w:rPr>
          <w:rFonts w:ascii="Times New Roman" w:eastAsia="Times New Roman" w:hAnsi="Times New Roman" w:cs="Times New Roman"/>
          <w:spacing w:val="25"/>
          <w:w w:val="1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jor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ottlene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algorithms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unication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een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GPU,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studies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tributed</w:t>
      </w:r>
      <w:r>
        <w:rPr>
          <w:rFonts w:ascii="Times New Roman" w:eastAsia="Times New Roman" w:hAnsi="Times New Roman" w:cs="Times New Roman"/>
          <w:spacing w:val="2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than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1%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total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leading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maxi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eedup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eing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orted</w:t>
      </w:r>
      <w:r>
        <w:rPr>
          <w:rFonts w:ascii="Times New Roman" w:eastAsia="Times New Roman" w:hAnsi="Times New Roman" w:cs="Times New Roman"/>
          <w:spacing w:val="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GPU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2x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ulti-core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configuration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desktop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computer.</w:t>
      </w:r>
      <w:r>
        <w:rPr>
          <w:rFonts w:ascii="Times New Roman" w:eastAsia="Times New Roman" w:hAnsi="Times New Roman" w:cs="Times New Roman"/>
          <w:spacing w:val="3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8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orted</w:t>
      </w:r>
      <w:r>
        <w:rPr>
          <w:rFonts w:ascii="Times New Roman" w:eastAsia="Times New Roman" w:hAnsi="Times New Roman" w:cs="Times New Roman"/>
          <w:spacing w:val="1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arious  CPU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hitectures</w:t>
      </w:r>
      <w:r>
        <w:rPr>
          <w:rFonts w:ascii="Times New Roman" w:eastAsia="Times New Roman" w:hAnsi="Times New Roman" w:cs="Times New Roman"/>
          <w:spacing w:val="1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configurations.</w:t>
      </w:r>
    </w:p>
    <w:p w14:paraId="54A7D0D4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5033812" w14:textId="77777777" w:rsidR="00176C91" w:rsidRDefault="00176C91">
      <w:pPr>
        <w:spacing w:before="7" w:after="0" w:line="220" w:lineRule="exact"/>
      </w:pPr>
    </w:p>
    <w:p w14:paraId="278AE953" w14:textId="77777777" w:rsidR="00176C91" w:rsidRDefault="001C2152">
      <w:pPr>
        <w:spacing w:before="29" w:after="0" w:line="240" w:lineRule="auto"/>
        <w:ind w:left="1174" w:right="-20"/>
        <w:rPr>
          <w:rFonts w:ascii="Times New Roman" w:eastAsia="Times New Roman" w:hAnsi="Times New Roman" w:cs="Times New Roman"/>
          <w:sz w:val="16"/>
          <w:szCs w:val="16"/>
        </w:rPr>
      </w:pPr>
      <w:r>
        <w:pict w14:anchorId="79D224AF">
          <v:group id="_x0000_s1954" alt="" style="position:absolute;left:0;text-align:left;margin-left:133.75pt;margin-top:-.45pt;width:137.5pt;height:.1pt;z-index:-1717;mso-position-horizontal-relative:page" coordorigin="2675,-9" coordsize="2750,2">
            <v:shape id="_x0000_s1955" alt="" style="position:absolute;left:2675;top:-9;width:2750;height:2" coordorigin="2675,-9" coordsize="2750,0" path="m2675,-9r2750,e" filled="f" strokeweight=".14042mm">
              <v:path arrowok="t"/>
            </v:shape>
            <w10:wrap anchorx="page"/>
          </v:group>
        </w:pict>
      </w:r>
      <w:r w:rsidR="002A4A35">
        <w:rPr>
          <w:rFonts w:ascii="Courier" w:eastAsia="Courier" w:hAnsi="Courier" w:cs="Courier"/>
          <w:i/>
          <w:spacing w:val="11"/>
          <w:w w:val="111"/>
          <w:position w:val="6"/>
          <w:sz w:val="12"/>
          <w:szCs w:val="12"/>
        </w:rPr>
        <w:t>∗</w:t>
      </w:r>
      <w:r w:rsidR="002A4A35">
        <w:rPr>
          <w:rFonts w:ascii="Times New Roman" w:eastAsia="Times New Roman" w:hAnsi="Times New Roman" w:cs="Times New Roman"/>
          <w:w w:val="111"/>
          <w:sz w:val="16"/>
          <w:szCs w:val="16"/>
        </w:rPr>
        <w:t>Corres</w:t>
      </w:r>
      <w:r w:rsidR="002A4A35">
        <w:rPr>
          <w:rFonts w:ascii="Times New Roman" w:eastAsia="Times New Roman" w:hAnsi="Times New Roman" w:cs="Times New Roman"/>
          <w:spacing w:val="6"/>
          <w:w w:val="111"/>
          <w:sz w:val="16"/>
          <w:szCs w:val="16"/>
        </w:rPr>
        <w:t>p</w:t>
      </w:r>
      <w:r w:rsidR="002A4A35">
        <w:rPr>
          <w:rFonts w:ascii="Times New Roman" w:eastAsia="Times New Roman" w:hAnsi="Times New Roman" w:cs="Times New Roman"/>
          <w:w w:val="111"/>
          <w:sz w:val="16"/>
          <w:szCs w:val="16"/>
        </w:rPr>
        <w:t>onding</w:t>
      </w:r>
      <w:r w:rsidR="002A4A35">
        <w:rPr>
          <w:rFonts w:ascii="Times New Roman" w:eastAsia="Times New Roman" w:hAnsi="Times New Roman" w:cs="Times New Roman"/>
          <w:spacing w:val="21"/>
          <w:w w:val="111"/>
          <w:sz w:val="16"/>
          <w:szCs w:val="16"/>
        </w:rPr>
        <w:t xml:space="preserve"> </w:t>
      </w:r>
      <w:r w:rsidR="002A4A35">
        <w:rPr>
          <w:rFonts w:ascii="Times New Roman" w:eastAsia="Times New Roman" w:hAnsi="Times New Roman" w:cs="Times New Roman"/>
          <w:w w:val="118"/>
          <w:sz w:val="16"/>
          <w:szCs w:val="16"/>
        </w:rPr>
        <w:t>au</w:t>
      </w:r>
      <w:r w:rsidR="002A4A35">
        <w:rPr>
          <w:rFonts w:ascii="Times New Roman" w:eastAsia="Times New Roman" w:hAnsi="Times New Roman" w:cs="Times New Roman"/>
          <w:w w:val="120"/>
          <w:sz w:val="16"/>
          <w:szCs w:val="16"/>
        </w:rPr>
        <w:t>thor</w:t>
      </w:r>
    </w:p>
    <w:p w14:paraId="1725E661" w14:textId="77777777" w:rsidR="00176C91" w:rsidRDefault="002A4A35">
      <w:pPr>
        <w:spacing w:before="5" w:after="0" w:line="240" w:lineRule="auto"/>
        <w:ind w:left="1260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Email</w:t>
      </w:r>
      <w:r>
        <w:rPr>
          <w:rFonts w:ascii="Times New Roman" w:eastAsia="Times New Roman" w:hAnsi="Times New Roman" w:cs="Times New Roman"/>
          <w:i/>
          <w:spacing w:val="29"/>
          <w:w w:val="1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add</w:t>
      </w:r>
      <w:r>
        <w:rPr>
          <w:rFonts w:ascii="Times New Roman" w:eastAsia="Times New Roman" w:hAnsi="Times New Roman" w:cs="Times New Roman"/>
          <w:i/>
          <w:spacing w:val="-9"/>
          <w:w w:val="112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ess:</w:t>
      </w:r>
      <w:r>
        <w:rPr>
          <w:rFonts w:ascii="Times New Roman" w:eastAsia="Times New Roman" w:hAnsi="Times New Roman" w:cs="Times New Roman"/>
          <w:i/>
          <w:spacing w:val="28"/>
          <w:w w:val="112"/>
          <w:sz w:val="16"/>
          <w:szCs w:val="16"/>
        </w:rPr>
        <w:t xml:space="preserve"> </w:t>
      </w:r>
      <w:hyperlink r:id="rId6">
        <w:r>
          <w:rPr>
            <w:rFonts w:ascii="Courier" w:eastAsia="Courier" w:hAnsi="Courier" w:cs="Courier"/>
            <w:w w:val="88"/>
            <w:sz w:val="16"/>
            <w:szCs w:val="16"/>
          </w:rPr>
          <w:t>rohitrr@soemail.rutgers.com</w:t>
        </w:r>
        <w:r>
          <w:rPr>
            <w:rFonts w:ascii="Courier" w:eastAsia="Courier" w:hAnsi="Courier" w:cs="Courier"/>
            <w:spacing w:val="-39"/>
            <w:sz w:val="16"/>
            <w:szCs w:val="16"/>
          </w:rPr>
          <w:t xml:space="preserve"> </w:t>
        </w:r>
      </w:hyperlink>
      <w:r>
        <w:rPr>
          <w:rFonts w:ascii="Times New Roman" w:eastAsia="Times New Roman" w:hAnsi="Times New Roman" w:cs="Times New Roman"/>
          <w:w w:val="117"/>
          <w:sz w:val="16"/>
          <w:szCs w:val="16"/>
        </w:rPr>
        <w:t>(Rohit</w:t>
      </w:r>
      <w:r>
        <w:rPr>
          <w:rFonts w:ascii="Times New Roman" w:eastAsia="Times New Roman" w:hAnsi="Times New Roman" w:cs="Times New Roman"/>
          <w:spacing w:val="10"/>
          <w:w w:val="1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Rama</w:t>
      </w:r>
      <w:r>
        <w:rPr>
          <w:rFonts w:ascii="Times New Roman" w:eastAsia="Times New Roman" w:hAnsi="Times New Roman" w:cs="Times New Roman"/>
          <w:spacing w:val="-4"/>
          <w:w w:val="115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w w:val="118"/>
          <w:sz w:val="16"/>
          <w:szCs w:val="16"/>
        </w:rPr>
        <w:t>handr</w:t>
      </w:r>
      <w:r>
        <w:rPr>
          <w:rFonts w:ascii="Times New Roman" w:eastAsia="Times New Roman" w:hAnsi="Times New Roman" w:cs="Times New Roman"/>
          <w:w w:val="119"/>
          <w:sz w:val="16"/>
          <w:szCs w:val="16"/>
        </w:rPr>
        <w:t>an)</w:t>
      </w:r>
    </w:p>
    <w:p w14:paraId="2403C6D2" w14:textId="77777777" w:rsidR="00176C91" w:rsidRDefault="00176C91">
      <w:pPr>
        <w:spacing w:before="9" w:after="0" w:line="150" w:lineRule="exact"/>
        <w:rPr>
          <w:sz w:val="15"/>
          <w:szCs w:val="15"/>
        </w:rPr>
      </w:pPr>
    </w:p>
    <w:p w14:paraId="3FEF26E1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4B34F3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DF3DEA1" w14:textId="77777777" w:rsidR="00176C91" w:rsidRDefault="002A4A35">
      <w:pPr>
        <w:tabs>
          <w:tab w:val="left" w:pos="6540"/>
        </w:tabs>
        <w:spacing w:after="0" w:line="240" w:lineRule="auto"/>
        <w:ind w:left="955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i/>
          <w:spacing w:val="-10"/>
          <w:w w:val="115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eprint</w:t>
      </w:r>
      <w:r>
        <w:rPr>
          <w:rFonts w:ascii="Times New Roman" w:eastAsia="Times New Roman" w:hAnsi="Times New Roman" w:cs="Times New Roman"/>
          <w:i/>
          <w:spacing w:val="24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submitt</w:t>
      </w:r>
      <w:r>
        <w:rPr>
          <w:rFonts w:ascii="Times New Roman" w:eastAsia="Times New Roman" w:hAnsi="Times New Roman" w:cs="Times New Roman"/>
          <w:i/>
          <w:spacing w:val="-9"/>
          <w:w w:val="115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i/>
          <w:spacing w:val="11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i/>
          <w:spacing w:val="4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16"/>
          <w:szCs w:val="16"/>
        </w:rPr>
        <w:t>Computer</w:t>
      </w:r>
      <w:r>
        <w:rPr>
          <w:rFonts w:ascii="Times New Roman" w:eastAsia="Times New Roman" w:hAnsi="Times New Roman" w:cs="Times New Roman"/>
          <w:i/>
          <w:spacing w:val="16"/>
          <w:w w:val="115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and 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1"/>
          <w:sz w:val="16"/>
          <w:szCs w:val="16"/>
        </w:rPr>
        <w:t>Chemi</w:t>
      </w:r>
      <w:r>
        <w:rPr>
          <w:rFonts w:ascii="Times New Roman" w:eastAsia="Times New Roman" w:hAnsi="Times New Roman" w:cs="Times New Roman"/>
          <w:i/>
          <w:spacing w:val="-9"/>
          <w:w w:val="111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i/>
          <w:w w:val="111"/>
          <w:sz w:val="16"/>
          <w:szCs w:val="16"/>
        </w:rPr>
        <w:t>al</w:t>
      </w:r>
      <w:proofErr w:type="gramEnd"/>
      <w:r>
        <w:rPr>
          <w:rFonts w:ascii="Times New Roman" w:eastAsia="Times New Roman" w:hAnsi="Times New Roman" w:cs="Times New Roman"/>
          <w:i/>
          <w:spacing w:val="25"/>
          <w:w w:val="1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1"/>
          <w:sz w:val="16"/>
          <w:szCs w:val="16"/>
        </w:rPr>
        <w:t>Engin</w:t>
      </w:r>
      <w:r>
        <w:rPr>
          <w:rFonts w:ascii="Times New Roman" w:eastAsia="Times New Roman" w:hAnsi="Times New Roman" w:cs="Times New Roman"/>
          <w:i/>
          <w:spacing w:val="-9"/>
          <w:w w:val="11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w w:val="111"/>
          <w:sz w:val="16"/>
          <w:szCs w:val="16"/>
        </w:rPr>
        <w:t>ering</w:t>
      </w:r>
      <w:r>
        <w:rPr>
          <w:rFonts w:ascii="Times New Roman" w:eastAsia="Times New Roman" w:hAnsi="Times New Roman" w:cs="Times New Roman"/>
          <w:i/>
          <w:spacing w:val="-30"/>
          <w:w w:val="1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spacing w:val="-14"/>
          <w:w w:val="111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i/>
          <w:w w:val="111"/>
          <w:sz w:val="16"/>
          <w:szCs w:val="16"/>
        </w:rPr>
        <w:t>ebruary</w:t>
      </w:r>
      <w:r>
        <w:rPr>
          <w:rFonts w:ascii="Times New Roman" w:eastAsia="Times New Roman" w:hAnsi="Times New Roman" w:cs="Times New Roman"/>
          <w:i/>
          <w:spacing w:val="22"/>
          <w:w w:val="1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3,  </w:t>
      </w:r>
      <w:r>
        <w:rPr>
          <w:rFonts w:ascii="Times New Roman" w:eastAsia="Times New Roman" w:hAnsi="Times New Roman" w:cs="Times New Roman"/>
          <w:i/>
          <w:w w:val="109"/>
          <w:sz w:val="16"/>
          <w:szCs w:val="16"/>
        </w:rPr>
        <w:t>2020</w:t>
      </w:r>
    </w:p>
    <w:p w14:paraId="0FB0AFEA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08596D5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9C55BF4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365914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A844C3A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06D46AE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3B3D538F" w14:textId="77777777" w:rsidR="00176C91" w:rsidRDefault="002A4A35">
      <w:pPr>
        <w:spacing w:before="22"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Keywo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ds:   </w:t>
      </w:r>
      <w:r>
        <w:rPr>
          <w:rFonts w:ascii="Times New Roman" w:eastAsia="Times New Roman" w:hAnsi="Times New Roman" w:cs="Times New Roman"/>
          <w:i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19"/>
          <w:w w:val="10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GPU,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Computing,</w:t>
      </w:r>
    </w:p>
    <w:p w14:paraId="3ABB6054" w14:textId="77777777" w:rsidR="00176C91" w:rsidRDefault="00176C91">
      <w:pPr>
        <w:spacing w:before="9" w:after="0" w:line="120" w:lineRule="exact"/>
        <w:rPr>
          <w:sz w:val="12"/>
          <w:szCs w:val="12"/>
        </w:rPr>
      </w:pPr>
    </w:p>
    <w:p w14:paraId="416B4604" w14:textId="77777777" w:rsidR="00176C91" w:rsidRDefault="001C2152">
      <w:pPr>
        <w:spacing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E22A31D">
          <v:group id="_x0000_s1952" alt="" style="position:absolute;left:0;text-align:left;margin-left:133.75pt;margin-top:21.45pt;width:343.7pt;height:.1pt;z-index:-1716;mso-position-horizontal-relative:page" coordorigin="2675,429" coordsize="6874,2">
            <v:shape id="_x0000_s1953" alt="" style="position:absolute;left:2675;top:429;width:6874;height:2" coordorigin="2675,429" coordsize="6874,0" path="m2675,429r6875,e" filled="f" strokeweight=".14042mm">
              <v:path arrowok="t"/>
            </v:shape>
            <w10:wrap anchorx="page"/>
          </v:group>
        </w:pict>
      </w:r>
      <w:r w:rsidR="002A4A35"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 w:rsidR="002A4A35"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 w:rsidR="002A4A35">
        <w:rPr>
          <w:rFonts w:ascii="Times New Roman" w:eastAsia="Times New Roman" w:hAnsi="Times New Roman" w:cs="Times New Roman"/>
          <w:w w:val="109"/>
          <w:sz w:val="20"/>
          <w:szCs w:val="20"/>
        </w:rPr>
        <w:t>ulation,</w:t>
      </w:r>
      <w:r w:rsidR="002A4A35">
        <w:rPr>
          <w:rFonts w:ascii="Times New Roman" w:eastAsia="Times New Roman" w:hAnsi="Times New Roman" w:cs="Times New Roman"/>
          <w:spacing w:val="21"/>
          <w:w w:val="109"/>
          <w:sz w:val="20"/>
          <w:szCs w:val="20"/>
        </w:rPr>
        <w:t xml:space="preserve"> </w:t>
      </w:r>
      <w:proofErr w:type="gramStart"/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MPI, </w:t>
      </w:r>
      <w:r w:rsidR="002A4A35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05"/>
          <w:sz w:val="20"/>
          <w:szCs w:val="20"/>
        </w:rPr>
        <w:t>CU</w:t>
      </w:r>
      <w:r w:rsidR="002A4A35"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D</w:t>
      </w:r>
      <w:r w:rsidR="002A4A35">
        <w:rPr>
          <w:rFonts w:ascii="Times New Roman" w:eastAsia="Times New Roman" w:hAnsi="Times New Roman" w:cs="Times New Roman"/>
          <w:w w:val="103"/>
          <w:sz w:val="20"/>
          <w:szCs w:val="20"/>
        </w:rPr>
        <w:t>A</w:t>
      </w:r>
      <w:proofErr w:type="gramEnd"/>
    </w:p>
    <w:p w14:paraId="4B69D694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659BE6A" w14:textId="77777777" w:rsidR="00176C91" w:rsidRDefault="00176C91">
      <w:pPr>
        <w:spacing w:before="10" w:after="0" w:line="280" w:lineRule="exact"/>
        <w:rPr>
          <w:sz w:val="28"/>
          <w:szCs w:val="28"/>
        </w:rPr>
      </w:pPr>
    </w:p>
    <w:p w14:paraId="2BEAA966" w14:textId="77777777" w:rsidR="00176C91" w:rsidRDefault="002A4A35">
      <w:pPr>
        <w:spacing w:before="22" w:after="0" w:line="240" w:lineRule="auto"/>
        <w:ind w:left="955" w:right="623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6"/>
          <w:w w:val="11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b/>
          <w:bCs/>
          <w:spacing w:val="7"/>
          <w:w w:val="11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duction</w:t>
      </w:r>
    </w:p>
    <w:p w14:paraId="64716D11" w14:textId="77777777" w:rsidR="00176C91" w:rsidRDefault="00176C91">
      <w:pPr>
        <w:spacing w:before="8" w:after="0" w:line="100" w:lineRule="exact"/>
        <w:rPr>
          <w:sz w:val="10"/>
          <w:szCs w:val="10"/>
        </w:rPr>
      </w:pPr>
    </w:p>
    <w:p w14:paraId="6E721C29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AAF3BD2" w14:textId="77777777" w:rsidR="00176C91" w:rsidRDefault="002A4A35">
      <w:pPr>
        <w:spacing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past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decade,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2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(PBMs)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widely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predict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dynamics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pacing w:val="37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cesses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9"/>
          <w:sz w:val="20"/>
          <w:szCs w:val="20"/>
        </w:rPr>
        <w:t>Ramkrishna</w:t>
      </w:r>
      <w:proofErr w:type="spellEnd"/>
      <w:r>
        <w:rPr>
          <w:rFonts w:ascii="Times New Roman" w:eastAsia="Times New Roman" w:hAnsi="Times New Roman" w:cs="Times New Roman"/>
          <w:spacing w:val="3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Singh,</w:t>
      </w:r>
    </w:p>
    <w:p w14:paraId="1F96A28F" w14:textId="77777777" w:rsidR="00176C91" w:rsidRDefault="002A4A35">
      <w:pPr>
        <w:spacing w:before="4" w:after="0" w:line="372" w:lineRule="auto"/>
        <w:ind w:left="955" w:right="9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2014).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opulation</w:t>
      </w:r>
      <w:proofErr w:type="gramEnd"/>
      <w:r>
        <w:rPr>
          <w:rFonts w:ascii="Times New Roman" w:eastAsia="Times New Roman" w:hAnsi="Times New Roman" w:cs="Times New Roman"/>
          <w:spacing w:val="3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equation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tially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conser</w:t>
      </w:r>
      <w:r>
        <w:rPr>
          <w:rFonts w:ascii="Times New Roman" w:eastAsia="Times New Roman" w:hAnsi="Times New Roman" w:cs="Times New Roman"/>
          <w:spacing w:val="-11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ation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(e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tities)</w:t>
      </w:r>
      <w:r>
        <w:rPr>
          <w:rFonts w:ascii="Times New Roman" w:eastAsia="Times New Roman" w:hAnsi="Times New Roman" w:cs="Times New Roman"/>
          <w:spacing w:val="2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regulate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vior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tire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system.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PBMs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consist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eral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external 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i.e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spatial)</w:t>
      </w:r>
      <w:r>
        <w:rPr>
          <w:rFonts w:ascii="Times New Roman" w:eastAsia="Times New Roman" w:hAnsi="Times New Roman" w:cs="Times New Roman"/>
          <w:spacing w:val="37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ternal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ordinates</w:t>
      </w:r>
      <w:r>
        <w:rPr>
          <w:rFonts w:ascii="Times New Roman" w:eastAsia="Times New Roman" w:hAnsi="Times New Roman" w:cs="Times New Roman"/>
          <w:spacing w:val="43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grids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ordinates 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lead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more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accurate 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del.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grid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ordinates,</w:t>
      </w:r>
      <w:r>
        <w:rPr>
          <w:rFonts w:ascii="Times New Roman" w:eastAsia="Times New Roman" w:hAnsi="Times New Roman" w:cs="Times New Roman"/>
          <w:spacing w:val="37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leads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step,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leading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ins w:id="9" w:author="Rohit Ramachandran" w:date="2020-02-10T10:18:00Z">
        <w:r w:rsidR="00041506">
          <w:rPr>
            <w:rFonts w:ascii="Times New Roman" w:eastAsia="Times New Roman" w:hAnsi="Times New Roman" w:cs="Times New Roman"/>
            <w:spacing w:val="21"/>
            <w:sz w:val="20"/>
            <w:szCs w:val="20"/>
          </w:rPr>
          <w:t xml:space="preserve"> </w:t>
        </w:r>
      </w:ins>
      <w:del w:id="10" w:author="Rohit Ramachandran" w:date="2020-02-10T10:18:00Z">
        <w:r w:rsidDel="00041506">
          <w:rPr>
            <w:rFonts w:ascii="Times New Roman" w:eastAsia="Times New Roman" w:hAnsi="Times New Roman" w:cs="Times New Roman"/>
            <w:spacing w:val="30"/>
            <w:sz w:val="20"/>
            <w:szCs w:val="20"/>
          </w:rPr>
          <w:delText xml:space="preserve"> </w:delText>
        </w:r>
        <w:r w:rsidDel="00041506">
          <w:rPr>
            <w:rFonts w:ascii="Times New Roman" w:eastAsia="Times New Roman" w:hAnsi="Times New Roman" w:cs="Times New Roman"/>
            <w:sz w:val="20"/>
            <w:szCs w:val="20"/>
          </w:rPr>
          <w:delText>a</w:delText>
        </w:r>
        <w:r w:rsidDel="00041506">
          <w:rPr>
            <w:rFonts w:ascii="Times New Roman" w:eastAsia="Times New Roman" w:hAnsi="Times New Roman" w:cs="Times New Roman"/>
            <w:spacing w:val="21"/>
            <w:sz w:val="20"/>
            <w:szCs w:val="20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0"/>
          <w:szCs w:val="20"/>
        </w:rPr>
        <w:t>higher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times.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factor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7"/>
          <w:sz w:val="14"/>
          <w:szCs w:val="14"/>
        </w:rPr>
        <w:t xml:space="preserve">4  </w:t>
      </w:r>
      <w:r>
        <w:rPr>
          <w:rFonts w:ascii="Times New Roman" w:eastAsia="Times New Roman" w:hAnsi="Times New Roman" w:cs="Times New Roman"/>
          <w:spacing w:val="1"/>
          <w:position w:val="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ins w:id="11" w:author="Rohit Ramachandran" w:date="2020-02-10T10:19:00Z">
        <w:r w:rsidR="00970172">
          <w:rPr>
            <w:rFonts w:ascii="Times New Roman" w:eastAsia="Times New Roman" w:hAnsi="Times New Roman" w:cs="Times New Roman"/>
            <w:sz w:val="20"/>
            <w:szCs w:val="20"/>
          </w:rPr>
          <w:t>ith</w:t>
        </w:r>
      </w:ins>
      <w:del w:id="12" w:author="Rohit Ramachandran" w:date="2020-02-10T10:19:00Z">
        <w:r w:rsidDel="00970172">
          <w:rPr>
            <w:rFonts w:ascii="Times New Roman" w:eastAsia="Times New Roman" w:hAnsi="Times New Roman" w:cs="Times New Roman"/>
            <w:sz w:val="20"/>
            <w:szCs w:val="20"/>
          </w:rPr>
          <w:delText>here</w:delText>
        </w:r>
      </w:del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eing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26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5"/>
          <w:w w:val="12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grids. 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PBMs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descri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olution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tities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differe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states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tities. 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Deriving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accurate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equations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determine</w:t>
      </w:r>
      <w:r>
        <w:rPr>
          <w:rFonts w:ascii="Times New Roman" w:eastAsia="Times New Roman" w:hAnsi="Times New Roman" w:cs="Times New Roman"/>
          <w:spacing w:val="2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hange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ternal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ordinates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requires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precise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empirical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correlations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w w:val="10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erime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tal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data.  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Another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accuracy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dels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6"/>
          <w:w w:val="11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duce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first-principle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based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ernel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pacing w:val="2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handran,</w:t>
      </w:r>
    </w:p>
    <w:p w14:paraId="70E7156C" w14:textId="77777777" w:rsidR="00176C91" w:rsidRDefault="002A4A35">
      <w:pPr>
        <w:spacing w:before="6"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2015).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accurate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proofErr w:type="gram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incor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orates</w:t>
      </w:r>
      <w:r>
        <w:rPr>
          <w:rFonts w:ascii="Times New Roman" w:eastAsia="Times New Roman" w:hAnsi="Times New Roman" w:cs="Times New Roman"/>
          <w:spacing w:val="3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higher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grids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ell as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includes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hanistic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ernel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ected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uggish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ulate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ins w:id="13" w:author="Rohit Ramachandran" w:date="2020-02-10T10:19:00Z">
        <w:r w:rsidR="00970172">
          <w:rPr>
            <w:rFonts w:ascii="Times New Roman" w:eastAsia="Times New Roman" w:hAnsi="Times New Roman" w:cs="Times New Roman"/>
            <w:sz w:val="20"/>
            <w:szCs w:val="20"/>
          </w:rPr>
          <w:t xml:space="preserve"> </w:t>
        </w:r>
      </w:ins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hour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Barras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al.,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2015)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complete.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</w:t>
      </w:r>
      <w:ins w:id="14" w:author="Rohit Ramachandran" w:date="2020-02-10T10:19:00Z">
        <w:r w:rsidR="00970172">
          <w:rPr>
            <w:rFonts w:ascii="Times New Roman" w:eastAsia="Times New Roman" w:hAnsi="Times New Roman" w:cs="Times New Roman"/>
            <w:sz w:val="20"/>
            <w:szCs w:val="20"/>
          </w:rPr>
          <w:t>ution</w:t>
        </w:r>
      </w:ins>
      <w:proofErr w:type="gramEnd"/>
      <w:del w:id="15" w:author="Rohit Ramachandran" w:date="2020-02-10T10:19:00Z">
        <w:r w:rsidDel="00970172">
          <w:rPr>
            <w:rFonts w:ascii="Times New Roman" w:eastAsia="Times New Roman" w:hAnsi="Times New Roman" w:cs="Times New Roman"/>
            <w:sz w:val="20"/>
            <w:szCs w:val="20"/>
          </w:rPr>
          <w:delText>ving</w:delText>
        </w:r>
      </w:del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hniques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viable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time </w:t>
      </w:r>
      <w:ins w:id="16" w:author="Rohit Ramachandran" w:date="2020-02-10T10:19:00Z">
        <w:r w:rsidR="00AA5E94">
          <w:rPr>
            <w:rFonts w:ascii="Times New Roman" w:eastAsia="Times New Roman" w:hAnsi="Times New Roman" w:cs="Times New Roman"/>
            <w:sz w:val="20"/>
            <w:szCs w:val="20"/>
          </w:rPr>
          <w:t>process</w:t>
        </w:r>
      </w:ins>
      <w:del w:id="17" w:author="Rohit Ramachandran" w:date="2020-02-10T10:19:00Z">
        <w:r w:rsidDel="00AA5E94">
          <w:rPr>
            <w:rFonts w:ascii="Times New Roman" w:eastAsia="Times New Roman" w:hAnsi="Times New Roman" w:cs="Times New Roman"/>
            <w:sz w:val="20"/>
            <w:szCs w:val="20"/>
          </w:rPr>
          <w:delText>system</w:delText>
        </w:r>
      </w:del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trol. 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us,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ulate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del.</w:t>
      </w:r>
    </w:p>
    <w:p w14:paraId="6C2DC964" w14:textId="77777777" w:rsidR="00176C91" w:rsidRDefault="002A4A35">
      <w:pPr>
        <w:spacing w:before="5"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1"/>
          <w:w w:val="10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ancem</w:t>
      </w:r>
      <w:r>
        <w:rPr>
          <w:rFonts w:ascii="Times New Roman" w:eastAsia="Times New Roman" w:hAnsi="Times New Roman" w:cs="Times New Roman"/>
          <w:spacing w:val="1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computers</w:t>
      </w:r>
      <w:r>
        <w:rPr>
          <w:rFonts w:ascii="Times New Roman" w:eastAsia="Times New Roman" w:hAnsi="Times New Roman" w:cs="Times New Roman"/>
          <w:spacing w:val="12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rece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ears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led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spacing w:val="-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resources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leading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faster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ulations.</w:t>
      </w:r>
      <w:r>
        <w:rPr>
          <w:rFonts w:ascii="Times New Roman" w:eastAsia="Times New Roman" w:hAnsi="Times New Roman" w:cs="Times New Roman"/>
          <w:spacing w:val="-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rece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tral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cessing</w:t>
      </w:r>
      <w:proofErr w:type="gramEnd"/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unit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(CPU)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tain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arious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making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ossible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ultip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cesses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parallel.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order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2"/>
          <w:w w:val="10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tage</w:t>
      </w:r>
      <w:r>
        <w:rPr>
          <w:rFonts w:ascii="Times New Roman" w:eastAsia="Times New Roman" w:hAnsi="Times New Roman" w:cs="Times New Roman"/>
          <w:spacing w:val="2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highly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ork,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required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ossible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ersonal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desktop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ercomputer</w:t>
      </w:r>
      <w:r>
        <w:rPr>
          <w:rFonts w:ascii="Times New Roman" w:eastAsia="Times New Roman" w:hAnsi="Times New Roman" w:cs="Times New Roman"/>
          <w:spacing w:val="3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cluster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needed.</w:t>
      </w:r>
    </w:p>
    <w:p w14:paraId="3393F698" w14:textId="77777777" w:rsidR="00176C91" w:rsidRDefault="00176C91">
      <w:pPr>
        <w:spacing w:after="0"/>
        <w:jc w:val="both"/>
        <w:sectPr w:rsidR="00176C91">
          <w:footerReference w:type="default" r:id="rId7"/>
          <w:pgSz w:w="12240" w:h="15840"/>
          <w:pgMar w:top="1480" w:right="1720" w:bottom="1920" w:left="1720" w:header="0" w:footer="1737" w:gutter="0"/>
          <w:pgNumType w:start="2"/>
          <w:cols w:space="720"/>
        </w:sectPr>
      </w:pPr>
    </w:p>
    <w:p w14:paraId="4E67E309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27DA47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91C2F8B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958C310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D4005F2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3C30D32E" w14:textId="77777777" w:rsidR="00176C91" w:rsidRDefault="002A4A35">
      <w:pPr>
        <w:spacing w:before="22"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Another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computer</w:t>
      </w:r>
      <w:proofErr w:type="gramEnd"/>
      <w:r>
        <w:rPr>
          <w:rFonts w:ascii="Times New Roman" w:eastAsia="Times New Roman" w:hAnsi="Times New Roman" w:cs="Times New Roman"/>
          <w:spacing w:val="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6"/>
          <w:w w:val="104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highly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de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computer’s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graphic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cessing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unit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(GPU)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(Pra</w:t>
      </w:r>
      <w:r>
        <w:rPr>
          <w:rFonts w:ascii="Times New Roman" w:eastAsia="Times New Roman" w:hAnsi="Times New Roman" w:cs="Times New Roman"/>
          <w:spacing w:val="-12"/>
          <w:w w:val="1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ash</w:t>
      </w:r>
      <w:r>
        <w:rPr>
          <w:rFonts w:ascii="Times New Roman" w:eastAsia="Times New Roman" w:hAnsi="Times New Roman" w:cs="Times New Roman"/>
          <w:spacing w:val="2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2013).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z w:val="20"/>
          <w:szCs w:val="20"/>
        </w:rPr>
        <w:t>GPUs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tain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thousands</w:t>
      </w:r>
      <w:proofErr w:type="gramEnd"/>
      <w:r>
        <w:rPr>
          <w:rFonts w:ascii="Times New Roman" w:eastAsia="Times New Roman" w:hAnsi="Times New Roman" w:cs="Times New Roman"/>
          <w:spacing w:val="-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0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tasks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parallel.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desktop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equip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ercomputers</w:t>
      </w:r>
      <w:r>
        <w:rPr>
          <w:rFonts w:ascii="Times New Roman" w:eastAsia="Times New Roman" w:hAnsi="Times New Roman" w:cs="Times New Roman"/>
          <w:spacing w:val="42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lesser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amou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Section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With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laun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Compute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Unified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hitecture</w:t>
      </w:r>
      <w:r>
        <w:rPr>
          <w:rFonts w:ascii="Times New Roman" w:eastAsia="Times New Roman" w:hAnsi="Times New Roman" w:cs="Times New Roman"/>
          <w:spacing w:val="3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A),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NVIDIA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made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easier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17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approa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usually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termed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pur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computing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(GPGPUs).</w:t>
      </w:r>
    </w:p>
    <w:p w14:paraId="38226361" w14:textId="77777777" w:rsidR="00176C91" w:rsidRDefault="002A4A35">
      <w:pPr>
        <w:spacing w:before="5"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arious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hemical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industries</w:t>
      </w:r>
      <w:r>
        <w:rPr>
          <w:rFonts w:ascii="Times New Roman" w:eastAsia="Times New Roman" w:hAnsi="Times New Roman" w:cs="Times New Roman"/>
          <w:spacing w:val="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deterge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pharmaceutical,</w:t>
      </w:r>
      <w:r>
        <w:rPr>
          <w:rFonts w:ascii="Times New Roman" w:eastAsia="Times New Roman" w:hAnsi="Times New Roman" w:cs="Times New Roman"/>
          <w:spacing w:val="31"/>
          <w:w w:val="10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  <w:sz w:val="20"/>
          <w:szCs w:val="20"/>
        </w:rPr>
        <w:t>fertiliz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catalyst</w:t>
      </w:r>
      <w:r>
        <w:rPr>
          <w:rFonts w:ascii="Times New Roman" w:eastAsia="Times New Roman" w:hAnsi="Times New Roman" w:cs="Times New Roman"/>
          <w:spacing w:val="2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encou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particulate</w:t>
      </w:r>
      <w:r>
        <w:rPr>
          <w:rFonts w:ascii="Times New Roman" w:eastAsia="Times New Roman" w:hAnsi="Times New Roman" w:cs="Times New Roman"/>
          <w:spacing w:val="3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cessing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dail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cesses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constitute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50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%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orld’s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hemical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duction</w:t>
      </w:r>
      <w:r>
        <w:rPr>
          <w:rFonts w:ascii="Times New Roman" w:eastAsia="Times New Roman" w:hAnsi="Times New Roman" w:cs="Times New Roman"/>
          <w:spacing w:val="3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(Seville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2012).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pharmaceutical</w:t>
      </w:r>
      <w:r>
        <w:rPr>
          <w:rFonts w:ascii="Times New Roman" w:eastAsia="Times New Roman" w:hAnsi="Times New Roman" w:cs="Times New Roman"/>
          <w:spacing w:val="1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industr</w:t>
      </w:r>
      <w:r>
        <w:rPr>
          <w:rFonts w:ascii="Times New Roman" w:eastAsia="Times New Roman" w:hAnsi="Times New Roman" w:cs="Times New Roman"/>
          <w:spacing w:val="-16"/>
          <w:w w:val="10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particulate</w:t>
      </w:r>
      <w:r>
        <w:rPr>
          <w:rFonts w:ascii="Times New Roman" w:eastAsia="Times New Roman" w:hAnsi="Times New Roman" w:cs="Times New Roman"/>
          <w:spacing w:val="3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cesses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widely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ules,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w-abili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yield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strength</w:t>
      </w:r>
      <w:r>
        <w:rPr>
          <w:rFonts w:ascii="Times New Roman" w:eastAsia="Times New Roman" w:hAnsi="Times New Roman" w:cs="Times New Roman"/>
          <w:spacing w:val="31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etc. 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jor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cesses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ulation,</w:t>
      </w:r>
      <w:r>
        <w:rPr>
          <w:rFonts w:ascii="Times New Roman" w:eastAsia="Times New Roman" w:hAnsi="Times New Roman" w:cs="Times New Roman"/>
          <w:spacing w:val="1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pharmac</w:t>
      </w:r>
      <w:r>
        <w:rPr>
          <w:rFonts w:ascii="Times New Roman" w:eastAsia="Times New Roman" w:hAnsi="Times New Roman" w:cs="Times New Roman"/>
          <w:spacing w:val="1"/>
          <w:w w:val="108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utical</w:t>
      </w:r>
      <w:r>
        <w:rPr>
          <w:rFonts w:ascii="Times New Roman" w:eastAsia="Times New Roman" w:hAnsi="Times New Roman" w:cs="Times New Roman"/>
          <w:spacing w:val="1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wder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blends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erted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larger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ules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dry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binder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Chatur</w:t>
      </w:r>
      <w:r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edi</w:t>
      </w:r>
      <w:proofErr w:type="spellEnd"/>
      <w:r>
        <w:rPr>
          <w:rFonts w:ascii="Times New Roman" w:eastAsia="Times New Roman" w:hAnsi="Times New Roman" w:cs="Times New Roman"/>
          <w:spacing w:val="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al.,</w:t>
      </w:r>
    </w:p>
    <w:p w14:paraId="1A4B47A6" w14:textId="77777777" w:rsidR="00176C91" w:rsidRDefault="002A4A35">
      <w:pPr>
        <w:spacing w:before="5"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2017).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ules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1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etter</w:t>
      </w:r>
      <w:r>
        <w:rPr>
          <w:rFonts w:ascii="Times New Roman" w:eastAsia="Times New Roman" w:hAnsi="Times New Roman" w:cs="Times New Roman"/>
          <w:spacing w:val="27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abili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strength</w:t>
      </w:r>
      <w:r>
        <w:rPr>
          <w:rFonts w:ascii="Times New Roman" w:eastAsia="Times New Roman" w:hAnsi="Times New Roman" w:cs="Times New Roman"/>
          <w:spacing w:val="2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mixtures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aiding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further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cessing.</w:t>
      </w:r>
    </w:p>
    <w:p w14:paraId="550862C0" w14:textId="77777777" w:rsidR="00176C91" w:rsidRDefault="002A4A35">
      <w:pPr>
        <w:spacing w:before="4"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jecti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elop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highly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scalable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frame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ork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GPUs.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inde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ende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bins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used. 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ould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ersal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ould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able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differe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NVIDIA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1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hanges.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threds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proofErr w:type="gramEnd"/>
      <w:r>
        <w:rPr>
          <w:rFonts w:ascii="Times New Roman" w:eastAsia="Times New Roman" w:hAnsi="Times New Roman" w:cs="Times New Roman"/>
          <w:spacing w:val="16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ends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ell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ailable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GPU.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proofErr w:type="gramEnd"/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</w:rPr>
        <w:t>NVIDIA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C/C++.</w:t>
      </w:r>
      <w:r>
        <w:rPr>
          <w:rFonts w:ascii="Times New Roman" w:eastAsia="Times New Roman" w:hAnsi="Times New Roman" w:cs="Times New Roman"/>
          <w:spacing w:val="25"/>
          <w:w w:val="1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20"/>
          <w:szCs w:val="20"/>
        </w:rPr>
        <w:t>C++</w:t>
      </w:r>
      <w:r>
        <w:rPr>
          <w:rFonts w:ascii="Times New Roman" w:eastAsia="Times New Roman" w:hAnsi="Times New Roman" w:cs="Times New Roman"/>
          <w:spacing w:val="-3"/>
          <w:w w:val="1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CPU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limited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scalabili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proofErr w:type="gramEnd"/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CPU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2"/>
          <w:w w:val="106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ailable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 desktop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computer. </w:t>
      </w:r>
      <w:r>
        <w:rPr>
          <w:rFonts w:ascii="Times New Roman" w:eastAsia="Times New Roman" w:hAnsi="Times New Roman" w:cs="Times New Roman"/>
          <w:spacing w:val="52"/>
          <w:w w:val="10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enables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desktop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computers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obtain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umerical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solutions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computationally</w:t>
      </w:r>
      <w:r>
        <w:rPr>
          <w:rFonts w:ascii="Times New Roman" w:eastAsia="Times New Roman" w:hAnsi="Times New Roman" w:cs="Times New Roman"/>
          <w:spacing w:val="3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tensi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tasks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29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z w:val="20"/>
          <w:szCs w:val="20"/>
        </w:rPr>
        <w:t>relying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ercomputers</w:t>
      </w:r>
      <w:r>
        <w:rPr>
          <w:rFonts w:ascii="Times New Roman" w:eastAsia="Times New Roman" w:hAnsi="Times New Roman" w:cs="Times New Roman"/>
          <w:spacing w:val="27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results.</w:t>
      </w:r>
    </w:p>
    <w:p w14:paraId="3DC14979" w14:textId="77777777" w:rsidR="00176C91" w:rsidRDefault="00176C91">
      <w:pPr>
        <w:spacing w:after="0"/>
        <w:jc w:val="both"/>
        <w:sectPr w:rsidR="00176C91">
          <w:pgSz w:w="12240" w:h="15840"/>
          <w:pgMar w:top="1480" w:right="1720" w:bottom="1920" w:left="1720" w:header="0" w:footer="1737" w:gutter="0"/>
          <w:cols w:space="720"/>
        </w:sectPr>
      </w:pPr>
    </w:p>
    <w:p w14:paraId="3B2C8C1C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707F041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698BE89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CD26E33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FDA91F6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5F1E78E3" w14:textId="77777777" w:rsidR="00176C91" w:rsidRDefault="002A4A35">
      <w:pPr>
        <w:spacing w:before="22"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b/>
          <w:bCs/>
          <w:spacing w:val="-7"/>
          <w:w w:val="11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w w:val="113"/>
          <w:sz w:val="20"/>
          <w:szCs w:val="20"/>
        </w:rPr>
        <w:t>kground</w:t>
      </w:r>
      <w:r>
        <w:rPr>
          <w:rFonts w:ascii="Times New Roman" w:eastAsia="Times New Roman" w:hAnsi="Times New Roman" w:cs="Times New Roman"/>
          <w:b/>
          <w:bCs/>
          <w:spacing w:val="24"/>
          <w:w w:val="11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previous</w:t>
      </w:r>
      <w:proofErr w:type="gramEnd"/>
      <w:r>
        <w:rPr>
          <w:rFonts w:ascii="Times New Roman" w:eastAsia="Times New Roman" w:hAnsi="Times New Roman" w:cs="Times New Roman"/>
          <w:b/>
          <w:bCs/>
          <w:spacing w:val="20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w w:val="114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w w:val="111"/>
          <w:sz w:val="20"/>
          <w:szCs w:val="20"/>
        </w:rPr>
        <w:t>ork</w:t>
      </w:r>
      <w:del w:id="18" w:author="Rohit Ramachandran" w:date="2020-02-10T10:27:00Z">
        <w:r w:rsidDel="00AB06EB">
          <w:rPr>
            <w:rFonts w:ascii="Times New Roman" w:eastAsia="Times New Roman" w:hAnsi="Times New Roman" w:cs="Times New Roman"/>
            <w:b/>
            <w:bCs/>
            <w:w w:val="111"/>
            <w:sz w:val="20"/>
            <w:szCs w:val="20"/>
          </w:rPr>
          <w:delText>s</w:delText>
        </w:r>
      </w:del>
    </w:p>
    <w:p w14:paraId="2F10733C" w14:textId="77777777" w:rsidR="00176C91" w:rsidRDefault="00176C91">
      <w:pPr>
        <w:spacing w:before="8" w:after="0" w:line="100" w:lineRule="exact"/>
        <w:rPr>
          <w:sz w:val="10"/>
          <w:szCs w:val="10"/>
        </w:rPr>
      </w:pPr>
    </w:p>
    <w:p w14:paraId="25218550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204109A" w14:textId="77777777" w:rsidR="00176C91" w:rsidRDefault="002A4A35">
      <w:pPr>
        <w:spacing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2.1.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Population </w:t>
      </w:r>
      <w:r>
        <w:rPr>
          <w:rFonts w:ascii="Times New Roman" w:eastAsia="Times New Roman" w:hAnsi="Times New Roman" w:cs="Times New Roman"/>
          <w:i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alan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proofErr w:type="gramEnd"/>
      <w:r>
        <w:rPr>
          <w:rFonts w:ascii="Times New Roman" w:eastAsia="Times New Roman" w:hAnsi="Times New Roman" w:cs="Times New Roman"/>
          <w:i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deling</w:t>
      </w:r>
      <w:r>
        <w:rPr>
          <w:rFonts w:ascii="Times New Roman" w:eastAsia="Times New Roman" w:hAnsi="Times New Roman" w:cs="Times New Roman"/>
          <w:i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wet</w:t>
      </w:r>
      <w:r>
        <w:rPr>
          <w:rFonts w:ascii="Times New Roman" w:eastAsia="Times New Roman" w:hAnsi="Times New Roman" w:cs="Times New Roman"/>
          <w:i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8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0"/>
          <w:w w:val="9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w w:val="104"/>
          <w:sz w:val="20"/>
          <w:szCs w:val="20"/>
        </w:rPr>
        <w:t>anul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ation</w:t>
      </w:r>
    </w:p>
    <w:p w14:paraId="40FDA2CF" w14:textId="77777777" w:rsidR="00176C91" w:rsidRDefault="002A4A35">
      <w:pPr>
        <w:spacing w:before="58" w:after="0" w:line="360" w:lineRule="atLeast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opulation </w:t>
      </w:r>
      <w:r>
        <w:rPr>
          <w:rFonts w:ascii="Times New Roman" w:eastAsia="Times New Roman" w:hAnsi="Times New Roman" w:cs="Times New Roman"/>
          <w:sz w:val="20"/>
          <w:szCs w:val="20"/>
        </w:rPr>
        <w:t>balances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equations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successful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predicting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ysical</w:t>
      </w:r>
      <w:proofErr w:type="gramEnd"/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phenomena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ccurring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</w:t>
      </w:r>
      <w:r>
        <w:rPr>
          <w:rFonts w:ascii="Times New Roman" w:eastAsia="Times New Roman" w:hAnsi="Times New Roman" w:cs="Times New Roman"/>
          <w:spacing w:val="1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aggregation,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1"/>
          <w:sz w:val="20"/>
          <w:szCs w:val="20"/>
        </w:rPr>
        <w:t>consol</w:t>
      </w:r>
      <w:proofErr w:type="spellEnd"/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predict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proofErr w:type="gramEnd"/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groups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distinct</w:t>
      </w:r>
      <w:r>
        <w:rPr>
          <w:rFonts w:ascii="Times New Roman" w:eastAsia="Times New Roman" w:hAnsi="Times New Roman" w:cs="Times New Roman"/>
          <w:spacing w:val="1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tities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bulk </w:t>
      </w:r>
      <w:r>
        <w:rPr>
          <w:rFonts w:ascii="Times New Roman" w:eastAsia="Times New Roman" w:hAnsi="Times New Roman" w:cs="Times New Roman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during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ulation.</w:t>
      </w:r>
      <w:r>
        <w:rPr>
          <w:rFonts w:ascii="Times New Roman" w:eastAsia="Times New Roman" w:hAnsi="Times New Roman" w:cs="Times New Roman"/>
          <w:spacing w:val="3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represe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tation</w:t>
      </w:r>
      <w:r>
        <w:rPr>
          <w:rFonts w:ascii="Times New Roman" w:eastAsia="Times New Roman" w:hAnsi="Times New Roman" w:cs="Times New Roman"/>
          <w:spacing w:val="1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is:</w:t>
      </w:r>
    </w:p>
    <w:p w14:paraId="5D5BC83F" w14:textId="77777777" w:rsidR="00176C91" w:rsidRDefault="00176C91">
      <w:pPr>
        <w:spacing w:before="9" w:after="0" w:line="120" w:lineRule="exact"/>
        <w:rPr>
          <w:sz w:val="12"/>
          <w:szCs w:val="12"/>
        </w:rPr>
      </w:pPr>
    </w:p>
    <w:p w14:paraId="251E0C0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CC12F89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A4941F4" w14:textId="77777777" w:rsidR="00176C91" w:rsidRDefault="00176C91">
      <w:pPr>
        <w:spacing w:after="0"/>
        <w:sectPr w:rsidR="00176C91">
          <w:pgSz w:w="12240" w:h="15840"/>
          <w:pgMar w:top="1480" w:right="1720" w:bottom="1920" w:left="1720" w:header="0" w:footer="1737" w:gutter="0"/>
          <w:cols w:space="720"/>
        </w:sectPr>
      </w:pPr>
    </w:p>
    <w:p w14:paraId="17742DC5" w14:textId="77777777" w:rsidR="00176C91" w:rsidRDefault="002A4A35">
      <w:pPr>
        <w:spacing w:before="22" w:after="0" w:line="201" w:lineRule="exact"/>
        <w:ind w:left="1179" w:right="101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06"/>
          <w:position w:val="-3"/>
          <w:sz w:val="20"/>
          <w:szCs w:val="20"/>
        </w:rPr>
        <w:t>∂</w:t>
      </w:r>
    </w:p>
    <w:p w14:paraId="5F0CA945" w14:textId="77777777" w:rsidR="00176C91" w:rsidRDefault="001C2152">
      <w:pPr>
        <w:spacing w:after="0" w:line="136" w:lineRule="exact"/>
        <w:ind w:left="1391" w:right="-7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A34CCD3">
          <v:group id="_x0000_s1950" alt="" style="position:absolute;left:0;text-align:left;margin-left:144.9pt;margin-top:3.55pt;width:9.45pt;height:.1pt;z-index:-1715;mso-position-horizontal-relative:page" coordorigin="2898,71" coordsize="189,2">
            <v:shape id="_x0000_s1951" alt="" style="position:absolute;left:2898;top:71;width:189;height:2" coordorigin="2898,71" coordsize="189,0" path="m2898,71r189,e" filled="f" strokeweight=".14042mm">
              <v:path arrowok="t"/>
            </v:shape>
            <w10:wrap anchorx="page"/>
          </v:group>
        </w:pict>
      </w:r>
      <w:r w:rsidR="002A4A35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F</w:t>
      </w:r>
      <w:r w:rsidR="002A4A35">
        <w:rPr>
          <w:rFonts w:ascii="Times New Roman" w:eastAsia="Times New Roman" w:hAnsi="Times New Roman" w:cs="Times New Roman"/>
          <w:i/>
          <w:spacing w:val="-16"/>
          <w:position w:val="-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position w:val="-1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v</w:t>
      </w:r>
      <w:r w:rsidR="002A4A35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19"/>
          <w:position w:val="-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8"/>
          <w:position w:val="-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1"/>
          <w:position w:val="-1"/>
          <w:sz w:val="20"/>
          <w:szCs w:val="20"/>
        </w:rPr>
        <w:t>t</w:t>
      </w:r>
      <w:r w:rsidR="002A4A35">
        <w:rPr>
          <w:rFonts w:ascii="Times New Roman" w:eastAsia="Times New Roman" w:hAnsi="Times New Roman" w:cs="Times New Roman"/>
          <w:w w:val="121"/>
          <w:position w:val="-1"/>
          <w:sz w:val="20"/>
          <w:szCs w:val="20"/>
        </w:rPr>
        <w:t>)</w:t>
      </w:r>
      <w:r w:rsidR="002A4A35">
        <w:rPr>
          <w:rFonts w:ascii="Times New Roman" w:eastAsia="Times New Roman" w:hAnsi="Times New Roman" w:cs="Times New Roman"/>
          <w:spacing w:val="-15"/>
          <w:w w:val="121"/>
          <w:position w:val="-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37"/>
          <w:position w:val="-1"/>
          <w:sz w:val="20"/>
          <w:szCs w:val="20"/>
        </w:rPr>
        <w:t>+</w:t>
      </w:r>
    </w:p>
    <w:p w14:paraId="03C69995" w14:textId="77777777" w:rsidR="00176C91" w:rsidRDefault="002A4A35">
      <w:pPr>
        <w:spacing w:after="0" w:line="165" w:lineRule="exact"/>
        <w:ind w:left="1143" w:right="97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11"/>
          <w:w w:val="106"/>
          <w:position w:val="1"/>
          <w:sz w:val="20"/>
          <w:szCs w:val="20"/>
        </w:rPr>
        <w:t>∂</w:t>
      </w:r>
      <w:r>
        <w:rPr>
          <w:rFonts w:ascii="Times New Roman" w:eastAsia="Times New Roman" w:hAnsi="Times New Roman" w:cs="Times New Roman"/>
          <w:i/>
          <w:w w:val="129"/>
          <w:position w:val="1"/>
          <w:sz w:val="20"/>
          <w:szCs w:val="20"/>
        </w:rPr>
        <w:t>t</w:t>
      </w:r>
    </w:p>
    <w:p w14:paraId="74FE909D" w14:textId="77777777" w:rsidR="00176C91" w:rsidRDefault="002A4A35">
      <w:pPr>
        <w:tabs>
          <w:tab w:val="left" w:pos="1100"/>
        </w:tabs>
        <w:spacing w:before="22" w:after="0" w:line="201" w:lineRule="exact"/>
        <w:ind w:left="23" w:right="-5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position w:val="-3"/>
          <w:sz w:val="20"/>
          <w:szCs w:val="20"/>
        </w:rPr>
        <w:t>∂</w:t>
      </w:r>
      <w:r>
        <w:rPr>
          <w:rFonts w:ascii="Times New Roman" w:eastAsia="Times New Roman" w:hAnsi="Times New Roman" w:cs="Times New Roman"/>
          <w:i/>
          <w:spacing w:val="-44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3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103"/>
          <w:position w:val="-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w w:val="120"/>
          <w:position w:val="-3"/>
          <w:sz w:val="20"/>
          <w:szCs w:val="20"/>
        </w:rPr>
        <w:t>v</w:t>
      </w:r>
    </w:p>
    <w:p w14:paraId="64FECCAC" w14:textId="77777777" w:rsidR="00176C91" w:rsidRDefault="001C2152">
      <w:pPr>
        <w:spacing w:after="0" w:line="136" w:lineRule="exact"/>
        <w:ind w:left="227" w:right="19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0D7D49D">
          <v:group id="_x0000_s1948" alt="" style="position:absolute;left:0;text-align:left;margin-left:209pt;margin-top:3.55pt;width:11.9pt;height:.1pt;z-index:-1714;mso-position-horizontal-relative:page" coordorigin="4180,71" coordsize="238,2">
            <v:shape id="_x0000_s1949" alt="" style="position:absolute;left:4180;top:71;width:238;height:2" coordorigin="4180,71" coordsize="238,0" path="m4180,71r238,e" filled="f" strokeweight=".14042mm">
              <v:path arrowok="t"/>
            </v:shape>
            <w10:wrap anchorx="page"/>
          </v:group>
        </w:pict>
      </w:r>
      <w:r>
        <w:pict w14:anchorId="6F366226">
          <v:group id="_x0000_s1946" alt="" style="position:absolute;left:0;text-align:left;margin-left:266.15pt;margin-top:3.55pt;width:11.25pt;height:.1pt;z-index:-1713;mso-position-horizontal-relative:page" coordorigin="5323,71" coordsize="225,2">
            <v:shape id="_x0000_s1947" alt="" style="position:absolute;left:5323;top:71;width:225;height:2" coordorigin="5323,71" coordsize="225,0" path="m5323,71r225,e" filled="f" strokeweight=".14042mm">
              <v:path arrowok="t"/>
            </v:shape>
            <w10:wrap anchorx="page"/>
          </v:group>
        </w:pict>
      </w:r>
      <w:r w:rsidR="002A4A35">
        <w:rPr>
          <w:rFonts w:ascii="Times New Roman" w:eastAsia="Times New Roman" w:hAnsi="Times New Roman" w:cs="Times New Roman"/>
          <w:w w:val="82"/>
          <w:position w:val="-1"/>
          <w:sz w:val="20"/>
          <w:szCs w:val="20"/>
        </w:rPr>
        <w:t>[</w:t>
      </w:r>
      <w:r w:rsidR="002A4A35">
        <w:rPr>
          <w:rFonts w:ascii="Times New Roman" w:eastAsia="Times New Roman" w:hAnsi="Times New Roman" w:cs="Times New Roman"/>
          <w:i/>
          <w:w w:val="105"/>
          <w:position w:val="-1"/>
          <w:sz w:val="20"/>
          <w:szCs w:val="20"/>
        </w:rPr>
        <w:t>F</w:t>
      </w:r>
      <w:r w:rsidR="002A4A35">
        <w:rPr>
          <w:rFonts w:ascii="Times New Roman" w:eastAsia="Times New Roman" w:hAnsi="Times New Roman" w:cs="Times New Roman"/>
          <w:i/>
          <w:spacing w:val="-22"/>
          <w:position w:val="-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position w:val="-1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v</w:t>
      </w:r>
      <w:r w:rsidR="002A4A35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19"/>
          <w:position w:val="-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8"/>
          <w:position w:val="-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9"/>
          <w:position w:val="-1"/>
          <w:sz w:val="20"/>
          <w:szCs w:val="20"/>
        </w:rPr>
        <w:t>t</w:t>
      </w:r>
      <w:r w:rsidR="002A4A35">
        <w:rPr>
          <w:rFonts w:ascii="Times New Roman" w:eastAsia="Times New Roman" w:hAnsi="Times New Roman" w:cs="Times New Roman"/>
          <w:w w:val="116"/>
          <w:position w:val="-1"/>
          <w:sz w:val="20"/>
          <w:szCs w:val="20"/>
        </w:rPr>
        <w:t>)</w:t>
      </w:r>
    </w:p>
    <w:p w14:paraId="1DFEC338" w14:textId="77777777" w:rsidR="00176C91" w:rsidRDefault="002A4A35">
      <w:pPr>
        <w:tabs>
          <w:tab w:val="left" w:pos="1120"/>
        </w:tabs>
        <w:spacing w:after="0" w:line="165" w:lineRule="exact"/>
        <w:ind w:left="-35" w:right="-3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11"/>
          <w:position w:val="1"/>
          <w:sz w:val="20"/>
          <w:szCs w:val="20"/>
        </w:rPr>
        <w:t>∂</w:t>
      </w:r>
      <w:r>
        <w:rPr>
          <w:rFonts w:ascii="Times New Roman" w:eastAsia="Times New Roman" w:hAnsi="Times New Roman" w:cs="Times New Roman"/>
          <w:b/>
          <w:bCs/>
          <w:position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24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112"/>
          <w:position w:val="1"/>
          <w:sz w:val="20"/>
          <w:szCs w:val="20"/>
        </w:rPr>
        <w:t>dt</w:t>
      </w:r>
    </w:p>
    <w:p w14:paraId="519401ED" w14:textId="77777777" w:rsidR="00176C91" w:rsidRDefault="002A4A35">
      <w:pPr>
        <w:spacing w:before="8" w:after="0" w:line="150" w:lineRule="exact"/>
        <w:rPr>
          <w:sz w:val="15"/>
          <w:szCs w:val="15"/>
        </w:rPr>
      </w:pPr>
      <w:r>
        <w:br w:type="column"/>
      </w:r>
    </w:p>
    <w:p w14:paraId="361ABEFC" w14:textId="77777777" w:rsidR="00176C91" w:rsidRDefault="002A4A35">
      <w:pPr>
        <w:spacing w:after="0" w:line="240" w:lineRule="auto"/>
        <w:ind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)]</w:t>
      </w:r>
      <w:r>
        <w:rPr>
          <w:rFonts w:ascii="Times New Roman" w:eastAsia="Times New Roman" w:hAnsi="Times New Roman" w:cs="Times New Roman"/>
          <w:spacing w:val="-7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7"/>
          <w:sz w:val="20"/>
          <w:szCs w:val="20"/>
        </w:rPr>
        <w:t>+</w:t>
      </w:r>
    </w:p>
    <w:p w14:paraId="3B1D93E0" w14:textId="77777777" w:rsidR="00176C91" w:rsidRDefault="002A4A35">
      <w:pPr>
        <w:tabs>
          <w:tab w:val="left" w:pos="1100"/>
        </w:tabs>
        <w:spacing w:before="22" w:after="0" w:line="201" w:lineRule="exact"/>
        <w:ind w:left="23" w:right="-5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position w:val="-3"/>
          <w:sz w:val="20"/>
          <w:szCs w:val="20"/>
        </w:rPr>
        <w:t>∂</w:t>
      </w:r>
      <w:r>
        <w:rPr>
          <w:rFonts w:ascii="Times New Roman" w:eastAsia="Times New Roman" w:hAnsi="Times New Roman" w:cs="Times New Roman"/>
          <w:i/>
          <w:spacing w:val="-44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3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103"/>
          <w:position w:val="-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w w:val="120"/>
          <w:position w:val="-3"/>
          <w:sz w:val="20"/>
          <w:szCs w:val="20"/>
        </w:rPr>
        <w:t>x</w:t>
      </w:r>
    </w:p>
    <w:p w14:paraId="78BED967" w14:textId="77777777" w:rsidR="00176C91" w:rsidRDefault="001C2152">
      <w:pPr>
        <w:spacing w:after="0" w:line="136" w:lineRule="exact"/>
        <w:ind w:left="227" w:right="19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D9E570E">
          <v:group id="_x0000_s1944" alt="" style="position:absolute;left:0;text-align:left;margin-left:327pt;margin-top:3.55pt;width:11.9pt;height:.1pt;z-index:-1712;mso-position-horizontal-relative:page" coordorigin="6540,71" coordsize="238,2">
            <v:shape id="_x0000_s1945" alt="" style="position:absolute;left:6540;top:71;width:238;height:2" coordorigin="6540,71" coordsize="238,0" path="m6540,71r238,e" filled="f" strokeweight=".14042mm">
              <v:path arrowok="t"/>
            </v:shape>
            <w10:wrap anchorx="page"/>
          </v:group>
        </w:pict>
      </w:r>
      <w:r>
        <w:pict w14:anchorId="6AAF90E5">
          <v:group id="_x0000_s1942" alt="" style="position:absolute;left:0;text-align:left;margin-left:384.15pt;margin-top:3.55pt;width:11.25pt;height:.1pt;z-index:-1711;mso-position-horizontal-relative:page" coordorigin="7683,71" coordsize="225,2">
            <v:shape id="_x0000_s1943" alt="" style="position:absolute;left:7683;top:71;width:225;height:2" coordorigin="7683,71" coordsize="225,0" path="m7683,71r225,e" filled="f" strokeweight=".14042mm">
              <v:path arrowok="t"/>
            </v:shape>
            <w10:wrap anchorx="page"/>
          </v:group>
        </w:pict>
      </w:r>
      <w:r w:rsidR="002A4A35">
        <w:rPr>
          <w:rFonts w:ascii="Times New Roman" w:eastAsia="Times New Roman" w:hAnsi="Times New Roman" w:cs="Times New Roman"/>
          <w:w w:val="82"/>
          <w:position w:val="-1"/>
          <w:sz w:val="20"/>
          <w:szCs w:val="20"/>
        </w:rPr>
        <w:t>[</w:t>
      </w:r>
      <w:r w:rsidR="002A4A35">
        <w:rPr>
          <w:rFonts w:ascii="Times New Roman" w:eastAsia="Times New Roman" w:hAnsi="Times New Roman" w:cs="Times New Roman"/>
          <w:i/>
          <w:w w:val="105"/>
          <w:position w:val="-1"/>
          <w:sz w:val="20"/>
          <w:szCs w:val="20"/>
        </w:rPr>
        <w:t>F</w:t>
      </w:r>
      <w:r w:rsidR="002A4A35">
        <w:rPr>
          <w:rFonts w:ascii="Times New Roman" w:eastAsia="Times New Roman" w:hAnsi="Times New Roman" w:cs="Times New Roman"/>
          <w:i/>
          <w:spacing w:val="-22"/>
          <w:position w:val="-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position w:val="-1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v</w:t>
      </w:r>
      <w:r w:rsidR="002A4A35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19"/>
          <w:position w:val="-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8"/>
          <w:position w:val="-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9"/>
          <w:position w:val="-1"/>
          <w:sz w:val="20"/>
          <w:szCs w:val="20"/>
        </w:rPr>
        <w:t>t</w:t>
      </w:r>
      <w:r w:rsidR="002A4A35">
        <w:rPr>
          <w:rFonts w:ascii="Times New Roman" w:eastAsia="Times New Roman" w:hAnsi="Times New Roman" w:cs="Times New Roman"/>
          <w:w w:val="116"/>
          <w:position w:val="-1"/>
          <w:sz w:val="20"/>
          <w:szCs w:val="20"/>
        </w:rPr>
        <w:t>)</w:t>
      </w:r>
    </w:p>
    <w:p w14:paraId="4CA74D3D" w14:textId="77777777" w:rsidR="00176C91" w:rsidRDefault="002A4A35">
      <w:pPr>
        <w:tabs>
          <w:tab w:val="left" w:pos="1120"/>
        </w:tabs>
        <w:spacing w:after="0" w:line="165" w:lineRule="exact"/>
        <w:ind w:left="-35" w:right="-3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11"/>
          <w:position w:val="1"/>
          <w:sz w:val="20"/>
          <w:szCs w:val="20"/>
        </w:rPr>
        <w:t>∂</w:t>
      </w:r>
      <w:r>
        <w:rPr>
          <w:rFonts w:ascii="Times New Roman" w:eastAsia="Times New Roman" w:hAnsi="Times New Roman" w:cs="Times New Roman"/>
          <w:b/>
          <w:bCs/>
          <w:position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-24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112"/>
          <w:position w:val="1"/>
          <w:sz w:val="20"/>
          <w:szCs w:val="20"/>
        </w:rPr>
        <w:t>dt</w:t>
      </w:r>
    </w:p>
    <w:p w14:paraId="494AEAB6" w14:textId="77777777" w:rsidR="00176C91" w:rsidRDefault="002A4A35">
      <w:pPr>
        <w:spacing w:before="8" w:after="0" w:line="150" w:lineRule="exact"/>
        <w:rPr>
          <w:sz w:val="15"/>
          <w:szCs w:val="15"/>
        </w:rPr>
      </w:pPr>
      <w:r>
        <w:br w:type="column"/>
      </w:r>
    </w:p>
    <w:p w14:paraId="5A1B21E1" w14:textId="77777777" w:rsidR="00176C91" w:rsidRDefault="002A4A35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)]</w:t>
      </w:r>
    </w:p>
    <w:p w14:paraId="5DEFA5CE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5" w:space="720" w:equalWidth="0">
            <w:col w:w="2392" w:space="68"/>
            <w:col w:w="1368" w:space="24"/>
            <w:col w:w="901" w:space="68"/>
            <w:col w:w="1368" w:space="24"/>
            <w:col w:w="2587"/>
          </w:cols>
        </w:sectPr>
      </w:pPr>
    </w:p>
    <w:p w14:paraId="4DB8AD59" w14:textId="77777777" w:rsidR="00176C91" w:rsidRDefault="002A4A35">
      <w:pPr>
        <w:spacing w:before="50" w:after="0" w:line="240" w:lineRule="auto"/>
        <w:ind w:left="144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7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pacing w:val="-13"/>
          <w:w w:val="1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64"/>
          <w:sz w:val="20"/>
          <w:szCs w:val="20"/>
        </w:rPr>
        <w:t>SR</w:t>
      </w:r>
      <w:r>
        <w:rPr>
          <w:rFonts w:ascii="Times New Roman" w:eastAsia="Times New Roman" w:hAnsi="Times New Roman" w:cs="Times New Roman"/>
          <w:i/>
          <w:w w:val="200"/>
          <w:position w:val="-3"/>
          <w:sz w:val="14"/>
          <w:szCs w:val="14"/>
        </w:rPr>
        <w:t>f</w:t>
      </w:r>
      <w:r>
        <w:rPr>
          <w:rFonts w:ascii="Times New Roman" w:eastAsia="Times New Roman" w:hAnsi="Times New Roman" w:cs="Times New Roman"/>
          <w:i/>
          <w:spacing w:val="-19"/>
          <w:position w:val="-3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22"/>
          <w:position w:val="-3"/>
          <w:sz w:val="14"/>
          <w:szCs w:val="14"/>
        </w:rPr>
        <w:t>o</w:t>
      </w:r>
      <w:r>
        <w:rPr>
          <w:rFonts w:ascii="Times New Roman" w:eastAsia="Times New Roman" w:hAnsi="Times New Roman" w:cs="Times New Roman"/>
          <w:i/>
          <w:spacing w:val="5"/>
          <w:w w:val="122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34"/>
          <w:position w:val="-3"/>
          <w:sz w:val="14"/>
          <w:szCs w:val="14"/>
        </w:rPr>
        <w:t>mation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29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spacing w:val="-11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64"/>
          <w:sz w:val="20"/>
          <w:szCs w:val="20"/>
        </w:rPr>
        <w:t>SR</w:t>
      </w:r>
      <w:r>
        <w:rPr>
          <w:rFonts w:ascii="Times New Roman" w:eastAsia="Times New Roman" w:hAnsi="Times New Roman" w:cs="Times New Roman"/>
          <w:i/>
          <w:w w:val="120"/>
          <w:position w:val="-3"/>
          <w:sz w:val="14"/>
          <w:szCs w:val="14"/>
        </w:rPr>
        <w:t>dep</w:t>
      </w:r>
      <w:r>
        <w:rPr>
          <w:rFonts w:ascii="Times New Roman" w:eastAsia="Times New Roman" w:hAnsi="Times New Roman" w:cs="Times New Roman"/>
          <w:i/>
          <w:spacing w:val="1"/>
          <w:w w:val="120"/>
          <w:position w:val="-3"/>
          <w:sz w:val="14"/>
          <w:szCs w:val="14"/>
        </w:rPr>
        <w:t>l</w:t>
      </w:r>
      <w:r>
        <w:rPr>
          <w:rFonts w:ascii="Times New Roman" w:eastAsia="Times New Roman" w:hAnsi="Times New Roman" w:cs="Times New Roman"/>
          <w:i/>
          <w:w w:val="132"/>
          <w:position w:val="-3"/>
          <w:sz w:val="14"/>
          <w:szCs w:val="14"/>
        </w:rPr>
        <w:t>etion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29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spacing w:val="-11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42"/>
          <w:position w:val="-3"/>
          <w:sz w:val="14"/>
          <w:szCs w:val="14"/>
        </w:rPr>
        <w:t>in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5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)  </w:t>
      </w:r>
      <w:r>
        <w:rPr>
          <w:rFonts w:ascii="Times New Roman" w:eastAsia="Times New Roman" w:hAnsi="Times New Roman" w:cs="Times New Roman"/>
          <w:spacing w:val="35"/>
          <w:w w:val="115"/>
          <w:sz w:val="20"/>
          <w:szCs w:val="20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w w:val="115"/>
          <w:sz w:val="20"/>
          <w:szCs w:val="20"/>
        </w:rPr>
        <w:t>(1)</w:t>
      </w:r>
    </w:p>
    <w:p w14:paraId="40DEFD2F" w14:textId="77777777" w:rsidR="00176C91" w:rsidRDefault="00176C91">
      <w:pPr>
        <w:spacing w:before="11" w:after="0" w:line="200" w:lineRule="exact"/>
        <w:rPr>
          <w:sz w:val="20"/>
          <w:szCs w:val="20"/>
        </w:rPr>
      </w:pPr>
    </w:p>
    <w:p w14:paraId="45A3C359" w14:textId="77777777" w:rsidR="00176C91" w:rsidRDefault="002A4A35">
      <w:pPr>
        <w:spacing w:after="0" w:line="358" w:lineRule="exact"/>
        <w:ind w:left="955" w:right="90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where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proofErr w:type="gram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ector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ternal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ordinates.  </w:t>
      </w:r>
      <w:r>
        <w:rPr>
          <w:rFonts w:ascii="Times New Roman" w:eastAsia="Times New Roman" w:hAnsi="Times New Roman" w:cs="Times New Roman"/>
          <w:spacing w:val="17"/>
          <w:w w:val="10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v </w:t>
      </w:r>
      <w:r>
        <w:rPr>
          <w:rFonts w:ascii="Times New Roman" w:eastAsia="Times New Roman" w:hAnsi="Times New Roman" w:cs="Times New Roman"/>
          <w:b/>
          <w:bCs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commonly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de- </w:t>
      </w:r>
      <w:r>
        <w:rPr>
          <w:rFonts w:ascii="Times New Roman" w:eastAsia="Times New Roman" w:hAnsi="Times New Roman" w:cs="Times New Roman"/>
          <w:sz w:val="20"/>
          <w:szCs w:val="20"/>
        </w:rPr>
        <w:t>scri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solid,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liquid,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w w:val="11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particle. 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ector</w:t>
      </w:r>
      <w:proofErr w:type="gramEnd"/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represe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2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external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ordinates,</w:t>
      </w:r>
      <w:r>
        <w:rPr>
          <w:rFonts w:ascii="Times New Roman" w:eastAsia="Times New Roman" w:hAnsi="Times New Roman" w:cs="Times New Roman"/>
          <w:spacing w:val="22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usually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spatial. 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i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represe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ts</w:t>
      </w:r>
      <w:proofErr w:type="gramEnd"/>
      <w:r>
        <w:rPr>
          <w:rFonts w:ascii="Times New Roman" w:eastAsia="Times New Roman" w:hAnsi="Times New Roman" w:cs="Times New Roman"/>
          <w:spacing w:val="2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particles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42"/>
          <w:position w:val="-3"/>
          <w:sz w:val="14"/>
          <w:szCs w:val="14"/>
        </w:rPr>
        <w:t>in</w:t>
      </w:r>
      <w:r>
        <w:rPr>
          <w:rFonts w:ascii="Times New Roman" w:eastAsia="Times New Roman" w:hAnsi="Times New Roman" w:cs="Times New Roman"/>
          <w:i/>
          <w:position w:val="-3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i/>
          <w:spacing w:val="-16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position w:val="-3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i/>
          <w:spacing w:val="-1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com-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ing</w:t>
      </w:r>
      <w:proofErr w:type="spellEnd"/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going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1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64"/>
          <w:sz w:val="20"/>
          <w:szCs w:val="20"/>
        </w:rPr>
        <w:t>SR</w:t>
      </w:r>
      <w:r>
        <w:rPr>
          <w:rFonts w:ascii="Times New Roman" w:eastAsia="Times New Roman" w:hAnsi="Times New Roman" w:cs="Times New Roman"/>
          <w:i/>
          <w:w w:val="200"/>
          <w:position w:val="-3"/>
          <w:sz w:val="14"/>
          <w:szCs w:val="14"/>
        </w:rPr>
        <w:t>f</w:t>
      </w:r>
      <w:r>
        <w:rPr>
          <w:rFonts w:ascii="Times New Roman" w:eastAsia="Times New Roman" w:hAnsi="Times New Roman" w:cs="Times New Roman"/>
          <w:i/>
          <w:spacing w:val="-19"/>
          <w:position w:val="-3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</w:t>
      </w:r>
      <w:r>
        <w:rPr>
          <w:rFonts w:ascii="Times New Roman" w:eastAsia="Times New Roman" w:hAnsi="Times New Roman" w:cs="Times New Roman"/>
          <w:i/>
          <w:spacing w:val="6"/>
          <w:w w:val="130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mation</w:t>
      </w:r>
      <w:proofErr w:type="spellEnd"/>
      <w:r>
        <w:rPr>
          <w:rFonts w:ascii="Times New Roman" w:eastAsia="Times New Roman" w:hAnsi="Times New Roman" w:cs="Times New Roman"/>
          <w:i/>
          <w:spacing w:val="37"/>
          <w:w w:val="130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w w:val="64"/>
          <w:sz w:val="20"/>
          <w:szCs w:val="20"/>
        </w:rPr>
        <w:t>SR</w:t>
      </w:r>
      <w:r>
        <w:rPr>
          <w:rFonts w:ascii="Times New Roman" w:eastAsia="Times New Roman" w:hAnsi="Times New Roman" w:cs="Times New Roman"/>
          <w:i/>
          <w:w w:val="120"/>
          <w:position w:val="-3"/>
          <w:sz w:val="14"/>
          <w:szCs w:val="14"/>
        </w:rPr>
        <w:t>dep</w:t>
      </w:r>
      <w:r>
        <w:rPr>
          <w:rFonts w:ascii="Times New Roman" w:eastAsia="Times New Roman" w:hAnsi="Times New Roman" w:cs="Times New Roman"/>
          <w:i/>
          <w:spacing w:val="1"/>
          <w:w w:val="120"/>
          <w:position w:val="-3"/>
          <w:sz w:val="14"/>
          <w:szCs w:val="14"/>
        </w:rPr>
        <w:t>l</w:t>
      </w:r>
      <w:r>
        <w:rPr>
          <w:rFonts w:ascii="Times New Roman" w:eastAsia="Times New Roman" w:hAnsi="Times New Roman" w:cs="Times New Roman"/>
          <w:i/>
          <w:w w:val="132"/>
          <w:position w:val="-3"/>
          <w:sz w:val="14"/>
          <w:szCs w:val="14"/>
        </w:rPr>
        <w:t>etion</w:t>
      </w:r>
      <w:r>
        <w:rPr>
          <w:rFonts w:ascii="Times New Roman" w:eastAsia="Times New Roman" w:hAnsi="Times New Roman" w:cs="Times New Roman"/>
          <w:i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8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formation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depletion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arious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phenomena. </w:t>
      </w:r>
      <w:r>
        <w:rPr>
          <w:rFonts w:ascii="Times New Roman" w:eastAsia="Times New Roman" w:hAnsi="Times New Roman" w:cs="Times New Roman"/>
          <w:spacing w:val="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64"/>
          <w:sz w:val="20"/>
          <w:szCs w:val="20"/>
        </w:rPr>
        <w:t>SR</w:t>
      </w:r>
      <w:r>
        <w:rPr>
          <w:rFonts w:ascii="Times New Roman" w:eastAsia="Times New Roman" w:hAnsi="Times New Roman" w:cs="Times New Roman"/>
          <w:i/>
          <w:w w:val="200"/>
          <w:position w:val="-3"/>
          <w:sz w:val="14"/>
          <w:szCs w:val="14"/>
        </w:rPr>
        <w:t>f</w:t>
      </w:r>
      <w:r>
        <w:rPr>
          <w:rFonts w:ascii="Times New Roman" w:eastAsia="Times New Roman" w:hAnsi="Times New Roman" w:cs="Times New Roman"/>
          <w:i/>
          <w:spacing w:val="-19"/>
          <w:position w:val="-3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</w:t>
      </w:r>
      <w:r>
        <w:rPr>
          <w:rFonts w:ascii="Times New Roman" w:eastAsia="Times New Roman" w:hAnsi="Times New Roman" w:cs="Times New Roman"/>
          <w:i/>
          <w:spacing w:val="6"/>
          <w:w w:val="130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mation</w:t>
      </w:r>
      <w:proofErr w:type="spellEnd"/>
      <w:r>
        <w:rPr>
          <w:rFonts w:ascii="Times New Roman" w:eastAsia="Times New Roman" w:hAnsi="Times New Roman" w:cs="Times New Roman"/>
          <w:i/>
          <w:spacing w:val="43"/>
          <w:w w:val="130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descri</w:t>
      </w:r>
      <w:r>
        <w:rPr>
          <w:rFonts w:ascii="Times New Roman" w:eastAsia="Times New Roman" w:hAnsi="Times New Roman" w:cs="Times New Roman"/>
          <w:spacing w:val="6"/>
          <w:w w:val="10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Equation</w:t>
      </w:r>
      <w:r>
        <w:rPr>
          <w:rFonts w:ascii="Times New Roman" w:eastAsia="Times New Roman" w:hAnsi="Times New Roman" w:cs="Times New Roman"/>
          <w:spacing w:val="2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most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computationally</w:t>
      </w:r>
      <w:r>
        <w:rPr>
          <w:rFonts w:ascii="Times New Roman" w:eastAsia="Times New Roman" w:hAnsi="Times New Roman" w:cs="Times New Roman"/>
          <w:spacing w:val="30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tensi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6"/>
          <w:w w:val="104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PBM.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calculation</w:t>
      </w:r>
      <w:r>
        <w:rPr>
          <w:rFonts w:ascii="Times New Roman" w:eastAsia="Times New Roman" w:hAnsi="Times New Roman" w:cs="Times New Roman"/>
          <w:spacing w:val="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consists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tegral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eing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ed.</w:t>
      </w:r>
      <w:r>
        <w:rPr>
          <w:rFonts w:ascii="Times New Roman" w:eastAsia="Times New Roman" w:hAnsi="Times New Roman" w:cs="Times New Roman"/>
          <w:spacing w:val="3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king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particulates,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require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nested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ops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tegrals. 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commentRangeStart w:id="19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proofErr w:type="gramEnd"/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commentRangeEnd w:id="19"/>
      <w:r w:rsidR="0022120D">
        <w:rPr>
          <w:rStyle w:val="CommentReference"/>
        </w:rPr>
        <w:commentReference w:id="19"/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indicates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7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calculation</w:t>
      </w:r>
      <w:r>
        <w:rPr>
          <w:rFonts w:ascii="Times New Roman" w:eastAsia="Times New Roman" w:hAnsi="Times New Roman" w:cs="Times New Roman"/>
          <w:spacing w:val="2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25%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total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time. 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us,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parallelizing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calculation</w:t>
      </w:r>
      <w:r>
        <w:rPr>
          <w:rFonts w:ascii="Times New Roman" w:eastAsia="Times New Roman" w:hAnsi="Times New Roman" w:cs="Times New Roman"/>
          <w:spacing w:val="2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crucial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eness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algorithm.</w:t>
      </w:r>
    </w:p>
    <w:p w14:paraId="368A0DEA" w14:textId="77777777" w:rsidR="00176C91" w:rsidRDefault="00176C91">
      <w:pPr>
        <w:spacing w:after="0" w:line="100" w:lineRule="exact"/>
        <w:rPr>
          <w:sz w:val="10"/>
          <w:szCs w:val="10"/>
        </w:rPr>
      </w:pPr>
    </w:p>
    <w:p w14:paraId="6944A904" w14:textId="77777777" w:rsidR="00176C91" w:rsidRDefault="002A4A35">
      <w:pPr>
        <w:spacing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</w:t>
      </w:r>
      <w:proofErr w:type="gramEnd"/>
      <w:r>
        <w:rPr>
          <w:rFonts w:ascii="Times New Roman" w:eastAsia="Times New Roman" w:hAnsi="Times New Roman" w:cs="Times New Roman"/>
          <w:spacing w:val="3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ules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  <w:sz w:val="20"/>
          <w:szCs w:val="20"/>
        </w:rPr>
        <w:t>pharmaceuti</w:t>
      </w:r>
      <w:proofErr w:type="spellEnd"/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</w:t>
      </w:r>
      <w:proofErr w:type="spellEnd"/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wder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blends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addition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liquid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binders.  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usually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carried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obtain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ules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certain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PSD,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bulk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densities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ysical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erties 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pacing w:val="1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2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2015).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are</w:t>
      </w:r>
      <w:proofErr w:type="gramEnd"/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three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cesses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ccur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addition</w:t>
      </w:r>
      <w:r>
        <w:rPr>
          <w:rFonts w:ascii="Times New Roman" w:eastAsia="Times New Roman" w:hAnsi="Times New Roman" w:cs="Times New Roman"/>
          <w:spacing w:val="1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binder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wder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mixture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etting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ucleation,</w:t>
      </w:r>
      <w:r>
        <w:rPr>
          <w:rFonts w:ascii="Times New Roman" w:eastAsia="Times New Roman" w:hAnsi="Times New Roman" w:cs="Times New Roman"/>
          <w:spacing w:val="1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consolidation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aggregation,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attrition</w:t>
      </w:r>
      <w:r>
        <w:rPr>
          <w:rFonts w:ascii="Times New Roman" w:eastAsia="Times New Roman" w:hAnsi="Times New Roman" w:cs="Times New Roman"/>
          <w:spacing w:val="-5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(Sen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2014).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erform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</w:t>
      </w:r>
      <w:r>
        <w:rPr>
          <w:rFonts w:ascii="Times New Roman" w:eastAsia="Times New Roman" w:hAnsi="Times New Roman" w:cs="Times New Roman"/>
          <w:spacing w:val="-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</w:p>
    <w:p w14:paraId="0A14E496" w14:textId="77777777" w:rsidR="00176C91" w:rsidRDefault="00176C91">
      <w:pPr>
        <w:spacing w:after="0"/>
        <w:jc w:val="both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5E91F1B5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FF294D5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8446E52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4490972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0FC2318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13DB30E7" w14:textId="77777777" w:rsidR="00176C91" w:rsidRDefault="002A4A35">
      <w:pPr>
        <w:spacing w:before="22"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8"/>
          <w:sz w:val="20"/>
          <w:szCs w:val="20"/>
        </w:rPr>
        <w:t>pharmaceutical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wders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shear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ulator.</w:t>
      </w:r>
      <w:r>
        <w:rPr>
          <w:rFonts w:ascii="Times New Roman" w:eastAsia="Times New Roman" w:hAnsi="Times New Roman" w:cs="Times New Roman"/>
          <w:spacing w:val="3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shear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gran-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ulator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binder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pacing w:val="1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within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ulator,</w:t>
      </w:r>
      <w:r>
        <w:rPr>
          <w:rFonts w:ascii="Times New Roman" w:eastAsia="Times New Roman" w:hAnsi="Times New Roman" w:cs="Times New Roman"/>
          <w:spacing w:val="2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bridges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formed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een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jected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eller.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eller</w:t>
      </w:r>
      <w:proofErr w:type="gramEnd"/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rotation</w:t>
      </w:r>
      <w:r>
        <w:rPr>
          <w:rFonts w:ascii="Times New Roman" w:eastAsia="Times New Roman" w:hAnsi="Times New Roman" w:cs="Times New Roman"/>
          <w:spacing w:val="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along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particle-particle</w:t>
      </w:r>
      <w:r>
        <w:rPr>
          <w:rFonts w:ascii="Times New Roman" w:eastAsia="Times New Roman" w:hAnsi="Times New Roman" w:cs="Times New Roman"/>
          <w:spacing w:val="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particl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teractions</w:t>
      </w:r>
      <w:r>
        <w:rPr>
          <w:rFonts w:ascii="Times New Roman" w:eastAsia="Times New Roman" w:hAnsi="Times New Roman" w:cs="Times New Roman"/>
          <w:spacing w:val="1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results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aforeme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tioned</w:t>
      </w:r>
      <w:r>
        <w:rPr>
          <w:rFonts w:ascii="Times New Roman" w:eastAsia="Times New Roman" w:hAnsi="Times New Roman" w:cs="Times New Roman"/>
          <w:spacing w:val="-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ulation</w:t>
      </w:r>
      <w:r>
        <w:rPr>
          <w:rFonts w:ascii="Times New Roman" w:eastAsia="Times New Roman" w:hAnsi="Times New Roman" w:cs="Times New Roman"/>
          <w:spacing w:val="32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hanisms.</w:t>
      </w:r>
    </w:p>
    <w:p w14:paraId="5AEFD805" w14:textId="77777777" w:rsidR="00176C91" w:rsidRDefault="00176C91">
      <w:pPr>
        <w:spacing w:before="4" w:after="0" w:line="180" w:lineRule="exact"/>
        <w:rPr>
          <w:sz w:val="18"/>
          <w:szCs w:val="18"/>
        </w:rPr>
      </w:pPr>
    </w:p>
    <w:p w14:paraId="3E3F2A4F" w14:textId="77777777" w:rsidR="00176C91" w:rsidRDefault="002A4A35">
      <w:pPr>
        <w:spacing w:after="0" w:line="240" w:lineRule="auto"/>
        <w:ind w:left="955" w:right="568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2.2.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1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lel</w:t>
      </w:r>
      <w:r>
        <w:rPr>
          <w:rFonts w:ascii="Times New Roman" w:eastAsia="Times New Roman" w:hAnsi="Times New Roman" w:cs="Times New Roman"/>
          <w:i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Computing</w:t>
      </w:r>
    </w:p>
    <w:p w14:paraId="1846E128" w14:textId="77777777" w:rsidR="00176C91" w:rsidRDefault="00176C91">
      <w:pPr>
        <w:spacing w:before="9" w:after="0" w:line="120" w:lineRule="exact"/>
        <w:rPr>
          <w:sz w:val="12"/>
          <w:szCs w:val="12"/>
        </w:rPr>
      </w:pPr>
    </w:p>
    <w:p w14:paraId="723887CE" w14:textId="77777777" w:rsidR="00176C91" w:rsidRDefault="002A4A35">
      <w:pPr>
        <w:spacing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curre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ecome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ort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</w:rPr>
        <w:t>science.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computing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ely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  <w:sz w:val="20"/>
          <w:szCs w:val="20"/>
        </w:rPr>
        <w:t>comput</w:t>
      </w:r>
      <w:proofErr w:type="spellEnd"/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ing</w:t>
      </w:r>
      <w:proofErr w:type="spellEnd"/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tists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ulations. </w:t>
      </w:r>
      <w:r>
        <w:rPr>
          <w:rFonts w:ascii="Times New Roman" w:eastAsia="Times New Roman" w:hAnsi="Times New Roman" w:cs="Times New Roman"/>
          <w:spacing w:val="30"/>
          <w:w w:val="10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splitting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larger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smaller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cesses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executed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concurre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tly</w:t>
      </w:r>
      <w:r>
        <w:rPr>
          <w:rFonts w:ascii="Times New Roman" w:eastAsia="Times New Roman" w:hAnsi="Times New Roman" w:cs="Times New Roman"/>
          <w:spacing w:val="35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6"/>
          <w:sz w:val="20"/>
          <w:szCs w:val="20"/>
        </w:rPr>
        <w:t>Almasi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Gottlieb,</w:t>
      </w:r>
      <w:r>
        <w:rPr>
          <w:rFonts w:ascii="Times New Roman" w:eastAsia="Times New Roman" w:hAnsi="Times New Roman" w:cs="Times New Roman"/>
          <w:spacing w:val="3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1989). 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execution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helps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large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gains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manner. 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computational</w:t>
      </w:r>
      <w:proofErr w:type="gramEnd"/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task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osed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arious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means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help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ulate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reasonable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amou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time.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problem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either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task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el.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ask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parallelism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distincti</w:t>
      </w:r>
      <w:r>
        <w:rPr>
          <w:rFonts w:ascii="Times New Roman" w:eastAsia="Times New Roman" w:hAnsi="Times New Roman" w:cs="Times New Roman"/>
          <w:spacing w:val="-4"/>
          <w:w w:val="10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ely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another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erforming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differe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erations.</w:t>
      </w:r>
      <w:r>
        <w:rPr>
          <w:rFonts w:ascii="Times New Roman" w:eastAsia="Times New Roman" w:hAnsi="Times New Roman" w:cs="Times New Roman"/>
          <w:spacing w:val="4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ultiple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erations</w:t>
      </w:r>
      <w:proofErr w:type="gramEnd"/>
      <w:r>
        <w:rPr>
          <w:rFonts w:ascii="Times New Roman" w:eastAsia="Times New Roman" w:hAnsi="Times New Roman" w:cs="Times New Roman"/>
          <w:spacing w:val="1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erformed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set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ultiple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sets,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ultiple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instruction</w:t>
      </w:r>
      <w:r>
        <w:rPr>
          <w:rFonts w:ascii="Times New Roman" w:eastAsia="Times New Roman" w:hAnsi="Times New Roman" w:cs="Times New Roman"/>
          <w:spacing w:val="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(MISD)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ultiple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instruction</w:t>
      </w:r>
      <w:r>
        <w:rPr>
          <w:rFonts w:ascii="Times New Roman" w:eastAsia="Times New Roman" w:hAnsi="Times New Roman" w:cs="Times New Roman"/>
          <w:spacing w:val="3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ultiple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(MIMD)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hand,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parallelism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distribution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across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arious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cesses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usually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erations</w:t>
      </w:r>
      <w:r>
        <w:rPr>
          <w:rFonts w:ascii="Times New Roman" w:eastAsia="Times New Roman" w:hAnsi="Times New Roman" w:cs="Times New Roman"/>
          <w:spacing w:val="22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Solihin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2015).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proofErr w:type="gramEnd"/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parallelism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instruction</w:t>
      </w:r>
      <w:r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ultiple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(SIMD).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MIMD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>SIMD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bined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certain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systems,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decreasing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ulati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further.</w:t>
      </w:r>
    </w:p>
    <w:p w14:paraId="7DBEE697" w14:textId="77777777" w:rsidR="00176C91" w:rsidRDefault="00176C91">
      <w:pPr>
        <w:spacing w:before="4" w:after="0" w:line="180" w:lineRule="exact"/>
        <w:rPr>
          <w:sz w:val="18"/>
          <w:szCs w:val="18"/>
        </w:rPr>
      </w:pPr>
    </w:p>
    <w:p w14:paraId="1FA11955" w14:textId="77777777" w:rsidR="00176C91" w:rsidRDefault="002A4A35">
      <w:pPr>
        <w:spacing w:after="0" w:line="240" w:lineRule="auto"/>
        <w:ind w:left="955" w:right="475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2.3.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i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1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lel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w w:val="10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omputing</w:t>
      </w:r>
    </w:p>
    <w:p w14:paraId="025589B4" w14:textId="77777777" w:rsidR="00176C91" w:rsidRDefault="00176C91">
      <w:pPr>
        <w:spacing w:before="9" w:after="0" w:line="120" w:lineRule="exact"/>
        <w:rPr>
          <w:sz w:val="12"/>
          <w:szCs w:val="12"/>
        </w:rPr>
      </w:pPr>
    </w:p>
    <w:p w14:paraId="26907E3B" w14:textId="77777777" w:rsidR="00176C91" w:rsidRDefault="002A4A35">
      <w:pPr>
        <w:spacing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7"/>
          <w:w w:val="10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raditionall</w:t>
      </w:r>
      <w:r>
        <w:rPr>
          <w:rFonts w:ascii="Times New Roman" w:eastAsia="Times New Roman" w:hAnsi="Times New Roman" w:cs="Times New Roman"/>
          <w:spacing w:val="-16"/>
          <w:w w:val="10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jobs</w:t>
      </w:r>
      <w:proofErr w:type="gramEnd"/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ercomputers</w:t>
      </w:r>
      <w:r>
        <w:rPr>
          <w:rFonts w:ascii="Times New Roman" w:eastAsia="Times New Roman" w:hAnsi="Times New Roman" w:cs="Times New Roman"/>
          <w:spacing w:val="23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z w:val="20"/>
          <w:szCs w:val="20"/>
        </w:rPr>
        <w:t>had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thousands</w:t>
      </w:r>
      <w:r>
        <w:rPr>
          <w:rFonts w:ascii="Times New Roman" w:eastAsia="Times New Roman" w:hAnsi="Times New Roman" w:cs="Times New Roman"/>
          <w:spacing w:val="1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cores,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but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require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ecial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making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them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Graphic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cessing</w:t>
      </w:r>
      <w:proofErr w:type="gramEnd"/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unit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(GPU)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initially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ector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4"/>
          <w:sz w:val="20"/>
          <w:szCs w:val="20"/>
        </w:rPr>
        <w:t>calcu</w:t>
      </w:r>
      <w:proofErr w:type="spellEnd"/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lations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sup</w:t>
      </w:r>
      <w:r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ort</w:t>
      </w:r>
      <w:r>
        <w:rPr>
          <w:rFonts w:ascii="Times New Roman" w:eastAsia="Times New Roman" w:hAnsi="Times New Roman" w:cs="Times New Roman"/>
          <w:spacing w:val="1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graphics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pacing w:val="1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system.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But,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lately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facturers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started</w:t>
      </w:r>
      <w:r>
        <w:rPr>
          <w:rFonts w:ascii="Times New Roman" w:eastAsia="Times New Roman" w:hAnsi="Times New Roman" w:cs="Times New Roman"/>
          <w:spacing w:val="19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promote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them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general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computing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ell.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form</w:t>
      </w:r>
      <w:proofErr w:type="gramEnd"/>
    </w:p>
    <w:p w14:paraId="10476DFD" w14:textId="77777777" w:rsidR="00176C91" w:rsidRDefault="00176C91">
      <w:pPr>
        <w:spacing w:after="0"/>
        <w:jc w:val="both"/>
        <w:sectPr w:rsidR="00176C91">
          <w:pgSz w:w="12240" w:h="15840"/>
          <w:pgMar w:top="1480" w:right="1720" w:bottom="1920" w:left="1720" w:header="0" w:footer="1737" w:gutter="0"/>
          <w:cols w:space="720"/>
        </w:sectPr>
      </w:pPr>
    </w:p>
    <w:p w14:paraId="1F533125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5910EB0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8ED6342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605B558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40AA6B2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47A9B735" w14:textId="77777777" w:rsidR="00176C91" w:rsidRDefault="002A4A35">
      <w:pPr>
        <w:spacing w:before="22"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computing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een  gaining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opulari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among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tists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accelerate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sim-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ulations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11"/>
          <w:sz w:val="20"/>
          <w:szCs w:val="20"/>
        </w:rPr>
        <w:t>Kandrot</w:t>
      </w:r>
      <w:proofErr w:type="spellEnd"/>
      <w:r>
        <w:rPr>
          <w:rFonts w:ascii="Times New Roman" w:eastAsia="Times New Roman" w:hAnsi="Times New Roman" w:cs="Times New Roman"/>
          <w:spacing w:val="31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Sanders,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2011).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comprise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massi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ely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hitecture</w:t>
      </w:r>
      <w:r>
        <w:rPr>
          <w:rFonts w:ascii="Times New Roman" w:eastAsia="Times New Roman" w:hAnsi="Times New Roman" w:cs="Times New Roman"/>
          <w:spacing w:val="2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undreds</w:t>
      </w:r>
      <w:r>
        <w:rPr>
          <w:rFonts w:ascii="Times New Roman" w:eastAsia="Times New Roman" w:hAnsi="Times New Roman" w:cs="Times New Roman"/>
          <w:spacing w:val="1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thousands</w:t>
      </w:r>
      <w:r>
        <w:rPr>
          <w:rFonts w:ascii="Times New Roman" w:eastAsia="Times New Roman" w:hAnsi="Times New Roman" w:cs="Times New Roman"/>
          <w:spacing w:val="2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spacing w:val="1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thousands</w:t>
      </w:r>
      <w:r>
        <w:rPr>
          <w:rFonts w:ascii="Times New Roman" w:eastAsia="Times New Roman" w:hAnsi="Times New Roman" w:cs="Times New Roman"/>
          <w:spacing w:val="3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3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running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ultaneously</w:t>
      </w:r>
      <w:r>
        <w:rPr>
          <w:rFonts w:ascii="Times New Roman" w:eastAsia="Times New Roman" w:hAnsi="Times New Roman" w:cs="Times New Roman"/>
          <w:spacing w:val="36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(Ke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kler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al.,</w:t>
      </w:r>
    </w:p>
    <w:p w14:paraId="54E63D1A" w14:textId="77777777" w:rsidR="00176C91" w:rsidRDefault="002A4A35">
      <w:pPr>
        <w:spacing w:before="5"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2011).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 xml:space="preserve">that </w:t>
      </w:r>
      <w:r>
        <w:rPr>
          <w:rFonts w:ascii="Times New Roman" w:eastAsia="Times New Roman" w:hAnsi="Times New Roman" w:cs="Times New Roman"/>
          <w:sz w:val="20"/>
          <w:szCs w:val="20"/>
        </w:rPr>
        <w:t>GPUs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7"/>
          <w:w w:val="10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omputing</w:t>
      </w:r>
      <w:proofErr w:type="spellEnd"/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ote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tial</w:t>
      </w:r>
      <w:r>
        <w:rPr>
          <w:rFonts w:ascii="Times New Roman" w:eastAsia="Times New Roman" w:hAnsi="Times New Roman" w:cs="Times New Roman"/>
          <w:spacing w:val="2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com</w:t>
      </w:r>
      <w:proofErr w:type="gramEnd"/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exploited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languages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enCL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A.</w:t>
      </w:r>
    </w:p>
    <w:p w14:paraId="1FC2E7E9" w14:textId="77777777" w:rsidR="00176C91" w:rsidRDefault="002A4A35">
      <w:pPr>
        <w:spacing w:before="5" w:after="0" w:line="373" w:lineRule="auto"/>
        <w:ind w:left="955" w:right="915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an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-1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terface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API)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proofErr w:type="gramEnd"/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NVIDIA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(NVIDIA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Cor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oration,</w:t>
      </w:r>
      <w:r>
        <w:rPr>
          <w:rFonts w:ascii="Times New Roman" w:eastAsia="Times New Roman" w:hAnsi="Times New Roman" w:cs="Times New Roman"/>
          <w:spacing w:val="3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2012)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4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enables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users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program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execution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 the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GPU.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extension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47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top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20"/>
          <w:szCs w:val="20"/>
        </w:rPr>
        <w:t>C/C++</w:t>
      </w:r>
      <w:r>
        <w:rPr>
          <w:rFonts w:ascii="Times New Roman" w:eastAsia="Times New Roman" w:hAnsi="Times New Roman" w:cs="Times New Roman"/>
          <w:spacing w:val="11"/>
          <w:w w:val="1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w w:val="11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ortran. </w:t>
      </w:r>
      <w:r>
        <w:rPr>
          <w:rFonts w:ascii="Times New Roman" w:eastAsia="Times New Roman" w:hAnsi="Times New Roman" w:cs="Times New Roman"/>
          <w:spacing w:val="6"/>
          <w:w w:val="11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proofErr w:type="gramEnd"/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written</w:t>
      </w:r>
      <w:r>
        <w:rPr>
          <w:rFonts w:ascii="Times New Roman" w:eastAsia="Times New Roman" w:hAnsi="Times New Roman" w:cs="Times New Roman"/>
          <w:spacing w:val="21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ernels,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theoretically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functions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ds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traditional</w:t>
      </w:r>
      <w:r>
        <w:rPr>
          <w:rFonts w:ascii="Times New Roman" w:eastAsia="Times New Roman" w:hAnsi="Times New Roman" w:cs="Times New Roman"/>
          <w:spacing w:val="2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programming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languages.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eral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parts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cuted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ulation,</w:t>
      </w:r>
      <w:r>
        <w:rPr>
          <w:rFonts w:ascii="Times New Roman" w:eastAsia="Times New Roman" w:hAnsi="Times New Roman" w:cs="Times New Roman"/>
          <w:spacing w:val="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few sections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written</w:t>
      </w:r>
      <w:r>
        <w:rPr>
          <w:rFonts w:ascii="Times New Roman" w:eastAsia="Times New Roman" w:hAnsi="Times New Roman" w:cs="Times New Roman"/>
          <w:spacing w:val="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while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remaining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executed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CPU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system.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spellStart"/>
      <w:r>
        <w:rPr>
          <w:rFonts w:ascii="Courier" w:eastAsia="Courier" w:hAnsi="Courier" w:cs="Courier"/>
          <w:w w:val="87"/>
          <w:sz w:val="20"/>
          <w:szCs w:val="20"/>
        </w:rPr>
        <w:t>nvcc</w:t>
      </w:r>
      <w:proofErr w:type="spellEnd"/>
      <w:r>
        <w:rPr>
          <w:rFonts w:ascii="Courier" w:eastAsia="Courier" w:hAnsi="Courier" w:cs="Courier"/>
          <w:w w:val="8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compiler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olkit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prioritizes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compilation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ernels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efore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passing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section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20"/>
          <w:szCs w:val="20"/>
        </w:rPr>
        <w:t>C/C++</w:t>
      </w:r>
      <w:r>
        <w:rPr>
          <w:rFonts w:ascii="Times New Roman" w:eastAsia="Times New Roman" w:hAnsi="Times New Roman" w:cs="Times New Roman"/>
          <w:spacing w:val="-15"/>
          <w:w w:val="1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compiler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inside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system.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three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abstractions</w:t>
      </w:r>
      <w:r>
        <w:rPr>
          <w:rFonts w:ascii="Times New Roman" w:eastAsia="Times New Roman" w:hAnsi="Times New Roman" w:cs="Times New Roman"/>
          <w:spacing w:val="-1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exist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z w:val="20"/>
          <w:szCs w:val="20"/>
        </w:rPr>
        <w:t>grids,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1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2013).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executed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manner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during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execution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program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unless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ecified,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where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streams.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executes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turn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proofErr w:type="gramEnd"/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arious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consistuted</w:t>
      </w:r>
      <w:proofErr w:type="spellEnd"/>
      <w:r>
        <w:rPr>
          <w:rFonts w:ascii="Times New Roman" w:eastAsia="Times New Roman" w:hAnsi="Times New Roman" w:cs="Times New Roman"/>
          <w:spacing w:val="1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arious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threads. </w:t>
      </w:r>
      <w:r>
        <w:rPr>
          <w:rFonts w:ascii="Times New Roman" w:eastAsia="Times New Roman" w:hAnsi="Times New Roman" w:cs="Times New Roman"/>
          <w:spacing w:val="16"/>
          <w:w w:val="11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thread</w:t>
      </w:r>
      <w:proofErr w:type="gramEnd"/>
      <w:r>
        <w:rPr>
          <w:rFonts w:ascii="Times New Roman" w:eastAsia="Times New Roman" w:hAnsi="Times New Roman" w:cs="Times New Roman"/>
          <w:w w:val="106"/>
          <w:sz w:val="20"/>
          <w:szCs w:val="20"/>
        </w:rPr>
        <w:t>-bl</w:t>
      </w:r>
      <w:r>
        <w:rPr>
          <w:rFonts w:ascii="Times New Roman" w:eastAsia="Times New Roman" w:hAnsi="Times New Roman" w:cs="Times New Roman"/>
          <w:spacing w:val="7"/>
          <w:w w:val="10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k-grid</w:t>
      </w:r>
      <w:r>
        <w:rPr>
          <w:rFonts w:ascii="Times New Roman" w:eastAsia="Times New Roman" w:hAnsi="Times New Roman" w:cs="Times New Roman"/>
          <w:spacing w:val="40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hierar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helps  obtain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grained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w w:val="10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thread</w:t>
      </w:r>
      <w:r>
        <w:rPr>
          <w:rFonts w:ascii="Times New Roman" w:eastAsia="Times New Roman" w:hAnsi="Times New Roman" w:cs="Times New Roman"/>
          <w:spacing w:val="3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parallelism.  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illustration</w:t>
      </w:r>
      <w:proofErr w:type="gramEnd"/>
      <w:r>
        <w:rPr>
          <w:rFonts w:ascii="Times New Roman" w:eastAsia="Times New Roman" w:hAnsi="Times New Roman" w:cs="Times New Roman"/>
          <w:spacing w:val="4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hierar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1.</w:t>
      </w:r>
    </w:p>
    <w:p w14:paraId="1347AAD7" w14:textId="77777777" w:rsidR="00176C91" w:rsidRDefault="002A4A35">
      <w:pPr>
        <w:spacing w:before="5"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Another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7"/>
          <w:w w:val="11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orta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</w:t>
      </w:r>
      <w:proofErr w:type="gramEnd"/>
      <w:r>
        <w:rPr>
          <w:rFonts w:ascii="Times New Roman" w:eastAsia="Times New Roman" w:hAnsi="Times New Roman" w:cs="Times New Roman"/>
          <w:spacing w:val="2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related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parallelization</w:t>
      </w:r>
      <w:r>
        <w:rPr>
          <w:rFonts w:ascii="Times New Roman" w:eastAsia="Times New Roman" w:hAnsi="Times New Roman" w:cs="Times New Roman"/>
          <w:spacing w:val="2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com- </w:t>
      </w:r>
      <w:proofErr w:type="spellStart"/>
      <w:r>
        <w:rPr>
          <w:rFonts w:ascii="Times New Roman" w:eastAsia="Times New Roman" w:hAnsi="Times New Roman" w:cs="Times New Roman"/>
          <w:spacing w:val="-6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unication</w:t>
      </w:r>
      <w:proofErr w:type="spellEnd"/>
      <w:r>
        <w:rPr>
          <w:rFonts w:ascii="Times New Roman" w:eastAsia="Times New Roman" w:hAnsi="Times New Roman" w:cs="Times New Roman"/>
          <w:spacing w:val="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threads.</w:t>
      </w:r>
      <w:r>
        <w:rPr>
          <w:rFonts w:ascii="Times New Roman" w:eastAsia="Times New Roman" w:hAnsi="Times New Roman" w:cs="Times New Roman"/>
          <w:spacing w:val="31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consists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arious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memory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dules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differe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limitations</w:t>
      </w:r>
      <w:r>
        <w:rPr>
          <w:rFonts w:ascii="Times New Roman" w:eastAsia="Times New Roman" w:hAnsi="Times New Roman" w:cs="Times New Roman"/>
          <w:spacing w:val="1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proofErr w:type="gramEnd"/>
      <w:r>
        <w:rPr>
          <w:rFonts w:ascii="Times New Roman" w:eastAsia="Times New Roman" w:hAnsi="Times New Roman" w:cs="Times New Roman"/>
          <w:spacing w:val="1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unicate</w:t>
      </w:r>
      <w:r>
        <w:rPr>
          <w:rFonts w:ascii="Times New Roman" w:eastAsia="Times New Roman" w:hAnsi="Times New Roman" w:cs="Times New Roman"/>
          <w:spacing w:val="8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memor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emory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cal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where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27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exist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i.e.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they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1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ks.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addition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shared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memory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thread</w:t>
      </w:r>
      <w:r>
        <w:rPr>
          <w:rFonts w:ascii="Times New Roman" w:eastAsia="Times New Roman" w:hAnsi="Times New Roman" w:cs="Times New Roman"/>
          <w:spacing w:val="3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has</w:t>
      </w:r>
    </w:p>
    <w:p w14:paraId="3F71C1BD" w14:textId="77777777" w:rsidR="00176C91" w:rsidRDefault="00176C91">
      <w:pPr>
        <w:spacing w:after="0"/>
        <w:jc w:val="both"/>
        <w:sectPr w:rsidR="00176C91">
          <w:footerReference w:type="default" r:id="rId11"/>
          <w:pgSz w:w="12240" w:h="15840"/>
          <w:pgMar w:top="1480" w:right="1720" w:bottom="1920" w:left="1720" w:header="0" w:footer="1737" w:gutter="0"/>
          <w:pgNumType w:start="6"/>
          <w:cols w:space="720"/>
        </w:sectPr>
      </w:pPr>
    </w:p>
    <w:p w14:paraId="0A223C04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E651C73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8014E0D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51C469B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8CD61C7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7A2CF558" w14:textId="77777777" w:rsidR="00176C91" w:rsidRDefault="002A4A35">
      <w:pPr>
        <w:spacing w:before="22"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its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proofErr w:type="gramEnd"/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cal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memory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cal/tem</w:t>
      </w:r>
      <w:r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orary</w:t>
      </w:r>
      <w:r>
        <w:rPr>
          <w:rFonts w:ascii="Times New Roman" w:eastAsia="Times New Roman" w:hAnsi="Times New Roman" w:cs="Times New Roman"/>
          <w:spacing w:val="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ariables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ernel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them.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proofErr w:type="gramEnd"/>
      <w:r>
        <w:rPr>
          <w:rFonts w:ascii="Times New Roman" w:eastAsia="Times New Roman" w:hAnsi="Times New Roman" w:cs="Times New Roman"/>
          <w:spacing w:val="1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differe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unicate</w:t>
      </w:r>
      <w:r>
        <w:rPr>
          <w:rFonts w:ascii="Times New Roman" w:eastAsia="Times New Roman" w:hAnsi="Times New Roman" w:cs="Times New Roman"/>
          <w:spacing w:val="25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using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global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memory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visible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inside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cost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higher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unication</w:t>
      </w:r>
      <w:r>
        <w:rPr>
          <w:rFonts w:ascii="Times New Roman" w:eastAsia="Times New Roman" w:hAnsi="Times New Roman" w:cs="Times New Roman"/>
          <w:spacing w:val="31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times. 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Accessing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cal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memory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fastest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thread</w:t>
      </w:r>
      <w:r>
        <w:rPr>
          <w:rFonts w:ascii="Times New Roman" w:eastAsia="Times New Roman" w:hAnsi="Times New Roman" w:cs="Times New Roman"/>
          <w:spacing w:val="1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thread</w:t>
      </w:r>
      <w:r>
        <w:rPr>
          <w:rFonts w:ascii="Times New Roman" w:eastAsia="Times New Roman" w:hAnsi="Times New Roman" w:cs="Times New Roman"/>
          <w:spacing w:val="1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needs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shared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memory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from</w:t>
      </w:r>
    </w:p>
    <w:p w14:paraId="29CD1A18" w14:textId="77777777" w:rsidR="00176C91" w:rsidRDefault="001C2152">
      <w:pPr>
        <w:spacing w:before="5" w:after="0" w:line="240" w:lineRule="auto"/>
        <w:ind w:left="955" w:right="502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DBA8811">
          <v:group id="_x0000_s1801" alt="" style="position:absolute;left:0;text-align:left;margin-left:168.3pt;margin-top:26.35pt;width:278.3pt;height:324.7pt;z-index:-1710;mso-position-horizontal-relative:page" coordorigin="3366,527" coordsize="5566,6494">
            <v:group id="_x0000_s1802" alt="" style="position:absolute;left:7304;top:1247;width:90;height:1926" coordorigin="7304,1247" coordsize="90,1926">
              <v:shape id="_x0000_s1803" alt="" style="position:absolute;left:7304;top:1247;width:90;height:1926" coordorigin="7304,1247" coordsize="90,1926" path="m7342,3083r-38,l7349,3173r38,-75l7342,3098r,-15e" fillcolor="black" stroked="f">
                <v:path arrowok="t"/>
              </v:shape>
              <v:shape id="_x0000_s1804" alt="" style="position:absolute;left:7304;top:1247;width:90;height:1926" coordorigin="7304,1247" coordsize="90,1926" path="m7357,1322r-15,l7342,3098r15,l7357,1322e" fillcolor="black" stroked="f">
                <v:path arrowok="t"/>
              </v:shape>
              <v:shape id="_x0000_s1805" alt="" style="position:absolute;left:7304;top:1247;width:90;height:1926" coordorigin="7304,1247" coordsize="90,1926" path="m7394,3083r-37,l7357,3098r30,l7394,3083e" fillcolor="black" stroked="f">
                <v:path arrowok="t"/>
              </v:shape>
              <v:shape id="_x0000_s1806" alt="" style="position:absolute;left:7304;top:1247;width:90;height:1926" coordorigin="7304,1247" coordsize="90,1926" path="m7349,1247r-45,90l7342,1337r,-15l7387,1322r-38,-75e" fillcolor="black" stroked="f">
                <v:path arrowok="t"/>
              </v:shape>
              <v:shape id="_x0000_s1807" alt="" style="position:absolute;left:7304;top:1247;width:90;height:1926" coordorigin="7304,1247" coordsize="90,1926" path="m7387,1322r-30,l7357,1337r37,l7387,1322e" fillcolor="black" stroked="f">
                <v:path arrowok="t"/>
              </v:shape>
            </v:group>
            <v:group id="_x0000_s1808" alt="" style="position:absolute;left:3373;top:535;width:2988;height:4320" coordorigin="3373,535" coordsize="2988,4320">
              <v:shape id="_x0000_s1809" alt="" style="position:absolute;left:3373;top:535;width:2988;height:4320" coordorigin="3373,535" coordsize="2988,4320" path="m3373,4855r2988,l6361,535r-2988,l3373,4855xe" filled="f" strokeweight=".72pt">
                <v:path arrowok="t"/>
              </v:shape>
            </v:group>
            <v:group id="_x0000_s1810" alt="" style="position:absolute;left:6217;top:535;width:597;height:1601" coordorigin="6217,535" coordsize="597,1601">
              <v:shape id="_x0000_s1811" alt="" style="position:absolute;left:6217;top:535;width:597;height:1601" coordorigin="6217,535" coordsize="597,1601" path="m6217,2136l6814,535e" filled="f" strokeweight=".36pt">
                <v:path arrowok="t"/>
              </v:shape>
            </v:group>
            <v:group id="_x0000_s1812" alt="" style="position:absolute;left:4468;top:1784;width:882;height:2" coordorigin="4468,1784" coordsize="882,2">
              <v:shape id="_x0000_s1813" alt="" style="position:absolute;left:4468;top:1784;width:882;height:2" coordorigin="4468,1784" coordsize="882,0" path="m4468,1784r881,e" filled="f" strokeweight=".54pt">
                <v:stroke dashstyle="dash"/>
                <v:path arrowok="t"/>
              </v:shape>
            </v:group>
            <v:group id="_x0000_s1814" alt="" style="position:absolute;left:3571;top:972;width:680;height:416" coordorigin="3571,972" coordsize="680,416">
              <v:shape id="_x0000_s1815" alt="" style="position:absolute;left:3571;top:972;width:680;height:416" coordorigin="3571,972" coordsize="680,416" path="m3571,1388r681,l4252,972r-681,l3571,1388e" fillcolor="#4472c3" stroked="f">
                <v:path arrowok="t"/>
              </v:shape>
            </v:group>
            <v:group id="_x0000_s1816" alt="" style="position:absolute;left:3571;top:972;width:680;height:416" coordorigin="3571,972" coordsize="680,416">
              <v:shape id="_x0000_s1817" alt="" style="position:absolute;left:3571;top:972;width:680;height:416" coordorigin="3571,972" coordsize="680,416" path="m3571,1388r681,l4252,972r-681,l3571,1388xe" filled="f" strokecolor="#2f528e" strokeweight=".72pt">
                <v:path arrowok="t"/>
              </v:shape>
            </v:group>
            <v:group id="_x0000_s1818" alt="" style="position:absolute;left:3577;top:1564;width:680;height:418" coordorigin="3577,1564" coordsize="680,418">
              <v:shape id="_x0000_s1819" alt="" style="position:absolute;left:3577;top:1564;width:680;height:418" coordorigin="3577,1564" coordsize="680,418" path="m3577,1982r680,l4257,1564r-680,l3577,1982e" fillcolor="#4472c3" stroked="f">
                <v:path arrowok="t"/>
              </v:shape>
            </v:group>
            <v:group id="_x0000_s1820" alt="" style="position:absolute;left:3577;top:1564;width:680;height:418" coordorigin="3577,1564" coordsize="680,418">
              <v:shape id="_x0000_s1821" alt="" style="position:absolute;left:3577;top:1564;width:680;height:418" coordorigin="3577,1564" coordsize="680,418" path="m3577,1982r680,l4257,1564r-680,l3577,1982xe" filled="f" strokecolor="#2f528e" strokeweight=".72pt">
                <v:path arrowok="t"/>
              </v:shape>
            </v:group>
            <v:group id="_x0000_s1822" alt="" style="position:absolute;left:3571;top:2216;width:680;height:416" coordorigin="3571,2216" coordsize="680,416">
              <v:shape id="_x0000_s1823" alt="" style="position:absolute;left:3571;top:2216;width:680;height:416" coordorigin="3571,2216" coordsize="680,416" path="m3571,2632r681,l4252,2216r-681,l3571,2632e" fillcolor="#4472c3" stroked="f">
                <v:path arrowok="t"/>
              </v:shape>
            </v:group>
            <v:group id="_x0000_s1824" alt="" style="position:absolute;left:3571;top:2216;width:680;height:416" coordorigin="3571,2216" coordsize="680,416">
              <v:shape id="_x0000_s1825" alt="" style="position:absolute;left:3571;top:2216;width:680;height:416" coordorigin="3571,2216" coordsize="680,416" path="m3571,2632r681,l4252,2216r-681,l3571,2632xe" filled="f" strokecolor="#2f528e" strokeweight=".72pt">
                <v:path arrowok="t"/>
              </v:shape>
            </v:group>
            <v:group id="_x0000_s1826" alt="" style="position:absolute;left:3582;top:4250;width:680;height:416" coordorigin="3582,4250" coordsize="680,416">
              <v:shape id="_x0000_s1827" alt="" style="position:absolute;left:3582;top:4250;width:680;height:416" coordorigin="3582,4250" coordsize="680,416" path="m3582,4666r680,l4262,4250r-680,l3582,4666e" fillcolor="#4472c3" stroked="f">
                <v:path arrowok="t"/>
              </v:shape>
            </v:group>
            <v:group id="_x0000_s1828" alt="" style="position:absolute;left:3582;top:4250;width:680;height:416" coordorigin="3582,4250" coordsize="680,416">
              <v:shape id="_x0000_s1829" alt="" style="position:absolute;left:3582;top:4250;width:680;height:416" coordorigin="3582,4250" coordsize="680,416" path="m3582,4666r680,l4262,4250r-680,l3582,4666xe" filled="f" strokecolor="#2f528e" strokeweight=".72pt">
                <v:path arrowok="t"/>
              </v:shape>
            </v:group>
            <v:group id="_x0000_s1830" alt="" style="position:absolute;left:5526;top:950;width:709;height:434" coordorigin="5526,950" coordsize="709,434">
              <v:shape id="_x0000_s1831" alt="" style="position:absolute;left:5526;top:950;width:709;height:434" coordorigin="5526,950" coordsize="709,434" path="m5526,1384r709,l6235,950r-709,l5526,1384e" fillcolor="#4472c3" stroked="f">
                <v:path arrowok="t"/>
              </v:shape>
            </v:group>
            <v:group id="_x0000_s1832" alt="" style="position:absolute;left:5526;top:950;width:709;height:434" coordorigin="5526,950" coordsize="709,434">
              <v:shape id="_x0000_s1833" alt="" style="position:absolute;left:5526;top:950;width:709;height:434" coordorigin="5526,950" coordsize="709,434" path="m5526,1384r709,l6235,950r-709,l5526,1384xe" filled="f" strokecolor="#2f528e" strokeweight=".72pt">
                <v:path arrowok="t"/>
              </v:shape>
            </v:group>
            <v:group id="_x0000_s1834" alt="" style="position:absolute;left:5526;top:1514;width:709;height:434" coordorigin="5526,1514" coordsize="709,434">
              <v:shape id="_x0000_s1835" alt="" style="position:absolute;left:5526;top:1514;width:709;height:434" coordorigin="5526,1514" coordsize="709,434" path="m5526,1948r709,l6235,1514r-709,l5526,1948e" fillcolor="#4472c3" stroked="f">
                <v:path arrowok="t"/>
              </v:shape>
            </v:group>
            <v:group id="_x0000_s1836" alt="" style="position:absolute;left:5526;top:1514;width:709;height:434" coordorigin="5526,1514" coordsize="709,434">
              <v:shape id="_x0000_s1837" alt="" style="position:absolute;left:5526;top:1514;width:709;height:434" coordorigin="5526,1514" coordsize="709,434" path="m5526,1948r709,l6235,1514r-709,l5526,1948xe" filled="f" strokecolor="#2f528e" strokeweight=".72pt">
                <v:path arrowok="t"/>
              </v:shape>
            </v:group>
            <v:group id="_x0000_s1838" alt="" style="position:absolute;left:5526;top:2129;width:709;height:434" coordorigin="5526,2129" coordsize="709,434">
              <v:shape id="_x0000_s1839" alt="" style="position:absolute;left:5526;top:2129;width:709;height:434" coordorigin="5526,2129" coordsize="709,434" path="m5526,2563r709,l6235,2129r-709,l5526,2563e" fillcolor="#4472c3" stroked="f">
                <v:path arrowok="t"/>
              </v:shape>
            </v:group>
            <v:group id="_x0000_s1840" alt="" style="position:absolute;left:5526;top:2129;width:709;height:434" coordorigin="5526,2129" coordsize="709,434">
              <v:shape id="_x0000_s1841" alt="" style="position:absolute;left:5526;top:2129;width:709;height:434" coordorigin="5526,2129" coordsize="709,434" path="m5526,2563r709,l6235,2129r-709,l5526,2563xe" filled="f" strokecolor="#2f528e" strokeweight=".72pt">
                <v:path arrowok="t"/>
              </v:shape>
            </v:group>
            <v:group id="_x0000_s1842" alt="" style="position:absolute;left:3911;top:2777;width:2;height:1365" coordorigin="3911,2777" coordsize="2,1365">
              <v:shape id="_x0000_s1843" alt="" style="position:absolute;left:3911;top:2777;width:2;height:1365" coordorigin="3911,2777" coordsize="0,1365" path="m3911,2777r,1366e" filled="f" strokeweight=".54pt">
                <v:stroke dashstyle="dash"/>
                <v:path arrowok="t"/>
              </v:shape>
            </v:group>
            <v:group id="_x0000_s1844" alt="" style="position:absolute;left:4421;top:4885;width:90;height:366" coordorigin="4421,4885" coordsize="90,366">
              <v:shape id="_x0000_s1845" alt="" style="position:absolute;left:4421;top:4885;width:90;height:366" coordorigin="4421,4885" coordsize="90,366" path="m4458,5161r-37,l4466,5251r37,-75l4458,5176r,-15e" fillcolor="black" stroked="f">
                <v:path arrowok="t"/>
              </v:shape>
              <v:shape id="_x0000_s1846" alt="" style="position:absolute;left:4421;top:4885;width:90;height:366" coordorigin="4421,4885" coordsize="90,366" path="m4473,4960r-15,l4458,5176r15,l4473,4960e" fillcolor="black" stroked="f">
                <v:path arrowok="t"/>
              </v:shape>
              <v:shape id="_x0000_s1847" alt="" style="position:absolute;left:4421;top:4885;width:90;height:366" coordorigin="4421,4885" coordsize="90,366" path="m4511,5161r-38,l4473,5176r30,l4511,5161e" fillcolor="black" stroked="f">
                <v:path arrowok="t"/>
              </v:shape>
              <v:shape id="_x0000_s1848" alt="" style="position:absolute;left:4421;top:4885;width:90;height:366" coordorigin="4421,4885" coordsize="90,366" path="m4466,4885r-45,90l4458,4975r,-15l4503,4960r-37,-75e" fillcolor="black" stroked="f">
                <v:path arrowok="t"/>
              </v:shape>
              <v:shape id="_x0000_s1849" alt="" style="position:absolute;left:4421;top:4885;width:90;height:366" coordorigin="4421,4885" coordsize="90,366" path="m4503,4960r-30,l4473,4975r38,l4503,4960e" fillcolor="black" stroked="f">
                <v:path arrowok="t"/>
              </v:shape>
            </v:group>
            <v:group id="_x0000_s1850" alt="" style="position:absolute;left:4518;top:4885;width:90;height:1144" coordorigin="4518,4885" coordsize="90,1144">
              <v:shape id="_x0000_s1851" alt="" style="position:absolute;left:4518;top:4885;width:90;height:1144" coordorigin="4518,4885" coordsize="90,1144" path="m4570,4960r-15,l4555,6029r15,l4570,4960e" fillcolor="black" stroked="f">
                <v:path arrowok="t"/>
              </v:shape>
              <v:shape id="_x0000_s1852" alt="" style="position:absolute;left:4518;top:4885;width:90;height:1144" coordorigin="4518,4885" coordsize="90,1144" path="m4563,4885r-45,90l4555,4975r,-15l4600,4960r-37,-75e" fillcolor="black" stroked="f">
                <v:path arrowok="t"/>
              </v:shape>
              <v:shape id="_x0000_s1853" alt="" style="position:absolute;left:4518;top:4885;width:90;height:1144" coordorigin="4518,4885" coordsize="90,1144" path="m4600,4960r-30,l4570,4975r38,l4600,4960e" fillcolor="black" stroked="f">
                <v:path arrowok="t"/>
              </v:shape>
            </v:group>
            <v:group id="_x0000_s1854" alt="" style="position:absolute;left:4615;top:4885;width:90;height:1897" coordorigin="4615,4885" coordsize="90,1897">
              <v:shape id="_x0000_s1855" alt="" style="position:absolute;left:4615;top:4885;width:90;height:1897" coordorigin="4615,4885" coordsize="90,1897" path="m4668,4960r-15,l4653,6782r15,l4668,4960e" fillcolor="black" stroked="f">
                <v:path arrowok="t"/>
              </v:shape>
              <v:shape id="_x0000_s1856" alt="" style="position:absolute;left:4615;top:4885;width:90;height:1897" coordorigin="4615,4885" coordsize="90,1897" path="m4660,4885r-45,90l4653,4975r,-15l4698,4960r-38,-75e" fillcolor="black" stroked="f">
                <v:path arrowok="t"/>
              </v:shape>
              <v:shape id="_x0000_s1857" alt="" style="position:absolute;left:4615;top:4885;width:90;height:1897" coordorigin="4615,4885" coordsize="90,1897" path="m4698,4960r-30,l4668,4975r37,l4698,4960e" fillcolor="black" stroked="f">
                <v:path arrowok="t"/>
              </v:shape>
            </v:group>
            <v:group id="_x0000_s1858" alt="" style="position:absolute;left:5452;top:4250;width:680;height:416" coordorigin="5452,4250" coordsize="680,416">
              <v:shape id="_x0000_s1859" alt="" style="position:absolute;left:5452;top:4250;width:680;height:416" coordorigin="5452,4250" coordsize="680,416" path="m5452,4666r681,l6133,4250r-681,l5452,4666e" fillcolor="#4472c3" stroked="f">
                <v:path arrowok="t"/>
              </v:shape>
            </v:group>
            <v:group id="_x0000_s1860" alt="" style="position:absolute;left:5452;top:4250;width:680;height:416" coordorigin="5452,4250" coordsize="680,416">
              <v:shape id="_x0000_s1861" alt="" style="position:absolute;left:5452;top:4250;width:680;height:416" coordorigin="5452,4250" coordsize="680,416" path="m5452,4666r681,l6133,4250r-681,l5452,4666xe" filled="f" strokecolor="#2f528e" strokeweight=".72pt">
                <v:path arrowok="t"/>
              </v:shape>
            </v:group>
            <v:group id="_x0000_s1862" alt="" style="position:absolute;left:5782;top:2777;width:2;height:1365" coordorigin="5782,2777" coordsize="2,1365">
              <v:shape id="_x0000_s1863" alt="" style="position:absolute;left:5782;top:2777;width:2;height:1365" coordorigin="5782,2777" coordsize="0,1365" path="m5782,2777r,1366e" filled="f" strokeweight=".54pt">
                <v:stroke dashstyle="dash"/>
                <v:path arrowok="t"/>
              </v:shape>
            </v:group>
            <v:group id="_x0000_s1864" alt="" style="position:absolute;left:4468;top:2423;width:882;height:2" coordorigin="4468,2423" coordsize="882,2">
              <v:shape id="_x0000_s1865" alt="" style="position:absolute;left:4468;top:2423;width:882;height:2" coordorigin="4468,2423" coordsize="882,0" path="m4468,2423r881,e" filled="f" strokeweight=".54pt">
                <v:stroke dashstyle="dash"/>
                <v:path arrowok="t"/>
              </v:shape>
            </v:group>
            <v:group id="_x0000_s1866" alt="" style="position:absolute;left:4468;top:1183;width:882;height:2" coordorigin="4468,1183" coordsize="882,2">
              <v:shape id="_x0000_s1867" alt="" style="position:absolute;left:4468;top:1183;width:882;height:2" coordorigin="4468,1183" coordsize="882,0" path="m4468,1183r881,e" filled="f" strokeweight=".54pt">
                <v:stroke dashstyle="dash"/>
                <v:path arrowok="t"/>
              </v:shape>
            </v:group>
            <v:group id="_x0000_s1868" alt="" style="position:absolute;left:4468;top:4448;width:882;height:2" coordorigin="4468,4448" coordsize="882,2">
              <v:shape id="_x0000_s1869" alt="" style="position:absolute;left:4468;top:4448;width:882;height:2" coordorigin="4468,4448" coordsize="882,0" path="m4468,4448r881,e" filled="f" strokeweight=".54pt">
                <v:stroke dashstyle="dash"/>
                <v:path arrowok="t"/>
              </v:shape>
            </v:group>
            <v:group id="_x0000_s1870" alt="" style="position:absolute;left:6217;top:2542;width:597;height:1191" coordorigin="6217,2542" coordsize="597,1191">
              <v:shape id="_x0000_s1871" alt="" style="position:absolute;left:6217;top:2542;width:597;height:1191" coordorigin="6217,2542" coordsize="597,1191" path="m6217,2542r597,1190e" filled="f" strokeweight=".36pt">
                <v:path arrowok="t"/>
              </v:shape>
            </v:group>
            <v:group id="_x0000_s1872" alt="" style="position:absolute;left:7821;top:3532;width:198;height:626" coordorigin="7821,3532" coordsize="198,626">
              <v:shape id="_x0000_s1873" alt="" style="position:absolute;left:7821;top:3532;width:198;height:626" coordorigin="7821,3532" coordsize="198,626" path="m8019,3532r-198,625e" filled="f" strokeweight=".36pt">
                <v:path arrowok="t"/>
              </v:shape>
            </v:group>
            <v:group id="_x0000_s1874" alt="" style="position:absolute;left:8658;top:3532;width:204;height:626" coordorigin="8658,3532" coordsize="204,626">
              <v:shape id="_x0000_s1875" alt="" style="position:absolute;left:8658;top:3532;width:204;height:626" coordorigin="8658,3532" coordsize="204,626" path="m8658,3532r204,625e" filled="f" strokeweight=".36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876" type="#_x0000_t75" alt="" style="position:absolute;left:7745;top:4095;width:1186;height:905">
                <v:imagedata r:id="rId12" o:title=""/>
              </v:shape>
              <v:shape id="_x0000_s1877" type="#_x0000_t75" alt="" style="position:absolute;left:7785;top:4345;width:1103;height:450">
                <v:imagedata r:id="rId13" o:title=""/>
              </v:shape>
              <v:shape id="_x0000_s1878" type="#_x0000_t75" alt="" style="position:absolute;left:7821;top:4147;width:1040;height:761">
                <v:imagedata r:id="rId14" o:title=""/>
              </v:shape>
            </v:group>
            <v:group id="_x0000_s1879" alt="" style="position:absolute;left:7821;top:4147;width:1040;height:761" coordorigin="7821,4147" coordsize="1040,761">
              <v:shape id="_x0000_s1880" alt="" style="position:absolute;left:7821;top:4147;width:1040;height:761" coordorigin="7821,4147" coordsize="1040,761" path="m7821,4909r1040,l8861,4147r-1040,l7821,4909xe" filled="f" strokeweight=".54pt">
                <v:path arrowok="t"/>
              </v:shape>
            </v:group>
            <v:group id="_x0000_s1881" alt="" style="position:absolute;left:7861;top:4624;width:232;height:252" coordorigin="7861,4624" coordsize="232,252">
              <v:shape id="_x0000_s1882" alt="" style="position:absolute;left:7861;top:4624;width:232;height:252" coordorigin="7861,4624" coordsize="232,252" path="m7861,4876r232,l8093,4624r-232,l7861,4876e" fillcolor="#ed7c31" stroked="f">
                <v:path arrowok="t"/>
              </v:shape>
            </v:group>
            <v:group id="_x0000_s1883" alt="" style="position:absolute;left:7861;top:4624;width:232;height:252" coordorigin="7861,4624" coordsize="232,252">
              <v:shape id="_x0000_s1884" alt="" style="position:absolute;left:7861;top:4624;width:232;height:252" coordorigin="7861,4624" coordsize="232,252" path="m7861,4876r232,l8093,4624r-232,l7861,4876xe" filled="f" strokecolor="#ae5921" strokeweight=".72pt">
                <v:path arrowok="t"/>
              </v:shape>
            </v:group>
            <v:group id="_x0000_s1885" alt="" style="position:absolute;left:7637;top:4245;width:358;height:506" coordorigin="7637,4245" coordsize="358,506">
              <v:shape id="_x0000_s1886" alt="" style="position:absolute;left:7637;top:4245;width:358;height:506" coordorigin="7637,4245" coordsize="358,506" path="m7936,4682r-30,21l7994,4751r-8,-57l7945,4694r-9,-12e" fillcolor="black" stroked="f">
                <v:path arrowok="t"/>
              </v:shape>
              <v:shape id="_x0000_s1887" alt="" style="position:absolute;left:7637;top:4245;width:358;height:506" coordorigin="7637,4245" coordsize="358,506" path="m7949,4673r-13,9l7945,4694r12,-9l7949,4673e" fillcolor="black" stroked="f">
                <v:path arrowok="t"/>
              </v:shape>
              <v:shape id="_x0000_s1888" alt="" style="position:absolute;left:7637;top:4245;width:358;height:506" coordorigin="7637,4245" coordsize="358,506" path="m7979,4652r-30,21l7957,4685r-12,9l7986,4694r-7,-42e" fillcolor="black" stroked="f">
                <v:path arrowok="t"/>
              </v:shape>
              <v:shape id="_x0000_s1889" alt="" style="position:absolute;left:7637;top:4245;width:358;height:506" coordorigin="7637,4245" coordsize="358,506" path="m7649,4245r-12,9l7936,4682r13,-9l7649,4245e" fillcolor="black" stroked="f">
                <v:path arrowok="t"/>
              </v:shape>
            </v:group>
            <v:group id="_x0000_s1890" alt="" style="position:absolute;left:7132;top:1247;width:90;height:242" coordorigin="7132,1247" coordsize="90,242">
              <v:shape id="_x0000_s1891" alt="" style="position:absolute;left:7132;top:1247;width:90;height:242" coordorigin="7132,1247" coordsize="90,242" path="m7169,1400r-37,l7177,1490r37,-75l7169,1415r,-15e" fillcolor="black" stroked="f">
                <v:path arrowok="t"/>
              </v:shape>
              <v:shape id="_x0000_s1892" alt="" style="position:absolute;left:7132;top:1247;width:90;height:242" coordorigin="7132,1247" coordsize="90,242" path="m7184,1322r-15,l7169,1415r15,l7184,1322e" fillcolor="black" stroked="f">
                <v:path arrowok="t"/>
              </v:shape>
              <v:shape id="_x0000_s1893" alt="" style="position:absolute;left:7132;top:1247;width:90;height:242" coordorigin="7132,1247" coordsize="90,242" path="m7222,1400r-38,l7184,1415r30,l7222,1400e" fillcolor="black" stroked="f">
                <v:path arrowok="t"/>
              </v:shape>
              <v:shape id="_x0000_s1894" alt="" style="position:absolute;left:7132;top:1247;width:90;height:242" coordorigin="7132,1247" coordsize="90,242" path="m7177,1247r-45,90l7169,1337r,-15l7214,1322r-37,-75e" fillcolor="black" stroked="f">
                <v:path arrowok="t"/>
              </v:shape>
              <v:shape id="_x0000_s1895" alt="" style="position:absolute;left:7132;top:1247;width:90;height:242" coordorigin="7132,1247" coordsize="90,242" path="m7214,1322r-30,l7184,1337r38,l7214,1322e" fillcolor="black" stroked="f">
                <v:path arrowok="t"/>
              </v:shape>
            </v:group>
            <v:group id="_x0000_s1896" alt="" style="position:absolute;left:6815;top:542;width:1915;height:3191" coordorigin="6815,542" coordsize="1915,3191">
              <v:shape id="_x0000_s1897" alt="" style="position:absolute;left:6815;top:542;width:1915;height:3191" coordorigin="6815,542" coordsize="1915,3191" path="m6815,3733r1915,l8730,542r-1915,l6815,3733xe" filled="f" strokeweight=".72pt">
                <v:path arrowok="t"/>
              </v:shape>
            </v:group>
            <v:group id="_x0000_s1898" alt="" style="position:absolute;left:7040;top:3532;width:90;height:2315" coordorigin="7040,3532" coordsize="90,2315">
              <v:shape id="_x0000_s1899" alt="" style="position:absolute;left:7040;top:3532;width:90;height:2315" coordorigin="7040,3532" coordsize="90,2315" path="m7092,3607r-15,l7077,5846r15,l7092,3607e" fillcolor="black" stroked="f">
                <v:path arrowok="t"/>
              </v:shape>
              <v:shape id="_x0000_s1900" alt="" style="position:absolute;left:7040;top:3532;width:90;height:2315" coordorigin="7040,3532" coordsize="90,2315" path="m7085,3532r-45,90l7077,3622r,-15l7122,3607r-37,-75e" fillcolor="black" stroked="f">
                <v:path arrowok="t"/>
              </v:shape>
              <v:shape id="_x0000_s1901" alt="" style="position:absolute;left:7040;top:3532;width:90;height:2315" coordorigin="7040,3532" coordsize="90,2315" path="m7122,3607r-30,l7092,3622r38,l7122,3607e" fillcolor="black" stroked="f">
                <v:path arrowok="t"/>
              </v:shape>
            </v:group>
            <v:group id="_x0000_s1902" alt="" style="position:absolute;left:6937;top:812;width:1672;height:455" coordorigin="6937,812" coordsize="1672,455">
              <v:shape id="_x0000_s1903" alt="" style="position:absolute;left:6937;top:812;width:1672;height:455" coordorigin="6937,812" coordsize="1672,455" path="m6937,1267r1672,l8609,812r-1672,l6937,1267e" fillcolor="#ed7c31" stroked="f">
                <v:path arrowok="t"/>
              </v:shape>
            </v:group>
            <v:group id="_x0000_s1904" alt="" style="position:absolute;left:7159;top:1984;width:2;height:1020" coordorigin="7159,1984" coordsize="2,1020">
              <v:shape id="_x0000_s1905" alt="" style="position:absolute;left:7159;top:1984;width:2;height:1020" coordorigin="7159,1984" coordsize="0,1020" path="m7159,1984r,1020e" filled="f" strokeweight=".54pt">
                <v:stroke dashstyle="dash"/>
                <v:path arrowok="t"/>
              </v:shape>
            </v:group>
            <v:group id="_x0000_s1906" alt="" style="position:absolute;left:8026;top:1490;width:632;height:358" coordorigin="8026,1490" coordsize="632,358">
              <v:shape id="_x0000_s1907" alt="" style="position:absolute;left:8026;top:1490;width:632;height:358" coordorigin="8026,1490" coordsize="632,358" path="m8026,1849r632,l8658,1490r-632,l8026,1849e" fillcolor="#70ac46" stroked="f">
                <v:path arrowok="t"/>
              </v:shape>
            </v:group>
            <v:group id="_x0000_s1908" alt="" style="position:absolute;left:8026;top:1490;width:632;height:358" coordorigin="8026,1490" coordsize="632,358">
              <v:shape id="_x0000_s1909" alt="" style="position:absolute;left:8026;top:1490;width:632;height:358" coordorigin="8026,1490" coordsize="632,358" path="m8026,1849r632,l8658,1490r-632,l8026,1849xe" filled="f" strokeweight=".72pt">
                <v:path arrowok="t"/>
              </v:shape>
            </v:group>
            <v:group id="_x0000_s1910" alt="" style="position:absolute;left:7132;top:3532;width:90;height:2977" coordorigin="7132,3532" coordsize="90,2977">
              <v:shape id="_x0000_s1911" alt="" style="position:absolute;left:7132;top:3532;width:90;height:2977" coordorigin="7132,3532" coordsize="90,2977" path="m7184,3607r-15,l7169,6509r15,l7184,3607e" fillcolor="black" stroked="f">
                <v:path arrowok="t"/>
              </v:shape>
              <v:shape id="_x0000_s1912" alt="" style="position:absolute;left:7132;top:3532;width:90;height:2977" coordorigin="7132,3532" coordsize="90,2977" path="m7177,3532r-45,90l7169,3622r,-15l7214,3607r-37,-75e" fillcolor="black" stroked="f">
                <v:path arrowok="t"/>
              </v:shape>
              <v:shape id="_x0000_s1913" alt="" style="position:absolute;left:7132;top:3532;width:90;height:2977" coordorigin="7132,3532" coordsize="90,2977" path="m7214,3607r-30,l7184,3622r38,l7214,3607e" fillcolor="black" stroked="f">
                <v:path arrowok="t"/>
              </v:shape>
            </v:group>
            <v:group id="_x0000_s1914" alt="" style="position:absolute;left:6941;top:3532;width:90;height:1719" coordorigin="6941,3532" coordsize="90,1719">
              <v:shape id="_x0000_s1915" alt="" style="position:absolute;left:6941;top:3532;width:90;height:1719" coordorigin="6941,3532" coordsize="90,1719" path="m6978,5161r-37,l6986,5251r37,-75l6978,5176r,-15e" fillcolor="black" stroked="f">
                <v:path arrowok="t"/>
              </v:shape>
              <v:shape id="_x0000_s1916" alt="" style="position:absolute;left:6941;top:3532;width:90;height:1719" coordorigin="6941,3532" coordsize="90,1719" path="m6993,3607r-15,l6978,5176r15,l6993,3607e" fillcolor="black" stroked="f">
                <v:path arrowok="t"/>
              </v:shape>
              <v:shape id="_x0000_s1917" alt="" style="position:absolute;left:6941;top:3532;width:90;height:1719" coordorigin="6941,3532" coordsize="90,1719" path="m7031,5161r-38,l6993,5176r30,l7031,5161e" fillcolor="black" stroked="f">
                <v:path arrowok="t"/>
              </v:shape>
              <v:shape id="_x0000_s1918" alt="" style="position:absolute;left:6941;top:3532;width:90;height:1719" coordorigin="6941,3532" coordsize="90,1719" path="m6986,3532r-45,90l6978,3622r,-15l7023,3607r-37,-75e" fillcolor="black" stroked="f">
                <v:path arrowok="t"/>
              </v:shape>
              <v:shape id="_x0000_s1919" alt="" style="position:absolute;left:6941;top:3532;width:90;height:1719" coordorigin="6941,3532" coordsize="90,1719" path="m7023,3607r-30,l6993,3622r38,l7023,3607e" fillcolor="black" stroked="f">
                <v:path arrowok="t"/>
              </v:shape>
            </v:group>
            <v:group id="_x0000_s1920" alt="" style="position:absolute;left:8026;top:3173;width:632;height:358" coordorigin="8026,3173" coordsize="632,358">
              <v:shape id="_x0000_s1921" alt="" style="position:absolute;left:8026;top:3173;width:632;height:358" coordorigin="8026,3173" coordsize="632,358" path="m8026,3532r632,l8658,3173r-632,l8026,3532e" fillcolor="#70ac46" stroked="f">
                <v:path arrowok="t"/>
              </v:shape>
            </v:group>
            <v:group id="_x0000_s1922" alt="" style="position:absolute;left:8026;top:3173;width:632;height:358" coordorigin="8026,3173" coordsize="632,358">
              <v:shape id="_x0000_s1923" alt="" style="position:absolute;left:8026;top:3173;width:632;height:358" coordorigin="8026,3173" coordsize="632,358" path="m8026,3532r632,l8658,3173r-632,l8026,3532xe" filled="f" strokeweight=".72pt">
                <v:path arrowok="t"/>
              </v:shape>
            </v:group>
            <v:group id="_x0000_s1924" alt="" style="position:absolute;left:6878;top:1490;width:632;height:358" coordorigin="6878,1490" coordsize="632,358">
              <v:shape id="_x0000_s1925" alt="" style="position:absolute;left:6878;top:1490;width:632;height:358" coordorigin="6878,1490" coordsize="632,358" path="m6878,1849r632,l7510,1490r-632,l6878,1849e" fillcolor="#70ac46" stroked="f">
                <v:path arrowok="t"/>
              </v:shape>
            </v:group>
            <v:group id="_x0000_s1926" alt="" style="position:absolute;left:6878;top:1490;width:632;height:358" coordorigin="6878,1490" coordsize="632,358">
              <v:shape id="_x0000_s1927" alt="" style="position:absolute;left:6878;top:1490;width:632;height:358" coordorigin="6878,1490" coordsize="632,358" path="m6878,1849r632,l7510,1490r-632,l6878,1849xe" filled="f" strokeweight=".72pt">
                <v:path arrowok="t"/>
              </v:shape>
            </v:group>
            <v:group id="_x0000_s1928" alt="" style="position:absolute;left:6871;top:3173;width:632;height:358" coordorigin="6871,3173" coordsize="632,358">
              <v:shape id="_x0000_s1929" alt="" style="position:absolute;left:6871;top:3173;width:632;height:358" coordorigin="6871,3173" coordsize="632,358" path="m6871,3532r631,l7502,3173r-631,l6871,3532e" fillcolor="#70ac46" stroked="f">
                <v:path arrowok="t"/>
              </v:shape>
            </v:group>
            <v:group id="_x0000_s1930" alt="" style="position:absolute;left:6871;top:3173;width:632;height:358" coordorigin="6871,3173" coordsize="632,358">
              <v:shape id="_x0000_s1931" alt="" style="position:absolute;left:6871;top:3173;width:632;height:358" coordorigin="6871,3173" coordsize="632,358" path="m6871,3532r631,l7502,3173r-631,l6871,3532xe" filled="f" strokeweight=".72pt">
                <v:path arrowok="t"/>
              </v:shape>
            </v:group>
            <v:group id="_x0000_s1932" alt="" style="position:absolute;left:8341;top:1975;width:2;height:1020" coordorigin="8341,1975" coordsize="2,1020">
              <v:shape id="_x0000_s1933" alt="" style="position:absolute;left:8341;top:1975;width:2;height:1020" coordorigin="8341,1975" coordsize="0,1020" path="m8341,1975r,1020e" filled="f" strokeweight=".54pt">
                <v:stroke dashstyle="dash"/>
                <v:path arrowok="t"/>
              </v:shape>
            </v:group>
            <v:group id="_x0000_s1934" alt="" style="position:absolute;left:7623;top:3359;width:239;height:2" coordorigin="7623,3359" coordsize="239,2">
              <v:shape id="_x0000_s1935" alt="" style="position:absolute;left:7623;top:3359;width:239;height:2" coordorigin="7623,3359" coordsize="239,0" path="m7623,3359r239,e" filled="f" strokeweight=".54pt">
                <v:stroke dashstyle="dash"/>
                <v:path arrowok="t"/>
              </v:shape>
            </v:group>
            <v:group id="_x0000_s1936" alt="" style="position:absolute;left:3373;top:6518;width:5488;height:497" coordorigin="3373,6518" coordsize="5488,497">
              <v:shape id="_x0000_s1937" alt="" style="position:absolute;left:3373;top:6518;width:5488;height:497" coordorigin="3373,6518" coordsize="5488,497" path="m3373,7015r5488,l8861,6518r-5488,l3373,7015e" fillcolor="#ed7c31" stroked="f">
                <v:path arrowok="t"/>
              </v:shape>
            </v:group>
            <v:group id="_x0000_s1938" alt="" style="position:absolute;left:3373;top:5854;width:5488;height:499" coordorigin="3373,5854" coordsize="5488,499">
              <v:shape id="_x0000_s1939" alt="" style="position:absolute;left:3373;top:5854;width:5488;height:499" coordorigin="3373,5854" coordsize="5488,499" path="m3373,6352r5488,l8861,5854r-5488,l3373,6352e" fillcolor="#ed7c31" stroked="f">
                <v:path arrowok="t"/>
              </v:shape>
            </v:group>
            <v:group id="_x0000_s1940" alt="" style="position:absolute;left:3373;top:5251;width:5488;height:497" coordorigin="3373,5251" coordsize="5488,497">
              <v:shape id="_x0000_s1941" alt="" style="position:absolute;left:3373;top:5251;width:5488;height:497" coordorigin="3373,5251" coordsize="5488,497" path="m3373,5747r5488,l8861,5251r-5488,l3373,5747e" fillcolor="#ed7c31" stroked="f">
                <v:path arrowok="t"/>
              </v:shape>
            </v:group>
            <w10:wrap anchorx="page"/>
          </v:group>
        </w:pict>
      </w:r>
      <w:r w:rsidR="002A4A35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2A4A35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global</w:t>
      </w:r>
      <w:r w:rsidR="002A4A35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proofErr w:type="gramStart"/>
      <w:r w:rsidR="002A4A35">
        <w:rPr>
          <w:rFonts w:ascii="Times New Roman" w:eastAsia="Times New Roman" w:hAnsi="Times New Roman" w:cs="Times New Roman"/>
          <w:sz w:val="20"/>
          <w:szCs w:val="20"/>
        </w:rPr>
        <w:t>memory  of</w:t>
      </w:r>
      <w:proofErr w:type="gramEnd"/>
      <w:r w:rsidR="002A4A35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2A4A35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10"/>
          <w:sz w:val="20"/>
          <w:szCs w:val="20"/>
        </w:rPr>
        <w:t>GPU.</w:t>
      </w:r>
    </w:p>
    <w:p w14:paraId="3C6EDE90" w14:textId="77777777" w:rsidR="00176C91" w:rsidRDefault="00176C91">
      <w:pPr>
        <w:spacing w:before="16" w:after="0" w:line="260" w:lineRule="exact"/>
        <w:rPr>
          <w:sz w:val="26"/>
          <w:szCs w:val="26"/>
        </w:rPr>
      </w:pPr>
    </w:p>
    <w:p w14:paraId="045D1DF9" w14:textId="77777777" w:rsidR="00176C91" w:rsidRDefault="00176C91">
      <w:pPr>
        <w:spacing w:after="0"/>
        <w:sectPr w:rsidR="00176C91">
          <w:pgSz w:w="12240" w:h="15840"/>
          <w:pgMar w:top="1480" w:right="1720" w:bottom="1920" w:left="1720" w:header="0" w:footer="1737" w:gutter="0"/>
          <w:cols w:space="720"/>
        </w:sectPr>
      </w:pPr>
    </w:p>
    <w:p w14:paraId="03537CE7" w14:textId="77777777" w:rsidR="00176C91" w:rsidRDefault="002A4A35">
      <w:pPr>
        <w:spacing w:before="43" w:after="0" w:line="325" w:lineRule="exact"/>
        <w:ind w:left="1885" w:right="-8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>Mu</w:t>
      </w:r>
      <w:r>
        <w:rPr>
          <w:rFonts w:ascii="Calibri" w:eastAsia="Calibri" w:hAnsi="Calibri" w:cs="Calibri"/>
          <w:spacing w:val="-1"/>
          <w:sz w:val="27"/>
          <w:szCs w:val="27"/>
        </w:rPr>
        <w:t>l</w:t>
      </w:r>
      <w:r>
        <w:rPr>
          <w:rFonts w:ascii="Calibri" w:eastAsia="Calibri" w:hAnsi="Calibri" w:cs="Calibri"/>
          <w:sz w:val="27"/>
          <w:szCs w:val="27"/>
        </w:rPr>
        <w:t>t</w:t>
      </w:r>
      <w:r>
        <w:rPr>
          <w:rFonts w:ascii="Calibri" w:eastAsia="Calibri" w:hAnsi="Calibri" w:cs="Calibri"/>
          <w:spacing w:val="-1"/>
          <w:sz w:val="27"/>
          <w:szCs w:val="27"/>
        </w:rPr>
        <w:t>i</w:t>
      </w:r>
      <w:r>
        <w:rPr>
          <w:rFonts w:ascii="Calibri" w:eastAsia="Calibri" w:hAnsi="Calibri" w:cs="Calibri"/>
          <w:sz w:val="27"/>
          <w:szCs w:val="27"/>
        </w:rPr>
        <w:t>p</w:t>
      </w:r>
      <w:r>
        <w:rPr>
          <w:rFonts w:ascii="Calibri" w:eastAsia="Calibri" w:hAnsi="Calibri" w:cs="Calibri"/>
          <w:spacing w:val="-4"/>
          <w:sz w:val="27"/>
          <w:szCs w:val="27"/>
        </w:rPr>
        <w:t>r</w:t>
      </w:r>
      <w:r>
        <w:rPr>
          <w:rFonts w:ascii="Calibri" w:eastAsia="Calibri" w:hAnsi="Calibri" w:cs="Calibri"/>
          <w:sz w:val="27"/>
          <w:szCs w:val="27"/>
        </w:rPr>
        <w:t>o</w:t>
      </w:r>
      <w:r>
        <w:rPr>
          <w:rFonts w:ascii="Calibri" w:eastAsia="Calibri" w:hAnsi="Calibri" w:cs="Calibri"/>
          <w:spacing w:val="-1"/>
          <w:sz w:val="27"/>
          <w:szCs w:val="27"/>
        </w:rPr>
        <w:t>c</w:t>
      </w:r>
      <w:r>
        <w:rPr>
          <w:rFonts w:ascii="Calibri" w:eastAsia="Calibri" w:hAnsi="Calibri" w:cs="Calibri"/>
          <w:sz w:val="27"/>
          <w:szCs w:val="27"/>
        </w:rPr>
        <w:t>e</w:t>
      </w:r>
      <w:r>
        <w:rPr>
          <w:rFonts w:ascii="Calibri" w:eastAsia="Calibri" w:hAnsi="Calibri" w:cs="Calibri"/>
          <w:spacing w:val="1"/>
          <w:sz w:val="27"/>
          <w:szCs w:val="27"/>
        </w:rPr>
        <w:t>s</w:t>
      </w:r>
      <w:r>
        <w:rPr>
          <w:rFonts w:ascii="Calibri" w:eastAsia="Calibri" w:hAnsi="Calibri" w:cs="Calibri"/>
          <w:sz w:val="27"/>
          <w:szCs w:val="27"/>
        </w:rPr>
        <w:t>sor</w:t>
      </w:r>
      <w:r>
        <w:rPr>
          <w:rFonts w:ascii="Calibri" w:eastAsia="Calibri" w:hAnsi="Calibri" w:cs="Calibri"/>
          <w:spacing w:val="2"/>
          <w:sz w:val="27"/>
          <w:szCs w:val="27"/>
        </w:rPr>
        <w:t xml:space="preserve"> </w:t>
      </w:r>
      <w:r>
        <w:rPr>
          <w:rFonts w:ascii="Calibri" w:eastAsia="Calibri" w:hAnsi="Calibri" w:cs="Calibri"/>
          <w:sz w:val="27"/>
          <w:szCs w:val="27"/>
        </w:rPr>
        <w:t>(G</w:t>
      </w:r>
      <w:r>
        <w:rPr>
          <w:rFonts w:ascii="Calibri" w:eastAsia="Calibri" w:hAnsi="Calibri" w:cs="Calibri"/>
          <w:spacing w:val="-1"/>
          <w:sz w:val="27"/>
          <w:szCs w:val="27"/>
        </w:rPr>
        <w:t>ri</w:t>
      </w:r>
      <w:r>
        <w:rPr>
          <w:rFonts w:ascii="Calibri" w:eastAsia="Calibri" w:hAnsi="Calibri" w:cs="Calibri"/>
          <w:sz w:val="27"/>
          <w:szCs w:val="27"/>
        </w:rPr>
        <w:t>d)</w:t>
      </w:r>
    </w:p>
    <w:p w14:paraId="34EB5A2C" w14:textId="77777777" w:rsidR="00176C91" w:rsidRDefault="002A4A35">
      <w:pPr>
        <w:spacing w:before="18" w:after="0" w:line="240" w:lineRule="auto"/>
        <w:ind w:right="-20"/>
        <w:rPr>
          <w:rFonts w:ascii="Calibri" w:eastAsia="Calibri" w:hAnsi="Calibri" w:cs="Calibri"/>
          <w:sz w:val="21"/>
          <w:szCs w:val="21"/>
        </w:rPr>
      </w:pPr>
      <w:r>
        <w:br w:type="column"/>
      </w:r>
      <w:r>
        <w:rPr>
          <w:rFonts w:ascii="Calibri" w:eastAsia="Calibri" w:hAnsi="Calibri" w:cs="Calibri"/>
          <w:sz w:val="21"/>
          <w:szCs w:val="21"/>
        </w:rPr>
        <w:t>Bl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k</w:t>
      </w:r>
      <w:r>
        <w:rPr>
          <w:rFonts w:ascii="Calibri" w:eastAsia="Calibri" w:hAnsi="Calibri" w:cs="Calibri"/>
          <w:spacing w:val="-1"/>
          <w:sz w:val="21"/>
          <w:szCs w:val="21"/>
        </w:rPr>
        <w:t>(</w:t>
      </w:r>
      <w:proofErr w:type="gramStart"/>
      <w:r>
        <w:rPr>
          <w:rFonts w:ascii="Calibri" w:eastAsia="Calibri" w:hAnsi="Calibri" w:cs="Calibri"/>
          <w:sz w:val="21"/>
          <w:szCs w:val="21"/>
        </w:rPr>
        <w:t>2</w:t>
      </w:r>
      <w:r>
        <w:rPr>
          <w:rFonts w:ascii="Calibri" w:eastAsia="Calibri" w:hAnsi="Calibri" w:cs="Calibri"/>
          <w:spacing w:val="-1"/>
          <w:sz w:val="21"/>
          <w:szCs w:val="21"/>
        </w:rPr>
        <w:t>,n</w:t>
      </w:r>
      <w:proofErr w:type="gramEnd"/>
      <w:r>
        <w:rPr>
          <w:rFonts w:ascii="Calibri" w:eastAsia="Calibri" w:hAnsi="Calibri" w:cs="Calibri"/>
          <w:sz w:val="21"/>
          <w:szCs w:val="21"/>
        </w:rPr>
        <w:t>)</w:t>
      </w:r>
    </w:p>
    <w:p w14:paraId="43EF22ED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4234" w:space="885"/>
            <w:col w:w="3681"/>
          </w:cols>
        </w:sectPr>
      </w:pPr>
    </w:p>
    <w:p w14:paraId="481BBFE1" w14:textId="77777777" w:rsidR="00176C91" w:rsidRDefault="002A4A35">
      <w:pPr>
        <w:spacing w:before="83" w:after="0" w:line="240" w:lineRule="auto"/>
        <w:ind w:right="-20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color w:val="FFFFFF"/>
          <w:sz w:val="18"/>
          <w:szCs w:val="18"/>
        </w:rPr>
        <w:t>lock</w:t>
      </w:r>
    </w:p>
    <w:p w14:paraId="6B9CF626" w14:textId="77777777" w:rsidR="00176C91" w:rsidRDefault="002A4A35">
      <w:pPr>
        <w:spacing w:after="0" w:line="213" w:lineRule="exact"/>
        <w:ind w:right="8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z w:val="18"/>
          <w:szCs w:val="18"/>
        </w:rPr>
        <w:t>(0,0)</w:t>
      </w:r>
    </w:p>
    <w:p w14:paraId="7F9C00B8" w14:textId="77777777" w:rsidR="00176C91" w:rsidRDefault="002A4A35">
      <w:pPr>
        <w:spacing w:before="71" w:after="0" w:line="240" w:lineRule="auto"/>
        <w:ind w:right="-73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 w:eastAsia="Calibri" w:hAnsi="Calibri" w:cs="Calibri"/>
          <w:color w:val="FFFFFF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color w:val="FFFFFF"/>
          <w:sz w:val="18"/>
          <w:szCs w:val="18"/>
        </w:rPr>
        <w:t>lock</w:t>
      </w:r>
    </w:p>
    <w:p w14:paraId="1ED488DC" w14:textId="77777777" w:rsidR="00176C91" w:rsidRDefault="002A4A35">
      <w:pPr>
        <w:spacing w:after="0" w:line="216" w:lineRule="exact"/>
        <w:ind w:left="25" w:right="-4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position w:val="1"/>
          <w:sz w:val="18"/>
          <w:szCs w:val="18"/>
        </w:rPr>
        <w:t>(</w:t>
      </w:r>
      <w:proofErr w:type="gramStart"/>
      <w:r>
        <w:rPr>
          <w:rFonts w:ascii="Calibri" w:eastAsia="Calibri" w:hAnsi="Calibri" w:cs="Calibri"/>
          <w:color w:val="FFFFFF"/>
          <w:position w:val="1"/>
          <w:sz w:val="18"/>
          <w:szCs w:val="18"/>
        </w:rPr>
        <w:t>0,</w:t>
      </w:r>
      <w:r>
        <w:rPr>
          <w:rFonts w:ascii="Calibri" w:eastAsia="Calibri" w:hAnsi="Calibri" w:cs="Calibri"/>
          <w:color w:val="FFFFFF"/>
          <w:spacing w:val="1"/>
          <w:position w:val="1"/>
          <w:sz w:val="18"/>
          <w:szCs w:val="18"/>
        </w:rPr>
        <w:t>n</w:t>
      </w:r>
      <w:proofErr w:type="gramEnd"/>
      <w:r>
        <w:rPr>
          <w:rFonts w:ascii="Calibri" w:eastAsia="Calibri" w:hAnsi="Calibri" w:cs="Calibri"/>
          <w:color w:val="FFFFFF"/>
          <w:position w:val="1"/>
          <w:sz w:val="18"/>
          <w:szCs w:val="18"/>
        </w:rPr>
        <w:t>)</w:t>
      </w:r>
    </w:p>
    <w:p w14:paraId="5A9316B1" w14:textId="77777777" w:rsidR="00176C91" w:rsidRDefault="002A4A35">
      <w:pPr>
        <w:spacing w:before="51" w:after="0" w:line="240" w:lineRule="auto"/>
        <w:ind w:right="-20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 w:eastAsia="Calibri" w:hAnsi="Calibri" w:cs="Calibri"/>
          <w:color w:val="FFFFFF"/>
          <w:sz w:val="18"/>
          <w:szCs w:val="18"/>
        </w:rPr>
        <w:t>S</w:t>
      </w:r>
      <w:r>
        <w:rPr>
          <w:rFonts w:ascii="Calibri" w:eastAsia="Calibri" w:hAnsi="Calibri" w:cs="Calibri"/>
          <w:color w:val="FFFFFF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color w:val="FFFFFF"/>
          <w:sz w:val="18"/>
          <w:szCs w:val="18"/>
        </w:rPr>
        <w:t>a</w:t>
      </w:r>
      <w:r>
        <w:rPr>
          <w:rFonts w:ascii="Calibri" w:eastAsia="Calibri" w:hAnsi="Calibri" w:cs="Calibri"/>
          <w:color w:val="FFFFFF"/>
          <w:spacing w:val="-1"/>
          <w:sz w:val="18"/>
          <w:szCs w:val="18"/>
        </w:rPr>
        <w:t>r</w:t>
      </w:r>
      <w:r>
        <w:rPr>
          <w:rFonts w:ascii="Calibri" w:eastAsia="Calibri" w:hAnsi="Calibri" w:cs="Calibri"/>
          <w:color w:val="FFFFFF"/>
          <w:sz w:val="18"/>
          <w:szCs w:val="18"/>
        </w:rPr>
        <w:t>ed</w:t>
      </w:r>
      <w:r>
        <w:rPr>
          <w:rFonts w:ascii="Calibri" w:eastAsia="Calibri" w:hAnsi="Calibri" w:cs="Calibri"/>
          <w:color w:val="FFFFFF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sz w:val="18"/>
          <w:szCs w:val="18"/>
        </w:rPr>
        <w:t>me</w:t>
      </w:r>
      <w:r>
        <w:rPr>
          <w:rFonts w:ascii="Calibri" w:eastAsia="Calibri" w:hAnsi="Calibri" w:cs="Calibri"/>
          <w:color w:val="FFFFFF"/>
          <w:spacing w:val="1"/>
          <w:sz w:val="18"/>
          <w:szCs w:val="18"/>
        </w:rPr>
        <w:t>m</w:t>
      </w:r>
      <w:r>
        <w:rPr>
          <w:rFonts w:ascii="Calibri" w:eastAsia="Calibri" w:hAnsi="Calibri" w:cs="Calibri"/>
          <w:color w:val="FFFFFF"/>
          <w:sz w:val="18"/>
          <w:szCs w:val="18"/>
        </w:rPr>
        <w:t>o</w:t>
      </w:r>
      <w:r>
        <w:rPr>
          <w:rFonts w:ascii="Calibri" w:eastAsia="Calibri" w:hAnsi="Calibri" w:cs="Calibri"/>
          <w:color w:val="FFFFFF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color w:val="FFFFFF"/>
          <w:sz w:val="18"/>
          <w:szCs w:val="18"/>
        </w:rPr>
        <w:t>y</w:t>
      </w:r>
    </w:p>
    <w:p w14:paraId="57DA7C09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2387" w:space="1578"/>
            <w:col w:w="392" w:space="1112"/>
            <w:col w:w="3331"/>
          </w:cols>
        </w:sectPr>
      </w:pPr>
    </w:p>
    <w:p w14:paraId="73D54925" w14:textId="77777777" w:rsidR="00176C91" w:rsidRDefault="00176C91">
      <w:pPr>
        <w:spacing w:before="1" w:after="0" w:line="160" w:lineRule="exact"/>
        <w:rPr>
          <w:sz w:val="16"/>
          <w:szCs w:val="16"/>
        </w:rPr>
      </w:pPr>
    </w:p>
    <w:p w14:paraId="58641583" w14:textId="77777777" w:rsidR="00176C91" w:rsidRDefault="002A4A35">
      <w:pPr>
        <w:spacing w:after="0" w:line="240" w:lineRule="auto"/>
        <w:ind w:right="-20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color w:val="FFFFFF"/>
          <w:sz w:val="18"/>
          <w:szCs w:val="18"/>
        </w:rPr>
        <w:t>lock</w:t>
      </w:r>
    </w:p>
    <w:p w14:paraId="129A3336" w14:textId="77777777" w:rsidR="00176C91" w:rsidRDefault="002A4A35">
      <w:pPr>
        <w:spacing w:after="0" w:line="216" w:lineRule="exact"/>
        <w:ind w:right="8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position w:val="1"/>
          <w:sz w:val="18"/>
          <w:szCs w:val="18"/>
        </w:rPr>
        <w:t>(1,0)</w:t>
      </w:r>
    </w:p>
    <w:p w14:paraId="40AB5251" w14:textId="77777777" w:rsidR="00176C91" w:rsidRDefault="00176C91">
      <w:pPr>
        <w:spacing w:before="15" w:after="0" w:line="200" w:lineRule="exact"/>
        <w:rPr>
          <w:sz w:val="20"/>
          <w:szCs w:val="20"/>
        </w:rPr>
      </w:pPr>
    </w:p>
    <w:p w14:paraId="0781D402" w14:textId="77777777" w:rsidR="00176C91" w:rsidRDefault="002A4A35">
      <w:pPr>
        <w:spacing w:after="0" w:line="240" w:lineRule="auto"/>
        <w:ind w:right="-15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color w:val="FFFFFF"/>
          <w:sz w:val="18"/>
          <w:szCs w:val="18"/>
        </w:rPr>
        <w:t>lock</w:t>
      </w:r>
    </w:p>
    <w:p w14:paraId="1AAEF764" w14:textId="77777777" w:rsidR="00176C91" w:rsidRDefault="002A4A35">
      <w:pPr>
        <w:spacing w:after="0" w:line="213" w:lineRule="exact"/>
        <w:ind w:right="13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z w:val="18"/>
          <w:szCs w:val="18"/>
        </w:rPr>
        <w:t>(2,0)</w:t>
      </w:r>
    </w:p>
    <w:p w14:paraId="455586AD" w14:textId="77777777" w:rsidR="00176C91" w:rsidRDefault="002A4A35">
      <w:pPr>
        <w:spacing w:before="8" w:after="0" w:line="110" w:lineRule="exact"/>
        <w:rPr>
          <w:sz w:val="11"/>
          <w:szCs w:val="11"/>
        </w:rPr>
      </w:pPr>
      <w:r>
        <w:br w:type="column"/>
      </w:r>
    </w:p>
    <w:p w14:paraId="7D1C8265" w14:textId="77777777" w:rsidR="00176C91" w:rsidRDefault="002A4A35">
      <w:pPr>
        <w:spacing w:after="0" w:line="240" w:lineRule="auto"/>
        <w:ind w:right="-7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color w:val="FFFFFF"/>
          <w:sz w:val="18"/>
          <w:szCs w:val="18"/>
        </w:rPr>
        <w:t>lock</w:t>
      </w:r>
    </w:p>
    <w:p w14:paraId="49C35DF1" w14:textId="77777777" w:rsidR="00176C91" w:rsidRDefault="002A4A35">
      <w:pPr>
        <w:spacing w:after="0" w:line="216" w:lineRule="exact"/>
        <w:ind w:left="25" w:right="-4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position w:val="1"/>
          <w:sz w:val="18"/>
          <w:szCs w:val="18"/>
        </w:rPr>
        <w:t>(</w:t>
      </w:r>
      <w:proofErr w:type="gramStart"/>
      <w:r>
        <w:rPr>
          <w:rFonts w:ascii="Calibri" w:eastAsia="Calibri" w:hAnsi="Calibri" w:cs="Calibri"/>
          <w:color w:val="FFFFFF"/>
          <w:position w:val="1"/>
          <w:sz w:val="18"/>
          <w:szCs w:val="18"/>
        </w:rPr>
        <w:t>1,</w:t>
      </w:r>
      <w:r>
        <w:rPr>
          <w:rFonts w:ascii="Calibri" w:eastAsia="Calibri" w:hAnsi="Calibri" w:cs="Calibri"/>
          <w:color w:val="FFFFFF"/>
          <w:spacing w:val="1"/>
          <w:position w:val="1"/>
          <w:sz w:val="18"/>
          <w:szCs w:val="18"/>
        </w:rPr>
        <w:t>n</w:t>
      </w:r>
      <w:proofErr w:type="gramEnd"/>
      <w:r>
        <w:rPr>
          <w:rFonts w:ascii="Calibri" w:eastAsia="Calibri" w:hAnsi="Calibri" w:cs="Calibri"/>
          <w:color w:val="FFFFFF"/>
          <w:position w:val="1"/>
          <w:sz w:val="18"/>
          <w:szCs w:val="18"/>
        </w:rPr>
        <w:t>)</w:t>
      </w:r>
    </w:p>
    <w:p w14:paraId="66F7CD20" w14:textId="77777777" w:rsidR="00176C91" w:rsidRDefault="00176C91">
      <w:pPr>
        <w:spacing w:before="1" w:after="0" w:line="180" w:lineRule="exact"/>
        <w:rPr>
          <w:sz w:val="18"/>
          <w:szCs w:val="18"/>
        </w:rPr>
      </w:pPr>
    </w:p>
    <w:p w14:paraId="4B853804" w14:textId="77777777" w:rsidR="00176C91" w:rsidRDefault="002A4A35">
      <w:pPr>
        <w:spacing w:after="0" w:line="240" w:lineRule="auto"/>
        <w:ind w:right="-7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color w:val="FFFFFF"/>
          <w:sz w:val="18"/>
          <w:szCs w:val="18"/>
        </w:rPr>
        <w:t>lock</w:t>
      </w:r>
    </w:p>
    <w:p w14:paraId="50C2C0CD" w14:textId="77777777" w:rsidR="00176C91" w:rsidRDefault="002A4A35">
      <w:pPr>
        <w:spacing w:after="0" w:line="216" w:lineRule="exact"/>
        <w:ind w:left="25" w:right="-4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position w:val="1"/>
          <w:sz w:val="18"/>
          <w:szCs w:val="18"/>
        </w:rPr>
        <w:t>(</w:t>
      </w:r>
      <w:proofErr w:type="gramStart"/>
      <w:r>
        <w:rPr>
          <w:rFonts w:ascii="Calibri" w:eastAsia="Calibri" w:hAnsi="Calibri" w:cs="Calibri"/>
          <w:color w:val="FFFFFF"/>
          <w:position w:val="1"/>
          <w:sz w:val="18"/>
          <w:szCs w:val="18"/>
        </w:rPr>
        <w:t>2,</w:t>
      </w:r>
      <w:r>
        <w:rPr>
          <w:rFonts w:ascii="Calibri" w:eastAsia="Calibri" w:hAnsi="Calibri" w:cs="Calibri"/>
          <w:color w:val="FFFFFF"/>
          <w:spacing w:val="1"/>
          <w:position w:val="1"/>
          <w:sz w:val="18"/>
          <w:szCs w:val="18"/>
        </w:rPr>
        <w:t>n</w:t>
      </w:r>
      <w:proofErr w:type="gramEnd"/>
      <w:r>
        <w:rPr>
          <w:rFonts w:ascii="Calibri" w:eastAsia="Calibri" w:hAnsi="Calibri" w:cs="Calibri"/>
          <w:color w:val="FFFFFF"/>
          <w:position w:val="1"/>
          <w:sz w:val="18"/>
          <w:szCs w:val="18"/>
        </w:rPr>
        <w:t>)</w:t>
      </w:r>
    </w:p>
    <w:p w14:paraId="5A6B6006" w14:textId="77777777" w:rsidR="00176C91" w:rsidRDefault="002A4A35">
      <w:pPr>
        <w:spacing w:before="6" w:after="0" w:line="110" w:lineRule="exact"/>
        <w:rPr>
          <w:sz w:val="11"/>
          <w:szCs w:val="11"/>
        </w:rPr>
      </w:pPr>
      <w:r>
        <w:br w:type="column"/>
      </w:r>
    </w:p>
    <w:p w14:paraId="644FA111" w14:textId="77777777" w:rsidR="00176C91" w:rsidRDefault="002A4A35">
      <w:pPr>
        <w:tabs>
          <w:tab w:val="left" w:pos="640"/>
          <w:tab w:val="left" w:pos="860"/>
        </w:tabs>
        <w:spacing w:after="0" w:line="245" w:lineRule="auto"/>
        <w:ind w:left="65" w:right="-44" w:hanging="65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color w:val="FFFFFF"/>
          <w:spacing w:val="1"/>
          <w:w w:val="103"/>
          <w:sz w:val="13"/>
          <w:szCs w:val="13"/>
        </w:rPr>
        <w:t>T</w:t>
      </w:r>
      <w:r>
        <w:rPr>
          <w:rFonts w:ascii="Calibri" w:eastAsia="Calibri" w:hAnsi="Calibri" w:cs="Calibri"/>
          <w:color w:val="FFFFFF"/>
          <w:spacing w:val="-1"/>
          <w:w w:val="103"/>
          <w:sz w:val="13"/>
          <w:szCs w:val="13"/>
        </w:rPr>
        <w:t>h</w:t>
      </w:r>
      <w:r>
        <w:rPr>
          <w:rFonts w:ascii="Calibri" w:eastAsia="Calibri" w:hAnsi="Calibri" w:cs="Calibri"/>
          <w:color w:val="FFFFFF"/>
          <w:w w:val="104"/>
          <w:sz w:val="13"/>
          <w:szCs w:val="13"/>
        </w:rPr>
        <w:t>r</w:t>
      </w:r>
      <w:r>
        <w:rPr>
          <w:rFonts w:ascii="Calibri" w:eastAsia="Calibri" w:hAnsi="Calibri" w:cs="Calibri"/>
          <w:color w:val="FFFFFF"/>
          <w:spacing w:val="-1"/>
          <w:w w:val="103"/>
          <w:sz w:val="13"/>
          <w:szCs w:val="13"/>
        </w:rPr>
        <w:t>e</w:t>
      </w: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ad</w:t>
      </w:r>
      <w:r>
        <w:rPr>
          <w:rFonts w:ascii="Calibri" w:eastAsia="Calibri" w:hAnsi="Calibri" w:cs="Calibri"/>
          <w:color w:val="FFFFFF"/>
          <w:sz w:val="13"/>
          <w:szCs w:val="13"/>
        </w:rPr>
        <w:tab/>
      </w:r>
      <w:r>
        <w:rPr>
          <w:rFonts w:ascii="Calibri" w:eastAsia="Calibri" w:hAnsi="Calibri" w:cs="Calibri"/>
          <w:color w:val="FFFFFF"/>
          <w:w w:val="103"/>
          <w:sz w:val="13"/>
          <w:szCs w:val="13"/>
          <w:u w:val="dotted" w:color="000000"/>
        </w:rPr>
        <w:t xml:space="preserve"> </w:t>
      </w:r>
      <w:r>
        <w:rPr>
          <w:rFonts w:ascii="Calibri" w:eastAsia="Calibri" w:hAnsi="Calibri" w:cs="Calibri"/>
          <w:color w:val="FFFFFF"/>
          <w:sz w:val="13"/>
          <w:szCs w:val="13"/>
          <w:u w:val="dotted" w:color="000000"/>
        </w:rPr>
        <w:tab/>
      </w:r>
      <w:r>
        <w:rPr>
          <w:rFonts w:ascii="Calibri" w:eastAsia="Calibri" w:hAnsi="Calibri" w:cs="Calibri"/>
          <w:color w:val="FFFFFF"/>
          <w:sz w:val="13"/>
          <w:szCs w:val="13"/>
        </w:rPr>
        <w:t xml:space="preserve"> </w:t>
      </w: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(</w:t>
      </w:r>
      <w:r>
        <w:rPr>
          <w:rFonts w:ascii="Calibri" w:eastAsia="Calibri" w:hAnsi="Calibri" w:cs="Calibri"/>
          <w:color w:val="FFFFFF"/>
          <w:w w:val="104"/>
          <w:sz w:val="13"/>
          <w:szCs w:val="13"/>
        </w:rPr>
        <w:t>0,0</w:t>
      </w: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)</w:t>
      </w:r>
    </w:p>
    <w:p w14:paraId="5DE2EFAD" w14:textId="77777777" w:rsidR="00176C91" w:rsidRDefault="002A4A35">
      <w:pPr>
        <w:spacing w:before="6" w:after="0" w:line="110" w:lineRule="exact"/>
        <w:rPr>
          <w:sz w:val="11"/>
          <w:szCs w:val="11"/>
        </w:rPr>
      </w:pPr>
      <w:r>
        <w:br w:type="column"/>
      </w:r>
    </w:p>
    <w:p w14:paraId="6611AC44" w14:textId="77777777" w:rsidR="00176C91" w:rsidRDefault="002A4A35">
      <w:pPr>
        <w:spacing w:after="0" w:line="240" w:lineRule="auto"/>
        <w:ind w:right="-20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color w:val="FFFFFF"/>
          <w:spacing w:val="1"/>
          <w:w w:val="103"/>
          <w:sz w:val="13"/>
          <w:szCs w:val="13"/>
        </w:rPr>
        <w:t>T</w:t>
      </w:r>
      <w:r>
        <w:rPr>
          <w:rFonts w:ascii="Calibri" w:eastAsia="Calibri" w:hAnsi="Calibri" w:cs="Calibri"/>
          <w:color w:val="FFFFFF"/>
          <w:spacing w:val="-1"/>
          <w:w w:val="103"/>
          <w:sz w:val="13"/>
          <w:szCs w:val="13"/>
        </w:rPr>
        <w:t>h</w:t>
      </w:r>
      <w:r>
        <w:rPr>
          <w:rFonts w:ascii="Calibri" w:eastAsia="Calibri" w:hAnsi="Calibri" w:cs="Calibri"/>
          <w:color w:val="FFFFFF"/>
          <w:w w:val="104"/>
          <w:sz w:val="13"/>
          <w:szCs w:val="13"/>
        </w:rPr>
        <w:t>r</w:t>
      </w:r>
      <w:r>
        <w:rPr>
          <w:rFonts w:ascii="Calibri" w:eastAsia="Calibri" w:hAnsi="Calibri" w:cs="Calibri"/>
          <w:color w:val="FFFFFF"/>
          <w:spacing w:val="-1"/>
          <w:w w:val="103"/>
          <w:sz w:val="13"/>
          <w:szCs w:val="13"/>
        </w:rPr>
        <w:t>e</w:t>
      </w: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ad</w:t>
      </w:r>
    </w:p>
    <w:p w14:paraId="4F0AA689" w14:textId="77777777" w:rsidR="00176C91" w:rsidRDefault="002A4A35">
      <w:pPr>
        <w:spacing w:before="3" w:after="0" w:line="240" w:lineRule="auto"/>
        <w:ind w:left="65" w:right="-20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(</w:t>
      </w:r>
      <w:proofErr w:type="gramStart"/>
      <w:r>
        <w:rPr>
          <w:rFonts w:ascii="Calibri" w:eastAsia="Calibri" w:hAnsi="Calibri" w:cs="Calibri"/>
          <w:color w:val="FFFFFF"/>
          <w:w w:val="104"/>
          <w:sz w:val="13"/>
          <w:szCs w:val="13"/>
        </w:rPr>
        <w:t>0,</w:t>
      </w: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n</w:t>
      </w:r>
      <w:proofErr w:type="gramEnd"/>
      <w:r>
        <w:rPr>
          <w:rFonts w:ascii="Calibri" w:eastAsia="Calibri" w:hAnsi="Calibri" w:cs="Calibri"/>
          <w:color w:val="FFFFFF"/>
          <w:w w:val="103"/>
          <w:sz w:val="13"/>
          <w:szCs w:val="13"/>
        </w:rPr>
        <w:t>)</w:t>
      </w:r>
    </w:p>
    <w:p w14:paraId="66A3BCF2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4" w:space="720" w:equalWidth="0">
            <w:col w:w="2393" w:space="1573"/>
            <w:col w:w="392" w:space="924"/>
            <w:col w:w="880" w:space="267"/>
            <w:col w:w="2371"/>
          </w:cols>
        </w:sectPr>
      </w:pPr>
    </w:p>
    <w:p w14:paraId="32946E53" w14:textId="77777777" w:rsidR="00176C91" w:rsidRDefault="00176C91">
      <w:pPr>
        <w:spacing w:before="8" w:after="0" w:line="110" w:lineRule="exact"/>
        <w:rPr>
          <w:sz w:val="11"/>
          <w:szCs w:val="11"/>
        </w:rPr>
      </w:pPr>
    </w:p>
    <w:p w14:paraId="03593AE6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1354DB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4F430BD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66FE9DC5" w14:textId="77777777" w:rsidR="00176C91" w:rsidRDefault="002A4A35">
      <w:pPr>
        <w:spacing w:before="37" w:after="0" w:line="240" w:lineRule="auto"/>
        <w:ind w:right="-20"/>
        <w:jc w:val="right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color w:val="FFFFFF"/>
          <w:spacing w:val="1"/>
          <w:w w:val="103"/>
          <w:sz w:val="13"/>
          <w:szCs w:val="13"/>
        </w:rPr>
        <w:t>T</w:t>
      </w:r>
      <w:r>
        <w:rPr>
          <w:rFonts w:ascii="Calibri" w:eastAsia="Calibri" w:hAnsi="Calibri" w:cs="Calibri"/>
          <w:color w:val="FFFFFF"/>
          <w:spacing w:val="-1"/>
          <w:w w:val="103"/>
          <w:sz w:val="13"/>
          <w:szCs w:val="13"/>
        </w:rPr>
        <w:t>h</w:t>
      </w:r>
      <w:r>
        <w:rPr>
          <w:rFonts w:ascii="Calibri" w:eastAsia="Calibri" w:hAnsi="Calibri" w:cs="Calibri"/>
          <w:color w:val="FFFFFF"/>
          <w:w w:val="104"/>
          <w:sz w:val="13"/>
          <w:szCs w:val="13"/>
        </w:rPr>
        <w:t>r</w:t>
      </w:r>
      <w:r>
        <w:rPr>
          <w:rFonts w:ascii="Calibri" w:eastAsia="Calibri" w:hAnsi="Calibri" w:cs="Calibri"/>
          <w:color w:val="FFFFFF"/>
          <w:spacing w:val="-1"/>
          <w:w w:val="103"/>
          <w:sz w:val="13"/>
          <w:szCs w:val="13"/>
        </w:rPr>
        <w:t>e</w:t>
      </w: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ad</w:t>
      </w:r>
    </w:p>
    <w:p w14:paraId="50F789F9" w14:textId="77777777" w:rsidR="00176C91" w:rsidRDefault="002A4A35">
      <w:pPr>
        <w:spacing w:before="3" w:after="0" w:line="158" w:lineRule="exact"/>
        <w:ind w:right="28"/>
        <w:jc w:val="right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(m</w:t>
      </w:r>
      <w:r>
        <w:rPr>
          <w:rFonts w:ascii="Calibri" w:eastAsia="Calibri" w:hAnsi="Calibri" w:cs="Calibri"/>
          <w:color w:val="FFFFFF"/>
          <w:w w:val="104"/>
          <w:sz w:val="13"/>
          <w:szCs w:val="13"/>
        </w:rPr>
        <w:t>,0</w:t>
      </w: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)</w:t>
      </w:r>
    </w:p>
    <w:p w14:paraId="4374F584" w14:textId="77777777" w:rsidR="00176C91" w:rsidRDefault="002A4A35">
      <w:pPr>
        <w:spacing w:before="37" w:after="0" w:line="240" w:lineRule="auto"/>
        <w:ind w:right="-20"/>
        <w:rPr>
          <w:rFonts w:ascii="Calibri" w:eastAsia="Calibri" w:hAnsi="Calibri" w:cs="Calibri"/>
          <w:sz w:val="13"/>
          <w:szCs w:val="13"/>
        </w:rPr>
      </w:pPr>
      <w:r>
        <w:br w:type="column"/>
      </w:r>
      <w:r>
        <w:rPr>
          <w:rFonts w:ascii="Calibri" w:eastAsia="Calibri" w:hAnsi="Calibri" w:cs="Calibri"/>
          <w:color w:val="FFFFFF"/>
          <w:spacing w:val="1"/>
          <w:w w:val="103"/>
          <w:sz w:val="13"/>
          <w:szCs w:val="13"/>
        </w:rPr>
        <w:t>T</w:t>
      </w:r>
      <w:r>
        <w:rPr>
          <w:rFonts w:ascii="Calibri" w:eastAsia="Calibri" w:hAnsi="Calibri" w:cs="Calibri"/>
          <w:color w:val="FFFFFF"/>
          <w:spacing w:val="-1"/>
          <w:w w:val="103"/>
          <w:sz w:val="13"/>
          <w:szCs w:val="13"/>
        </w:rPr>
        <w:t>h</w:t>
      </w:r>
      <w:r>
        <w:rPr>
          <w:rFonts w:ascii="Calibri" w:eastAsia="Calibri" w:hAnsi="Calibri" w:cs="Calibri"/>
          <w:color w:val="FFFFFF"/>
          <w:w w:val="104"/>
          <w:sz w:val="13"/>
          <w:szCs w:val="13"/>
        </w:rPr>
        <w:t>r</w:t>
      </w:r>
      <w:r>
        <w:rPr>
          <w:rFonts w:ascii="Calibri" w:eastAsia="Calibri" w:hAnsi="Calibri" w:cs="Calibri"/>
          <w:color w:val="FFFFFF"/>
          <w:spacing w:val="-1"/>
          <w:w w:val="103"/>
          <w:sz w:val="13"/>
          <w:szCs w:val="13"/>
        </w:rPr>
        <w:t>e</w:t>
      </w: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ad</w:t>
      </w:r>
    </w:p>
    <w:p w14:paraId="78FB9D8B" w14:textId="77777777" w:rsidR="00176C91" w:rsidRDefault="002A4A35">
      <w:pPr>
        <w:spacing w:before="3" w:after="0" w:line="158" w:lineRule="exact"/>
        <w:ind w:left="45" w:right="-20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color w:val="FFFFFF"/>
          <w:w w:val="103"/>
          <w:sz w:val="13"/>
          <w:szCs w:val="13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FFFFFF"/>
          <w:w w:val="103"/>
          <w:sz w:val="13"/>
          <w:szCs w:val="13"/>
        </w:rPr>
        <w:t>m</w:t>
      </w:r>
      <w:r>
        <w:rPr>
          <w:rFonts w:ascii="Calibri" w:eastAsia="Calibri" w:hAnsi="Calibri" w:cs="Calibri"/>
          <w:color w:val="FFFFFF"/>
          <w:w w:val="104"/>
          <w:sz w:val="13"/>
          <w:szCs w:val="13"/>
        </w:rPr>
        <w:t>,</w:t>
      </w:r>
      <w:r>
        <w:rPr>
          <w:rFonts w:ascii="Calibri" w:eastAsia="Calibri" w:hAnsi="Calibri" w:cs="Calibri"/>
          <w:color w:val="FFFFFF"/>
          <w:spacing w:val="-1"/>
          <w:w w:val="103"/>
          <w:sz w:val="13"/>
          <w:szCs w:val="13"/>
        </w:rPr>
        <w:t>n</w:t>
      </w:r>
      <w:proofErr w:type="spellEnd"/>
      <w:proofErr w:type="gramEnd"/>
      <w:r>
        <w:rPr>
          <w:rFonts w:ascii="Calibri" w:eastAsia="Calibri" w:hAnsi="Calibri" w:cs="Calibri"/>
          <w:color w:val="FFFFFF"/>
          <w:w w:val="103"/>
          <w:sz w:val="13"/>
          <w:szCs w:val="13"/>
        </w:rPr>
        <w:t>)</w:t>
      </w:r>
    </w:p>
    <w:p w14:paraId="67D7E078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5661" w:space="768"/>
            <w:col w:w="2371"/>
          </w:cols>
        </w:sectPr>
      </w:pPr>
    </w:p>
    <w:p w14:paraId="5FCB48EA" w14:textId="77777777" w:rsidR="00176C91" w:rsidRDefault="00176C91">
      <w:pPr>
        <w:spacing w:before="4" w:after="0" w:line="150" w:lineRule="exact"/>
        <w:rPr>
          <w:sz w:val="15"/>
          <w:szCs w:val="15"/>
        </w:rPr>
      </w:pPr>
    </w:p>
    <w:p w14:paraId="14B91360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B28FF9A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0EE2737E" w14:textId="77777777" w:rsidR="00176C91" w:rsidRDefault="00176C91">
      <w:pPr>
        <w:spacing w:before="3" w:after="0" w:line="170" w:lineRule="exact"/>
        <w:rPr>
          <w:sz w:val="17"/>
          <w:szCs w:val="17"/>
        </w:rPr>
      </w:pPr>
    </w:p>
    <w:p w14:paraId="20755343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007E471" w14:textId="77777777" w:rsidR="00176C91" w:rsidRDefault="002A4A35">
      <w:pPr>
        <w:spacing w:after="0" w:line="240" w:lineRule="auto"/>
        <w:ind w:right="-20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color w:val="FFFFFF"/>
          <w:sz w:val="18"/>
          <w:szCs w:val="18"/>
        </w:rPr>
        <w:t>lock</w:t>
      </w:r>
    </w:p>
    <w:p w14:paraId="59D3983E" w14:textId="77777777" w:rsidR="00176C91" w:rsidRDefault="002A4A35">
      <w:pPr>
        <w:spacing w:after="0" w:line="213" w:lineRule="exact"/>
        <w:ind w:right="-18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z w:val="18"/>
          <w:szCs w:val="18"/>
        </w:rPr>
        <w:t>(m,0)</w:t>
      </w:r>
    </w:p>
    <w:p w14:paraId="25847085" w14:textId="77777777" w:rsidR="00176C91" w:rsidRDefault="002A4A35">
      <w:pPr>
        <w:spacing w:before="3" w:after="0" w:line="170" w:lineRule="exact"/>
        <w:rPr>
          <w:sz w:val="17"/>
          <w:szCs w:val="17"/>
        </w:rPr>
      </w:pPr>
      <w:r>
        <w:br w:type="column"/>
      </w:r>
    </w:p>
    <w:p w14:paraId="64DD6AAB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D51FF7C" w14:textId="77777777" w:rsidR="00176C91" w:rsidRDefault="002A4A35">
      <w:pPr>
        <w:spacing w:after="0" w:line="240" w:lineRule="auto"/>
        <w:ind w:left="2" w:right="-7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color w:val="FFFFFF"/>
          <w:sz w:val="18"/>
          <w:szCs w:val="18"/>
        </w:rPr>
        <w:t>lock</w:t>
      </w:r>
    </w:p>
    <w:p w14:paraId="6DC2F7F5" w14:textId="77777777" w:rsidR="00176C91" w:rsidRDefault="002A4A35">
      <w:pPr>
        <w:spacing w:after="0" w:line="213" w:lineRule="exact"/>
        <w:ind w:right="-6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FFFFFF"/>
          <w:sz w:val="18"/>
          <w:szCs w:val="18"/>
        </w:rPr>
        <w:t>m,n</w:t>
      </w:r>
      <w:proofErr w:type="spellEnd"/>
      <w:proofErr w:type="gramEnd"/>
      <w:r>
        <w:rPr>
          <w:rFonts w:ascii="Calibri" w:eastAsia="Calibri" w:hAnsi="Calibri" w:cs="Calibri"/>
          <w:color w:val="FFFFFF"/>
          <w:sz w:val="18"/>
          <w:szCs w:val="18"/>
        </w:rPr>
        <w:t>)</w:t>
      </w:r>
    </w:p>
    <w:p w14:paraId="6BAF6FE2" w14:textId="77777777" w:rsidR="00176C91" w:rsidRDefault="002A4A35">
      <w:pPr>
        <w:spacing w:before="29" w:after="0" w:line="240" w:lineRule="auto"/>
        <w:ind w:left="71" w:right="50"/>
        <w:jc w:val="center"/>
        <w:rPr>
          <w:rFonts w:ascii="Calibri" w:eastAsia="Calibri" w:hAnsi="Calibri" w:cs="Calibri"/>
          <w:sz w:val="15"/>
          <w:szCs w:val="15"/>
        </w:rPr>
      </w:pPr>
      <w:r>
        <w:br w:type="column"/>
      </w:r>
      <w:r>
        <w:rPr>
          <w:rFonts w:ascii="Calibri" w:eastAsia="Calibri" w:hAnsi="Calibri" w:cs="Calibri"/>
          <w:w w:val="99"/>
          <w:sz w:val="15"/>
          <w:szCs w:val="15"/>
        </w:rPr>
        <w:t>L</w:t>
      </w:r>
      <w:r>
        <w:rPr>
          <w:rFonts w:ascii="Calibri" w:eastAsia="Calibri" w:hAnsi="Calibri" w:cs="Calibri"/>
          <w:spacing w:val="1"/>
          <w:w w:val="99"/>
          <w:sz w:val="15"/>
          <w:szCs w:val="15"/>
        </w:rPr>
        <w:t>o</w:t>
      </w:r>
      <w:r>
        <w:rPr>
          <w:rFonts w:ascii="Calibri" w:eastAsia="Calibri" w:hAnsi="Calibri" w:cs="Calibri"/>
          <w:w w:val="99"/>
          <w:sz w:val="15"/>
          <w:szCs w:val="15"/>
        </w:rPr>
        <w:t>cal</w:t>
      </w:r>
    </w:p>
    <w:p w14:paraId="446410EF" w14:textId="77777777" w:rsidR="00176C91" w:rsidRDefault="002A4A35">
      <w:pPr>
        <w:spacing w:after="0" w:line="180" w:lineRule="exact"/>
        <w:ind w:left="-31" w:right="-51"/>
        <w:jc w:val="center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w w:val="99"/>
          <w:sz w:val="15"/>
          <w:szCs w:val="15"/>
        </w:rPr>
        <w:t>M</w:t>
      </w:r>
      <w:r>
        <w:rPr>
          <w:rFonts w:ascii="Calibri" w:eastAsia="Calibri" w:hAnsi="Calibri" w:cs="Calibri"/>
          <w:spacing w:val="-1"/>
          <w:w w:val="99"/>
          <w:sz w:val="15"/>
          <w:szCs w:val="15"/>
        </w:rPr>
        <w:t>em</w:t>
      </w:r>
      <w:r>
        <w:rPr>
          <w:rFonts w:ascii="Calibri" w:eastAsia="Calibri" w:hAnsi="Calibri" w:cs="Calibri"/>
          <w:w w:val="99"/>
          <w:sz w:val="15"/>
          <w:szCs w:val="15"/>
        </w:rPr>
        <w:t>ory</w:t>
      </w:r>
    </w:p>
    <w:p w14:paraId="4DEA86F3" w14:textId="77777777" w:rsidR="00176C91" w:rsidRDefault="002A4A35">
      <w:pPr>
        <w:spacing w:before="9" w:after="0" w:line="160" w:lineRule="exact"/>
        <w:rPr>
          <w:sz w:val="16"/>
          <w:szCs w:val="16"/>
        </w:rPr>
      </w:pPr>
      <w:r>
        <w:br w:type="column"/>
      </w:r>
    </w:p>
    <w:p w14:paraId="39480839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B70346C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A97D22D" w14:textId="77777777" w:rsidR="00176C91" w:rsidRDefault="002A4A35">
      <w:pPr>
        <w:spacing w:after="0" w:line="240" w:lineRule="auto"/>
        <w:ind w:right="-20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color w:val="FFFFFF"/>
          <w:spacing w:val="-1"/>
          <w:sz w:val="15"/>
          <w:szCs w:val="15"/>
        </w:rPr>
        <w:t>T</w:t>
      </w:r>
      <w:r>
        <w:rPr>
          <w:rFonts w:ascii="Calibri" w:eastAsia="Calibri" w:hAnsi="Calibri" w:cs="Calibri"/>
          <w:color w:val="FFFFFF"/>
          <w:spacing w:val="1"/>
          <w:sz w:val="15"/>
          <w:szCs w:val="15"/>
        </w:rPr>
        <w:t>h</w:t>
      </w:r>
      <w:r>
        <w:rPr>
          <w:rFonts w:ascii="Calibri" w:eastAsia="Calibri" w:hAnsi="Calibri" w:cs="Calibri"/>
          <w:color w:val="FFFFFF"/>
          <w:sz w:val="15"/>
          <w:szCs w:val="15"/>
        </w:rPr>
        <w:t>r</w:t>
      </w:r>
      <w:r>
        <w:rPr>
          <w:rFonts w:ascii="Calibri" w:eastAsia="Calibri" w:hAnsi="Calibri" w:cs="Calibri"/>
          <w:color w:val="FFFFFF"/>
          <w:spacing w:val="-1"/>
          <w:sz w:val="15"/>
          <w:szCs w:val="15"/>
        </w:rPr>
        <w:t>e</w:t>
      </w:r>
      <w:r>
        <w:rPr>
          <w:rFonts w:ascii="Calibri" w:eastAsia="Calibri" w:hAnsi="Calibri" w:cs="Calibri"/>
          <w:color w:val="FFFFFF"/>
          <w:sz w:val="15"/>
          <w:szCs w:val="15"/>
        </w:rPr>
        <w:t>ad</w:t>
      </w:r>
      <w:r>
        <w:rPr>
          <w:rFonts w:ascii="Calibri" w:eastAsia="Calibri" w:hAnsi="Calibri" w:cs="Calibri"/>
          <w:color w:val="FFFFFF"/>
          <w:spacing w:val="-3"/>
          <w:sz w:val="15"/>
          <w:szCs w:val="15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15"/>
          <w:szCs w:val="15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FFFFFF"/>
          <w:spacing w:val="-1"/>
          <w:sz w:val="15"/>
          <w:szCs w:val="15"/>
        </w:rPr>
        <w:t>m</w:t>
      </w:r>
      <w:r>
        <w:rPr>
          <w:rFonts w:ascii="Calibri" w:eastAsia="Calibri" w:hAnsi="Calibri" w:cs="Calibri"/>
          <w:color w:val="FFFFFF"/>
          <w:sz w:val="15"/>
          <w:szCs w:val="15"/>
        </w:rPr>
        <w:t>,</w:t>
      </w:r>
      <w:r>
        <w:rPr>
          <w:rFonts w:ascii="Calibri" w:eastAsia="Calibri" w:hAnsi="Calibri" w:cs="Calibri"/>
          <w:color w:val="FFFFFF"/>
          <w:spacing w:val="1"/>
          <w:sz w:val="15"/>
          <w:szCs w:val="15"/>
        </w:rPr>
        <w:t>n</w:t>
      </w:r>
      <w:proofErr w:type="spellEnd"/>
      <w:proofErr w:type="gramEnd"/>
      <w:r>
        <w:rPr>
          <w:rFonts w:ascii="Calibri" w:eastAsia="Calibri" w:hAnsi="Calibri" w:cs="Calibri"/>
          <w:color w:val="FFFFFF"/>
          <w:sz w:val="15"/>
          <w:szCs w:val="15"/>
        </w:rPr>
        <w:t>)</w:t>
      </w:r>
    </w:p>
    <w:p w14:paraId="6D66D200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4" w:space="720" w:equalWidth="0">
            <w:col w:w="2398" w:space="1477"/>
            <w:col w:w="394" w:space="1273"/>
            <w:col w:w="520" w:space="165"/>
            <w:col w:w="2573"/>
          </w:cols>
        </w:sectPr>
      </w:pPr>
    </w:p>
    <w:p w14:paraId="1C93390C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7003C54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F173A7B" w14:textId="77777777" w:rsidR="00176C91" w:rsidRDefault="00176C91">
      <w:pPr>
        <w:spacing w:before="15" w:after="0" w:line="240" w:lineRule="exact"/>
        <w:rPr>
          <w:sz w:val="24"/>
          <w:szCs w:val="24"/>
        </w:rPr>
      </w:pPr>
    </w:p>
    <w:p w14:paraId="792B63F6" w14:textId="77777777" w:rsidR="00176C91" w:rsidRDefault="002A4A35">
      <w:pPr>
        <w:spacing w:before="5" w:after="0" w:line="325" w:lineRule="exact"/>
        <w:ind w:left="3500" w:right="3488"/>
        <w:jc w:val="center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color w:val="FFFFFF"/>
          <w:sz w:val="27"/>
          <w:szCs w:val="27"/>
        </w:rPr>
        <w:t>Gl</w:t>
      </w:r>
      <w:r>
        <w:rPr>
          <w:rFonts w:ascii="Calibri" w:eastAsia="Calibri" w:hAnsi="Calibri" w:cs="Calibri"/>
          <w:color w:val="FFFFFF"/>
          <w:spacing w:val="-1"/>
          <w:sz w:val="27"/>
          <w:szCs w:val="27"/>
        </w:rPr>
        <w:t>o</w:t>
      </w:r>
      <w:r>
        <w:rPr>
          <w:rFonts w:ascii="Calibri" w:eastAsia="Calibri" w:hAnsi="Calibri" w:cs="Calibri"/>
          <w:color w:val="FFFFFF"/>
          <w:sz w:val="27"/>
          <w:szCs w:val="27"/>
        </w:rPr>
        <w:t>bal</w:t>
      </w:r>
      <w:r>
        <w:rPr>
          <w:rFonts w:ascii="Calibri" w:eastAsia="Calibri" w:hAnsi="Calibri" w:cs="Calibri"/>
          <w:color w:val="FFFFFF"/>
          <w:spacing w:val="1"/>
          <w:sz w:val="27"/>
          <w:szCs w:val="27"/>
        </w:rPr>
        <w:t xml:space="preserve"> </w:t>
      </w:r>
      <w:r>
        <w:rPr>
          <w:rFonts w:ascii="Calibri" w:eastAsia="Calibri" w:hAnsi="Calibri" w:cs="Calibri"/>
          <w:color w:val="FFFFFF"/>
          <w:sz w:val="27"/>
          <w:szCs w:val="27"/>
        </w:rPr>
        <w:t>Memory</w:t>
      </w:r>
    </w:p>
    <w:p w14:paraId="10A6C80F" w14:textId="77777777" w:rsidR="00176C91" w:rsidRDefault="00176C91">
      <w:pPr>
        <w:spacing w:before="13" w:after="0" w:line="260" w:lineRule="exact"/>
        <w:rPr>
          <w:sz w:val="26"/>
          <w:szCs w:val="26"/>
        </w:rPr>
      </w:pPr>
    </w:p>
    <w:p w14:paraId="6955AC4E" w14:textId="77777777" w:rsidR="00176C91" w:rsidRDefault="002A4A35">
      <w:pPr>
        <w:spacing w:before="5" w:after="0" w:line="325" w:lineRule="exact"/>
        <w:ind w:left="3367" w:right="3353"/>
        <w:jc w:val="center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color w:val="FFFFFF"/>
          <w:sz w:val="27"/>
          <w:szCs w:val="27"/>
        </w:rPr>
        <w:t>Con</w:t>
      </w:r>
      <w:r>
        <w:rPr>
          <w:rFonts w:ascii="Calibri" w:eastAsia="Calibri" w:hAnsi="Calibri" w:cs="Calibri"/>
          <w:color w:val="FFFFFF"/>
          <w:spacing w:val="-3"/>
          <w:sz w:val="27"/>
          <w:szCs w:val="27"/>
        </w:rPr>
        <w:t>s</w:t>
      </w:r>
      <w:r>
        <w:rPr>
          <w:rFonts w:ascii="Calibri" w:eastAsia="Calibri" w:hAnsi="Calibri" w:cs="Calibri"/>
          <w:color w:val="FFFFFF"/>
          <w:spacing w:val="-4"/>
          <w:sz w:val="27"/>
          <w:szCs w:val="27"/>
        </w:rPr>
        <w:t>t</w:t>
      </w:r>
      <w:r>
        <w:rPr>
          <w:rFonts w:ascii="Calibri" w:eastAsia="Calibri" w:hAnsi="Calibri" w:cs="Calibri"/>
          <w:color w:val="FFFFFF"/>
          <w:sz w:val="27"/>
          <w:szCs w:val="27"/>
        </w:rPr>
        <w:t>a</w:t>
      </w:r>
      <w:r>
        <w:rPr>
          <w:rFonts w:ascii="Calibri" w:eastAsia="Calibri" w:hAnsi="Calibri" w:cs="Calibri"/>
          <w:color w:val="FFFFFF"/>
          <w:spacing w:val="-1"/>
          <w:sz w:val="27"/>
          <w:szCs w:val="27"/>
        </w:rPr>
        <w:t>n</w:t>
      </w:r>
      <w:r>
        <w:rPr>
          <w:rFonts w:ascii="Calibri" w:eastAsia="Calibri" w:hAnsi="Calibri" w:cs="Calibri"/>
          <w:color w:val="FFFFFF"/>
          <w:sz w:val="27"/>
          <w:szCs w:val="27"/>
        </w:rPr>
        <w:t xml:space="preserve">t </w:t>
      </w:r>
      <w:r>
        <w:rPr>
          <w:rFonts w:ascii="Calibri" w:eastAsia="Calibri" w:hAnsi="Calibri" w:cs="Calibri"/>
          <w:color w:val="FFFFFF"/>
          <w:spacing w:val="-1"/>
          <w:sz w:val="27"/>
          <w:szCs w:val="27"/>
        </w:rPr>
        <w:t>M</w:t>
      </w:r>
      <w:r>
        <w:rPr>
          <w:rFonts w:ascii="Calibri" w:eastAsia="Calibri" w:hAnsi="Calibri" w:cs="Calibri"/>
          <w:color w:val="FFFFFF"/>
          <w:sz w:val="27"/>
          <w:szCs w:val="27"/>
        </w:rPr>
        <w:t>emo</w:t>
      </w:r>
      <w:r>
        <w:rPr>
          <w:rFonts w:ascii="Calibri" w:eastAsia="Calibri" w:hAnsi="Calibri" w:cs="Calibri"/>
          <w:color w:val="FFFFFF"/>
          <w:spacing w:val="1"/>
          <w:sz w:val="27"/>
          <w:szCs w:val="27"/>
        </w:rPr>
        <w:t>r</w:t>
      </w:r>
      <w:r>
        <w:rPr>
          <w:rFonts w:ascii="Calibri" w:eastAsia="Calibri" w:hAnsi="Calibri" w:cs="Calibri"/>
          <w:color w:val="FFFFFF"/>
          <w:sz w:val="27"/>
          <w:szCs w:val="27"/>
        </w:rPr>
        <w:t>y</w:t>
      </w:r>
    </w:p>
    <w:p w14:paraId="16C029C5" w14:textId="77777777" w:rsidR="00176C91" w:rsidRDefault="00176C91">
      <w:pPr>
        <w:spacing w:before="4" w:after="0" w:line="130" w:lineRule="exact"/>
        <w:rPr>
          <w:sz w:val="13"/>
          <w:szCs w:val="13"/>
        </w:rPr>
      </w:pPr>
    </w:p>
    <w:p w14:paraId="650F2096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0621946" w14:textId="77777777" w:rsidR="00176C91" w:rsidRDefault="002A4A35">
      <w:pPr>
        <w:spacing w:before="5" w:after="0" w:line="325" w:lineRule="exact"/>
        <w:ind w:left="3448" w:right="3436"/>
        <w:jc w:val="center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color w:val="FFFFFF"/>
          <w:spacing w:val="-24"/>
          <w:sz w:val="27"/>
          <w:szCs w:val="27"/>
        </w:rPr>
        <w:t>T</w:t>
      </w:r>
      <w:r>
        <w:rPr>
          <w:rFonts w:ascii="Calibri" w:eastAsia="Calibri" w:hAnsi="Calibri" w:cs="Calibri"/>
          <w:color w:val="FFFFFF"/>
          <w:spacing w:val="-3"/>
          <w:sz w:val="27"/>
          <w:szCs w:val="27"/>
        </w:rPr>
        <w:t>e</w:t>
      </w:r>
      <w:r>
        <w:rPr>
          <w:rFonts w:ascii="Calibri" w:eastAsia="Calibri" w:hAnsi="Calibri" w:cs="Calibri"/>
          <w:color w:val="FFFFFF"/>
          <w:sz w:val="27"/>
          <w:szCs w:val="27"/>
        </w:rPr>
        <w:t>xtu</w:t>
      </w:r>
      <w:r>
        <w:rPr>
          <w:rFonts w:ascii="Calibri" w:eastAsia="Calibri" w:hAnsi="Calibri" w:cs="Calibri"/>
          <w:color w:val="FFFFFF"/>
          <w:spacing w:val="-4"/>
          <w:sz w:val="27"/>
          <w:szCs w:val="27"/>
        </w:rPr>
        <w:t>r</w:t>
      </w:r>
      <w:r>
        <w:rPr>
          <w:rFonts w:ascii="Calibri" w:eastAsia="Calibri" w:hAnsi="Calibri" w:cs="Calibri"/>
          <w:color w:val="FFFFFF"/>
          <w:sz w:val="27"/>
          <w:szCs w:val="27"/>
        </w:rPr>
        <w:t>e M</w:t>
      </w:r>
      <w:r>
        <w:rPr>
          <w:rFonts w:ascii="Calibri" w:eastAsia="Calibri" w:hAnsi="Calibri" w:cs="Calibri"/>
          <w:color w:val="FFFFFF"/>
          <w:spacing w:val="1"/>
          <w:sz w:val="27"/>
          <w:szCs w:val="27"/>
        </w:rPr>
        <w:t>e</w:t>
      </w:r>
      <w:r>
        <w:rPr>
          <w:rFonts w:ascii="Calibri" w:eastAsia="Calibri" w:hAnsi="Calibri" w:cs="Calibri"/>
          <w:color w:val="FFFFFF"/>
          <w:sz w:val="27"/>
          <w:szCs w:val="27"/>
        </w:rPr>
        <w:t>mo</w:t>
      </w:r>
      <w:r>
        <w:rPr>
          <w:rFonts w:ascii="Calibri" w:eastAsia="Calibri" w:hAnsi="Calibri" w:cs="Calibri"/>
          <w:color w:val="FFFFFF"/>
          <w:spacing w:val="1"/>
          <w:sz w:val="27"/>
          <w:szCs w:val="27"/>
        </w:rPr>
        <w:t>r</w:t>
      </w:r>
      <w:r>
        <w:rPr>
          <w:rFonts w:ascii="Calibri" w:eastAsia="Calibri" w:hAnsi="Calibri" w:cs="Calibri"/>
          <w:color w:val="FFFFFF"/>
          <w:sz w:val="27"/>
          <w:szCs w:val="27"/>
        </w:rPr>
        <w:t>y</w:t>
      </w:r>
    </w:p>
    <w:p w14:paraId="1E7052CC" w14:textId="77777777" w:rsidR="00176C91" w:rsidRDefault="00176C91">
      <w:pPr>
        <w:spacing w:before="4" w:after="0" w:line="180" w:lineRule="exact"/>
        <w:rPr>
          <w:sz w:val="18"/>
          <w:szCs w:val="18"/>
        </w:rPr>
      </w:pPr>
    </w:p>
    <w:p w14:paraId="562510B5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6FEDD39" w14:textId="77777777" w:rsidR="00176C91" w:rsidRDefault="002A4A35">
      <w:pPr>
        <w:spacing w:before="30" w:after="0" w:line="370" w:lineRule="auto"/>
        <w:ind w:left="955" w:right="92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4"/>
          <w:sz w:val="16"/>
          <w:szCs w:val="16"/>
        </w:rPr>
        <w:t>Figure</w:t>
      </w:r>
      <w:r>
        <w:rPr>
          <w:rFonts w:ascii="Times New Roman" w:eastAsia="Times New Roman" w:hAnsi="Times New Roman" w:cs="Times New Roman"/>
          <w:spacing w:val="10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1: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parallel</w:t>
      </w:r>
      <w:proofErr w:type="gramEnd"/>
      <w:r>
        <w:rPr>
          <w:rFonts w:ascii="Times New Roman" w:eastAsia="Times New Roman" w:hAnsi="Times New Roman" w:cs="Times New Roman"/>
          <w:spacing w:val="-4"/>
          <w:w w:val="1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structure</w:t>
      </w:r>
      <w:r>
        <w:rPr>
          <w:rFonts w:ascii="Times New Roman" w:eastAsia="Times New Roman" w:hAnsi="Times New Roman" w:cs="Times New Roman"/>
          <w:spacing w:val="27"/>
          <w:w w:val="1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matrix</w:t>
      </w:r>
      <w:r>
        <w:rPr>
          <w:rFonts w:ascii="Times New Roman" w:eastAsia="Times New Roman" w:hAnsi="Times New Roman" w:cs="Times New Roman"/>
          <w:spacing w:val="19"/>
          <w:w w:val="1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inside </w:t>
      </w:r>
      <w:r>
        <w:rPr>
          <w:rFonts w:ascii="Times New Roman" w:eastAsia="Times New Roman" w:hAnsi="Times New Roman" w:cs="Times New Roman"/>
          <w:spacing w:val="1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6"/>
          <w:szCs w:val="16"/>
        </w:rPr>
        <w:t>GPU</w:t>
      </w:r>
      <w:r>
        <w:rPr>
          <w:rFonts w:ascii="Times New Roman" w:eastAsia="Times New Roman" w:hAnsi="Times New Roman" w:cs="Times New Roman"/>
          <w:spacing w:val="10"/>
          <w:w w:val="1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and </w:t>
      </w:r>
      <w:r>
        <w:rPr>
          <w:rFonts w:ascii="Times New Roman" w:eastAsia="Times New Roman" w:hAnsi="Times New Roman" w:cs="Times New Roman"/>
          <w:spacing w:val="1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11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w w:val="111"/>
          <w:sz w:val="16"/>
          <w:szCs w:val="16"/>
        </w:rPr>
        <w:t>arious</w:t>
      </w:r>
      <w:r>
        <w:rPr>
          <w:rFonts w:ascii="Times New Roman" w:eastAsia="Times New Roman" w:hAnsi="Times New Roman" w:cs="Times New Roman"/>
          <w:spacing w:val="21"/>
          <w:w w:val="1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6"/>
          <w:szCs w:val="16"/>
        </w:rPr>
        <w:t>memories</w:t>
      </w:r>
      <w:r>
        <w:rPr>
          <w:rFonts w:ascii="Times New Roman" w:eastAsia="Times New Roman" w:hAnsi="Times New Roman" w:cs="Times New Roman"/>
          <w:spacing w:val="6"/>
          <w:w w:val="1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>ass</w:t>
      </w:r>
      <w:r>
        <w:rPr>
          <w:rFonts w:ascii="Times New Roman" w:eastAsia="Times New Roman" w:hAnsi="Times New Roman" w:cs="Times New Roman"/>
          <w:spacing w:val="5"/>
          <w:w w:val="109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 xml:space="preserve">ciated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with 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ea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h 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6"/>
          <w:szCs w:val="16"/>
        </w:rPr>
        <w:t>structure.</w:t>
      </w:r>
    </w:p>
    <w:p w14:paraId="5A79BC02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0B2E6C93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F0800B2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10F7678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940B037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1B4E08F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631798BA" w14:textId="77777777" w:rsidR="00176C91" w:rsidRDefault="002A4A35">
      <w:pPr>
        <w:spacing w:before="22" w:after="0" w:line="240" w:lineRule="auto"/>
        <w:ind w:left="955" w:right="451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2.4.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evious </w:t>
      </w:r>
      <w:r>
        <w:rPr>
          <w:rFonts w:ascii="Times New Roman" w:eastAsia="Times New Roman" w:hAnsi="Times New Roman" w:cs="Times New Roman"/>
          <w:i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1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leliz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proofErr w:type="gramEnd"/>
      <w:r>
        <w:rPr>
          <w:rFonts w:ascii="Times New Roman" w:eastAsia="Times New Roman" w:hAnsi="Times New Roman" w:cs="Times New Roman"/>
          <w:i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2"/>
          <w:sz w:val="20"/>
          <w:szCs w:val="20"/>
        </w:rPr>
        <w:t>works</w:t>
      </w:r>
    </w:p>
    <w:p w14:paraId="1B4AFC0D" w14:textId="77777777" w:rsidR="00176C91" w:rsidRDefault="00176C91">
      <w:pPr>
        <w:spacing w:before="9" w:after="0" w:line="120" w:lineRule="exact"/>
        <w:rPr>
          <w:sz w:val="12"/>
          <w:szCs w:val="12"/>
        </w:rPr>
      </w:pPr>
    </w:p>
    <w:p w14:paraId="26B44874" w14:textId="77777777" w:rsidR="00176C91" w:rsidRDefault="002A4A35">
      <w:pPr>
        <w:spacing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PBMs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computationally</w:t>
      </w:r>
      <w:r>
        <w:rPr>
          <w:rFonts w:ascii="Times New Roman" w:eastAsia="Times New Roman" w:hAnsi="Times New Roman" w:cs="Times New Roman"/>
          <w:spacing w:val="2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tensi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notably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larger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um- </w:t>
      </w:r>
      <w:proofErr w:type="spellStart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ternal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ordinates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higher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dimensions. 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us,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eral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resear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hers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made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attempts</w:t>
      </w:r>
      <w:r>
        <w:rPr>
          <w:rFonts w:ascii="Times New Roman" w:eastAsia="Times New Roman" w:hAnsi="Times New Roman" w:cs="Times New Roman"/>
          <w:spacing w:val="7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ulations.</w:t>
      </w:r>
      <w:r>
        <w:rPr>
          <w:rFonts w:ascii="Times New Roman" w:eastAsia="Times New Roman" w:hAnsi="Times New Roman" w:cs="Times New Roman"/>
          <w:spacing w:val="30"/>
          <w:w w:val="10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  <w:sz w:val="20"/>
          <w:szCs w:val="20"/>
        </w:rPr>
        <w:t>Gun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w w:val="107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an</w:t>
      </w:r>
      <w:proofErr w:type="spellEnd"/>
      <w:r>
        <w:rPr>
          <w:rFonts w:ascii="Times New Roman" w:eastAsia="Times New Roman" w:hAnsi="Times New Roman" w:cs="Times New Roman"/>
          <w:spacing w:val="1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al. </w:t>
      </w:r>
      <w:r>
        <w:rPr>
          <w:rFonts w:ascii="Times New Roman" w:eastAsia="Times New Roman" w:hAnsi="Times New Roman" w:cs="Times New Roman"/>
          <w:sz w:val="20"/>
          <w:szCs w:val="20"/>
        </w:rPr>
        <w:t>(2008)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parallelization</w:t>
      </w:r>
      <w:r>
        <w:rPr>
          <w:rFonts w:ascii="Times New Roman" w:eastAsia="Times New Roman" w:hAnsi="Times New Roman" w:cs="Times New Roman"/>
          <w:spacing w:val="2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hnique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high-resolution</w:t>
      </w:r>
      <w:r>
        <w:rPr>
          <w:rFonts w:ascii="Times New Roman" w:eastAsia="Times New Roman" w:hAnsi="Times New Roman" w:cs="Times New Roman"/>
          <w:spacing w:val="25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finite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ol-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solution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PBM.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studies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carried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Gun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w w:val="10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an</w:t>
      </w:r>
      <w:proofErr w:type="spellEnd"/>
      <w:r>
        <w:rPr>
          <w:rFonts w:ascii="Times New Roman" w:eastAsia="Times New Roman" w:hAnsi="Times New Roman" w:cs="Times New Roman"/>
          <w:spacing w:val="3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(2008)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4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efficiency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100 cores.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limited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  <w:sz w:val="20"/>
          <w:szCs w:val="20"/>
        </w:rPr>
        <w:t>PBM,whi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proofErr w:type="spellEnd"/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computationally</w:t>
      </w:r>
      <w:r>
        <w:rPr>
          <w:rFonts w:ascii="Times New Roman" w:eastAsia="Times New Roman" w:hAnsi="Times New Roman" w:cs="Times New Roman"/>
          <w:spacing w:val="2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also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suggested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4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2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shared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memory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further.</w:t>
      </w:r>
      <w:r>
        <w:rPr>
          <w:rFonts w:ascii="Times New Roman" w:eastAsia="Times New Roman" w:hAnsi="Times New Roman" w:cs="Times New Roman"/>
          <w:spacing w:val="3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ybrid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memory</w:t>
      </w:r>
      <w:proofErr w:type="gramEnd"/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oth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cal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memory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11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Bettencourt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(2017)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obtain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3"/>
          <w:sz w:val="20"/>
          <w:szCs w:val="20"/>
        </w:rPr>
        <w:t>im</w:t>
      </w:r>
      <w:proofErr w:type="spellEnd"/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w w:val="107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eme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ts</w:t>
      </w:r>
      <w:proofErr w:type="spellEnd"/>
      <w:r>
        <w:rPr>
          <w:rFonts w:ascii="Times New Roman" w:eastAsia="Times New Roman" w:hAnsi="Times New Roman" w:cs="Times New Roman"/>
          <w:spacing w:val="2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98%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de.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tation</w:t>
      </w:r>
      <w:proofErr w:type="gramEnd"/>
      <w:r>
        <w:rPr>
          <w:rFonts w:ascii="Times New Roman" w:eastAsia="Times New Roman" w:hAnsi="Times New Roman" w:cs="Times New Roman"/>
          <w:spacing w:val="2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accou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oth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assing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terface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(MPI)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ell 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Multi-pr</w:t>
      </w:r>
      <w:r>
        <w:rPr>
          <w:rFonts w:ascii="Times New Roman" w:eastAsia="Times New Roman" w:hAnsi="Times New Roman" w:cs="Times New Roman"/>
          <w:spacing w:val="7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cessing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(OMP).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parallelization</w:t>
      </w:r>
      <w:r>
        <w:rPr>
          <w:rFonts w:ascii="Times New Roman" w:eastAsia="Times New Roman" w:hAnsi="Times New Roman" w:cs="Times New Roman"/>
          <w:spacing w:val="-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approa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underta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Sampat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(2018)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appr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ximate</w:t>
      </w:r>
      <w:r>
        <w:rPr>
          <w:rFonts w:ascii="Times New Roman" w:eastAsia="Times New Roman" w:hAnsi="Times New Roman" w:cs="Times New Roman"/>
          <w:spacing w:val="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eedup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13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w;as</w:t>
      </w:r>
      <w:proofErr w:type="spellEnd"/>
      <w:proofErr w:type="gramEnd"/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obtained.</w:t>
      </w:r>
      <w:r>
        <w:rPr>
          <w:rFonts w:ascii="Times New Roman" w:eastAsia="Times New Roman" w:hAnsi="Times New Roman" w:cs="Times New Roman"/>
          <w:spacing w:val="3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reduction</w:t>
      </w:r>
      <w:r>
        <w:rPr>
          <w:rFonts w:ascii="Times New Roman" w:eastAsia="Times New Roman" w:hAnsi="Times New Roman" w:cs="Times New Roman"/>
          <w:spacing w:val="10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attributed</w:t>
      </w:r>
      <w:r>
        <w:rPr>
          <w:rFonts w:ascii="Times New Roman" w:eastAsia="Times New Roman" w:hAnsi="Times New Roman" w:cs="Times New Roman"/>
          <w:spacing w:val="-4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dynamic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arr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gramEnd"/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ork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accomm</w:t>
      </w:r>
      <w:r>
        <w:rPr>
          <w:rFonts w:ascii="Times New Roman" w:eastAsia="Times New Roman" w:hAnsi="Times New Roman" w:cs="Times New Roman"/>
          <w:spacing w:val="5"/>
          <w:w w:val="10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spacing w:val="16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ybrid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nature</w:t>
      </w:r>
      <w:r>
        <w:rPr>
          <w:rFonts w:ascii="Times New Roman" w:eastAsia="Times New Roman" w:hAnsi="Times New Roman" w:cs="Times New Roman"/>
          <w:spacing w:val="1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eing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used.</w:t>
      </w:r>
    </w:p>
    <w:p w14:paraId="6D4C59C9" w14:textId="77777777" w:rsidR="00176C91" w:rsidRDefault="002A4A35">
      <w:pPr>
        <w:spacing w:before="4"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Algorithms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parallelize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studied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briefly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Pra</w:t>
      </w:r>
      <w:r>
        <w:rPr>
          <w:rFonts w:ascii="Times New Roman" w:eastAsia="Times New Roman" w:hAnsi="Times New Roman" w:cs="Times New Roman"/>
          <w:spacing w:val="-12"/>
          <w:w w:val="1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ash</w:t>
      </w:r>
      <w:r>
        <w:rPr>
          <w:rFonts w:ascii="Times New Roman" w:eastAsia="Times New Roman" w:hAnsi="Times New Roman" w:cs="Times New Roman"/>
          <w:spacing w:val="19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(2013)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built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TLAB’s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computing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w w:val="11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ol-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x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(PCT).</w:t>
      </w:r>
      <w:r>
        <w:rPr>
          <w:rFonts w:ascii="Times New Roman" w:eastAsia="Times New Roman" w:hAnsi="Times New Roman" w:cs="Times New Roman"/>
          <w:spacing w:val="41"/>
          <w:w w:val="11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able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eedup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alues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but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coul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higher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implem</w:t>
      </w:r>
      <w:r>
        <w:rPr>
          <w:rFonts w:ascii="Times New Roman" w:eastAsia="Times New Roman" w:hAnsi="Times New Roman" w:cs="Times New Roman"/>
          <w:spacing w:val="1"/>
          <w:w w:val="106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14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  <w:spacing w:val="1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2"/>
          <w:w w:val="10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  <w:sz w:val="20"/>
          <w:szCs w:val="20"/>
        </w:rPr>
        <w:t>lan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guages</w:t>
      </w:r>
      <w:proofErr w:type="spellEnd"/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7"/>
          <w:w w:val="10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TRAN. </w:t>
      </w:r>
      <w:r>
        <w:rPr>
          <w:rFonts w:ascii="Times New Roman" w:eastAsia="Times New Roman" w:hAnsi="Times New Roman" w:cs="Times New Roman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TLAB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ternally</w:t>
      </w:r>
      <w:r>
        <w:rPr>
          <w:rFonts w:ascii="Times New Roman" w:eastAsia="Times New Roman" w:hAnsi="Times New Roman" w:cs="Times New Roman"/>
          <w:spacing w:val="37"/>
          <w:w w:val="10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erts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written</w:t>
      </w:r>
      <w:r>
        <w:rPr>
          <w:rFonts w:ascii="Times New Roman" w:eastAsia="Times New Roman" w:hAnsi="Times New Roman" w:cs="Times New Roman"/>
          <w:spacing w:val="3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34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languages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efore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cessor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leading  to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excess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</w:t>
      </w:r>
      <w:r>
        <w:rPr>
          <w:rFonts w:ascii="Times New Roman" w:eastAsia="Times New Roman" w:hAnsi="Times New Roman" w:cs="Times New Roman"/>
          <w:spacing w:val="1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oided</w:t>
      </w:r>
    </w:p>
    <w:p w14:paraId="251D7772" w14:textId="77777777" w:rsidR="00176C91" w:rsidRDefault="002A4A35">
      <w:pPr>
        <w:spacing w:after="0" w:line="235" w:lineRule="exact"/>
        <w:ind w:left="955" w:right="9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9"/>
          <w:sz w:val="20"/>
          <w:szCs w:val="20"/>
        </w:rPr>
        <w:t>(Math</w:t>
      </w:r>
      <w:r>
        <w:rPr>
          <w:rFonts w:ascii="Times New Roman" w:eastAsia="Times New Roman" w:hAnsi="Times New Roman" w:cs="Times New Roman"/>
          <w:spacing w:val="-17"/>
          <w:w w:val="10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orks</w:t>
      </w:r>
      <w:r>
        <w:rPr>
          <w:rFonts w:ascii="Times New Roman" w:eastAsia="Times New Roman" w:hAnsi="Times New Roman" w:cs="Times New Roman"/>
          <w:w w:val="109"/>
          <w:position w:val="9"/>
          <w:sz w:val="14"/>
          <w:szCs w:val="14"/>
        </w:rPr>
        <w:t xml:space="preserve">TM  </w:t>
      </w:r>
      <w:r>
        <w:rPr>
          <w:rFonts w:ascii="Times New Roman" w:eastAsia="Times New Roman" w:hAnsi="Times New Roman" w:cs="Times New Roman"/>
          <w:spacing w:val="20"/>
          <w:w w:val="109"/>
          <w:position w:val="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cume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tation,</w:t>
      </w:r>
      <w:r>
        <w:rPr>
          <w:rFonts w:ascii="Times New Roman" w:eastAsia="Times New Roman" w:hAnsi="Times New Roman" w:cs="Times New Roman"/>
          <w:spacing w:val="2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2017b).  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  </w:t>
      </w:r>
      <w:proofErr w:type="gramStart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orks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proofErr w:type="gramEnd"/>
      <w:r>
        <w:rPr>
          <w:rFonts w:ascii="Times New Roman" w:eastAsia="Times New Roman" w:hAnsi="Times New Roman" w:cs="Times New Roman"/>
          <w:spacing w:val="38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GPU</w:t>
      </w:r>
    </w:p>
    <w:p w14:paraId="767C1AF7" w14:textId="77777777" w:rsidR="00176C91" w:rsidRDefault="00176C91">
      <w:pPr>
        <w:spacing w:before="9" w:after="0" w:line="120" w:lineRule="exact"/>
        <w:rPr>
          <w:sz w:val="12"/>
          <w:szCs w:val="12"/>
        </w:rPr>
      </w:pPr>
    </w:p>
    <w:p w14:paraId="12236BAC" w14:textId="77777777" w:rsidR="00176C91" w:rsidRDefault="002A4A35">
      <w:pPr>
        <w:spacing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acceleration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</w:t>
      </w:r>
      <w:r>
        <w:rPr>
          <w:rFonts w:ascii="Times New Roman" w:eastAsia="Times New Roman" w:hAnsi="Times New Roman" w:cs="Times New Roman"/>
          <w:spacing w:val="2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2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3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lations</w:t>
      </w:r>
      <w:proofErr w:type="spellEnd"/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arious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hemical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crystallization</w:t>
      </w:r>
      <w:r>
        <w:rPr>
          <w:rFonts w:ascii="Times New Roman" w:eastAsia="Times New Roman" w:hAnsi="Times New Roman" w:cs="Times New Roman"/>
          <w:spacing w:val="1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zil</w:t>
      </w:r>
      <w:r>
        <w:rPr>
          <w:rFonts w:ascii="Times New Roman" w:eastAsia="Times New Roman" w:hAnsi="Times New Roman" w:cs="Times New Roman"/>
          <w:spacing w:val="-100"/>
          <w:w w:val="149"/>
          <w:sz w:val="20"/>
          <w:szCs w:val="20"/>
        </w:rPr>
        <w:t>´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agyi</w:t>
      </w:r>
      <w:proofErr w:type="spellEnd"/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Nagy,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2016),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bustion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(Shi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2012)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ulti- </w:t>
      </w:r>
      <w:r>
        <w:rPr>
          <w:rFonts w:ascii="Times New Roman" w:eastAsia="Times New Roman" w:hAnsi="Times New Roman" w:cs="Times New Roman"/>
          <w:sz w:val="20"/>
          <w:szCs w:val="20"/>
        </w:rPr>
        <w:t>phase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2013),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coagulation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dynamics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(Xu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2015).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w w:val="10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eral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orks</w:t>
      </w:r>
      <w:proofErr w:type="gramEnd"/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fail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address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factor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determining</w:t>
      </w:r>
      <w:r>
        <w:rPr>
          <w:rFonts w:ascii="Times New Roman" w:eastAsia="Times New Roman" w:hAnsi="Times New Roman" w:cs="Times New Roman"/>
          <w:spacing w:val="1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um-</w:t>
      </w:r>
    </w:p>
    <w:p w14:paraId="73E6555C" w14:textId="77777777" w:rsidR="00176C91" w:rsidRDefault="00176C91">
      <w:pPr>
        <w:spacing w:after="0"/>
        <w:jc w:val="both"/>
        <w:sectPr w:rsidR="00176C91">
          <w:pgSz w:w="12240" w:h="15840"/>
          <w:pgMar w:top="1480" w:right="1720" w:bottom="1920" w:left="1720" w:header="0" w:footer="1737" w:gutter="0"/>
          <w:cols w:space="720"/>
        </w:sectPr>
      </w:pPr>
    </w:p>
    <w:p w14:paraId="6665AD3F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5B4296B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BA5DE6A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5525B9B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3910DA5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5EC53F97" w14:textId="77777777" w:rsidR="00176C91" w:rsidRDefault="002A4A35">
      <w:pPr>
        <w:spacing w:before="22"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proofErr w:type="spellEnd"/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proofErr w:type="gramEnd"/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ulation.</w:t>
      </w:r>
      <w:r>
        <w:rPr>
          <w:rFonts w:ascii="Times New Roman" w:eastAsia="Times New Roman" w:hAnsi="Times New Roman" w:cs="Times New Roman"/>
          <w:spacing w:val="3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algorithms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restricted</w:t>
      </w:r>
      <w:r>
        <w:rPr>
          <w:rFonts w:ascii="Times New Roman" w:eastAsia="Times New Roman" w:hAnsi="Times New Roman" w:cs="Times New Roman"/>
          <w:spacing w:val="1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maxi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6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sz w:val="20"/>
          <w:szCs w:val="20"/>
        </w:rPr>
        <w:t>size,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1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adapt</w:t>
      </w:r>
      <w:r>
        <w:rPr>
          <w:rFonts w:ascii="Times New Roman" w:eastAsia="Times New Roman" w:hAnsi="Times New Roman" w:cs="Times New Roman"/>
          <w:spacing w:val="8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used.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ote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tially</w:t>
      </w:r>
      <w:r>
        <w:rPr>
          <w:rFonts w:ascii="Times New Roman" w:eastAsia="Times New Roman" w:hAnsi="Times New Roman" w:cs="Times New Roman"/>
          <w:spacing w:val="3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to 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</w:t>
      </w:r>
      <w:proofErr w:type="gramEnd"/>
      <w:r>
        <w:rPr>
          <w:rFonts w:ascii="Times New Roman" w:eastAsia="Times New Roman" w:hAnsi="Times New Roman" w:cs="Times New Roman"/>
          <w:spacing w:val="2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3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end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GPUs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capaci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eral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teraflops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doubl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-pr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cision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calculations.</w:t>
      </w:r>
    </w:p>
    <w:p w14:paraId="50257D17" w14:textId="77777777" w:rsidR="00176C91" w:rsidRDefault="00176C91">
      <w:pPr>
        <w:spacing w:before="4" w:after="0" w:line="160" w:lineRule="exact"/>
        <w:rPr>
          <w:sz w:val="16"/>
          <w:szCs w:val="16"/>
        </w:rPr>
      </w:pPr>
    </w:p>
    <w:p w14:paraId="493CB126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864D7D2" w14:textId="77777777" w:rsidR="00176C91" w:rsidRDefault="002A4A35">
      <w:pPr>
        <w:spacing w:after="0" w:line="240" w:lineRule="auto"/>
        <w:ind w:left="955" w:right="463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Meth</w:t>
      </w:r>
      <w:r>
        <w:rPr>
          <w:rFonts w:ascii="Times New Roman" w:eastAsia="Times New Roman" w:hAnsi="Times New Roman" w:cs="Times New Roman"/>
          <w:b/>
          <w:bCs/>
          <w:spacing w:val="8"/>
          <w:w w:val="11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20"/>
          <w:w w:val="11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b/>
          <w:bCs/>
          <w:spacing w:val="-6"/>
          <w:w w:val="11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19"/>
          <w:sz w:val="20"/>
          <w:szCs w:val="20"/>
        </w:rPr>
        <w:t>tation</w:t>
      </w:r>
      <w:proofErr w:type="gramEnd"/>
    </w:p>
    <w:p w14:paraId="0FB8650A" w14:textId="77777777" w:rsidR="00176C91" w:rsidRDefault="00176C91">
      <w:pPr>
        <w:spacing w:before="8" w:after="0" w:line="100" w:lineRule="exact"/>
        <w:rPr>
          <w:sz w:val="10"/>
          <w:szCs w:val="10"/>
        </w:rPr>
      </w:pPr>
    </w:p>
    <w:p w14:paraId="3008EAA1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11DEC97" w14:textId="77777777" w:rsidR="00176C91" w:rsidRDefault="002A4A35">
      <w:pPr>
        <w:spacing w:after="0" w:line="240" w:lineRule="auto"/>
        <w:ind w:left="955" w:right="549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3.1.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implementation</w:t>
      </w:r>
      <w:proofErr w:type="gramEnd"/>
    </w:p>
    <w:p w14:paraId="540A4F58" w14:textId="77777777" w:rsidR="00176C91" w:rsidRDefault="002A4A35">
      <w:pPr>
        <w:spacing w:before="58" w:after="0" w:line="360" w:lineRule="atLeast"/>
        <w:ind w:left="955" w:right="916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erall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9"/>
          <w:w w:val="10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equation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lum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dinates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represe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31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as:</w:t>
      </w:r>
    </w:p>
    <w:p w14:paraId="2A92D1CA" w14:textId="77777777" w:rsidR="00176C91" w:rsidRDefault="00176C91">
      <w:pPr>
        <w:spacing w:after="0" w:line="170" w:lineRule="exact"/>
        <w:rPr>
          <w:sz w:val="17"/>
          <w:szCs w:val="17"/>
        </w:rPr>
      </w:pPr>
    </w:p>
    <w:p w14:paraId="5D86FEA9" w14:textId="77777777" w:rsidR="00176C91" w:rsidRDefault="002A4A35">
      <w:pPr>
        <w:spacing w:before="22" w:after="0" w:line="201" w:lineRule="exact"/>
        <w:ind w:left="251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03"/>
          <w:position w:val="-3"/>
          <w:sz w:val="20"/>
          <w:szCs w:val="20"/>
        </w:rPr>
        <w:t>d</w:t>
      </w:r>
    </w:p>
    <w:p w14:paraId="1EE46FCA" w14:textId="77777777" w:rsidR="00176C91" w:rsidRDefault="001C2152">
      <w:pPr>
        <w:spacing w:after="0" w:line="304" w:lineRule="exact"/>
        <w:ind w:left="2477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711EA4AC">
          <v:group id="_x0000_s1799" alt="" style="position:absolute;left:0;text-align:left;margin-left:209.85pt;margin-top:3.55pt;width:8.8pt;height:.1pt;z-index:-1709;mso-position-horizontal-relative:page" coordorigin="4197,71" coordsize="176,2">
            <v:shape id="_x0000_s1800" alt="" style="position:absolute;left:4197;top:71;width:176;height:2" coordorigin="4197,71" coordsize="176,0" path="m4197,71r175,e" filled="f" strokeweight=".14042mm">
              <v:path arrowok="t"/>
            </v:shape>
            <w10:wrap anchorx="page"/>
          </v:group>
        </w:pict>
      </w:r>
      <w:r w:rsidR="002A4A35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dt</w:t>
      </w:r>
      <w:r w:rsidR="002A4A35">
        <w:rPr>
          <w:rFonts w:ascii="Times New Roman" w:eastAsia="Times New Roman" w:hAnsi="Times New Roman" w:cs="Times New Roman"/>
          <w:i/>
          <w:spacing w:val="-7"/>
          <w:position w:val="-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F</w:t>
      </w:r>
      <w:r w:rsidR="002A4A35">
        <w:rPr>
          <w:rFonts w:ascii="Times New Roman" w:eastAsia="Times New Roman" w:hAnsi="Times New Roman" w:cs="Times New Roman"/>
          <w:i/>
          <w:spacing w:val="-16"/>
          <w:position w:val="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16"/>
          <w:position w:val="12"/>
          <w:sz w:val="20"/>
          <w:szCs w:val="20"/>
        </w:rPr>
        <w:t>(</w:t>
      </w:r>
      <w:proofErr w:type="gramStart"/>
      <w:r w:rsidR="002A4A35">
        <w:rPr>
          <w:rFonts w:ascii="Times New Roman" w:eastAsia="Times New Roman" w:hAnsi="Times New Roman" w:cs="Times New Roman"/>
          <w:i/>
          <w:w w:val="119"/>
          <w:position w:val="12"/>
          <w:sz w:val="20"/>
          <w:szCs w:val="20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45"/>
          <w:position w:val="9"/>
          <w:sz w:val="14"/>
          <w:szCs w:val="14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-25"/>
          <w:position w:val="9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,</w:t>
      </w:r>
      <w:proofErr w:type="gramEnd"/>
      <w:r w:rsidR="002A4A35">
        <w:rPr>
          <w:rFonts w:ascii="Times New Roman" w:eastAsia="Times New Roman" w:hAnsi="Times New Roman" w:cs="Times New Roman"/>
          <w:i/>
          <w:spacing w:val="-12"/>
          <w:position w:val="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x,</w:t>
      </w:r>
      <w:r w:rsidR="002A4A35">
        <w:rPr>
          <w:rFonts w:ascii="Times New Roman" w:eastAsia="Times New Roman" w:hAnsi="Times New Roman" w:cs="Times New Roman"/>
          <w:i/>
          <w:spacing w:val="12"/>
          <w:position w:val="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9"/>
          <w:position w:val="12"/>
          <w:sz w:val="20"/>
          <w:szCs w:val="20"/>
        </w:rPr>
        <w:t>t</w:t>
      </w:r>
      <w:r w:rsidR="002A4A35">
        <w:rPr>
          <w:rFonts w:ascii="Times New Roman" w:eastAsia="Times New Roman" w:hAnsi="Times New Roman" w:cs="Times New Roman"/>
          <w:w w:val="129"/>
          <w:position w:val="12"/>
          <w:sz w:val="20"/>
          <w:szCs w:val="20"/>
        </w:rPr>
        <w:t>)</w:t>
      </w:r>
      <w:r w:rsidR="002A4A35">
        <w:rPr>
          <w:rFonts w:ascii="Times New Roman" w:eastAsia="Times New Roman" w:hAnsi="Times New Roman" w:cs="Times New Roman"/>
          <w:spacing w:val="-17"/>
          <w:w w:val="129"/>
          <w:position w:val="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29"/>
          <w:position w:val="12"/>
          <w:sz w:val="20"/>
          <w:szCs w:val="20"/>
        </w:rPr>
        <w:t xml:space="preserve">= </w:t>
      </w:r>
      <w:r w:rsidR="002A4A35">
        <w:rPr>
          <w:rFonts w:ascii="Times New Roman" w:eastAsia="Times New Roman" w:hAnsi="Times New Roman" w:cs="Times New Roman"/>
          <w:i/>
          <w:w w:val="64"/>
          <w:position w:val="12"/>
          <w:sz w:val="20"/>
          <w:szCs w:val="20"/>
        </w:rPr>
        <w:t>SR</w:t>
      </w:r>
      <w:proofErr w:type="spellStart"/>
      <w:r w:rsidR="002A4A35">
        <w:rPr>
          <w:rFonts w:ascii="Times New Roman" w:eastAsia="Times New Roman" w:hAnsi="Times New Roman" w:cs="Times New Roman"/>
          <w:i/>
          <w:w w:val="117"/>
          <w:position w:val="9"/>
          <w:sz w:val="14"/>
          <w:szCs w:val="14"/>
        </w:rPr>
        <w:t>a</w:t>
      </w:r>
      <w:r w:rsidR="002A4A35">
        <w:rPr>
          <w:rFonts w:ascii="Times New Roman" w:eastAsia="Times New Roman" w:hAnsi="Times New Roman" w:cs="Times New Roman"/>
          <w:i/>
          <w:spacing w:val="5"/>
          <w:w w:val="117"/>
          <w:position w:val="9"/>
          <w:sz w:val="14"/>
          <w:szCs w:val="14"/>
        </w:rPr>
        <w:t>g</w:t>
      </w:r>
      <w:r w:rsidR="002A4A35">
        <w:rPr>
          <w:rFonts w:ascii="Times New Roman" w:eastAsia="Times New Roman" w:hAnsi="Times New Roman" w:cs="Times New Roman"/>
          <w:i/>
          <w:w w:val="110"/>
          <w:position w:val="9"/>
          <w:sz w:val="14"/>
          <w:szCs w:val="14"/>
        </w:rPr>
        <w:t>g</w:t>
      </w:r>
      <w:proofErr w:type="spellEnd"/>
      <w:r w:rsidR="002A4A35">
        <w:rPr>
          <w:rFonts w:ascii="Times New Roman" w:eastAsia="Times New Roman" w:hAnsi="Times New Roman" w:cs="Times New Roman"/>
          <w:i/>
          <w:spacing w:val="-20"/>
          <w:position w:val="9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w w:val="116"/>
          <w:position w:val="12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i/>
          <w:w w:val="119"/>
          <w:position w:val="12"/>
          <w:sz w:val="20"/>
          <w:szCs w:val="20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45"/>
          <w:position w:val="9"/>
          <w:sz w:val="14"/>
          <w:szCs w:val="14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-25"/>
          <w:position w:val="9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-12"/>
          <w:position w:val="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x,</w:t>
      </w:r>
      <w:r w:rsidR="002A4A35">
        <w:rPr>
          <w:rFonts w:ascii="Times New Roman" w:eastAsia="Times New Roman" w:hAnsi="Times New Roman" w:cs="Times New Roman"/>
          <w:i/>
          <w:spacing w:val="12"/>
          <w:position w:val="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9"/>
          <w:position w:val="12"/>
          <w:sz w:val="20"/>
          <w:szCs w:val="20"/>
        </w:rPr>
        <w:t>t</w:t>
      </w:r>
      <w:r w:rsidR="002A4A35">
        <w:rPr>
          <w:rFonts w:ascii="Times New Roman" w:eastAsia="Times New Roman" w:hAnsi="Times New Roman" w:cs="Times New Roman"/>
          <w:w w:val="129"/>
          <w:position w:val="12"/>
          <w:sz w:val="20"/>
          <w:szCs w:val="20"/>
        </w:rPr>
        <w:t>)</w:t>
      </w:r>
      <w:r w:rsidR="002A4A35">
        <w:rPr>
          <w:rFonts w:ascii="Times New Roman" w:eastAsia="Times New Roman" w:hAnsi="Times New Roman" w:cs="Times New Roman"/>
          <w:spacing w:val="-29"/>
          <w:w w:val="129"/>
          <w:position w:val="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29"/>
          <w:position w:val="12"/>
          <w:sz w:val="20"/>
          <w:szCs w:val="20"/>
        </w:rPr>
        <w:t>+</w:t>
      </w:r>
      <w:r w:rsidR="002A4A35">
        <w:rPr>
          <w:rFonts w:ascii="Times New Roman" w:eastAsia="Times New Roman" w:hAnsi="Times New Roman" w:cs="Times New Roman"/>
          <w:spacing w:val="-11"/>
          <w:w w:val="129"/>
          <w:position w:val="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64"/>
          <w:position w:val="12"/>
          <w:sz w:val="20"/>
          <w:szCs w:val="20"/>
        </w:rPr>
        <w:t>SR</w:t>
      </w:r>
      <w:r w:rsidR="002A4A35">
        <w:rPr>
          <w:rFonts w:ascii="Times New Roman" w:eastAsia="Times New Roman" w:hAnsi="Times New Roman" w:cs="Times New Roman"/>
          <w:i/>
          <w:w w:val="115"/>
          <w:position w:val="9"/>
          <w:sz w:val="14"/>
          <w:szCs w:val="14"/>
        </w:rPr>
        <w:t>b</w:t>
      </w:r>
      <w:r w:rsidR="002A4A35">
        <w:rPr>
          <w:rFonts w:ascii="Times New Roman" w:eastAsia="Times New Roman" w:hAnsi="Times New Roman" w:cs="Times New Roman"/>
          <w:i/>
          <w:spacing w:val="4"/>
          <w:w w:val="115"/>
          <w:position w:val="9"/>
          <w:sz w:val="14"/>
          <w:szCs w:val="14"/>
        </w:rPr>
        <w:t>r</w:t>
      </w:r>
      <w:r w:rsidR="002A4A35">
        <w:rPr>
          <w:rFonts w:ascii="Times New Roman" w:eastAsia="Times New Roman" w:hAnsi="Times New Roman" w:cs="Times New Roman"/>
          <w:i/>
          <w:w w:val="127"/>
          <w:position w:val="9"/>
          <w:sz w:val="14"/>
          <w:szCs w:val="14"/>
        </w:rPr>
        <w:t>eak</w:t>
      </w:r>
      <w:r w:rsidR="002A4A35">
        <w:rPr>
          <w:rFonts w:ascii="Times New Roman" w:eastAsia="Times New Roman" w:hAnsi="Times New Roman" w:cs="Times New Roman"/>
          <w:i/>
          <w:spacing w:val="-22"/>
          <w:position w:val="9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w w:val="116"/>
          <w:position w:val="12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i/>
          <w:w w:val="119"/>
          <w:position w:val="12"/>
          <w:sz w:val="20"/>
          <w:szCs w:val="20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45"/>
          <w:position w:val="9"/>
          <w:sz w:val="14"/>
          <w:szCs w:val="14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-25"/>
          <w:position w:val="9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-12"/>
          <w:position w:val="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position w:val="12"/>
          <w:sz w:val="20"/>
          <w:szCs w:val="20"/>
        </w:rPr>
        <w:t>x,</w:t>
      </w:r>
      <w:r w:rsidR="002A4A35">
        <w:rPr>
          <w:rFonts w:ascii="Times New Roman" w:eastAsia="Times New Roman" w:hAnsi="Times New Roman" w:cs="Times New Roman"/>
          <w:i/>
          <w:spacing w:val="12"/>
          <w:position w:val="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9"/>
          <w:position w:val="12"/>
          <w:sz w:val="20"/>
          <w:szCs w:val="20"/>
        </w:rPr>
        <w:t>t</w:t>
      </w:r>
      <w:r w:rsidR="002A4A35">
        <w:rPr>
          <w:rFonts w:ascii="Times New Roman" w:eastAsia="Times New Roman" w:hAnsi="Times New Roman" w:cs="Times New Roman"/>
          <w:w w:val="116"/>
          <w:position w:val="12"/>
          <w:sz w:val="20"/>
          <w:szCs w:val="20"/>
        </w:rPr>
        <w:t>)</w:t>
      </w:r>
    </w:p>
    <w:p w14:paraId="3CA15C6B" w14:textId="77777777" w:rsidR="00176C91" w:rsidRDefault="002A4A35">
      <w:pPr>
        <w:tabs>
          <w:tab w:val="left" w:pos="7560"/>
        </w:tabs>
        <w:spacing w:before="47" w:after="0" w:line="240" w:lineRule="auto"/>
        <w:ind w:left="35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7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spacing w:val="-24"/>
          <w:w w:val="1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42"/>
          <w:position w:val="-3"/>
          <w:sz w:val="14"/>
          <w:szCs w:val="14"/>
        </w:rPr>
        <w:t>in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x,</w:t>
      </w:r>
      <w:r>
        <w:rPr>
          <w:rFonts w:ascii="Times New Roman" w:eastAsia="Times New Roman" w:hAnsi="Times New Roman" w:cs="Times New Roman"/>
          <w:i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5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x,</w:t>
      </w:r>
      <w:r>
        <w:rPr>
          <w:rFonts w:ascii="Times New Roman" w:eastAsia="Times New Roman" w:hAnsi="Times New Roman" w:cs="Times New Roman"/>
          <w:i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9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(2)</w:t>
      </w:r>
    </w:p>
    <w:p w14:paraId="15634C04" w14:textId="77777777" w:rsidR="00176C91" w:rsidRDefault="00176C91">
      <w:pPr>
        <w:spacing w:before="8" w:after="0" w:line="280" w:lineRule="exact"/>
        <w:rPr>
          <w:sz w:val="28"/>
          <w:szCs w:val="28"/>
        </w:rPr>
      </w:pPr>
    </w:p>
    <w:p w14:paraId="1D67F272" w14:textId="77777777" w:rsidR="00176C91" w:rsidRDefault="002A4A35">
      <w:pPr>
        <w:spacing w:before="22" w:after="0" w:line="357" w:lineRule="auto"/>
        <w:ind w:left="955" w:right="914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where,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proofErr w:type="gramEnd"/>
      <w:r>
        <w:rPr>
          <w:rFonts w:ascii="Times New Roman" w:eastAsia="Times New Roman" w:hAnsi="Times New Roman" w:cs="Times New Roman"/>
          <w:i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42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represe</w:t>
      </w:r>
      <w:r>
        <w:rPr>
          <w:rFonts w:ascii="Times New Roman" w:eastAsia="Times New Roman" w:hAnsi="Times New Roman" w:cs="Times New Roman"/>
          <w:spacing w:val="-6"/>
          <w:w w:val="11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23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eing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stud-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ied</w:t>
      </w:r>
      <w:proofErr w:type="spellEnd"/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spacing w:val="13"/>
          <w:w w:val="1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ulator. </w:t>
      </w:r>
      <w:r>
        <w:rPr>
          <w:rFonts w:ascii="Times New Roman" w:eastAsia="Times New Roman" w:hAnsi="Times New Roman" w:cs="Times New Roman"/>
          <w:spacing w:val="14"/>
          <w:w w:val="1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aggregation </w:t>
      </w:r>
      <w:r>
        <w:rPr>
          <w:rFonts w:ascii="Times New Roman" w:eastAsia="Times New Roman" w:hAnsi="Times New Roman" w:cs="Times New Roman"/>
          <w:i/>
          <w:w w:val="64"/>
          <w:sz w:val="20"/>
          <w:szCs w:val="20"/>
        </w:rPr>
        <w:t>SR</w:t>
      </w:r>
      <w:proofErr w:type="spellStart"/>
      <w:r>
        <w:rPr>
          <w:rFonts w:ascii="Times New Roman" w:eastAsia="Times New Roman" w:hAnsi="Times New Roman" w:cs="Times New Roman"/>
          <w:i/>
          <w:w w:val="117"/>
          <w:position w:val="-3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i/>
          <w:spacing w:val="5"/>
          <w:w w:val="117"/>
          <w:position w:val="-3"/>
          <w:sz w:val="14"/>
          <w:szCs w:val="14"/>
        </w:rPr>
        <w:t>g</w:t>
      </w:r>
      <w:r>
        <w:rPr>
          <w:rFonts w:ascii="Times New Roman" w:eastAsia="Times New Roman" w:hAnsi="Times New Roman" w:cs="Times New Roman"/>
          <w:i/>
          <w:w w:val="110"/>
          <w:position w:val="-3"/>
          <w:sz w:val="14"/>
          <w:szCs w:val="14"/>
        </w:rPr>
        <w:t>g</w:t>
      </w:r>
      <w:proofErr w:type="spellEnd"/>
      <w:r>
        <w:rPr>
          <w:rFonts w:ascii="Times New Roman" w:eastAsia="Times New Roman" w:hAnsi="Times New Roman" w:cs="Times New Roman"/>
          <w:i/>
          <w:spacing w:val="-20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1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64"/>
          <w:sz w:val="20"/>
          <w:szCs w:val="20"/>
        </w:rPr>
        <w:t>SR</w:t>
      </w:r>
      <w:r>
        <w:rPr>
          <w:rFonts w:ascii="Times New Roman" w:eastAsia="Times New Roman" w:hAnsi="Times New Roman" w:cs="Times New Roman"/>
          <w:i/>
          <w:w w:val="115"/>
          <w:position w:val="-3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i/>
          <w:spacing w:val="4"/>
          <w:w w:val="115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eak</w:t>
      </w:r>
      <w:r>
        <w:rPr>
          <w:rFonts w:ascii="Times New Roman" w:eastAsia="Times New Roman" w:hAnsi="Times New Roman" w:cs="Times New Roman"/>
          <w:i/>
          <w:spacing w:val="-22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3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determines</w:t>
      </w:r>
      <w:r>
        <w:rPr>
          <w:rFonts w:ascii="Times New Roman" w:eastAsia="Times New Roman" w:hAnsi="Times New Roman" w:cs="Times New Roman"/>
          <w:spacing w:val="-19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densi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hanges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differe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classes.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ter</w:t>
      </w:r>
      <w:proofErr w:type="gramEnd"/>
      <w:r>
        <w:rPr>
          <w:rFonts w:ascii="Times New Roman" w:eastAsia="Times New Roman" w:hAnsi="Times New Roman" w:cs="Times New Roman"/>
          <w:w w:val="111"/>
          <w:sz w:val="20"/>
          <w:szCs w:val="20"/>
        </w:rPr>
        <w:t>-</w:t>
      </w:r>
    </w:p>
    <w:p w14:paraId="37CCD3B6" w14:textId="77777777" w:rsidR="00176C91" w:rsidRDefault="002A4A35">
      <w:pPr>
        <w:spacing w:after="0" w:line="268" w:lineRule="exact"/>
        <w:ind w:left="955" w:right="912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ing</w:t>
      </w:r>
      <w:proofErr w:type="spellEnd"/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position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6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42"/>
          <w:position w:val="-2"/>
          <w:sz w:val="14"/>
          <w:szCs w:val="14"/>
        </w:rPr>
        <w:t>in</w:t>
      </w:r>
      <w:r>
        <w:rPr>
          <w:rFonts w:ascii="Times New Roman" w:eastAsia="Times New Roman" w:hAnsi="Times New Roman" w:cs="Times New Roman"/>
          <w:i/>
          <w:spacing w:val="-25"/>
          <w:position w:val="-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1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i/>
          <w:w w:val="119"/>
          <w:position w:val="1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2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position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8"/>
          <w:w w:val="12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exiting, </w:t>
      </w:r>
      <w:r>
        <w:rPr>
          <w:rFonts w:ascii="Times New Roman" w:eastAsia="Times New Roman" w:hAnsi="Times New Roman" w:cs="Times New Roman"/>
          <w:spacing w:val="5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position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6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30"/>
          <w:position w:val="-2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position w:val="1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2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9"/>
          <w:position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9"/>
          <w:position w:val="1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spacing w:val="9"/>
          <w:w w:val="119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2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position w:val="1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position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8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38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8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1"/>
          <w:sz w:val="20"/>
          <w:szCs w:val="20"/>
        </w:rPr>
        <w:t>particle</w:t>
      </w:r>
    </w:p>
    <w:p w14:paraId="47E2ADDB" w14:textId="77777777" w:rsidR="00176C91" w:rsidRDefault="002A4A35">
      <w:pPr>
        <w:spacing w:before="12" w:after="0" w:line="358" w:lineRule="exact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transfer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also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affects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class. 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hange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ternal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calculated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as:</w:t>
      </w:r>
    </w:p>
    <w:p w14:paraId="5E348200" w14:textId="77777777" w:rsidR="00176C91" w:rsidRDefault="00176C91">
      <w:pPr>
        <w:spacing w:before="1" w:after="0" w:line="100" w:lineRule="exact"/>
        <w:rPr>
          <w:sz w:val="10"/>
          <w:szCs w:val="10"/>
        </w:rPr>
      </w:pPr>
    </w:p>
    <w:p w14:paraId="1F6C12D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01C9276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32B7B1B" w14:textId="77777777" w:rsidR="00176C91" w:rsidRDefault="00176C91">
      <w:pPr>
        <w:spacing w:before="8" w:after="0" w:line="100" w:lineRule="exact"/>
        <w:rPr>
          <w:sz w:val="10"/>
          <w:szCs w:val="10"/>
        </w:rPr>
      </w:pPr>
    </w:p>
    <w:p w14:paraId="261E842A" w14:textId="77777777" w:rsidR="00176C91" w:rsidRDefault="001C2152">
      <w:pPr>
        <w:spacing w:after="0" w:line="240" w:lineRule="auto"/>
        <w:ind w:left="1297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020F4E5E">
          <v:group id="_x0000_s1797" alt="" style="position:absolute;left:0;text-align:left;margin-left:150.85pt;margin-top:9.35pt;width:8.8pt;height:.1pt;z-index:-1708;mso-position-horizontal-relative:page" coordorigin="3017,187" coordsize="176,2">
            <v:shape id="_x0000_s1798" alt="" style="position:absolute;left:3017;top:187;width:176;height:2" coordorigin="3017,187" coordsize="176,0" path="m3017,187r175,e" filled="f" strokeweight=".14042mm">
              <v:path arrowok="t"/>
            </v:shape>
            <w10:wrap anchorx="page"/>
          </v:group>
        </w:pict>
      </w:r>
      <w:r>
        <w:pict w14:anchorId="081F8805">
          <v:shapetype id="_x0000_t202" coordsize="21600,21600" o:spt="202" path="m,l,21600r21600,l21600,xe">
            <v:stroke joinstyle="miter"/>
            <v:path gradientshapeok="t" o:connecttype="rect"/>
          </v:shapetype>
          <v:shape id="_x0000_s1796" type="#_x0000_t202" alt="" style="position:absolute;left:0;text-align:left;margin-left:152.65pt;margin-top:-2.4pt;width:5.2pt;height:9.95pt;z-index:-1707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518345C0" w14:textId="77777777" w:rsidR="00176C91" w:rsidRDefault="002A4A35">
                  <w:pPr>
                    <w:spacing w:after="0" w:line="193" w:lineRule="exact"/>
                    <w:ind w:right="-7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w w:val="103"/>
                      <w:sz w:val="20"/>
                      <w:szCs w:val="20"/>
                    </w:rPr>
                    <w:t>d</w:t>
                  </w:r>
                </w:p>
              </w:txbxContent>
            </v:textbox>
            <w10:wrap anchorx="page"/>
          </v:shape>
        </w:pict>
      </w:r>
      <w:r w:rsidR="002A4A35">
        <w:rPr>
          <w:rFonts w:ascii="Times New Roman" w:eastAsia="Times New Roman" w:hAnsi="Times New Roman" w:cs="Times New Roman"/>
          <w:i/>
          <w:position w:val="-14"/>
          <w:sz w:val="20"/>
          <w:szCs w:val="20"/>
        </w:rPr>
        <w:t>dt</w:t>
      </w:r>
      <w:r w:rsidR="002A4A35">
        <w:rPr>
          <w:rFonts w:ascii="Times New Roman" w:eastAsia="Times New Roman" w:hAnsi="Times New Roman" w:cs="Times New Roman"/>
          <w:i/>
          <w:spacing w:val="-7"/>
          <w:position w:val="-14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 w:rsidR="002A4A35">
        <w:rPr>
          <w:rFonts w:ascii="Times New Roman" w:eastAsia="Times New Roman" w:hAnsi="Times New Roman" w:cs="Times New Roman"/>
          <w:i/>
          <w:spacing w:val="-16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proofErr w:type="gramStart"/>
      <w:r w:rsidR="002A4A35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proofErr w:type="gramEnd"/>
      <w:r w:rsidR="002A4A35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 w:rsidR="002A4A35">
        <w:rPr>
          <w:rFonts w:ascii="Times New Roman" w:eastAsia="Times New Roman" w:hAnsi="Times New Roman" w:cs="Times New Roman"/>
          <w:i/>
          <w:spacing w:val="4"/>
          <w:w w:val="107"/>
          <w:sz w:val="20"/>
          <w:szCs w:val="20"/>
        </w:rPr>
        <w:t>l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 w:rsidR="002A4A35">
        <w:rPr>
          <w:rFonts w:ascii="Times New Roman" w:eastAsia="Times New Roman" w:hAnsi="Times New Roman" w:cs="Times New Roman"/>
          <w:spacing w:val="-18"/>
          <w:w w:val="12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29"/>
          <w:sz w:val="20"/>
          <w:szCs w:val="20"/>
        </w:rPr>
        <w:t xml:space="preserve">= </w:t>
      </w:r>
      <w:r w:rsidR="002A4A35">
        <w:rPr>
          <w:rFonts w:ascii="Times New Roman" w:eastAsia="Times New Roman" w:hAnsi="Times New Roman" w:cs="Times New Roman"/>
          <w:i/>
          <w:w w:val="64"/>
          <w:sz w:val="20"/>
          <w:szCs w:val="20"/>
        </w:rPr>
        <w:t>SR</w:t>
      </w:r>
      <w:proofErr w:type="spellStart"/>
      <w:r w:rsidR="002A4A35">
        <w:rPr>
          <w:rFonts w:ascii="Times New Roman" w:eastAsia="Times New Roman" w:hAnsi="Times New Roman" w:cs="Times New Roman"/>
          <w:i/>
          <w:spacing w:val="1"/>
          <w:w w:val="129"/>
          <w:position w:val="-3"/>
          <w:sz w:val="14"/>
          <w:szCs w:val="14"/>
        </w:rPr>
        <w:t>l</w:t>
      </w:r>
      <w:r w:rsidR="002A4A35">
        <w:rPr>
          <w:rFonts w:ascii="Times New Roman" w:eastAsia="Times New Roman" w:hAnsi="Times New Roman" w:cs="Times New Roman"/>
          <w:i/>
          <w:w w:val="118"/>
          <w:position w:val="-3"/>
          <w:sz w:val="14"/>
          <w:szCs w:val="14"/>
        </w:rPr>
        <w:t>i</w:t>
      </w:r>
      <w:r w:rsidR="002A4A35">
        <w:rPr>
          <w:rFonts w:ascii="Times New Roman" w:eastAsia="Times New Roman" w:hAnsi="Times New Roman" w:cs="Times New Roman"/>
          <w:i/>
          <w:spacing w:val="5"/>
          <w:w w:val="118"/>
          <w:position w:val="-3"/>
          <w:sz w:val="14"/>
          <w:szCs w:val="14"/>
        </w:rPr>
        <w:t>q</w:t>
      </w:r>
      <w:r w:rsidR="002A4A35">
        <w:rPr>
          <w:rFonts w:ascii="Times New Roman" w:eastAsia="Times New Roman" w:hAnsi="Times New Roman" w:cs="Times New Roman"/>
          <w:i/>
          <w:w w:val="120"/>
          <w:position w:val="-3"/>
          <w:sz w:val="14"/>
          <w:szCs w:val="14"/>
        </w:rPr>
        <w:t>,a</w:t>
      </w:r>
      <w:r w:rsidR="002A4A35">
        <w:rPr>
          <w:rFonts w:ascii="Times New Roman" w:eastAsia="Times New Roman" w:hAnsi="Times New Roman" w:cs="Times New Roman"/>
          <w:i/>
          <w:spacing w:val="5"/>
          <w:w w:val="120"/>
          <w:position w:val="-3"/>
          <w:sz w:val="14"/>
          <w:szCs w:val="14"/>
        </w:rPr>
        <w:t>g</w:t>
      </w:r>
      <w:r w:rsidR="002A4A35">
        <w:rPr>
          <w:rFonts w:ascii="Times New Roman" w:eastAsia="Times New Roman" w:hAnsi="Times New Roman" w:cs="Times New Roman"/>
          <w:i/>
          <w:w w:val="110"/>
          <w:position w:val="-3"/>
          <w:sz w:val="14"/>
          <w:szCs w:val="14"/>
        </w:rPr>
        <w:t>g</w:t>
      </w:r>
      <w:proofErr w:type="spellEnd"/>
      <w:r w:rsidR="002A4A35">
        <w:rPr>
          <w:rFonts w:ascii="Times New Roman" w:eastAsia="Times New Roman" w:hAnsi="Times New Roman" w:cs="Times New Roman"/>
          <w:i/>
          <w:spacing w:val="-20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 w:rsidR="002A4A35">
        <w:rPr>
          <w:rFonts w:ascii="Times New Roman" w:eastAsia="Times New Roman" w:hAnsi="Times New Roman" w:cs="Times New Roman"/>
          <w:spacing w:val="-30"/>
          <w:w w:val="12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29"/>
          <w:sz w:val="20"/>
          <w:szCs w:val="20"/>
        </w:rPr>
        <w:t>+</w:t>
      </w:r>
      <w:r w:rsidR="002A4A35">
        <w:rPr>
          <w:rFonts w:ascii="Times New Roman" w:eastAsia="Times New Roman" w:hAnsi="Times New Roman" w:cs="Times New Roman"/>
          <w:spacing w:val="-11"/>
          <w:w w:val="12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64"/>
          <w:sz w:val="20"/>
          <w:szCs w:val="20"/>
        </w:rPr>
        <w:t>SR</w:t>
      </w:r>
      <w:proofErr w:type="spellStart"/>
      <w:r w:rsidR="002A4A35">
        <w:rPr>
          <w:rFonts w:ascii="Times New Roman" w:eastAsia="Times New Roman" w:hAnsi="Times New Roman" w:cs="Times New Roman"/>
          <w:i/>
          <w:spacing w:val="1"/>
          <w:w w:val="129"/>
          <w:position w:val="-3"/>
          <w:sz w:val="14"/>
          <w:szCs w:val="14"/>
        </w:rPr>
        <w:t>l</w:t>
      </w:r>
      <w:r w:rsidR="002A4A35">
        <w:rPr>
          <w:rFonts w:ascii="Times New Roman" w:eastAsia="Times New Roman" w:hAnsi="Times New Roman" w:cs="Times New Roman"/>
          <w:i/>
          <w:w w:val="118"/>
          <w:position w:val="-3"/>
          <w:sz w:val="14"/>
          <w:szCs w:val="14"/>
        </w:rPr>
        <w:t>i</w:t>
      </w:r>
      <w:r w:rsidR="002A4A35">
        <w:rPr>
          <w:rFonts w:ascii="Times New Roman" w:eastAsia="Times New Roman" w:hAnsi="Times New Roman" w:cs="Times New Roman"/>
          <w:i/>
          <w:spacing w:val="5"/>
          <w:w w:val="118"/>
          <w:position w:val="-3"/>
          <w:sz w:val="14"/>
          <w:szCs w:val="14"/>
        </w:rPr>
        <w:t>q</w:t>
      </w:r>
      <w:r w:rsidR="002A4A35">
        <w:rPr>
          <w:rFonts w:ascii="Times New Roman" w:eastAsia="Times New Roman" w:hAnsi="Times New Roman" w:cs="Times New Roman"/>
          <w:i/>
          <w:w w:val="119"/>
          <w:position w:val="-3"/>
          <w:sz w:val="14"/>
          <w:szCs w:val="14"/>
        </w:rPr>
        <w:t>,b</w:t>
      </w:r>
      <w:r w:rsidR="002A4A35">
        <w:rPr>
          <w:rFonts w:ascii="Times New Roman" w:eastAsia="Times New Roman" w:hAnsi="Times New Roman" w:cs="Times New Roman"/>
          <w:i/>
          <w:spacing w:val="4"/>
          <w:w w:val="119"/>
          <w:position w:val="-3"/>
          <w:sz w:val="14"/>
          <w:szCs w:val="14"/>
        </w:rPr>
        <w:t>r</w:t>
      </w:r>
      <w:r w:rsidR="002A4A35"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eak</w:t>
      </w:r>
      <w:proofErr w:type="spellEnd"/>
      <w:r w:rsidR="002A4A35">
        <w:rPr>
          <w:rFonts w:ascii="Times New Roman" w:eastAsia="Times New Roman" w:hAnsi="Times New Roman" w:cs="Times New Roman"/>
          <w:i/>
          <w:spacing w:val="-21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 w:rsidR="002A4A35">
        <w:rPr>
          <w:rFonts w:ascii="Times New Roman" w:eastAsia="Times New Roman" w:hAnsi="Times New Roman" w:cs="Times New Roman"/>
          <w:spacing w:val="-30"/>
          <w:w w:val="12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29"/>
          <w:sz w:val="20"/>
          <w:szCs w:val="20"/>
        </w:rPr>
        <w:t>+</w:t>
      </w:r>
      <w:r w:rsidR="002A4A35">
        <w:rPr>
          <w:rFonts w:ascii="Times New Roman" w:eastAsia="Times New Roman" w:hAnsi="Times New Roman" w:cs="Times New Roman"/>
          <w:spacing w:val="-11"/>
          <w:w w:val="12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 w:rsidR="002A4A35"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 w:rsidR="002A4A35">
        <w:rPr>
          <w:rFonts w:ascii="Times New Roman" w:eastAsia="Times New Roman" w:hAnsi="Times New Roman" w:cs="Times New Roman"/>
          <w:i/>
          <w:w w:val="142"/>
          <w:position w:val="-3"/>
          <w:sz w:val="14"/>
          <w:szCs w:val="14"/>
        </w:rPr>
        <w:t>in</w:t>
      </w:r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 w:rsidR="002A4A35"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l</w:t>
      </w:r>
      <w:r w:rsidR="002A4A35">
        <w:rPr>
          <w:rFonts w:ascii="Times New Roman" w:eastAsia="Times New Roman" w:hAnsi="Times New Roman" w:cs="Times New Roman"/>
          <w:i/>
          <w:w w:val="142"/>
          <w:position w:val="-3"/>
          <w:sz w:val="14"/>
          <w:szCs w:val="14"/>
        </w:rPr>
        <w:t>in</w:t>
      </w:r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</w:p>
    <w:p w14:paraId="7BC1126D" w14:textId="77777777" w:rsidR="00176C91" w:rsidRDefault="002A4A35">
      <w:pPr>
        <w:tabs>
          <w:tab w:val="left" w:pos="7560"/>
        </w:tabs>
        <w:spacing w:before="47" w:after="0" w:line="240" w:lineRule="auto"/>
        <w:ind w:left="221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0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spacing w:val="-11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-39"/>
          <w:w w:val="10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20"/>
          <w:position w:val="-3"/>
          <w:sz w:val="14"/>
          <w:szCs w:val="14"/>
        </w:rPr>
        <w:t>add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5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(3)</w:t>
      </w:r>
    </w:p>
    <w:p w14:paraId="38ECD144" w14:textId="77777777" w:rsidR="00176C91" w:rsidRDefault="00176C91">
      <w:pPr>
        <w:spacing w:before="8" w:after="0" w:line="280" w:lineRule="exact"/>
        <w:rPr>
          <w:sz w:val="28"/>
          <w:szCs w:val="28"/>
        </w:rPr>
      </w:pPr>
    </w:p>
    <w:p w14:paraId="7024E64E" w14:textId="77777777" w:rsidR="00176C91" w:rsidRDefault="002A4A35">
      <w:pPr>
        <w:spacing w:before="22" w:after="0" w:line="348" w:lineRule="auto"/>
        <w:ind w:left="955" w:right="9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where,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w w:val="10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42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ternal 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liquid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olume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 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7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24"/>
          <w:w w:val="127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64"/>
          <w:sz w:val="20"/>
          <w:szCs w:val="20"/>
        </w:rPr>
        <w:t>SR</w:t>
      </w:r>
      <w:proofErr w:type="spellStart"/>
      <w:r>
        <w:rPr>
          <w:rFonts w:ascii="Times New Roman" w:eastAsia="Times New Roman" w:hAnsi="Times New Roman" w:cs="Times New Roman"/>
          <w:i/>
          <w:spacing w:val="1"/>
          <w:w w:val="129"/>
          <w:position w:val="-3"/>
          <w:sz w:val="14"/>
          <w:szCs w:val="14"/>
        </w:rPr>
        <w:t>l</w:t>
      </w:r>
      <w:r>
        <w:rPr>
          <w:rFonts w:ascii="Times New Roman" w:eastAsia="Times New Roman" w:hAnsi="Times New Roman" w:cs="Times New Roman"/>
          <w:i/>
          <w:w w:val="118"/>
          <w:position w:val="-3"/>
          <w:sz w:val="14"/>
          <w:szCs w:val="14"/>
        </w:rPr>
        <w:t>i</w:t>
      </w:r>
      <w:r>
        <w:rPr>
          <w:rFonts w:ascii="Times New Roman" w:eastAsia="Times New Roman" w:hAnsi="Times New Roman" w:cs="Times New Roman"/>
          <w:i/>
          <w:spacing w:val="5"/>
          <w:w w:val="118"/>
          <w:position w:val="-3"/>
          <w:sz w:val="14"/>
          <w:szCs w:val="14"/>
        </w:rPr>
        <w:t>q</w:t>
      </w:r>
      <w:r>
        <w:rPr>
          <w:rFonts w:ascii="Times New Roman" w:eastAsia="Times New Roman" w:hAnsi="Times New Roman" w:cs="Times New Roman"/>
          <w:i/>
          <w:w w:val="120"/>
          <w:position w:val="-3"/>
          <w:sz w:val="14"/>
          <w:szCs w:val="14"/>
        </w:rPr>
        <w:t>,a</w:t>
      </w:r>
      <w:r>
        <w:rPr>
          <w:rFonts w:ascii="Times New Roman" w:eastAsia="Times New Roman" w:hAnsi="Times New Roman" w:cs="Times New Roman"/>
          <w:i/>
          <w:spacing w:val="5"/>
          <w:w w:val="120"/>
          <w:position w:val="-3"/>
          <w:sz w:val="14"/>
          <w:szCs w:val="14"/>
        </w:rPr>
        <w:t>g</w:t>
      </w:r>
      <w:r>
        <w:rPr>
          <w:rFonts w:ascii="Times New Roman" w:eastAsia="Times New Roman" w:hAnsi="Times New Roman" w:cs="Times New Roman"/>
          <w:i/>
          <w:w w:val="110"/>
          <w:position w:val="-3"/>
          <w:sz w:val="14"/>
          <w:szCs w:val="14"/>
        </w:rPr>
        <w:t>g</w:t>
      </w:r>
      <w:proofErr w:type="spellEnd"/>
      <w:r>
        <w:rPr>
          <w:rFonts w:ascii="Times New Roman" w:eastAsia="Times New Roman" w:hAnsi="Times New Roman" w:cs="Times New Roman"/>
          <w:i/>
          <w:spacing w:val="-20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6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26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i/>
          <w:w w:val="64"/>
          <w:sz w:val="20"/>
          <w:szCs w:val="20"/>
        </w:rPr>
        <w:t>SR</w:t>
      </w:r>
      <w:proofErr w:type="spellStart"/>
      <w:r>
        <w:rPr>
          <w:rFonts w:ascii="Times New Roman" w:eastAsia="Times New Roman" w:hAnsi="Times New Roman" w:cs="Times New Roman"/>
          <w:i/>
          <w:spacing w:val="1"/>
          <w:w w:val="129"/>
          <w:position w:val="-3"/>
          <w:sz w:val="14"/>
          <w:szCs w:val="14"/>
        </w:rPr>
        <w:t>l</w:t>
      </w:r>
      <w:r>
        <w:rPr>
          <w:rFonts w:ascii="Times New Roman" w:eastAsia="Times New Roman" w:hAnsi="Times New Roman" w:cs="Times New Roman"/>
          <w:i/>
          <w:w w:val="118"/>
          <w:position w:val="-3"/>
          <w:sz w:val="14"/>
          <w:szCs w:val="14"/>
        </w:rPr>
        <w:t>i</w:t>
      </w:r>
      <w:r>
        <w:rPr>
          <w:rFonts w:ascii="Times New Roman" w:eastAsia="Times New Roman" w:hAnsi="Times New Roman" w:cs="Times New Roman"/>
          <w:i/>
          <w:spacing w:val="5"/>
          <w:w w:val="118"/>
          <w:position w:val="-3"/>
          <w:sz w:val="14"/>
          <w:szCs w:val="14"/>
        </w:rPr>
        <w:t>q</w:t>
      </w:r>
      <w:r>
        <w:rPr>
          <w:rFonts w:ascii="Times New Roman" w:eastAsia="Times New Roman" w:hAnsi="Times New Roman" w:cs="Times New Roman"/>
          <w:i/>
          <w:w w:val="119"/>
          <w:position w:val="-3"/>
          <w:sz w:val="14"/>
          <w:szCs w:val="14"/>
        </w:rPr>
        <w:t>,b</w:t>
      </w:r>
      <w:r>
        <w:rPr>
          <w:rFonts w:ascii="Times New Roman" w:eastAsia="Times New Roman" w:hAnsi="Times New Roman" w:cs="Times New Roman"/>
          <w:i/>
          <w:spacing w:val="4"/>
          <w:w w:val="119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eak</w:t>
      </w:r>
      <w:proofErr w:type="spellEnd"/>
      <w:r>
        <w:rPr>
          <w:rFonts w:ascii="Times New Roman" w:eastAsia="Times New Roman" w:hAnsi="Times New Roman" w:cs="Times New Roman"/>
          <w:i/>
          <w:spacing w:val="-21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0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transferred</w:t>
      </w:r>
      <w:r>
        <w:rPr>
          <w:rFonts w:ascii="Times New Roman" w:eastAsia="Times New Roman" w:hAnsi="Times New Roman" w:cs="Times New Roman"/>
          <w:spacing w:val="1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een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classes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aggregation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w w:val="142"/>
          <w:position w:val="-3"/>
          <w:sz w:val="14"/>
          <w:szCs w:val="14"/>
        </w:rPr>
        <w:t>in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7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7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the</w:t>
      </w:r>
    </w:p>
    <w:p w14:paraId="52A43EE9" w14:textId="77777777" w:rsidR="00176C91" w:rsidRDefault="00176C91">
      <w:pPr>
        <w:spacing w:after="0"/>
        <w:jc w:val="both"/>
        <w:sectPr w:rsidR="00176C91">
          <w:pgSz w:w="12240" w:h="15840"/>
          <w:pgMar w:top="1480" w:right="1720" w:bottom="1920" w:left="1720" w:header="0" w:footer="1737" w:gutter="0"/>
          <w:cols w:space="720"/>
        </w:sectPr>
      </w:pPr>
    </w:p>
    <w:p w14:paraId="020E652A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D4B9AAD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879D54F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4F92F35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694F997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4C3800ED" w14:textId="77777777" w:rsidR="00176C91" w:rsidRDefault="002A4A35">
      <w:pPr>
        <w:spacing w:before="22" w:after="0" w:line="326" w:lineRule="auto"/>
        <w:ind w:left="955" w:right="90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ternal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proofErr w:type="gramEnd"/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tering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exiting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compart-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3"/>
          <w:w w:val="123"/>
          <w:position w:val="-3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spacing w:val="-42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18"/>
          <w:position w:val="-3"/>
          <w:sz w:val="14"/>
          <w:szCs w:val="14"/>
        </w:rPr>
        <w:t>dd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5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acquired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 step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external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addition.</w:t>
      </w:r>
      <w:r>
        <w:rPr>
          <w:rFonts w:ascii="Times New Roman" w:eastAsia="Times New Roman" w:hAnsi="Times New Roman" w:cs="Times New Roman"/>
          <w:spacing w:val="42"/>
          <w:w w:val="10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Similarl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the</w:t>
      </w:r>
      <w:proofErr w:type="gramEnd"/>
    </w:p>
    <w:p w14:paraId="1B8873AB" w14:textId="77777777" w:rsidR="00176C91" w:rsidRDefault="002A4A35">
      <w:pPr>
        <w:spacing w:before="49" w:after="0" w:line="240" w:lineRule="auto"/>
        <w:ind w:left="955" w:right="159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hange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calculated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equation:</w:t>
      </w:r>
    </w:p>
    <w:p w14:paraId="5CCA2C5A" w14:textId="77777777" w:rsidR="00176C91" w:rsidRDefault="00176C91">
      <w:pPr>
        <w:spacing w:before="9" w:after="0" w:line="120" w:lineRule="exact"/>
        <w:rPr>
          <w:sz w:val="12"/>
          <w:szCs w:val="12"/>
        </w:rPr>
      </w:pPr>
    </w:p>
    <w:p w14:paraId="5314729A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27D6C17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0A888A5" w14:textId="77777777" w:rsidR="00176C91" w:rsidRDefault="00176C91">
      <w:pPr>
        <w:spacing w:before="8" w:after="0" w:line="100" w:lineRule="exact"/>
        <w:rPr>
          <w:sz w:val="10"/>
          <w:szCs w:val="10"/>
        </w:rPr>
      </w:pPr>
    </w:p>
    <w:p w14:paraId="4C8EF70F" w14:textId="77777777" w:rsidR="00176C91" w:rsidRDefault="001C2152">
      <w:pPr>
        <w:spacing w:after="0" w:line="240" w:lineRule="auto"/>
        <w:ind w:left="120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114A3A7C">
          <v:group id="_x0000_s1794" alt="" style="position:absolute;left:0;text-align:left;margin-left:146.05pt;margin-top:9.35pt;width:8.8pt;height:.1pt;z-index:-1706;mso-position-horizontal-relative:page" coordorigin="2921,187" coordsize="176,2">
            <v:shape id="_x0000_s1795" alt="" style="position:absolute;left:2921;top:187;width:176;height:2" coordorigin="2921,187" coordsize="176,0" path="m2921,187r175,e" filled="f" strokeweight=".14042mm">
              <v:path arrowok="t"/>
            </v:shape>
            <w10:wrap anchorx="page"/>
          </v:group>
        </w:pict>
      </w:r>
      <w:r>
        <w:pict w14:anchorId="4377F3A0">
          <v:shape id="_x0000_s1793" type="#_x0000_t202" alt="" style="position:absolute;left:0;text-align:left;margin-left:147.85pt;margin-top:-2.4pt;width:5.2pt;height:9.95pt;z-index:-170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DF7EA59" w14:textId="77777777" w:rsidR="00176C91" w:rsidRDefault="002A4A35">
                  <w:pPr>
                    <w:spacing w:after="0" w:line="193" w:lineRule="exact"/>
                    <w:ind w:right="-7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w w:val="103"/>
                      <w:sz w:val="20"/>
                      <w:szCs w:val="20"/>
                    </w:rPr>
                    <w:t>d</w:t>
                  </w:r>
                </w:p>
              </w:txbxContent>
            </v:textbox>
            <w10:wrap anchorx="page"/>
          </v:shape>
        </w:pict>
      </w:r>
      <w:r w:rsidR="002A4A35">
        <w:rPr>
          <w:rFonts w:ascii="Times New Roman" w:eastAsia="Times New Roman" w:hAnsi="Times New Roman" w:cs="Times New Roman"/>
          <w:i/>
          <w:position w:val="-14"/>
          <w:sz w:val="20"/>
          <w:szCs w:val="20"/>
        </w:rPr>
        <w:t>dt</w:t>
      </w:r>
      <w:r w:rsidR="002A4A35">
        <w:rPr>
          <w:rFonts w:ascii="Times New Roman" w:eastAsia="Times New Roman" w:hAnsi="Times New Roman" w:cs="Times New Roman"/>
          <w:i/>
          <w:spacing w:val="-7"/>
          <w:position w:val="-14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 w:rsidR="002A4A35">
        <w:rPr>
          <w:rFonts w:ascii="Times New Roman" w:eastAsia="Times New Roman" w:hAnsi="Times New Roman" w:cs="Times New Roman"/>
          <w:i/>
          <w:spacing w:val="-16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proofErr w:type="gramStart"/>
      <w:r w:rsidR="002A4A35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proofErr w:type="gramEnd"/>
      <w:r w:rsidR="002A4A35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 w:rsidR="002A4A35">
        <w:rPr>
          <w:rFonts w:ascii="Times New Roman" w:eastAsia="Times New Roman" w:hAnsi="Times New Roman" w:cs="Times New Roman"/>
          <w:i/>
          <w:spacing w:val="7"/>
          <w:w w:val="94"/>
          <w:sz w:val="20"/>
          <w:szCs w:val="20"/>
        </w:rPr>
        <w:t>g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 w:rsidR="002A4A35">
        <w:rPr>
          <w:rFonts w:ascii="Times New Roman" w:eastAsia="Times New Roman" w:hAnsi="Times New Roman" w:cs="Times New Roman"/>
          <w:spacing w:val="-18"/>
          <w:w w:val="12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29"/>
          <w:sz w:val="20"/>
          <w:szCs w:val="20"/>
        </w:rPr>
        <w:t xml:space="preserve">= </w:t>
      </w:r>
      <w:r w:rsidR="002A4A35">
        <w:rPr>
          <w:rFonts w:ascii="Times New Roman" w:eastAsia="Times New Roman" w:hAnsi="Times New Roman" w:cs="Times New Roman"/>
          <w:i/>
          <w:w w:val="64"/>
          <w:sz w:val="20"/>
          <w:szCs w:val="20"/>
        </w:rPr>
        <w:t>SR</w:t>
      </w:r>
      <w:proofErr w:type="spellStart"/>
      <w:r w:rsidR="002A4A35">
        <w:rPr>
          <w:rFonts w:ascii="Times New Roman" w:eastAsia="Times New Roman" w:hAnsi="Times New Roman" w:cs="Times New Roman"/>
          <w:i/>
          <w:spacing w:val="5"/>
          <w:w w:val="110"/>
          <w:position w:val="-3"/>
          <w:sz w:val="14"/>
          <w:szCs w:val="14"/>
        </w:rPr>
        <w:t>g</w:t>
      </w:r>
      <w:r w:rsidR="002A4A35">
        <w:rPr>
          <w:rFonts w:ascii="Times New Roman" w:eastAsia="Times New Roman" w:hAnsi="Times New Roman" w:cs="Times New Roman"/>
          <w:i/>
          <w:w w:val="124"/>
          <w:position w:val="-3"/>
          <w:sz w:val="14"/>
          <w:szCs w:val="14"/>
        </w:rPr>
        <w:t>as,a</w:t>
      </w:r>
      <w:r w:rsidR="002A4A35">
        <w:rPr>
          <w:rFonts w:ascii="Times New Roman" w:eastAsia="Times New Roman" w:hAnsi="Times New Roman" w:cs="Times New Roman"/>
          <w:i/>
          <w:spacing w:val="5"/>
          <w:w w:val="124"/>
          <w:position w:val="-3"/>
          <w:sz w:val="14"/>
          <w:szCs w:val="14"/>
        </w:rPr>
        <w:t>g</w:t>
      </w:r>
      <w:r w:rsidR="002A4A35">
        <w:rPr>
          <w:rFonts w:ascii="Times New Roman" w:eastAsia="Times New Roman" w:hAnsi="Times New Roman" w:cs="Times New Roman"/>
          <w:i/>
          <w:w w:val="110"/>
          <w:position w:val="-3"/>
          <w:sz w:val="14"/>
          <w:szCs w:val="14"/>
        </w:rPr>
        <w:t>g</w:t>
      </w:r>
      <w:proofErr w:type="spellEnd"/>
      <w:r w:rsidR="002A4A35">
        <w:rPr>
          <w:rFonts w:ascii="Times New Roman" w:eastAsia="Times New Roman" w:hAnsi="Times New Roman" w:cs="Times New Roman"/>
          <w:i/>
          <w:spacing w:val="-20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 w:rsidR="002A4A35">
        <w:rPr>
          <w:rFonts w:ascii="Times New Roman" w:eastAsia="Times New Roman" w:hAnsi="Times New Roman" w:cs="Times New Roman"/>
          <w:spacing w:val="-30"/>
          <w:w w:val="12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29"/>
          <w:sz w:val="20"/>
          <w:szCs w:val="20"/>
        </w:rPr>
        <w:t>+</w:t>
      </w:r>
      <w:r w:rsidR="002A4A35">
        <w:rPr>
          <w:rFonts w:ascii="Times New Roman" w:eastAsia="Times New Roman" w:hAnsi="Times New Roman" w:cs="Times New Roman"/>
          <w:spacing w:val="-11"/>
          <w:w w:val="12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64"/>
          <w:sz w:val="20"/>
          <w:szCs w:val="20"/>
        </w:rPr>
        <w:t>SR</w:t>
      </w:r>
      <w:proofErr w:type="spellStart"/>
      <w:r w:rsidR="002A4A35">
        <w:rPr>
          <w:rFonts w:ascii="Times New Roman" w:eastAsia="Times New Roman" w:hAnsi="Times New Roman" w:cs="Times New Roman"/>
          <w:i/>
          <w:spacing w:val="5"/>
          <w:w w:val="110"/>
          <w:position w:val="-3"/>
          <w:sz w:val="14"/>
          <w:szCs w:val="14"/>
        </w:rPr>
        <w:t>g</w:t>
      </w:r>
      <w:r w:rsidR="002A4A35">
        <w:rPr>
          <w:rFonts w:ascii="Times New Roman" w:eastAsia="Times New Roman" w:hAnsi="Times New Roman" w:cs="Times New Roman"/>
          <w:i/>
          <w:w w:val="124"/>
          <w:position w:val="-3"/>
          <w:sz w:val="14"/>
          <w:szCs w:val="14"/>
        </w:rPr>
        <w:t>as,b</w:t>
      </w:r>
      <w:r w:rsidR="002A4A35">
        <w:rPr>
          <w:rFonts w:ascii="Times New Roman" w:eastAsia="Times New Roman" w:hAnsi="Times New Roman" w:cs="Times New Roman"/>
          <w:i/>
          <w:spacing w:val="5"/>
          <w:w w:val="124"/>
          <w:position w:val="-3"/>
          <w:sz w:val="14"/>
          <w:szCs w:val="14"/>
        </w:rPr>
        <w:t>r</w:t>
      </w:r>
      <w:r w:rsidR="002A4A35"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eak</w:t>
      </w:r>
      <w:proofErr w:type="spellEnd"/>
      <w:r w:rsidR="002A4A35">
        <w:rPr>
          <w:rFonts w:ascii="Times New Roman" w:eastAsia="Times New Roman" w:hAnsi="Times New Roman" w:cs="Times New Roman"/>
          <w:i/>
          <w:spacing w:val="-22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 w:rsidR="002A4A35">
        <w:rPr>
          <w:rFonts w:ascii="Times New Roman" w:eastAsia="Times New Roman" w:hAnsi="Times New Roman" w:cs="Times New Roman"/>
          <w:spacing w:val="-30"/>
          <w:w w:val="12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29"/>
          <w:sz w:val="20"/>
          <w:szCs w:val="20"/>
        </w:rPr>
        <w:t>+</w:t>
      </w:r>
      <w:r w:rsidR="002A4A35">
        <w:rPr>
          <w:rFonts w:ascii="Times New Roman" w:eastAsia="Times New Roman" w:hAnsi="Times New Roman" w:cs="Times New Roman"/>
          <w:spacing w:val="-11"/>
          <w:w w:val="12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 w:rsidR="002A4A35"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 w:rsidR="002A4A35">
        <w:rPr>
          <w:rFonts w:ascii="Times New Roman" w:eastAsia="Times New Roman" w:hAnsi="Times New Roman" w:cs="Times New Roman"/>
          <w:i/>
          <w:w w:val="142"/>
          <w:position w:val="-3"/>
          <w:sz w:val="14"/>
          <w:szCs w:val="14"/>
        </w:rPr>
        <w:t>in</w:t>
      </w:r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 w:rsidR="002A4A35">
        <w:rPr>
          <w:rFonts w:ascii="Times New Roman" w:eastAsia="Times New Roman" w:hAnsi="Times New Roman" w:cs="Times New Roman"/>
          <w:i/>
          <w:w w:val="94"/>
          <w:sz w:val="20"/>
          <w:szCs w:val="20"/>
        </w:rPr>
        <w:t>g</w:t>
      </w:r>
      <w:r w:rsidR="002A4A35">
        <w:rPr>
          <w:rFonts w:ascii="Times New Roman" w:eastAsia="Times New Roman" w:hAnsi="Times New Roman" w:cs="Times New Roman"/>
          <w:i/>
          <w:w w:val="142"/>
          <w:position w:val="-3"/>
          <w:sz w:val="14"/>
          <w:szCs w:val="14"/>
        </w:rPr>
        <w:t>in</w:t>
      </w:r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</w:p>
    <w:p w14:paraId="23A8E17A" w14:textId="77777777" w:rsidR="00176C91" w:rsidRDefault="002A4A35">
      <w:pPr>
        <w:tabs>
          <w:tab w:val="left" w:pos="7560"/>
        </w:tabs>
        <w:spacing w:before="47" w:after="0" w:line="240" w:lineRule="auto"/>
        <w:ind w:left="273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9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0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spacing w:val="-11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9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w w:val="114"/>
          <w:position w:val="-3"/>
          <w:sz w:val="14"/>
          <w:szCs w:val="14"/>
        </w:rPr>
        <w:t>c</w:t>
      </w:r>
      <w:r>
        <w:rPr>
          <w:rFonts w:ascii="Times New Roman" w:eastAsia="Times New Roman" w:hAnsi="Times New Roman" w:cs="Times New Roman"/>
          <w:i/>
          <w:spacing w:val="-58"/>
          <w:w w:val="112"/>
          <w:position w:val="-3"/>
          <w:sz w:val="14"/>
          <w:szCs w:val="14"/>
        </w:rPr>
        <w:t>o</w:t>
      </w:r>
      <w:r>
        <w:rPr>
          <w:rFonts w:ascii="Times New Roman" w:eastAsia="Times New Roman" w:hAnsi="Times New Roman" w:cs="Times New Roman"/>
          <w:spacing w:val="3"/>
          <w:w w:val="82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39"/>
          <w:position w:val="-3"/>
          <w:sz w:val="14"/>
          <w:szCs w:val="14"/>
        </w:rPr>
        <w:t>ns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5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(4)</w:t>
      </w:r>
    </w:p>
    <w:p w14:paraId="20DED5CC" w14:textId="77777777" w:rsidR="00176C91" w:rsidRDefault="00176C91">
      <w:pPr>
        <w:spacing w:before="8" w:after="0" w:line="280" w:lineRule="exact"/>
        <w:rPr>
          <w:sz w:val="28"/>
          <w:szCs w:val="28"/>
        </w:rPr>
      </w:pPr>
    </w:p>
    <w:p w14:paraId="1FBCA9BC" w14:textId="77777777" w:rsidR="00176C91" w:rsidRDefault="002A4A35">
      <w:pPr>
        <w:spacing w:before="22" w:after="0" w:line="357" w:lineRule="auto"/>
        <w:ind w:left="955" w:right="91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where,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7"/>
          <w:w w:val="9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3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7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28"/>
          <w:w w:val="127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8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64"/>
          <w:sz w:val="20"/>
          <w:szCs w:val="20"/>
        </w:rPr>
        <w:t>SR</w:t>
      </w:r>
      <w:proofErr w:type="spellStart"/>
      <w:r>
        <w:rPr>
          <w:rFonts w:ascii="Times New Roman" w:eastAsia="Times New Roman" w:hAnsi="Times New Roman" w:cs="Times New Roman"/>
          <w:i/>
          <w:spacing w:val="5"/>
          <w:w w:val="110"/>
          <w:position w:val="-3"/>
          <w:sz w:val="14"/>
          <w:szCs w:val="14"/>
        </w:rPr>
        <w:t>g</w:t>
      </w:r>
      <w:r>
        <w:rPr>
          <w:rFonts w:ascii="Times New Roman" w:eastAsia="Times New Roman" w:hAnsi="Times New Roman" w:cs="Times New Roman"/>
          <w:i/>
          <w:w w:val="124"/>
          <w:position w:val="-3"/>
          <w:sz w:val="14"/>
          <w:szCs w:val="14"/>
        </w:rPr>
        <w:t>as,a</w:t>
      </w:r>
      <w:r>
        <w:rPr>
          <w:rFonts w:ascii="Times New Roman" w:eastAsia="Times New Roman" w:hAnsi="Times New Roman" w:cs="Times New Roman"/>
          <w:i/>
          <w:spacing w:val="5"/>
          <w:w w:val="124"/>
          <w:position w:val="-3"/>
          <w:sz w:val="14"/>
          <w:szCs w:val="14"/>
        </w:rPr>
        <w:t>g</w:t>
      </w:r>
      <w:r>
        <w:rPr>
          <w:rFonts w:ascii="Times New Roman" w:eastAsia="Times New Roman" w:hAnsi="Times New Roman" w:cs="Times New Roman"/>
          <w:i/>
          <w:w w:val="110"/>
          <w:position w:val="-3"/>
          <w:sz w:val="14"/>
          <w:szCs w:val="14"/>
        </w:rPr>
        <w:t>g</w:t>
      </w:r>
      <w:proofErr w:type="spellEnd"/>
      <w:r>
        <w:rPr>
          <w:rFonts w:ascii="Times New Roman" w:eastAsia="Times New Roman" w:hAnsi="Times New Roman" w:cs="Times New Roman"/>
          <w:i/>
          <w:spacing w:val="-20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5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64"/>
          <w:sz w:val="20"/>
          <w:szCs w:val="20"/>
        </w:rPr>
        <w:t>SR</w:t>
      </w:r>
      <w:proofErr w:type="spellStart"/>
      <w:r>
        <w:rPr>
          <w:rFonts w:ascii="Times New Roman" w:eastAsia="Times New Roman" w:hAnsi="Times New Roman" w:cs="Times New Roman"/>
          <w:i/>
          <w:spacing w:val="5"/>
          <w:w w:val="110"/>
          <w:position w:val="-3"/>
          <w:sz w:val="14"/>
          <w:szCs w:val="14"/>
        </w:rPr>
        <w:t>g</w:t>
      </w:r>
      <w:r>
        <w:rPr>
          <w:rFonts w:ascii="Times New Roman" w:eastAsia="Times New Roman" w:hAnsi="Times New Roman" w:cs="Times New Roman"/>
          <w:i/>
          <w:w w:val="124"/>
          <w:position w:val="-3"/>
          <w:sz w:val="14"/>
          <w:szCs w:val="14"/>
        </w:rPr>
        <w:t>as,b</w:t>
      </w:r>
      <w:r>
        <w:rPr>
          <w:rFonts w:ascii="Times New Roman" w:eastAsia="Times New Roman" w:hAnsi="Times New Roman" w:cs="Times New Roman"/>
          <w:i/>
          <w:spacing w:val="5"/>
          <w:w w:val="124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eak</w:t>
      </w:r>
      <w:proofErr w:type="spellEnd"/>
      <w:r>
        <w:rPr>
          <w:rFonts w:ascii="Times New Roman" w:eastAsia="Times New Roman" w:hAnsi="Times New Roman" w:cs="Times New Roman"/>
          <w:i/>
          <w:spacing w:val="-22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5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gas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transferred</w:t>
      </w:r>
      <w:r>
        <w:rPr>
          <w:rFonts w:ascii="Times New Roman" w:eastAsia="Times New Roman" w:hAnsi="Times New Roman" w:cs="Times New Roman"/>
          <w:spacing w:val="2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een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aggregation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6"/>
          <w:w w:val="10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w w:val="9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w w:val="142"/>
          <w:position w:val="-3"/>
          <w:sz w:val="14"/>
          <w:szCs w:val="14"/>
        </w:rPr>
        <w:t>in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tering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ving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w w:val="114"/>
          <w:position w:val="-3"/>
          <w:sz w:val="14"/>
          <w:szCs w:val="14"/>
        </w:rPr>
        <w:t>c</w:t>
      </w:r>
      <w:r>
        <w:rPr>
          <w:rFonts w:ascii="Times New Roman" w:eastAsia="Times New Roman" w:hAnsi="Times New Roman" w:cs="Times New Roman"/>
          <w:i/>
          <w:spacing w:val="-58"/>
          <w:w w:val="112"/>
          <w:position w:val="-3"/>
          <w:sz w:val="14"/>
          <w:szCs w:val="14"/>
        </w:rPr>
        <w:t>o</w:t>
      </w:r>
      <w:r>
        <w:rPr>
          <w:rFonts w:ascii="Times New Roman" w:eastAsia="Times New Roman" w:hAnsi="Times New Roman" w:cs="Times New Roman"/>
          <w:spacing w:val="3"/>
          <w:w w:val="82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39"/>
          <w:position w:val="-3"/>
          <w:sz w:val="14"/>
          <w:szCs w:val="14"/>
        </w:rPr>
        <w:t>ns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2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represe</w:t>
      </w:r>
      <w:r>
        <w:rPr>
          <w:rFonts w:ascii="Times New Roman" w:eastAsia="Times New Roman" w:hAnsi="Times New Roman" w:cs="Times New Roman"/>
          <w:spacing w:val="-6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19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olume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gas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formed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consolidation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ccurring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inside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system.  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aggregation, 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64"/>
          <w:sz w:val="20"/>
          <w:szCs w:val="20"/>
        </w:rPr>
        <w:t>SR</w:t>
      </w:r>
      <w:proofErr w:type="spellStart"/>
      <w:r>
        <w:rPr>
          <w:rFonts w:ascii="Times New Roman" w:eastAsia="Times New Roman" w:hAnsi="Times New Roman" w:cs="Times New Roman"/>
          <w:i/>
          <w:w w:val="117"/>
          <w:position w:val="-3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i/>
          <w:spacing w:val="5"/>
          <w:w w:val="117"/>
          <w:position w:val="-3"/>
          <w:sz w:val="14"/>
          <w:szCs w:val="14"/>
        </w:rPr>
        <w:t>g</w:t>
      </w:r>
      <w:r>
        <w:rPr>
          <w:rFonts w:ascii="Times New Roman" w:eastAsia="Times New Roman" w:hAnsi="Times New Roman" w:cs="Times New Roman"/>
          <w:i/>
          <w:w w:val="110"/>
          <w:position w:val="-3"/>
          <w:sz w:val="14"/>
          <w:szCs w:val="14"/>
        </w:rPr>
        <w:t>g</w:t>
      </w:r>
      <w:proofErr w:type="spellEnd"/>
      <w:r>
        <w:rPr>
          <w:rFonts w:ascii="Times New Roman" w:eastAsia="Times New Roman" w:hAnsi="Times New Roman" w:cs="Times New Roman"/>
          <w:i/>
          <w:spacing w:val="-20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36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Equation</w:t>
      </w:r>
      <w:r>
        <w:rPr>
          <w:rFonts w:ascii="Times New Roman" w:eastAsia="Times New Roman" w:hAnsi="Times New Roman" w:cs="Times New Roman"/>
          <w:spacing w:val="4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calculated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as</w:t>
      </w:r>
    </w:p>
    <w:p w14:paraId="23C854BC" w14:textId="77777777" w:rsidR="00176C91" w:rsidRDefault="002A4A35">
      <w:pPr>
        <w:spacing w:after="0" w:line="225" w:lineRule="exact"/>
        <w:ind w:left="955" w:right="556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Chatur</w:t>
      </w:r>
      <w:r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edi</w:t>
      </w:r>
      <w:proofErr w:type="spellEnd"/>
      <w:r>
        <w:rPr>
          <w:rFonts w:ascii="Times New Roman" w:eastAsia="Times New Roman" w:hAnsi="Times New Roman" w:cs="Times New Roman"/>
          <w:spacing w:val="1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2017):</w:t>
      </w:r>
    </w:p>
    <w:p w14:paraId="5767760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728D50C" w14:textId="77777777" w:rsidR="00176C91" w:rsidRDefault="00176C91">
      <w:pPr>
        <w:spacing w:before="6" w:after="0" w:line="280" w:lineRule="exact"/>
        <w:rPr>
          <w:sz w:val="28"/>
          <w:szCs w:val="28"/>
        </w:rPr>
      </w:pPr>
    </w:p>
    <w:p w14:paraId="3481FEA8" w14:textId="77777777" w:rsidR="00176C91" w:rsidRDefault="00176C91">
      <w:pPr>
        <w:spacing w:after="0"/>
        <w:sectPr w:rsidR="00176C91">
          <w:pgSz w:w="12240" w:h="15840"/>
          <w:pgMar w:top="1480" w:right="1720" w:bottom="1920" w:left="1720" w:header="0" w:footer="1737" w:gutter="0"/>
          <w:cols w:space="720"/>
        </w:sectPr>
      </w:pPr>
    </w:p>
    <w:p w14:paraId="7A134FF0" w14:textId="77777777" w:rsidR="00176C91" w:rsidRDefault="001C2152">
      <w:pPr>
        <w:spacing w:before="35" w:after="0" w:line="233" w:lineRule="exact"/>
        <w:ind w:right="-11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pict w14:anchorId="407CA9CE">
          <v:shape id="_x0000_s1792" type="#_x0000_t202" alt="" style="position:absolute;left:0;text-align:left;margin-left:262.9pt;margin-top:6.5pt;width:2.65pt;height:5pt;z-index:-170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5CD3C77" w14:textId="77777777" w:rsidR="00176C91" w:rsidRDefault="002A4A35">
                  <w:pPr>
                    <w:spacing w:after="0" w:line="96" w:lineRule="exact"/>
                    <w:ind w:right="-55"/>
                    <w:rPr>
                      <w:rFonts w:ascii="Times New Roman" w:eastAsia="Times New Roman" w:hAnsi="Times New Roman" w:cs="Times New Roman"/>
                      <w:sz w:val="10"/>
                      <w:szCs w:val="1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w w:val="191"/>
                      <w:sz w:val="10"/>
                      <w:szCs w:val="10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 w:rsidR="002A4A35">
        <w:rPr>
          <w:rFonts w:ascii="Times New Roman" w:eastAsia="Times New Roman" w:hAnsi="Times New Roman" w:cs="Times New Roman"/>
          <w:w w:val="99"/>
          <w:position w:val="-3"/>
          <w:sz w:val="20"/>
          <w:szCs w:val="20"/>
        </w:rPr>
        <w:t>1</w:t>
      </w:r>
      <w:r w:rsidR="002A4A35">
        <w:rPr>
          <w:rFonts w:ascii="Times New Roman" w:eastAsia="Times New Roman" w:hAnsi="Times New Roman" w:cs="Times New Roman"/>
          <w:spacing w:val="7"/>
          <w:position w:val="-3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221"/>
          <w:position w:val="1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position w:val="1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pacing w:val="-11"/>
          <w:position w:val="1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38"/>
          <w:position w:val="6"/>
          <w:sz w:val="14"/>
          <w:szCs w:val="14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91"/>
          <w:position w:val="4"/>
          <w:sz w:val="10"/>
          <w:szCs w:val="10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position w:val="4"/>
          <w:sz w:val="10"/>
          <w:szCs w:val="1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pacing w:val="3"/>
          <w:position w:val="4"/>
          <w:sz w:val="10"/>
          <w:szCs w:val="10"/>
        </w:rPr>
        <w:t xml:space="preserve"> </w:t>
      </w:r>
      <w:r w:rsidR="002A4A35">
        <w:rPr>
          <w:rFonts w:ascii="Times New Roman" w:eastAsia="Times New Roman" w:hAnsi="Times New Roman" w:cs="Times New Roman"/>
          <w:w w:val="221"/>
          <w:position w:val="1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position w:val="1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pacing w:val="-11"/>
          <w:position w:val="1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38"/>
          <w:position w:val="6"/>
          <w:sz w:val="14"/>
          <w:szCs w:val="14"/>
        </w:rPr>
        <w:t>s</w:t>
      </w:r>
      <w:r w:rsidR="002A4A35">
        <w:rPr>
          <w:rFonts w:ascii="Times New Roman" w:eastAsia="Times New Roman" w:hAnsi="Times New Roman" w:cs="Times New Roman"/>
          <w:i/>
          <w:w w:val="175"/>
          <w:position w:val="12"/>
          <w:sz w:val="10"/>
          <w:szCs w:val="10"/>
        </w:rPr>
        <w:t xml:space="preserve"> </w:t>
      </w:r>
    </w:p>
    <w:p w14:paraId="51EEB361" w14:textId="77777777" w:rsidR="00176C91" w:rsidRDefault="001C2152">
      <w:pPr>
        <w:spacing w:after="0" w:line="63" w:lineRule="exact"/>
        <w:ind w:left="151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367A647D">
          <v:group id="_x0000_s1790" alt="" style="position:absolute;left:0;text-align:left;margin-left:222.35pt;margin-top:3.45pt;width:5pt;height:.1pt;z-index:-1705;mso-position-horizontal-relative:page" coordorigin="4447,69" coordsize="100,2">
            <v:shape id="_x0000_s1791" alt="" style="position:absolute;left:4447;top:69;width:100;height:2" coordorigin="4447,69" coordsize="100,0" path="m4447,69r99,e" filled="f" strokeweight=".14042mm">
              <v:path arrowok="t"/>
            </v:shape>
            <w10:wrap anchorx="page"/>
          </v:group>
        </w:pict>
      </w:r>
      <w:r w:rsidR="002A4A35">
        <w:rPr>
          <w:rFonts w:ascii="Times New Roman" w:eastAsia="Times New Roman" w:hAnsi="Times New Roman" w:cs="Times New Roman"/>
          <w:i/>
          <w:w w:val="64"/>
          <w:position w:val="-7"/>
          <w:sz w:val="20"/>
          <w:szCs w:val="20"/>
        </w:rPr>
        <w:t>SR</w:t>
      </w:r>
      <w:proofErr w:type="spellStart"/>
      <w:r w:rsidR="002A4A35">
        <w:rPr>
          <w:rFonts w:ascii="Times New Roman" w:eastAsia="Times New Roman" w:hAnsi="Times New Roman" w:cs="Times New Roman"/>
          <w:i/>
          <w:w w:val="117"/>
          <w:position w:val="-10"/>
          <w:sz w:val="14"/>
          <w:szCs w:val="14"/>
        </w:rPr>
        <w:t>a</w:t>
      </w:r>
      <w:r w:rsidR="002A4A35">
        <w:rPr>
          <w:rFonts w:ascii="Times New Roman" w:eastAsia="Times New Roman" w:hAnsi="Times New Roman" w:cs="Times New Roman"/>
          <w:i/>
          <w:spacing w:val="5"/>
          <w:w w:val="117"/>
          <w:position w:val="-10"/>
          <w:sz w:val="14"/>
          <w:szCs w:val="14"/>
        </w:rPr>
        <w:t>g</w:t>
      </w:r>
      <w:r w:rsidR="002A4A35">
        <w:rPr>
          <w:rFonts w:ascii="Times New Roman" w:eastAsia="Times New Roman" w:hAnsi="Times New Roman" w:cs="Times New Roman"/>
          <w:i/>
          <w:w w:val="110"/>
          <w:position w:val="-10"/>
          <w:sz w:val="14"/>
          <w:szCs w:val="14"/>
        </w:rPr>
        <w:t>g</w:t>
      </w:r>
      <w:proofErr w:type="spellEnd"/>
      <w:r w:rsidR="002A4A35">
        <w:rPr>
          <w:rFonts w:ascii="Times New Roman" w:eastAsia="Times New Roman" w:hAnsi="Times New Roman" w:cs="Times New Roman"/>
          <w:i/>
          <w:spacing w:val="-20"/>
          <w:position w:val="-10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w w:val="116"/>
          <w:position w:val="-7"/>
          <w:sz w:val="20"/>
          <w:szCs w:val="20"/>
        </w:rPr>
        <w:t>(</w:t>
      </w:r>
      <w:proofErr w:type="gramStart"/>
      <w:r w:rsidR="002A4A35">
        <w:rPr>
          <w:rFonts w:ascii="Times New Roman" w:eastAsia="Times New Roman" w:hAnsi="Times New Roman" w:cs="Times New Roman"/>
          <w:i/>
          <w:w w:val="119"/>
          <w:position w:val="-7"/>
          <w:sz w:val="20"/>
          <w:szCs w:val="20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45"/>
          <w:position w:val="-10"/>
          <w:sz w:val="14"/>
          <w:szCs w:val="14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-25"/>
          <w:position w:val="-10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position w:val="-7"/>
          <w:sz w:val="20"/>
          <w:szCs w:val="20"/>
        </w:rPr>
        <w:t>,</w:t>
      </w:r>
      <w:proofErr w:type="gramEnd"/>
      <w:r w:rsidR="002A4A35">
        <w:rPr>
          <w:rFonts w:ascii="Times New Roman" w:eastAsia="Times New Roman" w:hAnsi="Times New Roman" w:cs="Times New Roman"/>
          <w:i/>
          <w:spacing w:val="-12"/>
          <w:position w:val="-7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9"/>
          <w:position w:val="-7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w w:val="129"/>
          <w:position w:val="-7"/>
          <w:sz w:val="20"/>
          <w:szCs w:val="20"/>
        </w:rPr>
        <w:t>)</w:t>
      </w:r>
      <w:r w:rsidR="002A4A35">
        <w:rPr>
          <w:rFonts w:ascii="Times New Roman" w:eastAsia="Times New Roman" w:hAnsi="Times New Roman" w:cs="Times New Roman"/>
          <w:spacing w:val="-18"/>
          <w:w w:val="129"/>
          <w:position w:val="-7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29"/>
          <w:position w:val="-7"/>
          <w:sz w:val="20"/>
          <w:szCs w:val="20"/>
        </w:rPr>
        <w:t>=</w:t>
      </w:r>
      <w:r w:rsidR="002A4A35">
        <w:rPr>
          <w:rFonts w:ascii="Times New Roman" w:eastAsia="Times New Roman" w:hAnsi="Times New Roman" w:cs="Times New Roman"/>
          <w:spacing w:val="23"/>
          <w:w w:val="129"/>
          <w:position w:val="-7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position w:val="-20"/>
          <w:sz w:val="20"/>
          <w:szCs w:val="20"/>
        </w:rPr>
        <w:t>2</w:t>
      </w:r>
    </w:p>
    <w:p w14:paraId="4D64808E" w14:textId="77777777" w:rsidR="00176C91" w:rsidRDefault="002A4A35">
      <w:pPr>
        <w:spacing w:before="1" w:after="0" w:line="200" w:lineRule="exact"/>
        <w:rPr>
          <w:sz w:val="20"/>
          <w:szCs w:val="20"/>
        </w:rPr>
      </w:pPr>
      <w:r>
        <w:br w:type="column"/>
      </w:r>
    </w:p>
    <w:p w14:paraId="23A4AC24" w14:textId="77777777" w:rsidR="00176C91" w:rsidRDefault="002A4A35">
      <w:pPr>
        <w:spacing w:after="0" w:line="131" w:lineRule="exact"/>
        <w:ind w:right="-7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spacing w:val="11"/>
          <w:position w:val="-8"/>
          <w:sz w:val="20"/>
          <w:szCs w:val="20"/>
        </w:rPr>
        <w:t>β</w:t>
      </w:r>
      <w:r>
        <w:rPr>
          <w:rFonts w:ascii="Times New Roman" w:eastAsia="Times New Roman" w:hAnsi="Times New Roman" w:cs="Times New Roman"/>
          <w:position w:val="-8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i/>
          <w:position w:val="-8"/>
          <w:sz w:val="20"/>
          <w:szCs w:val="20"/>
        </w:rPr>
        <w:t>s</w:t>
      </w:r>
      <w:r>
        <w:rPr>
          <w:rFonts w:ascii="Meiryo" w:eastAsia="Meiryo" w:hAnsi="Meiryo" w:cs="Meiryo"/>
          <w:i/>
          <w:sz w:val="14"/>
          <w:szCs w:val="14"/>
        </w:rPr>
        <w:t xml:space="preserve"> </w:t>
      </w:r>
      <w:r>
        <w:rPr>
          <w:rFonts w:ascii="Meiryo" w:eastAsia="Meiryo" w:hAnsi="Meiryo" w:cs="Meiryo"/>
          <w:i/>
          <w:spacing w:val="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,</w:t>
      </w:r>
    </w:p>
    <w:p w14:paraId="7F6CB1C6" w14:textId="77777777" w:rsidR="00176C91" w:rsidRDefault="002A4A35">
      <w:pPr>
        <w:spacing w:before="1" w:after="0" w:line="200" w:lineRule="exact"/>
        <w:rPr>
          <w:sz w:val="20"/>
          <w:szCs w:val="20"/>
        </w:rPr>
      </w:pPr>
      <w:r>
        <w:br w:type="column"/>
      </w:r>
    </w:p>
    <w:p w14:paraId="07ECEAD3" w14:textId="77777777" w:rsidR="00176C91" w:rsidRDefault="002A4A35">
      <w:pPr>
        <w:spacing w:after="0" w:line="131" w:lineRule="exact"/>
        <w:ind w:right="-20"/>
        <w:rPr>
          <w:rFonts w:ascii="Meiryo" w:eastAsia="Meiryo" w:hAnsi="Meiryo" w:cs="Meiryo"/>
          <w:sz w:val="14"/>
          <w:szCs w:val="14"/>
        </w:rPr>
      </w:pPr>
      <w:proofErr w:type="gramStart"/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11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position w:val="-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16"/>
          <w:position w:val="-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14"/>
          <w:position w:val="-8"/>
          <w:sz w:val="20"/>
          <w:szCs w:val="20"/>
        </w:rPr>
        <w:t>−</w:t>
      </w:r>
      <w:proofErr w:type="gramEnd"/>
      <w:r>
        <w:rPr>
          <w:rFonts w:ascii="Times New Roman" w:eastAsia="Times New Roman" w:hAnsi="Times New Roman" w:cs="Times New Roman"/>
          <w:i/>
          <w:spacing w:val="-6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r>
        <w:rPr>
          <w:rFonts w:ascii="Meiryo" w:eastAsia="Meiryo" w:hAnsi="Meiryo" w:cs="Meiryo"/>
          <w:i/>
          <w:w w:val="96"/>
          <w:sz w:val="14"/>
          <w:szCs w:val="14"/>
        </w:rPr>
        <w:t xml:space="preserve"> </w:t>
      </w:r>
      <w:r>
        <w:rPr>
          <w:rFonts w:ascii="Meiryo" w:eastAsia="Meiryo" w:hAnsi="Meiryo" w:cs="Meiryo"/>
          <w:i/>
          <w:spacing w:val="-2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7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position w:val="-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105"/>
          <w:position w:val="-8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2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w w:val="121"/>
          <w:position w:val="-8"/>
          <w:sz w:val="20"/>
          <w:szCs w:val="20"/>
        </w:rPr>
        <w:t>si</w:t>
      </w:r>
      <w:proofErr w:type="spellEnd"/>
      <w:r>
        <w:rPr>
          <w:rFonts w:ascii="Meiryo" w:eastAsia="Meiryo" w:hAnsi="Meiryo" w:cs="Meiryo"/>
          <w:i/>
          <w:spacing w:val="10"/>
          <w:w w:val="9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7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position w:val="-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105"/>
          <w:position w:val="-8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2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11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position w:val="-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16"/>
          <w:position w:val="-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14"/>
          <w:position w:val="-8"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i/>
          <w:spacing w:val="-6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r>
        <w:rPr>
          <w:rFonts w:ascii="Meiryo" w:eastAsia="Meiryo" w:hAnsi="Meiryo" w:cs="Meiryo"/>
          <w:i/>
          <w:w w:val="96"/>
          <w:sz w:val="14"/>
          <w:szCs w:val="14"/>
        </w:rPr>
        <w:t xml:space="preserve"> </w:t>
      </w:r>
      <w:r>
        <w:rPr>
          <w:rFonts w:ascii="Meiryo" w:eastAsia="Meiryo" w:hAnsi="Meiryo" w:cs="Meiryo"/>
          <w:i/>
          <w:spacing w:val="-2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7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position w:val="-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ds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11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ds</w:t>
      </w:r>
      <w:r>
        <w:rPr>
          <w:rFonts w:ascii="Meiryo" w:eastAsia="Meiryo" w:hAnsi="Meiryo" w:cs="Meiryo"/>
          <w:i/>
          <w:w w:val="96"/>
          <w:sz w:val="14"/>
          <w:szCs w:val="14"/>
        </w:rPr>
        <w:t xml:space="preserve"> </w:t>
      </w:r>
    </w:p>
    <w:p w14:paraId="26F957BA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3592" w:space="53"/>
            <w:col w:w="416" w:space="33"/>
            <w:col w:w="4706"/>
          </w:cols>
        </w:sectPr>
      </w:pPr>
    </w:p>
    <w:p w14:paraId="46A74174" w14:textId="77777777" w:rsidR="00176C91" w:rsidRDefault="002A4A35">
      <w:pPr>
        <w:tabs>
          <w:tab w:val="left" w:pos="4580"/>
          <w:tab w:val="left" w:pos="6380"/>
          <w:tab w:val="left" w:pos="7200"/>
        </w:tabs>
        <w:spacing w:after="0" w:line="134" w:lineRule="exact"/>
        <w:ind w:left="3939" w:right="-20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i/>
          <w:w w:val="14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i/>
          <w:w w:val="14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i/>
          <w:w w:val="14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i/>
          <w:w w:val="145"/>
          <w:sz w:val="14"/>
          <w:szCs w:val="14"/>
        </w:rPr>
        <w:t>i</w:t>
      </w:r>
      <w:proofErr w:type="spellEnd"/>
    </w:p>
    <w:p w14:paraId="1986D28A" w14:textId="77777777" w:rsidR="00176C91" w:rsidRDefault="002A4A35">
      <w:pPr>
        <w:tabs>
          <w:tab w:val="left" w:pos="3340"/>
        </w:tabs>
        <w:spacing w:after="0" w:line="134" w:lineRule="exact"/>
        <w:ind w:left="2963" w:right="5295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0</w:t>
      </w:r>
      <w:r>
        <w:rPr>
          <w:rFonts w:ascii="Times New Roman" w:eastAsia="Times New Roman" w:hAnsi="Times New Roman" w:cs="Times New Roman"/>
          <w:spacing w:val="-2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w w:val="113"/>
          <w:sz w:val="14"/>
          <w:szCs w:val="14"/>
        </w:rPr>
        <w:t>0</w:t>
      </w:r>
    </w:p>
    <w:p w14:paraId="6447B1FA" w14:textId="77777777" w:rsidR="00176C91" w:rsidRDefault="00176C91">
      <w:pPr>
        <w:spacing w:after="0"/>
        <w:jc w:val="center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2D83A65A" w14:textId="77777777" w:rsidR="00176C91" w:rsidRDefault="00176C91">
      <w:pPr>
        <w:spacing w:before="1" w:after="0" w:line="170" w:lineRule="exact"/>
        <w:rPr>
          <w:sz w:val="17"/>
          <w:szCs w:val="17"/>
        </w:rPr>
      </w:pPr>
    </w:p>
    <w:p w14:paraId="2E919F11" w14:textId="77777777" w:rsidR="00176C91" w:rsidRDefault="002A4A35">
      <w:pPr>
        <w:spacing w:after="0" w:line="131" w:lineRule="exact"/>
        <w:ind w:right="-2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position w:val="-8"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i/>
          <w:spacing w:val="13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8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6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11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-8"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2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position w:val="-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)</w:t>
      </w:r>
    </w:p>
    <w:p w14:paraId="239016E2" w14:textId="77777777" w:rsidR="00176C91" w:rsidRDefault="002A4A35">
      <w:pPr>
        <w:spacing w:after="0" w:line="207" w:lineRule="exact"/>
        <w:ind w:right="-72"/>
        <w:rPr>
          <w:rFonts w:ascii="Times New Roman" w:eastAsia="Times New Roman" w:hAnsi="Times New Roman" w:cs="Times New Roman"/>
          <w:sz w:val="10"/>
          <w:szCs w:val="10"/>
        </w:rPr>
      </w:pPr>
      <w:r>
        <w:br w:type="column"/>
      </w:r>
      <w:r>
        <w:rPr>
          <w:rFonts w:ascii="Times New Roman" w:eastAsia="Times New Roman" w:hAnsi="Times New Roman" w:cs="Times New Roman"/>
          <w:w w:val="221"/>
          <w:position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position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63"/>
          <w:position w:val="3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i/>
          <w:w w:val="163"/>
          <w:position w:val="1"/>
          <w:sz w:val="10"/>
          <w:szCs w:val="10"/>
        </w:rPr>
        <w:t>max</w:t>
      </w:r>
      <w:proofErr w:type="spellStart"/>
      <w:r>
        <w:rPr>
          <w:rFonts w:ascii="Times New Roman" w:eastAsia="Times New Roman" w:hAnsi="Times New Roman" w:cs="Times New Roman"/>
          <w:i/>
          <w:w w:val="163"/>
          <w:position w:val="-2"/>
          <w:sz w:val="10"/>
          <w:szCs w:val="10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0"/>
          <w:w w:val="163"/>
          <w:position w:val="-2"/>
          <w:sz w:val="10"/>
          <w:szCs w:val="10"/>
        </w:rPr>
        <w:t xml:space="preserve"> </w:t>
      </w:r>
      <w:r>
        <w:rPr>
          <w:rFonts w:ascii="Meiryo" w:eastAsia="Meiryo" w:hAnsi="Meiryo" w:cs="Meiryo"/>
          <w:i/>
          <w:w w:val="110"/>
          <w:position w:val="3"/>
          <w:sz w:val="14"/>
          <w:szCs w:val="14"/>
        </w:rPr>
        <w:t>−</w:t>
      </w:r>
      <w:r>
        <w:rPr>
          <w:rFonts w:ascii="Times New Roman" w:eastAsia="Times New Roman" w:hAnsi="Times New Roman" w:cs="Times New Roman"/>
          <w:i/>
          <w:w w:val="138"/>
          <w:position w:val="3"/>
          <w:sz w:val="14"/>
          <w:szCs w:val="14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91"/>
          <w:position w:val="1"/>
          <w:sz w:val="10"/>
          <w:szCs w:val="10"/>
        </w:rPr>
        <w:t>i</w:t>
      </w:r>
      <w:proofErr w:type="spellEnd"/>
    </w:p>
    <w:p w14:paraId="69CAAF6B" w14:textId="77777777" w:rsidR="00176C91" w:rsidRDefault="002A4A35">
      <w:pPr>
        <w:spacing w:before="1" w:after="0" w:line="170" w:lineRule="exact"/>
        <w:rPr>
          <w:sz w:val="17"/>
          <w:szCs w:val="17"/>
        </w:rPr>
      </w:pPr>
      <w:r>
        <w:br w:type="column"/>
      </w:r>
    </w:p>
    <w:p w14:paraId="1FB89B7A" w14:textId="77777777" w:rsidR="00176C91" w:rsidRDefault="002A4A35">
      <w:pPr>
        <w:spacing w:after="0" w:line="131" w:lineRule="exact"/>
        <w:ind w:right="-72"/>
        <w:rPr>
          <w:rFonts w:ascii="Meiryo" w:eastAsia="Meiryo" w:hAnsi="Meiryo" w:cs="Meiryo"/>
          <w:sz w:val="14"/>
          <w:szCs w:val="14"/>
        </w:rPr>
      </w:pPr>
      <w:proofErr w:type="gramStart"/>
      <w:r>
        <w:rPr>
          <w:rFonts w:ascii="Times New Roman" w:eastAsia="Times New Roman" w:hAnsi="Times New Roman" w:cs="Times New Roman"/>
          <w:i/>
          <w:spacing w:val="11"/>
          <w:w w:val="113"/>
          <w:position w:val="-8"/>
          <w:sz w:val="20"/>
          <w:szCs w:val="20"/>
        </w:rPr>
        <w:t>β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11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7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r>
        <w:rPr>
          <w:rFonts w:ascii="Meiryo" w:eastAsia="Meiryo" w:hAnsi="Meiryo" w:cs="Meiryo"/>
          <w:i/>
          <w:w w:val="96"/>
          <w:sz w:val="14"/>
          <w:szCs w:val="14"/>
        </w:rPr>
        <w:t xml:space="preserve"> </w:t>
      </w:r>
      <w:r>
        <w:rPr>
          <w:rFonts w:ascii="Meiryo" w:eastAsia="Meiryo" w:hAnsi="Meiryo" w:cs="Meiryo"/>
          <w:i/>
          <w:spacing w:val="-2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7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position w:val="-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105"/>
          <w:position w:val="-8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2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position w:val="-8"/>
          <w:sz w:val="20"/>
          <w:szCs w:val="20"/>
        </w:rPr>
        <w:t>s</w:t>
      </w:r>
      <w:r>
        <w:rPr>
          <w:rFonts w:ascii="Meiryo" w:eastAsia="Meiryo" w:hAnsi="Meiryo" w:cs="Meiryo"/>
          <w:i/>
          <w:w w:val="96"/>
          <w:sz w:val="14"/>
          <w:szCs w:val="14"/>
        </w:rPr>
        <w:t xml:space="preserve"> </w:t>
      </w:r>
      <w:r>
        <w:rPr>
          <w:rFonts w:ascii="Meiryo" w:eastAsia="Meiryo" w:hAnsi="Meiryo" w:cs="Meiryo"/>
          <w:i/>
          <w:spacing w:val="-2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7"/>
          <w:position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position w:val="-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position w:val="-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110"/>
          <w:position w:val="-8"/>
          <w:sz w:val="20"/>
          <w:szCs w:val="20"/>
        </w:rPr>
        <w:t>ds</w:t>
      </w:r>
      <w:r>
        <w:rPr>
          <w:rFonts w:ascii="Meiryo" w:eastAsia="Meiryo" w:hAnsi="Meiryo" w:cs="Meiryo"/>
          <w:i/>
          <w:w w:val="96"/>
          <w:sz w:val="14"/>
          <w:szCs w:val="14"/>
        </w:rPr>
        <w:t xml:space="preserve"> </w:t>
      </w:r>
    </w:p>
    <w:p w14:paraId="0831579D" w14:textId="77777777" w:rsidR="00176C91" w:rsidRDefault="002A4A35">
      <w:pPr>
        <w:spacing w:before="1" w:after="0" w:line="170" w:lineRule="exact"/>
        <w:rPr>
          <w:sz w:val="17"/>
          <w:szCs w:val="17"/>
        </w:rPr>
      </w:pPr>
      <w:r>
        <w:br w:type="column"/>
      </w:r>
    </w:p>
    <w:p w14:paraId="67FACFAA" w14:textId="77777777" w:rsidR="00176C91" w:rsidRDefault="002A4A35">
      <w:pPr>
        <w:spacing w:after="0" w:line="131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9"/>
          <w:position w:val="-8"/>
          <w:sz w:val="20"/>
          <w:szCs w:val="20"/>
        </w:rPr>
        <w:t>(5)</w:t>
      </w:r>
    </w:p>
    <w:p w14:paraId="1BFD9E5A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4" w:space="720" w:equalWidth="0">
            <w:col w:w="3354" w:space="33"/>
            <w:col w:w="879" w:space="53"/>
            <w:col w:w="1805" w:space="1451"/>
            <w:col w:w="1225"/>
          </w:cols>
        </w:sectPr>
      </w:pPr>
    </w:p>
    <w:p w14:paraId="6BB0A441" w14:textId="77777777" w:rsidR="00176C91" w:rsidRDefault="002A4A35">
      <w:pPr>
        <w:tabs>
          <w:tab w:val="left" w:pos="5520"/>
          <w:tab w:val="left" w:pos="6060"/>
        </w:tabs>
        <w:spacing w:after="0" w:line="134" w:lineRule="exact"/>
        <w:ind w:left="4861" w:right="-20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i/>
          <w:w w:val="14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i/>
          <w:w w:val="14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i/>
          <w:w w:val="145"/>
          <w:sz w:val="14"/>
          <w:szCs w:val="14"/>
        </w:rPr>
        <w:t>i</w:t>
      </w:r>
      <w:proofErr w:type="spellEnd"/>
    </w:p>
    <w:p w14:paraId="729A4F57" w14:textId="77777777" w:rsidR="00176C91" w:rsidRDefault="002A4A35">
      <w:pPr>
        <w:spacing w:after="0" w:line="134" w:lineRule="exact"/>
        <w:ind w:left="3467" w:right="5173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w w:val="113"/>
          <w:sz w:val="14"/>
          <w:szCs w:val="14"/>
        </w:rPr>
        <w:t>0</w:t>
      </w:r>
    </w:p>
    <w:p w14:paraId="24E2B504" w14:textId="77777777" w:rsidR="00176C91" w:rsidRDefault="00176C91">
      <w:pPr>
        <w:spacing w:before="9" w:after="0" w:line="150" w:lineRule="exact"/>
        <w:rPr>
          <w:sz w:val="15"/>
          <w:szCs w:val="15"/>
        </w:rPr>
      </w:pPr>
    </w:p>
    <w:p w14:paraId="28473066" w14:textId="77777777" w:rsidR="00176C91" w:rsidRDefault="001C2152">
      <w:pPr>
        <w:spacing w:after="0" w:line="361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3E4CA8F">
          <v:shape id="_x0000_s1789" type="#_x0000_t202" alt="" style="position:absolute;left:0;text-align:left;margin-left:193.75pt;margin-top:6.7pt;width:2.8pt;height:6.95pt;z-index:-1703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D51142C" w14:textId="77777777" w:rsidR="00176C91" w:rsidRDefault="002A4A35">
                  <w:pPr>
                    <w:spacing w:after="0" w:line="135" w:lineRule="exact"/>
                    <w:ind w:right="-61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w w:val="145"/>
                      <w:sz w:val="14"/>
                      <w:szCs w:val="14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where, </w:t>
      </w:r>
      <w:r w:rsidR="002A4A35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pacing w:val="11"/>
          <w:w w:val="113"/>
          <w:sz w:val="20"/>
          <w:szCs w:val="20"/>
        </w:rPr>
        <w:t>β</w:t>
      </w:r>
      <w:proofErr w:type="gramEnd"/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 w:rsidR="002A4A35">
        <w:rPr>
          <w:rFonts w:ascii="Meiryo" w:eastAsia="Meiryo" w:hAnsi="Meiryo" w:cs="Meiryo"/>
          <w:i/>
          <w:spacing w:val="33"/>
          <w:position w:val="7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 w:rsidR="002A4A35">
        <w:rPr>
          <w:rFonts w:ascii="Times New Roman" w:eastAsia="Times New Roman" w:hAnsi="Times New Roman" w:cs="Times New Roman"/>
          <w:spacing w:val="27"/>
          <w:w w:val="12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is</w:t>
      </w:r>
      <w:r w:rsidR="002A4A35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2A4A35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aggregation </w:t>
      </w:r>
      <w:r w:rsidR="002A4A35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ernel </w:t>
      </w:r>
      <w:r w:rsidR="002A4A35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2A4A35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is</w:t>
      </w:r>
      <w:r w:rsidR="002A4A35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express</w:t>
      </w:r>
      <w:r w:rsidR="002A4A35"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 w:rsidR="002A4A35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as</w:t>
      </w:r>
      <w:r w:rsidR="002A4A35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a</w:t>
      </w:r>
      <w:r w:rsidR="002A4A35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r w:rsidR="002A4A35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of collision</w:t>
      </w:r>
      <w:r w:rsidR="002A4A35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frequency </w:t>
      </w:r>
      <w:r w:rsidR="002A4A35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 w:rsidR="002A4A35"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)</w:t>
      </w:r>
      <w:r w:rsidR="002A4A35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2A4A35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collision</w:t>
      </w:r>
      <w:r w:rsidR="002A4A35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efficiency</w:t>
      </w:r>
      <w:r w:rsidR="002A4A35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i/>
          <w:spacing w:val="7"/>
          <w:sz w:val="20"/>
          <w:szCs w:val="20"/>
        </w:rPr>
        <w:t>ψ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). </w:t>
      </w:r>
      <w:r w:rsidR="002A4A35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pacing w:val="-19"/>
          <w:w w:val="110"/>
          <w:sz w:val="20"/>
          <w:szCs w:val="20"/>
        </w:rPr>
        <w:t>F</w:t>
      </w:r>
      <w:r w:rsidR="002A4A35">
        <w:rPr>
          <w:rFonts w:ascii="Times New Roman" w:eastAsia="Times New Roman" w:hAnsi="Times New Roman" w:cs="Times New Roman"/>
          <w:w w:val="110"/>
          <w:sz w:val="20"/>
          <w:szCs w:val="20"/>
        </w:rPr>
        <w:t>urther</w:t>
      </w:r>
      <w:r w:rsidR="002A4A35">
        <w:rPr>
          <w:rFonts w:ascii="Times New Roman" w:eastAsia="Times New Roman" w:hAnsi="Times New Roman" w:cs="Times New Roman"/>
          <w:spacing w:val="37"/>
          <w:w w:val="110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10"/>
          <w:sz w:val="20"/>
          <w:szCs w:val="20"/>
        </w:rPr>
        <w:t>information</w:t>
      </w:r>
      <w:r w:rsidR="002A4A35">
        <w:rPr>
          <w:rFonts w:ascii="Times New Roman" w:eastAsia="Times New Roman" w:hAnsi="Times New Roman" w:cs="Times New Roman"/>
          <w:spacing w:val="-13"/>
          <w:w w:val="110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on</w:t>
      </w:r>
      <w:r w:rsidR="002A4A35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m</w:t>
      </w:r>
      <w:r w:rsidR="002A4A35"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del</w:t>
      </w:r>
      <w:r w:rsidR="002A4A35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can</w:t>
      </w:r>
      <w:r w:rsidR="002A4A35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e</w:t>
      </w:r>
      <w:r w:rsidR="002A4A35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found</w:t>
      </w:r>
      <w:r w:rsidR="002A4A35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in</w:t>
      </w:r>
      <w:r w:rsidR="002A4A35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Ap</w:t>
      </w:r>
      <w:r w:rsidR="002A4A35"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endix  </w:t>
      </w:r>
      <w:r w:rsidR="002A4A35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04"/>
          <w:sz w:val="20"/>
          <w:szCs w:val="20"/>
        </w:rPr>
        <w:t>A.1.</w:t>
      </w:r>
    </w:p>
    <w:p w14:paraId="4E1879A4" w14:textId="77777777" w:rsidR="00176C91" w:rsidRDefault="002A4A35">
      <w:pPr>
        <w:spacing w:before="16" w:after="0" w:line="240" w:lineRule="auto"/>
        <w:ind w:left="1219" w:right="2608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Similarl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expressed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w w:val="9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ws:</w:t>
      </w:r>
    </w:p>
    <w:p w14:paraId="1BFF7873" w14:textId="77777777" w:rsidR="00176C91" w:rsidRDefault="00176C91">
      <w:pPr>
        <w:spacing w:before="2" w:after="0" w:line="160" w:lineRule="exact"/>
        <w:rPr>
          <w:sz w:val="16"/>
          <w:szCs w:val="16"/>
        </w:rPr>
      </w:pPr>
    </w:p>
    <w:p w14:paraId="32BC8E86" w14:textId="77777777" w:rsidR="00176C91" w:rsidRDefault="002A4A35">
      <w:pPr>
        <w:spacing w:after="0" w:line="240" w:lineRule="auto"/>
        <w:ind w:left="3396" w:right="4706"/>
        <w:jc w:val="center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w w:val="221"/>
          <w:position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position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38"/>
          <w:position w:val="2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i/>
          <w:w w:val="167"/>
          <w:sz w:val="10"/>
          <w:szCs w:val="10"/>
        </w:rPr>
        <w:t>max</w:t>
      </w:r>
      <w:proofErr w:type="spellStart"/>
      <w:r>
        <w:rPr>
          <w:rFonts w:ascii="Times New Roman" w:eastAsia="Times New Roman" w:hAnsi="Times New Roman" w:cs="Times New Roman"/>
          <w:i/>
          <w:w w:val="191"/>
          <w:position w:val="-3"/>
          <w:sz w:val="10"/>
          <w:szCs w:val="10"/>
        </w:rPr>
        <w:t>i</w:t>
      </w:r>
      <w:proofErr w:type="spellEnd"/>
    </w:p>
    <w:p w14:paraId="06B46DBF" w14:textId="77777777" w:rsidR="00176C91" w:rsidRDefault="002A4A35">
      <w:pPr>
        <w:spacing w:after="0" w:line="1" w:lineRule="exact"/>
        <w:ind w:left="4817" w:right="-20"/>
        <w:rPr>
          <w:rFonts w:ascii="Times New Roman" w:eastAsia="Times New Roman" w:hAnsi="Times New Roman" w:cs="Times New Roman"/>
          <w:sz w:val="14"/>
          <w:szCs w:val="14"/>
        </w:rPr>
      </w:pPr>
      <w:proofErr w:type="gramStart"/>
      <w:r>
        <w:rPr>
          <w:rFonts w:ascii="Times New Roman" w:eastAsia="Times New Roman" w:hAnsi="Times New Roman" w:cs="Times New Roman"/>
          <w:w w:val="113"/>
          <w:position w:val="-20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pacing w:val="-25"/>
          <w:position w:val="-2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-15"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2"/>
          <w:position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1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20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spacing w:val="-1"/>
          <w:position w:val="-2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-1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position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position w:val="-15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position w:val="-15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105"/>
          <w:position w:val="-1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2"/>
          <w:position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5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position w:val="-1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20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pacing w:val="10"/>
          <w:position w:val="-2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-1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position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1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20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spacing w:val="-1"/>
          <w:position w:val="-2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-1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position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position w:val="-15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position w:val="-15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110"/>
          <w:position w:val="-15"/>
          <w:sz w:val="20"/>
          <w:szCs w:val="20"/>
        </w:rPr>
        <w:t>ds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20"/>
          <w:sz w:val="14"/>
          <w:szCs w:val="14"/>
        </w:rPr>
        <w:t>i</w:t>
      </w:r>
      <w:proofErr w:type="spellEnd"/>
    </w:p>
    <w:p w14:paraId="52E2DB4D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64040B89" w14:textId="77777777" w:rsidR="00176C91" w:rsidRDefault="002A4A35">
      <w:pPr>
        <w:spacing w:after="0" w:line="210" w:lineRule="exact"/>
        <w:ind w:left="209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64"/>
          <w:position w:val="2"/>
          <w:sz w:val="20"/>
          <w:szCs w:val="20"/>
        </w:rPr>
        <w:t>SR</w:t>
      </w:r>
      <w:r>
        <w:rPr>
          <w:rFonts w:ascii="Times New Roman" w:eastAsia="Times New Roman" w:hAnsi="Times New Roman" w:cs="Times New Roman"/>
          <w:i/>
          <w:w w:val="115"/>
          <w:position w:val="-1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i/>
          <w:spacing w:val="4"/>
          <w:w w:val="115"/>
          <w:position w:val="-1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27"/>
          <w:position w:val="-1"/>
          <w:sz w:val="14"/>
          <w:szCs w:val="14"/>
        </w:rPr>
        <w:t>eak</w:t>
      </w:r>
      <w:r>
        <w:rPr>
          <w:rFonts w:ascii="Times New Roman" w:eastAsia="Times New Roman" w:hAnsi="Times New Roman" w:cs="Times New Roman"/>
          <w:i/>
          <w:spacing w:val="-22"/>
          <w:position w:val="-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2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i/>
          <w:w w:val="119"/>
          <w:position w:val="2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1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2"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2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37"/>
          <w:position w:val="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37"/>
          <w:position w:val="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4"/>
          <w:w w:val="137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7"/>
          <w:position w:val="2"/>
          <w:sz w:val="20"/>
          <w:szCs w:val="20"/>
        </w:rPr>
        <w:t>=</w:t>
      </w:r>
    </w:p>
    <w:p w14:paraId="0A3B7C8F" w14:textId="77777777" w:rsidR="00176C91" w:rsidRDefault="002A4A35">
      <w:pPr>
        <w:spacing w:after="0" w:line="152" w:lineRule="exact"/>
        <w:ind w:right="-20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w w:val="113"/>
          <w:sz w:val="14"/>
          <w:szCs w:val="14"/>
        </w:rPr>
        <w:t>0</w:t>
      </w:r>
    </w:p>
    <w:p w14:paraId="2726421B" w14:textId="77777777" w:rsidR="00176C91" w:rsidRDefault="002A4A35">
      <w:pPr>
        <w:spacing w:after="0" w:line="210" w:lineRule="exact"/>
        <w:ind w:right="-20"/>
        <w:rPr>
          <w:rFonts w:ascii="Meiryo" w:eastAsia="Meiryo" w:hAnsi="Meiryo" w:cs="Meiryo"/>
          <w:sz w:val="14"/>
          <w:szCs w:val="14"/>
        </w:rPr>
      </w:pPr>
      <w:r>
        <w:br w:type="column"/>
      </w:r>
      <w:r>
        <w:rPr>
          <w:rFonts w:ascii="Times New Roman" w:eastAsia="Times New Roman" w:hAnsi="Times New Roman" w:cs="Times New Roman"/>
          <w:i/>
          <w:w w:val="127"/>
          <w:position w:val="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w w:val="115"/>
          <w:position w:val="-1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i/>
          <w:spacing w:val="4"/>
          <w:w w:val="115"/>
          <w:position w:val="-1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27"/>
          <w:position w:val="-1"/>
          <w:sz w:val="14"/>
          <w:szCs w:val="14"/>
        </w:rPr>
        <w:t>eak</w:t>
      </w:r>
      <w:r>
        <w:rPr>
          <w:rFonts w:ascii="Times New Roman" w:eastAsia="Times New Roman" w:hAnsi="Times New Roman" w:cs="Times New Roman"/>
          <w:i/>
          <w:spacing w:val="-22"/>
          <w:position w:val="-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2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position w:val="2"/>
          <w:sz w:val="20"/>
          <w:szCs w:val="20"/>
        </w:rPr>
        <w:t>s</w:t>
      </w:r>
      <w:r>
        <w:rPr>
          <w:rFonts w:ascii="Meiryo" w:eastAsia="Meiryo" w:hAnsi="Meiryo" w:cs="Meiryo"/>
          <w:i/>
          <w:w w:val="96"/>
          <w:position w:val="10"/>
          <w:sz w:val="14"/>
          <w:szCs w:val="14"/>
        </w:rPr>
        <w:t xml:space="preserve"> </w:t>
      </w:r>
    </w:p>
    <w:p w14:paraId="01C2DC94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3623" w:space="445"/>
            <w:col w:w="4732"/>
          </w:cols>
        </w:sectPr>
      </w:pPr>
    </w:p>
    <w:p w14:paraId="2B94DA48" w14:textId="77777777" w:rsidR="00176C91" w:rsidRDefault="00176C91">
      <w:pPr>
        <w:spacing w:before="4" w:after="0" w:line="110" w:lineRule="exact"/>
        <w:rPr>
          <w:sz w:val="11"/>
          <w:szCs w:val="11"/>
        </w:rPr>
      </w:pPr>
    </w:p>
    <w:p w14:paraId="0886BEB3" w14:textId="77777777" w:rsidR="00176C91" w:rsidRDefault="002A4A35">
      <w:pPr>
        <w:tabs>
          <w:tab w:val="left" w:pos="7560"/>
        </w:tabs>
        <w:spacing w:after="0" w:line="240" w:lineRule="auto"/>
        <w:ind w:left="411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w w:val="115"/>
          <w:position w:val="-3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i/>
          <w:spacing w:val="4"/>
          <w:w w:val="115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eak</w:t>
      </w:r>
      <w:r>
        <w:rPr>
          <w:rFonts w:ascii="Times New Roman" w:eastAsia="Times New Roman" w:hAnsi="Times New Roman" w:cs="Times New Roman"/>
          <w:i/>
          <w:spacing w:val="-22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6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w w:val="116"/>
          <w:sz w:val="20"/>
          <w:szCs w:val="20"/>
        </w:rPr>
        <w:t>ds</w:t>
      </w:r>
      <w:proofErr w:type="spellStart"/>
      <w:r>
        <w:rPr>
          <w:rFonts w:ascii="Times New Roman" w:eastAsia="Times New Roman" w:hAnsi="Times New Roman" w:cs="Times New Roman"/>
          <w:i/>
          <w:w w:val="116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9"/>
          <w:w w:val="116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-3"/>
          <w:sz w:val="14"/>
          <w:szCs w:val="14"/>
        </w:rPr>
        <w:tab/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(6)</w:t>
      </w:r>
    </w:p>
    <w:p w14:paraId="344E8888" w14:textId="77777777" w:rsidR="00176C91" w:rsidRDefault="00176C91">
      <w:pPr>
        <w:spacing w:before="1" w:after="0" w:line="110" w:lineRule="exact"/>
        <w:rPr>
          <w:sz w:val="11"/>
          <w:szCs w:val="11"/>
        </w:rPr>
      </w:pPr>
    </w:p>
    <w:p w14:paraId="43D8A964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9E72EF4" w14:textId="77777777" w:rsidR="00176C91" w:rsidRDefault="002A4A35">
      <w:pPr>
        <w:spacing w:after="0" w:line="348" w:lineRule="auto"/>
        <w:ind w:left="955" w:right="916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where,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w w:val="115"/>
          <w:position w:val="-3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i/>
          <w:spacing w:val="4"/>
          <w:w w:val="115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eak</w:t>
      </w:r>
      <w:proofErr w:type="gramEnd"/>
      <w:r>
        <w:rPr>
          <w:rFonts w:ascii="Times New Roman" w:eastAsia="Times New Roman" w:hAnsi="Times New Roman" w:cs="Times New Roman"/>
          <w:i/>
          <w:spacing w:val="-22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9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ernel.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ulation</w:t>
      </w:r>
      <w:proofErr w:type="gramEnd"/>
      <w:r>
        <w:rPr>
          <w:rFonts w:ascii="Times New Roman" w:eastAsia="Times New Roman" w:hAnsi="Times New Roman" w:cs="Times New Roman"/>
          <w:spacing w:val="36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0"/>
          <w:w w:val="108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discussed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detail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endix 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A.2.</w:t>
      </w:r>
    </w:p>
    <w:p w14:paraId="6501275F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78505474" w14:textId="77777777" w:rsidR="00176C91" w:rsidRDefault="00176C91">
      <w:pPr>
        <w:spacing w:before="3" w:after="0" w:line="150" w:lineRule="exact"/>
        <w:rPr>
          <w:sz w:val="15"/>
          <w:szCs w:val="15"/>
        </w:rPr>
      </w:pPr>
    </w:p>
    <w:p w14:paraId="3CC4EA64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960C8BB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10195EF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4E1D028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5FB82AC" w14:textId="77777777" w:rsidR="00176C91" w:rsidRDefault="002A4A35">
      <w:pPr>
        <w:spacing w:before="25"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liquid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olume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inside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particle,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9"/>
          <w:w w:val="10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20"/>
          <w:position w:val="-3"/>
          <w:sz w:val="14"/>
          <w:szCs w:val="14"/>
        </w:rPr>
        <w:t>add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22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ex-</w:t>
      </w:r>
    </w:p>
    <w:p w14:paraId="6CD0C8F0" w14:textId="77777777" w:rsidR="00176C91" w:rsidRDefault="00176C91">
      <w:pPr>
        <w:spacing w:before="2" w:after="0" w:line="110" w:lineRule="exact"/>
        <w:rPr>
          <w:sz w:val="11"/>
          <w:szCs w:val="11"/>
        </w:rPr>
      </w:pPr>
    </w:p>
    <w:p w14:paraId="20B991D4" w14:textId="77777777" w:rsidR="00176C91" w:rsidRDefault="002A4A35">
      <w:pPr>
        <w:spacing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pressed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as:</w:t>
      </w:r>
    </w:p>
    <w:p w14:paraId="0A1C4890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A1867EB" w14:textId="77777777" w:rsidR="00176C91" w:rsidRDefault="00176C91">
      <w:pPr>
        <w:spacing w:before="1" w:after="0" w:line="280" w:lineRule="exact"/>
        <w:rPr>
          <w:sz w:val="28"/>
          <w:szCs w:val="28"/>
        </w:rPr>
      </w:pPr>
    </w:p>
    <w:p w14:paraId="155797A3" w14:textId="77777777" w:rsidR="00176C91" w:rsidRDefault="00176C91">
      <w:pPr>
        <w:spacing w:after="0"/>
        <w:sectPr w:rsidR="00176C91">
          <w:footerReference w:type="default" r:id="rId15"/>
          <w:pgSz w:w="12240" w:h="15840"/>
          <w:pgMar w:top="1480" w:right="1720" w:bottom="1920" w:left="1720" w:header="0" w:footer="1737" w:gutter="0"/>
          <w:pgNumType w:start="11"/>
          <w:cols w:space="720"/>
        </w:sectPr>
      </w:pPr>
    </w:p>
    <w:p w14:paraId="5C610607" w14:textId="77777777" w:rsidR="00176C91" w:rsidRDefault="00176C91">
      <w:pPr>
        <w:spacing w:before="1" w:after="0" w:line="150" w:lineRule="exact"/>
        <w:rPr>
          <w:sz w:val="15"/>
          <w:szCs w:val="15"/>
        </w:rPr>
      </w:pPr>
    </w:p>
    <w:p w14:paraId="11313521" w14:textId="77777777" w:rsidR="00176C91" w:rsidRDefault="002A4A35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39"/>
          <w:w w:val="10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20"/>
          <w:position w:val="-3"/>
          <w:sz w:val="14"/>
          <w:szCs w:val="14"/>
        </w:rPr>
        <w:t>add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37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3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4"/>
          <w:w w:val="1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7"/>
          <w:sz w:val="20"/>
          <w:szCs w:val="20"/>
        </w:rPr>
        <w:t>=</w:t>
      </w:r>
    </w:p>
    <w:p w14:paraId="27CFECC3" w14:textId="77777777" w:rsidR="00176C91" w:rsidRDefault="002A4A35">
      <w:pPr>
        <w:spacing w:after="0" w:line="341" w:lineRule="exact"/>
        <w:ind w:left="-43" w:right="-63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w w:val="142"/>
          <w:position w:val="17"/>
          <w:sz w:val="20"/>
          <w:szCs w:val="20"/>
        </w:rPr>
        <w:t>I:</w:t>
      </w:r>
      <w:proofErr w:type="spellStart"/>
      <w:r>
        <w:rPr>
          <w:rFonts w:ascii="Times New Roman" w:eastAsia="Times New Roman" w:hAnsi="Times New Roman" w:cs="Times New Roman"/>
          <w:i/>
          <w:w w:val="142"/>
          <w:position w:val="-4"/>
          <w:sz w:val="14"/>
          <w:szCs w:val="14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pacing w:val="31"/>
          <w:w w:val="142"/>
          <w:position w:val="-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42"/>
          <w:position w:val="2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2"/>
          <w:position w:val="-1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12"/>
          <w:w w:val="142"/>
          <w:position w:val="-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2"/>
          <w:sz w:val="20"/>
          <w:szCs w:val="20"/>
        </w:rPr>
        <w:t>×</w:t>
      </w:r>
      <w:r>
        <w:rPr>
          <w:rFonts w:ascii="Times New Roman" w:eastAsia="Times New Roman" w:hAnsi="Times New Roman" w:cs="Times New Roman"/>
          <w:i/>
          <w:spacing w:val="13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15"/>
          <w:w w:val="121"/>
          <w:position w:val="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82"/>
          <w:position w:val="2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spacing w:val="10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9"/>
          <w:position w:val="-1"/>
          <w:sz w:val="14"/>
          <w:szCs w:val="14"/>
        </w:rPr>
        <w:t>sp</w:t>
      </w:r>
      <w:r>
        <w:rPr>
          <w:rFonts w:ascii="Times New Roman" w:eastAsia="Times New Roman" w:hAnsi="Times New Roman" w:cs="Times New Roman"/>
          <w:i/>
          <w:spacing w:val="5"/>
          <w:w w:val="129"/>
          <w:position w:val="-1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26"/>
          <w:position w:val="-1"/>
          <w:sz w:val="14"/>
          <w:szCs w:val="14"/>
        </w:rPr>
        <w:t>ay</w:t>
      </w:r>
    </w:p>
    <w:p w14:paraId="6EBAAA09" w14:textId="77777777" w:rsidR="00176C91" w:rsidRDefault="001C2152">
      <w:pPr>
        <w:spacing w:after="0" w:line="244" w:lineRule="exact"/>
        <w:ind w:left="218" w:right="18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1C0CEF20">
          <v:group id="_x0000_s1787" alt="" style="position:absolute;left:0;text-align:left;margin-left:300.6pt;margin-top:-.15pt;width:65.3pt;height:.1pt;z-index:-1701;mso-position-horizontal-relative:page" coordorigin="6012,-3" coordsize="1306,2">
            <v:shape id="_x0000_s1788" alt="" style="position:absolute;left:6012;top:-3;width:1306;height:2" coordorigin="6012,-3" coordsize="1306,0" path="m6012,-3r1306,e" filled="f" strokeweight=".14042mm">
              <v:path arrowok="t"/>
            </v:shape>
            <w10:wrap anchorx="page"/>
          </v:group>
        </w:pict>
      </w:r>
      <w:r w:rsidR="002A4A35">
        <w:rPr>
          <w:rFonts w:ascii="Times New Roman" w:eastAsia="Times New Roman" w:hAnsi="Times New Roman" w:cs="Times New Roman"/>
          <w:i/>
          <w:w w:val="121"/>
          <w:position w:val="1"/>
          <w:sz w:val="20"/>
          <w:szCs w:val="20"/>
        </w:rPr>
        <w:t>m</w:t>
      </w:r>
      <w:r w:rsidR="002A4A35">
        <w:rPr>
          <w:rFonts w:ascii="Times New Roman" w:eastAsia="Times New Roman" w:hAnsi="Times New Roman" w:cs="Times New Roman"/>
          <w:i/>
          <w:w w:val="125"/>
          <w:position w:val="-2"/>
          <w:sz w:val="14"/>
          <w:szCs w:val="14"/>
        </w:rPr>
        <w:t>so</w:t>
      </w:r>
      <w:r w:rsidR="002A4A35">
        <w:rPr>
          <w:rFonts w:ascii="Times New Roman" w:eastAsia="Times New Roman" w:hAnsi="Times New Roman" w:cs="Times New Roman"/>
          <w:i/>
          <w:spacing w:val="1"/>
          <w:w w:val="125"/>
          <w:position w:val="-2"/>
          <w:sz w:val="14"/>
          <w:szCs w:val="14"/>
        </w:rPr>
        <w:t>l</w:t>
      </w:r>
      <w:r w:rsidR="002A4A35">
        <w:rPr>
          <w:rFonts w:ascii="Times New Roman" w:eastAsia="Times New Roman" w:hAnsi="Times New Roman" w:cs="Times New Roman"/>
          <w:i/>
          <w:w w:val="127"/>
          <w:position w:val="-2"/>
          <w:sz w:val="14"/>
          <w:szCs w:val="14"/>
        </w:rPr>
        <w:t>id</w:t>
      </w:r>
      <w:r w:rsidR="002A4A35">
        <w:rPr>
          <w:rFonts w:ascii="Times New Roman" w:eastAsia="Times New Roman" w:hAnsi="Times New Roman" w:cs="Times New Roman"/>
          <w:i/>
          <w:spacing w:val="-25"/>
          <w:position w:val="-2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w w:val="116"/>
          <w:position w:val="1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i/>
          <w:w w:val="128"/>
          <w:position w:val="1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w w:val="116"/>
          <w:position w:val="1"/>
          <w:sz w:val="20"/>
          <w:szCs w:val="20"/>
        </w:rPr>
        <w:t>)</w:t>
      </w:r>
    </w:p>
    <w:p w14:paraId="0A1A1A20" w14:textId="77777777" w:rsidR="00176C91" w:rsidRDefault="002A4A35">
      <w:pPr>
        <w:spacing w:before="1" w:after="0" w:line="200" w:lineRule="exact"/>
        <w:rPr>
          <w:sz w:val="20"/>
          <w:szCs w:val="20"/>
        </w:rPr>
      </w:pPr>
      <w:r>
        <w:br w:type="column"/>
      </w:r>
    </w:p>
    <w:p w14:paraId="26690509" w14:textId="77777777" w:rsidR="00176C91" w:rsidRDefault="002A4A35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9"/>
          <w:sz w:val="20"/>
          <w:szCs w:val="20"/>
        </w:rPr>
        <w:t>(7)</w:t>
      </w:r>
    </w:p>
    <w:p w14:paraId="25F2E1B8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4213" w:space="79"/>
            <w:col w:w="1291" w:space="1992"/>
            <w:col w:w="1225"/>
          </w:cols>
        </w:sectPr>
      </w:pPr>
    </w:p>
    <w:p w14:paraId="71CA1334" w14:textId="77777777" w:rsidR="00176C91" w:rsidRDefault="002A4A35">
      <w:pPr>
        <w:spacing w:before="71" w:after="0" w:line="358" w:lineRule="exact"/>
        <w:ind w:left="955" w:right="908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where,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72"/>
          <w:position w:val="15"/>
          <w:sz w:val="20"/>
          <w:szCs w:val="20"/>
        </w:rPr>
        <w:t>I</w:t>
      </w:r>
      <w:proofErr w:type="gramEnd"/>
      <w:r>
        <w:rPr>
          <w:rFonts w:ascii="Times New Roman" w:eastAsia="Times New Roman" w:hAnsi="Times New Roman" w:cs="Times New Roman"/>
          <w:w w:val="172"/>
          <w:position w:val="15"/>
          <w:sz w:val="20"/>
          <w:szCs w:val="20"/>
        </w:rPr>
        <w:t>: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6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total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olume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particle;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15"/>
          <w:w w:val="12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38"/>
          <w:position w:val="-3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external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liquid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addition</w:t>
      </w:r>
      <w:r>
        <w:rPr>
          <w:rFonts w:ascii="Times New Roman" w:eastAsia="Times New Roman" w:hAnsi="Times New Roman" w:cs="Times New Roman"/>
          <w:spacing w:val="2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w w:val="124"/>
          <w:position w:val="-3"/>
          <w:sz w:val="14"/>
          <w:szCs w:val="14"/>
        </w:rPr>
        <w:t>so</w:t>
      </w:r>
      <w:r>
        <w:rPr>
          <w:rFonts w:ascii="Times New Roman" w:eastAsia="Times New Roman" w:hAnsi="Times New Roman" w:cs="Times New Roman"/>
          <w:i/>
          <w:spacing w:val="1"/>
          <w:w w:val="124"/>
          <w:position w:val="-3"/>
          <w:sz w:val="14"/>
          <w:szCs w:val="14"/>
        </w:rPr>
        <w:t>l</w:t>
      </w:r>
      <w:r>
        <w:rPr>
          <w:rFonts w:ascii="Times New Roman" w:eastAsia="Times New Roman" w:hAnsi="Times New Roman" w:cs="Times New Roman"/>
          <w:i/>
          <w:w w:val="124"/>
          <w:position w:val="-3"/>
          <w:sz w:val="14"/>
          <w:szCs w:val="14"/>
        </w:rPr>
        <w:t xml:space="preserve">id </w:t>
      </w:r>
      <w:r>
        <w:rPr>
          <w:rFonts w:ascii="Times New Roman" w:eastAsia="Times New Roman" w:hAnsi="Times New Roman" w:cs="Times New Roman"/>
          <w:i/>
          <w:spacing w:val="1"/>
          <w:w w:val="124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total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t.</w:t>
      </w:r>
    </w:p>
    <w:p w14:paraId="704F970B" w14:textId="77777777" w:rsidR="00176C91" w:rsidRDefault="002A4A35">
      <w:pPr>
        <w:spacing w:before="50"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article</w:t>
      </w:r>
      <w:r>
        <w:rPr>
          <w:rFonts w:ascii="Times New Roman" w:eastAsia="Times New Roman" w:hAnsi="Times New Roman" w:cs="Times New Roman"/>
          <w:spacing w:val="15"/>
          <w:w w:val="1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transfer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7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Equation</w:t>
      </w:r>
      <w:r>
        <w:rPr>
          <w:rFonts w:ascii="Times New Roman" w:eastAsia="Times New Roman" w:hAnsi="Times New Roman" w:cs="Times New Roman"/>
          <w:spacing w:val="1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calculat</w:t>
      </w:r>
      <w:r>
        <w:rPr>
          <w:rFonts w:ascii="Times New Roman" w:eastAsia="Times New Roman" w:hAnsi="Times New Roman" w:cs="Times New Roman"/>
          <w:spacing w:val="1"/>
          <w:w w:val="106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5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as:</w:t>
      </w:r>
    </w:p>
    <w:p w14:paraId="3862633A" w14:textId="77777777" w:rsidR="00176C91" w:rsidRDefault="00176C91">
      <w:pPr>
        <w:spacing w:before="8" w:after="0" w:line="100" w:lineRule="exact"/>
        <w:rPr>
          <w:sz w:val="10"/>
          <w:szCs w:val="10"/>
        </w:rPr>
      </w:pPr>
    </w:p>
    <w:p w14:paraId="31858701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A991085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D1BB262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7A971AF0" w14:textId="77777777" w:rsidR="00176C91" w:rsidRDefault="00176C91">
      <w:pPr>
        <w:spacing w:before="8" w:after="0" w:line="100" w:lineRule="exact"/>
        <w:rPr>
          <w:sz w:val="10"/>
          <w:szCs w:val="10"/>
        </w:rPr>
      </w:pPr>
    </w:p>
    <w:p w14:paraId="11F15204" w14:textId="77777777" w:rsidR="00176C91" w:rsidRDefault="001C2152">
      <w:pPr>
        <w:spacing w:after="0" w:line="240" w:lineRule="auto"/>
        <w:ind w:left="2570" w:right="-8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E4AB0D2">
          <v:group id="_x0000_s1785" alt="" style="position:absolute;left:0;text-align:left;margin-left:307.05pt;margin-top:9.35pt;width:88.5pt;height:.1pt;z-index:-1700;mso-position-horizontal-relative:page" coordorigin="6141,187" coordsize="1770,2">
            <v:shape id="_x0000_s1786" alt="" style="position:absolute;left:6141;top:187;width:1770;height:2" coordorigin="6141,187" coordsize="1770,0" path="m6141,187r1770,e" filled="f" strokeweight=".14042mm">
              <v:path arrowok="t"/>
            </v:shape>
            <w10:wrap anchorx="page"/>
          </v:group>
        </w:pict>
      </w:r>
      <w:r w:rsidR="002A4A35">
        <w:rPr>
          <w:rFonts w:ascii="Times New Roman" w:eastAsia="Times New Roman" w:hAnsi="Times New Roman" w:cs="Times New Roman"/>
          <w:i/>
          <w:spacing w:val="-61"/>
          <w:w w:val="105"/>
          <w:sz w:val="20"/>
          <w:szCs w:val="20"/>
        </w:rPr>
        <w:t>F</w:t>
      </w:r>
      <w:r w:rsidR="002A4A35">
        <w:rPr>
          <w:rFonts w:ascii="Times New Roman" w:eastAsia="Times New Roman" w:hAnsi="Times New Roman" w:cs="Times New Roman"/>
          <w:spacing w:val="6"/>
          <w:w w:val="82"/>
          <w:position w:val="5"/>
          <w:sz w:val="20"/>
          <w:szCs w:val="20"/>
        </w:rPr>
        <w:t>˙</w:t>
      </w:r>
      <w:r w:rsidR="002A4A35">
        <w:rPr>
          <w:rFonts w:ascii="Times New Roman" w:eastAsia="Times New Roman" w:hAnsi="Times New Roman" w:cs="Times New Roman"/>
          <w:i/>
          <w:w w:val="130"/>
          <w:position w:val="-3"/>
          <w:sz w:val="14"/>
          <w:szCs w:val="14"/>
        </w:rPr>
        <w:t>out</w:t>
      </w:r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proofErr w:type="gramStart"/>
      <w:r w:rsidR="002A4A35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proofErr w:type="gramEnd"/>
      <w:r w:rsidR="002A4A35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 w:rsidR="002A4A35">
        <w:rPr>
          <w:rFonts w:ascii="Times New Roman" w:eastAsia="Times New Roman" w:hAnsi="Times New Roman" w:cs="Times New Roman"/>
          <w:spacing w:val="-18"/>
          <w:w w:val="12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29"/>
          <w:sz w:val="20"/>
          <w:szCs w:val="20"/>
        </w:rPr>
        <w:t xml:space="preserve">= </w:t>
      </w:r>
      <w:r w:rsidR="002A4A35">
        <w:rPr>
          <w:rFonts w:ascii="Times New Roman" w:eastAsia="Times New Roman" w:hAnsi="Times New Roman" w:cs="Times New Roman"/>
          <w:i/>
          <w:spacing w:val="-58"/>
          <w:w w:val="95"/>
          <w:sz w:val="20"/>
          <w:szCs w:val="20"/>
        </w:rPr>
        <w:t>F</w:t>
      </w:r>
      <w:r w:rsidR="002A4A35">
        <w:rPr>
          <w:rFonts w:ascii="Times New Roman" w:eastAsia="Times New Roman" w:hAnsi="Times New Roman" w:cs="Times New Roman"/>
          <w:w w:val="95"/>
          <w:position w:val="5"/>
          <w:sz w:val="20"/>
          <w:szCs w:val="20"/>
        </w:rPr>
        <w:t>˙</w:t>
      </w:r>
      <w:r w:rsidR="002A4A35">
        <w:rPr>
          <w:rFonts w:ascii="Times New Roman" w:eastAsia="Times New Roman" w:hAnsi="Times New Roman" w:cs="Times New Roman"/>
          <w:spacing w:val="-13"/>
          <w:w w:val="95"/>
          <w:position w:val="5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 w:rsidR="002A4A35"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 w:rsidR="002A4A35"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2A4A35"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 w:rsidR="002A4A35"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</w:p>
    <w:p w14:paraId="71E41B6C" w14:textId="77777777" w:rsidR="00176C91" w:rsidRDefault="002A4A35">
      <w:pPr>
        <w:spacing w:before="22" w:after="0" w:line="263" w:lineRule="auto"/>
        <w:ind w:left="341" w:right="-59" w:hanging="341"/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  <w:r>
        <w:rPr>
          <w:rFonts w:ascii="Times New Roman" w:eastAsia="Times New Roman" w:hAnsi="Times New Roman" w:cs="Times New Roman"/>
          <w:i/>
          <w:w w:val="110"/>
          <w:position w:val="3"/>
          <w:sz w:val="20"/>
          <w:szCs w:val="20"/>
        </w:rPr>
        <w:t>ν</w:t>
      </w:r>
      <w:r>
        <w:rPr>
          <w:rFonts w:ascii="Times New Roman" w:eastAsia="Times New Roman" w:hAnsi="Times New Roman" w:cs="Times New Roman"/>
          <w:i/>
          <w:w w:val="124"/>
          <w:sz w:val="14"/>
          <w:szCs w:val="14"/>
        </w:rPr>
        <w:t>compa</w:t>
      </w:r>
      <w:r>
        <w:rPr>
          <w:rFonts w:ascii="Times New Roman" w:eastAsia="Times New Roman" w:hAnsi="Times New Roman" w:cs="Times New Roman"/>
          <w:i/>
          <w:spacing w:val="5"/>
          <w:w w:val="124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40"/>
          <w:sz w:val="14"/>
          <w:szCs w:val="14"/>
        </w:rPr>
        <w:t>tment</w:t>
      </w:r>
      <w:r>
        <w:rPr>
          <w:rFonts w:ascii="Times New Roman" w:eastAsia="Times New Roman" w:hAnsi="Times New Roman" w:cs="Times New Roman"/>
          <w:i/>
          <w:spacing w:val="-2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20"/>
          <w:position w:val="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20"/>
          <w:position w:val="3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0"/>
          <w:position w:val="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4"/>
          <w:w w:val="120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3"/>
          <w:sz w:val="20"/>
          <w:szCs w:val="20"/>
        </w:rPr>
        <w:t>×</w:t>
      </w:r>
      <w:r>
        <w:rPr>
          <w:rFonts w:ascii="Times New Roman" w:eastAsia="Times New Roman" w:hAnsi="Times New Roman" w:cs="Times New Roman"/>
          <w:i/>
          <w:spacing w:val="13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2"/>
          <w:position w:val="3"/>
          <w:sz w:val="20"/>
          <w:szCs w:val="20"/>
        </w:rPr>
        <w:t xml:space="preserve">dt </w:t>
      </w:r>
      <w:r>
        <w:rPr>
          <w:rFonts w:ascii="Times New Roman" w:eastAsia="Times New Roman" w:hAnsi="Times New Roman" w:cs="Times New Roman"/>
          <w:i/>
          <w:w w:val="103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w w:val="124"/>
          <w:sz w:val="14"/>
          <w:szCs w:val="14"/>
        </w:rPr>
        <w:t>compa</w:t>
      </w:r>
      <w:r>
        <w:rPr>
          <w:rFonts w:ascii="Times New Roman" w:eastAsia="Times New Roman" w:hAnsi="Times New Roman" w:cs="Times New Roman"/>
          <w:i/>
          <w:spacing w:val="5"/>
          <w:w w:val="124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40"/>
          <w:sz w:val="14"/>
          <w:szCs w:val="14"/>
        </w:rPr>
        <w:t>tment</w:t>
      </w:r>
    </w:p>
    <w:p w14:paraId="56FCF25F" w14:textId="77777777" w:rsidR="00176C91" w:rsidRDefault="002A4A35">
      <w:pPr>
        <w:spacing w:before="8" w:after="0" w:line="150" w:lineRule="exact"/>
        <w:rPr>
          <w:sz w:val="15"/>
          <w:szCs w:val="15"/>
        </w:rPr>
      </w:pPr>
      <w:r>
        <w:br w:type="column"/>
      </w:r>
    </w:p>
    <w:p w14:paraId="40EB1555" w14:textId="77777777" w:rsidR="00176C91" w:rsidRDefault="002A4A35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9"/>
          <w:sz w:val="20"/>
          <w:szCs w:val="20"/>
        </w:rPr>
        <w:t>(8)</w:t>
      </w:r>
    </w:p>
    <w:p w14:paraId="159E2A29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4397" w:space="24"/>
            <w:col w:w="1771" w:space="1383"/>
            <w:col w:w="1225"/>
          </w:cols>
        </w:sectPr>
      </w:pPr>
    </w:p>
    <w:p w14:paraId="6FC416EC" w14:textId="77777777" w:rsidR="00176C91" w:rsidRDefault="00176C91">
      <w:pPr>
        <w:spacing w:before="7" w:after="0" w:line="140" w:lineRule="exact"/>
        <w:rPr>
          <w:sz w:val="14"/>
          <w:szCs w:val="14"/>
        </w:rPr>
      </w:pPr>
    </w:p>
    <w:p w14:paraId="50B04622" w14:textId="77777777" w:rsidR="00176C91" w:rsidRDefault="002A4A35">
      <w:pPr>
        <w:spacing w:after="0" w:line="365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where,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ν</w:t>
      </w:r>
      <w:r>
        <w:rPr>
          <w:rFonts w:ascii="Times New Roman" w:eastAsia="Times New Roman" w:hAnsi="Times New Roman" w:cs="Times New Roman"/>
          <w:i/>
          <w:w w:val="124"/>
          <w:position w:val="-3"/>
          <w:sz w:val="14"/>
          <w:szCs w:val="14"/>
        </w:rPr>
        <w:t>compa</w:t>
      </w:r>
      <w:r>
        <w:rPr>
          <w:rFonts w:ascii="Times New Roman" w:eastAsia="Times New Roman" w:hAnsi="Times New Roman" w:cs="Times New Roman"/>
          <w:i/>
          <w:spacing w:val="5"/>
          <w:w w:val="124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40"/>
          <w:position w:val="-3"/>
          <w:sz w:val="14"/>
          <w:szCs w:val="14"/>
        </w:rPr>
        <w:t>tment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20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2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w w:val="124"/>
          <w:position w:val="-3"/>
          <w:sz w:val="14"/>
          <w:szCs w:val="14"/>
        </w:rPr>
        <w:t>compa</w:t>
      </w:r>
      <w:r>
        <w:rPr>
          <w:rFonts w:ascii="Times New Roman" w:eastAsia="Times New Roman" w:hAnsi="Times New Roman" w:cs="Times New Roman"/>
          <w:i/>
          <w:spacing w:val="5"/>
          <w:w w:val="124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40"/>
          <w:position w:val="-3"/>
          <w:sz w:val="14"/>
          <w:szCs w:val="14"/>
        </w:rPr>
        <w:t>tment</w:t>
      </w:r>
      <w:r>
        <w:rPr>
          <w:rFonts w:ascii="Times New Roman" w:eastAsia="Times New Roman" w:hAnsi="Times New Roman" w:cs="Times New Roman"/>
          <w:i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14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ely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erage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spacing w:val="7"/>
          <w:w w:val="1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distance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een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mid-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adjace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1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distance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next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t.</w:t>
      </w:r>
      <w:r>
        <w:rPr>
          <w:rFonts w:ascii="Times New Roman" w:eastAsia="Times New Roman" w:hAnsi="Times New Roman" w:cs="Times New Roman"/>
          <w:spacing w:val="4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dt</w:t>
      </w:r>
      <w:r>
        <w:rPr>
          <w:rFonts w:ascii="Times New Roman" w:eastAsia="Times New Roman" w:hAnsi="Times New Roman" w:cs="Times New Roman"/>
          <w:i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time-step.</w:t>
      </w:r>
    </w:p>
    <w:p w14:paraId="157F5D7F" w14:textId="77777777" w:rsidR="00176C91" w:rsidRDefault="002A4A35">
      <w:pPr>
        <w:spacing w:before="12"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finite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meth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0"/>
          <w:szCs w:val="20"/>
        </w:rPr>
        <w:t>ordi</w:t>
      </w:r>
      <w:proofErr w:type="spellEnd"/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nary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differe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tial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equations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(ODEs)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pacing w:val="2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3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2015).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Eu-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ler</w:t>
      </w:r>
      <w:proofErr w:type="spellEnd"/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tegration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umerical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tegration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hnique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eed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38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minimal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impact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accuracy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pacing w:val="30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al.,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2013).</w:t>
      </w:r>
      <w:r>
        <w:rPr>
          <w:rFonts w:ascii="Times New Roman" w:eastAsia="Times New Roman" w:hAnsi="Times New Roman" w:cs="Times New Roman"/>
          <w:spacing w:val="-16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oid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umerical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instab</w:t>
      </w:r>
      <w:r>
        <w:rPr>
          <w:rFonts w:ascii="Times New Roman" w:eastAsia="Times New Roman" w:hAnsi="Times New Roman" w:cs="Times New Roman"/>
          <w:spacing w:val="1"/>
          <w:w w:val="10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expl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nature</w:t>
      </w:r>
      <w:r>
        <w:rPr>
          <w:rFonts w:ascii="Times New Roman" w:eastAsia="Times New Roman" w:hAnsi="Times New Roman" w:cs="Times New Roman"/>
          <w:spacing w:val="18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Euler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tegration,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Coura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t-</w:t>
      </w:r>
      <w:r>
        <w:rPr>
          <w:rFonts w:ascii="Times New Roman" w:eastAsia="Times New Roman" w:hAnsi="Times New Roman" w:cs="Times New Roman"/>
          <w:spacing w:val="-17"/>
          <w:w w:val="106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riedri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hs-Lewis</w:t>
      </w:r>
      <w:r>
        <w:rPr>
          <w:rFonts w:ascii="Times New Roman" w:eastAsia="Times New Roman" w:hAnsi="Times New Roman" w:cs="Times New Roman"/>
          <w:spacing w:val="51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(CFL)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condition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ust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satisfied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(Cour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al.,</w:t>
      </w:r>
    </w:p>
    <w:p w14:paraId="52328E21" w14:textId="77777777" w:rsidR="00176C91" w:rsidRDefault="002A4A35">
      <w:pPr>
        <w:spacing w:before="4"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1967). 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del,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time-step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calculated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iteration</w:t>
      </w:r>
      <w:r>
        <w:rPr>
          <w:rFonts w:ascii="Times New Roman" w:eastAsia="Times New Roman" w:hAnsi="Times New Roman" w:cs="Times New Roman"/>
          <w:spacing w:val="3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that,</w:t>
      </w:r>
      <w:r>
        <w:rPr>
          <w:rFonts w:ascii="Times New Roman" w:eastAsia="Times New Roman" w:hAnsi="Times New Roman" w:cs="Times New Roman"/>
          <w:spacing w:val="5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ving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9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8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(Rama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handran</w:t>
      </w:r>
      <w:r>
        <w:rPr>
          <w:rFonts w:ascii="Times New Roman" w:eastAsia="Times New Roman" w:hAnsi="Times New Roman" w:cs="Times New Roman"/>
          <w:spacing w:val="-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Barton,</w:t>
      </w:r>
      <w:r>
        <w:rPr>
          <w:rFonts w:ascii="Times New Roman" w:eastAsia="Times New Roman" w:hAnsi="Times New Roman" w:cs="Times New Roman"/>
          <w:spacing w:val="31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2010).</w:t>
      </w:r>
    </w:p>
    <w:p w14:paraId="78835C48" w14:textId="77777777" w:rsidR="00176C91" w:rsidRDefault="00176C91">
      <w:pPr>
        <w:spacing w:before="2" w:after="0" w:line="240" w:lineRule="exact"/>
        <w:rPr>
          <w:sz w:val="24"/>
          <w:szCs w:val="24"/>
        </w:rPr>
      </w:pPr>
    </w:p>
    <w:p w14:paraId="62781D41" w14:textId="77777777" w:rsidR="00176C91" w:rsidRDefault="002A4A35">
      <w:pPr>
        <w:spacing w:after="0" w:line="240" w:lineRule="auto"/>
        <w:ind w:left="955" w:right="556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3.2.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MPI 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implementation</w:t>
      </w:r>
      <w:proofErr w:type="gramEnd"/>
    </w:p>
    <w:p w14:paraId="3507446B" w14:textId="77777777" w:rsidR="00176C91" w:rsidRDefault="00176C91">
      <w:pPr>
        <w:spacing w:before="6" w:after="0" w:line="180" w:lineRule="exact"/>
        <w:rPr>
          <w:sz w:val="18"/>
          <w:szCs w:val="18"/>
        </w:rPr>
      </w:pPr>
    </w:p>
    <w:p w14:paraId="72D895BC" w14:textId="77777777" w:rsidR="00176C91" w:rsidRDefault="002A4A35">
      <w:pPr>
        <w:spacing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passing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terface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(MPI)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implem</w:t>
      </w:r>
      <w:r>
        <w:rPr>
          <w:rFonts w:ascii="Times New Roman" w:eastAsia="Times New Roman" w:hAnsi="Times New Roman" w:cs="Times New Roman"/>
          <w:spacing w:val="1"/>
          <w:w w:val="108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tation</w:t>
      </w:r>
      <w:r>
        <w:rPr>
          <w:rFonts w:ascii="Times New Roman" w:eastAsia="Times New Roman" w:hAnsi="Times New Roman" w:cs="Times New Roman"/>
          <w:spacing w:val="2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cused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ards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equal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distribution</w:t>
      </w:r>
      <w:r>
        <w:rPr>
          <w:rFonts w:ascii="Times New Roman" w:eastAsia="Times New Roman" w:hAnsi="Times New Roman" w:cs="Times New Roman"/>
          <w:spacing w:val="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task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memor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3"/>
          <w:sz w:val="20"/>
          <w:szCs w:val="20"/>
        </w:rPr>
        <w:t>imple</w:t>
      </w:r>
      <w:proofErr w:type="spellEnd"/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tation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differs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ybrid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tation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(Bettencourt</w:t>
      </w:r>
      <w:r>
        <w:rPr>
          <w:rFonts w:ascii="Times New Roman" w:eastAsia="Times New Roman" w:hAnsi="Times New Roman" w:cs="Times New Roman"/>
          <w:spacing w:val="1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2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2017)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Sampat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(2018)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MPI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</w:p>
    <w:p w14:paraId="79F53778" w14:textId="77777777" w:rsidR="00176C91" w:rsidRDefault="00176C91">
      <w:pPr>
        <w:spacing w:after="0"/>
        <w:jc w:val="both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4F5DDF45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F4B2A76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1A8ED3F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8A277CF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BDB0594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1C72069D" w14:textId="77777777" w:rsidR="00176C91" w:rsidRDefault="002A4A35">
      <w:pPr>
        <w:spacing w:before="22"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parallelize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pacing w:val="2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de.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ted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Sampat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(2018)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7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ulti-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cessing(OMP)</w:t>
      </w:r>
      <w:r>
        <w:rPr>
          <w:rFonts w:ascii="Times New Roman" w:eastAsia="Times New Roman" w:hAnsi="Times New Roman" w:cs="Times New Roman"/>
          <w:spacing w:val="-2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vide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significa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3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limita</w:t>
      </w:r>
      <w:proofErr w:type="spellEnd"/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tions</w:t>
      </w:r>
      <w:proofErr w:type="spellEnd"/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dynamic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ectors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tial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w w:val="11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us,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OMP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implem</w:t>
      </w:r>
      <w:r>
        <w:rPr>
          <w:rFonts w:ascii="Times New Roman" w:eastAsia="Times New Roman" w:hAnsi="Times New Roman" w:cs="Times New Roman"/>
          <w:spacing w:val="1"/>
          <w:w w:val="108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tation</w:t>
      </w:r>
      <w:r>
        <w:rPr>
          <w:rFonts w:ascii="Times New Roman" w:eastAsia="Times New Roman" w:hAnsi="Times New Roman" w:cs="Times New Roman"/>
          <w:spacing w:val="1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oided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9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lesser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cores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required. 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cus</w:t>
      </w:r>
      <w:proofErr w:type="gramEnd"/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study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 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calize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computation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-2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ercomputers/clusters.</w:t>
      </w:r>
      <w:r>
        <w:rPr>
          <w:rFonts w:ascii="Times New Roman" w:eastAsia="Times New Roman" w:hAnsi="Times New Roman" w:cs="Times New Roman"/>
          <w:spacing w:val="4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pseudo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een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2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Algorithm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proofErr w:type="gramEnd"/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illustrate</w:t>
      </w:r>
      <w:r>
        <w:rPr>
          <w:rFonts w:ascii="Times New Roman" w:eastAsia="Times New Roman" w:hAnsi="Times New Roman" w:cs="Times New Roman"/>
          <w:spacing w:val="2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distribution</w:t>
      </w:r>
      <w:r>
        <w:rPr>
          <w:rFonts w:ascii="Times New Roman" w:eastAsia="Times New Roman" w:hAnsi="Times New Roman" w:cs="Times New Roman"/>
          <w:spacing w:val="2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tasks.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proofErr w:type="gramEnd"/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step,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MPI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onsible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certain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section  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problem,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usually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z w:val="20"/>
          <w:szCs w:val="20"/>
        </w:rPr>
        <w:t>unk  inside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geometry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(also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referred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t).</w:t>
      </w:r>
    </w:p>
    <w:p w14:paraId="5D7474A6" w14:textId="77777777" w:rsidR="00176C91" w:rsidRDefault="002A4A35">
      <w:pPr>
        <w:spacing w:before="4"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6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ulations</w:t>
      </w:r>
      <w:r>
        <w:rPr>
          <w:rFonts w:ascii="Times New Roman" w:eastAsia="Times New Roman" w:hAnsi="Times New Roman" w:cs="Times New Roman"/>
          <w:spacing w:val="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study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proofErr w:type="gramEnd"/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erformed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pacing w:val="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tel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Core </w:t>
      </w:r>
      <w:r>
        <w:rPr>
          <w:rFonts w:ascii="Times New Roman" w:eastAsia="Times New Roman" w:hAnsi="Times New Roman" w:cs="Times New Roman"/>
          <w:sz w:val="20"/>
          <w:szCs w:val="20"/>
        </w:rPr>
        <w:t>i7-7700K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cessor  cl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4.2GHz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32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GB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RAM.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maxi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er</w:t>
      </w:r>
      <w:proofErr w:type="gramEnd"/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formance</w:t>
      </w:r>
      <w:proofErr w:type="spellEnd"/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reading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writing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SSD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used.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GCC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ersion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7.4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with</w:t>
      </w:r>
    </w:p>
    <w:p w14:paraId="57ABE64F" w14:textId="77777777" w:rsidR="00176C91" w:rsidRDefault="002A4A35">
      <w:pPr>
        <w:spacing w:before="4" w:after="0" w:line="240" w:lineRule="auto"/>
        <w:ind w:left="955" w:right="276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enMPI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2.0</w:t>
      </w:r>
      <w:proofErr w:type="gramEnd"/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compile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20"/>
          <w:szCs w:val="20"/>
        </w:rPr>
        <w:t>C++</w:t>
      </w:r>
      <w:r>
        <w:rPr>
          <w:rFonts w:ascii="Times New Roman" w:eastAsia="Times New Roman" w:hAnsi="Times New Roman" w:cs="Times New Roman"/>
          <w:spacing w:val="4"/>
          <w:w w:val="1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de.</w:t>
      </w:r>
    </w:p>
    <w:p w14:paraId="78AF5503" w14:textId="77777777" w:rsidR="00176C91" w:rsidRDefault="00176C91">
      <w:pPr>
        <w:spacing w:before="19" w:after="0" w:line="200" w:lineRule="exact"/>
        <w:rPr>
          <w:sz w:val="20"/>
          <w:szCs w:val="20"/>
        </w:rPr>
      </w:pPr>
    </w:p>
    <w:p w14:paraId="795D5F01" w14:textId="77777777" w:rsidR="00176C91" w:rsidRDefault="001C2152">
      <w:pPr>
        <w:spacing w:before="22"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1D869FBC">
          <v:group id="_x0000_s1783" alt="" style="position:absolute;left:0;text-align:left;margin-left:133.75pt;margin-top:1.15pt;width:343.7pt;height:.1pt;z-index:-1699;mso-position-horizontal-relative:page" coordorigin="2675,23" coordsize="6874,2">
            <v:shape id="_x0000_s1784" alt="" style="position:absolute;left:2675;top:23;width:6874;height:2" coordorigin="2675,23" coordsize="6874,0" path="m2675,23r6875,e" filled="f" strokeweight=".28117mm">
              <v:path arrowok="t"/>
            </v:shape>
            <w10:wrap anchorx="page"/>
          </v:group>
        </w:pict>
      </w:r>
      <w:r w:rsidR="002A4A35"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Algorithm</w:t>
      </w:r>
      <w:r w:rsidR="002A4A35">
        <w:rPr>
          <w:rFonts w:ascii="Times New Roman" w:eastAsia="Times New Roman" w:hAnsi="Times New Roman" w:cs="Times New Roman"/>
          <w:b/>
          <w:bCs/>
          <w:spacing w:val="19"/>
          <w:w w:val="116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r w:rsidR="002A4A35">
        <w:rPr>
          <w:rFonts w:ascii="Times New Roman" w:eastAsia="Times New Roman" w:hAnsi="Times New Roman" w:cs="Times New Roman"/>
          <w:b/>
          <w:bCs/>
          <w:spacing w:val="40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07"/>
          <w:sz w:val="20"/>
          <w:szCs w:val="20"/>
        </w:rPr>
        <w:t>CPU-based</w:t>
      </w:r>
      <w:r w:rsidR="002A4A35">
        <w:rPr>
          <w:rFonts w:ascii="Times New Roman" w:eastAsia="Times New Roman" w:hAnsi="Times New Roman" w:cs="Times New Roman"/>
          <w:spacing w:val="13"/>
          <w:w w:val="107"/>
          <w:sz w:val="20"/>
          <w:szCs w:val="20"/>
        </w:rPr>
        <w:t xml:space="preserve"> </w:t>
      </w:r>
      <w:proofErr w:type="gramStart"/>
      <w:r w:rsidR="002A4A35"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 w:rsidR="002A4A35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P</w:t>
      </w:r>
      <w:r w:rsidR="002A4A35">
        <w:rPr>
          <w:rFonts w:ascii="Times New Roman" w:eastAsia="Times New Roman" w:hAnsi="Times New Roman" w:cs="Times New Roman"/>
          <w:w w:val="109"/>
          <w:sz w:val="20"/>
          <w:szCs w:val="20"/>
        </w:rPr>
        <w:t>opulation</w:t>
      </w:r>
      <w:proofErr w:type="gramEnd"/>
      <w:r w:rsidR="002A4A35">
        <w:rPr>
          <w:rFonts w:ascii="Times New Roman" w:eastAsia="Times New Roman" w:hAnsi="Times New Roman" w:cs="Times New Roman"/>
          <w:spacing w:val="19"/>
          <w:w w:val="10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 w:rsidR="002A4A35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01"/>
          <w:sz w:val="20"/>
          <w:szCs w:val="20"/>
        </w:rPr>
        <w:t>M</w:t>
      </w:r>
      <w:r w:rsidR="002A4A35">
        <w:rPr>
          <w:rFonts w:ascii="Times New Roman" w:eastAsia="Times New Roman" w:hAnsi="Times New Roman" w:cs="Times New Roman"/>
          <w:spacing w:val="6"/>
          <w:w w:val="101"/>
          <w:sz w:val="20"/>
          <w:szCs w:val="20"/>
        </w:rPr>
        <w:t>o</w:t>
      </w:r>
      <w:r w:rsidR="002A4A35">
        <w:rPr>
          <w:rFonts w:ascii="Times New Roman" w:eastAsia="Times New Roman" w:hAnsi="Times New Roman" w:cs="Times New Roman"/>
          <w:w w:val="104"/>
          <w:sz w:val="20"/>
          <w:szCs w:val="20"/>
        </w:rPr>
        <w:t>del</w:t>
      </w:r>
    </w:p>
    <w:p w14:paraId="0E12A094" w14:textId="77777777" w:rsidR="00176C91" w:rsidRDefault="001C2152">
      <w:pPr>
        <w:tabs>
          <w:tab w:val="left" w:pos="4940"/>
        </w:tabs>
        <w:spacing w:before="70" w:after="0" w:line="240" w:lineRule="auto"/>
        <w:ind w:left="1014" w:right="-20"/>
        <w:rPr>
          <w:rFonts w:ascii="Times New Roman" w:eastAsia="Times New Roman" w:hAnsi="Times New Roman" w:cs="Times New Roman"/>
          <w:sz w:val="14"/>
          <w:szCs w:val="14"/>
        </w:rPr>
      </w:pPr>
      <w:r>
        <w:pict w14:anchorId="3EA0672D">
          <v:group id="_x0000_s1781" alt="" style="position:absolute;left:0;text-align:left;margin-left:133.75pt;margin-top:1.95pt;width:343.7pt;height:.1pt;z-index:-1698;mso-position-horizontal-relative:page" coordorigin="2675,39" coordsize="6874,2">
            <v:shape id="_x0000_s1782" alt="" style="position:absolute;left:2675;top:39;width:6874;height:2" coordorigin="2675,39" coordsize="6874,0" path="m2675,39r6875,e" filled="f" strokeweight=".14042mm">
              <v:path arrowok="t"/>
            </v:shape>
            <w10:wrap anchorx="page"/>
          </v:group>
        </w:pict>
      </w:r>
      <w:r w:rsidR="002A4A35">
        <w:rPr>
          <w:rFonts w:ascii="Times New Roman" w:eastAsia="Times New Roman" w:hAnsi="Times New Roman" w:cs="Times New Roman"/>
          <w:sz w:val="16"/>
          <w:szCs w:val="16"/>
        </w:rPr>
        <w:t xml:space="preserve">1: </w:t>
      </w:r>
      <w:r w:rsidR="002A4A35"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 w:rsidR="002A4A35">
        <w:rPr>
          <w:rFonts w:ascii="Times New Roman" w:eastAsia="Times New Roman" w:hAnsi="Times New Roman" w:cs="Times New Roman"/>
          <w:b/>
          <w:bCs/>
          <w:w w:val="127"/>
          <w:sz w:val="14"/>
          <w:szCs w:val="14"/>
        </w:rPr>
        <w:t>pr</w:t>
      </w:r>
      <w:r w:rsidR="002A4A35">
        <w:rPr>
          <w:rFonts w:ascii="Times New Roman" w:eastAsia="Times New Roman" w:hAnsi="Times New Roman" w:cs="Times New Roman"/>
          <w:b/>
          <w:bCs/>
          <w:spacing w:val="6"/>
          <w:w w:val="127"/>
          <w:sz w:val="14"/>
          <w:szCs w:val="14"/>
        </w:rPr>
        <w:t>o</w:t>
      </w:r>
      <w:r w:rsidR="002A4A35">
        <w:rPr>
          <w:rFonts w:ascii="Times New Roman" w:eastAsia="Times New Roman" w:hAnsi="Times New Roman" w:cs="Times New Roman"/>
          <w:b/>
          <w:bCs/>
          <w:w w:val="127"/>
          <w:sz w:val="14"/>
          <w:szCs w:val="14"/>
        </w:rPr>
        <w:t>cedure</w:t>
      </w:r>
      <w:r w:rsidR="002A4A35">
        <w:rPr>
          <w:rFonts w:ascii="Times New Roman" w:eastAsia="Times New Roman" w:hAnsi="Times New Roman" w:cs="Times New Roman"/>
          <w:b/>
          <w:bCs/>
          <w:spacing w:val="10"/>
          <w:w w:val="127"/>
          <w:sz w:val="14"/>
          <w:szCs w:val="14"/>
        </w:rPr>
        <w:t xml:space="preserve"> </w:t>
      </w:r>
      <w:proofErr w:type="gramStart"/>
      <w:r w:rsidR="002A4A35">
        <w:rPr>
          <w:rFonts w:ascii="Times New Roman" w:eastAsia="Times New Roman" w:hAnsi="Times New Roman" w:cs="Times New Roman"/>
          <w:w w:val="117"/>
          <w:sz w:val="14"/>
          <w:szCs w:val="14"/>
        </w:rPr>
        <w:t>PBM</w:t>
      </w:r>
      <w:r w:rsidR="002A4A35">
        <w:rPr>
          <w:rFonts w:ascii="Times New Roman" w:eastAsia="Times New Roman" w:hAnsi="Times New Roman" w:cs="Times New Roman"/>
          <w:w w:val="133"/>
          <w:sz w:val="14"/>
          <w:szCs w:val="14"/>
        </w:rPr>
        <w:t>(</w:t>
      </w:r>
      <w:proofErr w:type="gramEnd"/>
      <w:r w:rsidR="002A4A35">
        <w:rPr>
          <w:rFonts w:ascii="Times New Roman" w:eastAsia="Times New Roman" w:hAnsi="Times New Roman" w:cs="Times New Roman"/>
          <w:i/>
          <w:w w:val="135"/>
          <w:sz w:val="14"/>
          <w:szCs w:val="14"/>
        </w:rPr>
        <w:t>N</w:t>
      </w:r>
      <w:r w:rsidR="002A4A35">
        <w:rPr>
          <w:rFonts w:ascii="Times New Roman" w:eastAsia="Times New Roman" w:hAnsi="Times New Roman" w:cs="Times New Roman"/>
          <w:i/>
          <w:w w:val="148"/>
          <w:position w:val="-2"/>
          <w:sz w:val="10"/>
          <w:szCs w:val="10"/>
        </w:rPr>
        <w:t>C</w:t>
      </w:r>
      <w:r w:rsidR="002A4A35">
        <w:rPr>
          <w:rFonts w:ascii="Times New Roman" w:eastAsia="Times New Roman" w:hAnsi="Times New Roman" w:cs="Times New Roman"/>
          <w:i/>
          <w:spacing w:val="-18"/>
          <w:position w:val="-2"/>
          <w:sz w:val="10"/>
          <w:szCs w:val="10"/>
        </w:rPr>
        <w:t xml:space="preserve"> </w:t>
      </w:r>
      <w:proofErr w:type="spellStart"/>
      <w:r w:rsidR="002A4A35">
        <w:rPr>
          <w:rFonts w:ascii="Times New Roman" w:eastAsia="Times New Roman" w:hAnsi="Times New Roman" w:cs="Times New Roman"/>
          <w:i/>
          <w:w w:val="154"/>
          <w:position w:val="-2"/>
          <w:sz w:val="10"/>
          <w:szCs w:val="10"/>
        </w:rPr>
        <w:t>omp</w:t>
      </w:r>
      <w:proofErr w:type="spellEnd"/>
      <w:r w:rsidR="002A4A35">
        <w:rPr>
          <w:rFonts w:ascii="Times New Roman" w:eastAsia="Times New Roman" w:hAnsi="Times New Roman" w:cs="Times New Roman"/>
          <w:i/>
          <w:spacing w:val="-15"/>
          <w:position w:val="-2"/>
          <w:sz w:val="10"/>
          <w:szCs w:val="10"/>
        </w:rPr>
        <w:t xml:space="preserve"> </w:t>
      </w:r>
      <w:r w:rsidR="002A4A35">
        <w:rPr>
          <w:rFonts w:ascii="Times New Roman" w:eastAsia="Times New Roman" w:hAnsi="Times New Roman" w:cs="Times New Roman"/>
          <w:w w:val="128"/>
          <w:sz w:val="14"/>
          <w:szCs w:val="14"/>
        </w:rPr>
        <w:t>,</w:t>
      </w:r>
      <w:r w:rsidR="002A4A35">
        <w:rPr>
          <w:rFonts w:ascii="Times New Roman" w:eastAsia="Times New Roman" w:hAnsi="Times New Roman" w:cs="Times New Roman"/>
          <w:i/>
          <w:w w:val="135"/>
          <w:sz w:val="14"/>
          <w:szCs w:val="14"/>
        </w:rPr>
        <w:t>N</w:t>
      </w:r>
      <w:r w:rsidR="002A4A35">
        <w:rPr>
          <w:rFonts w:ascii="Times New Roman" w:eastAsia="Times New Roman" w:hAnsi="Times New Roman" w:cs="Times New Roman"/>
          <w:i/>
          <w:w w:val="153"/>
          <w:position w:val="-2"/>
          <w:sz w:val="10"/>
          <w:szCs w:val="10"/>
        </w:rPr>
        <w:t>M</w:t>
      </w:r>
      <w:r w:rsidR="002A4A35">
        <w:rPr>
          <w:rFonts w:ascii="Times New Roman" w:eastAsia="Times New Roman" w:hAnsi="Times New Roman" w:cs="Times New Roman"/>
          <w:i/>
          <w:spacing w:val="-14"/>
          <w:position w:val="-2"/>
          <w:sz w:val="10"/>
          <w:szCs w:val="1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42"/>
          <w:position w:val="-2"/>
          <w:sz w:val="10"/>
          <w:szCs w:val="10"/>
        </w:rPr>
        <w:t>P</w:t>
      </w:r>
      <w:r w:rsidR="002A4A35">
        <w:rPr>
          <w:rFonts w:ascii="Times New Roman" w:eastAsia="Times New Roman" w:hAnsi="Times New Roman" w:cs="Times New Roman"/>
          <w:i/>
          <w:spacing w:val="-18"/>
          <w:w w:val="142"/>
          <w:position w:val="-2"/>
          <w:sz w:val="10"/>
          <w:szCs w:val="1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59"/>
          <w:position w:val="-2"/>
          <w:sz w:val="10"/>
          <w:szCs w:val="10"/>
        </w:rPr>
        <w:t>I</w:t>
      </w:r>
      <w:r w:rsidR="002A4A35">
        <w:rPr>
          <w:rFonts w:ascii="Times New Roman" w:eastAsia="Times New Roman" w:hAnsi="Times New Roman" w:cs="Times New Roman"/>
          <w:i/>
          <w:spacing w:val="-12"/>
          <w:w w:val="159"/>
          <w:position w:val="-2"/>
          <w:sz w:val="10"/>
          <w:szCs w:val="10"/>
        </w:rPr>
        <w:t xml:space="preserve"> </w:t>
      </w:r>
      <w:r w:rsidR="002A4A35">
        <w:rPr>
          <w:rFonts w:ascii="Times New Roman" w:eastAsia="Times New Roman" w:hAnsi="Times New Roman" w:cs="Times New Roman"/>
          <w:w w:val="159"/>
          <w:sz w:val="14"/>
          <w:szCs w:val="14"/>
        </w:rPr>
        <w:t>)</w:t>
      </w:r>
      <w:r w:rsidR="002A4A35">
        <w:rPr>
          <w:rFonts w:ascii="Times New Roman" w:eastAsia="Times New Roman" w:hAnsi="Times New Roman" w:cs="Times New Roman"/>
          <w:sz w:val="14"/>
          <w:szCs w:val="14"/>
        </w:rPr>
        <w:tab/>
      </w:r>
      <w:r w:rsidR="002A4A35">
        <w:rPr>
          <w:rFonts w:ascii="Times New Roman" w:eastAsia="Times New Roman" w:hAnsi="Times New Roman" w:cs="Times New Roman"/>
          <w:i/>
          <w:w w:val="49"/>
          <w:sz w:val="14"/>
          <w:szCs w:val="14"/>
        </w:rPr>
        <w:t xml:space="preserve">1&gt;  </w:t>
      </w:r>
      <w:r w:rsidR="002A4A35">
        <w:rPr>
          <w:rFonts w:ascii="Times New Roman" w:eastAsia="Times New Roman" w:hAnsi="Times New Roman" w:cs="Times New Roman"/>
          <w:i/>
          <w:spacing w:val="3"/>
          <w:w w:val="49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35"/>
          <w:sz w:val="14"/>
          <w:szCs w:val="14"/>
        </w:rPr>
        <w:t>N</w:t>
      </w:r>
      <w:r w:rsidR="002A4A35">
        <w:rPr>
          <w:rFonts w:ascii="Times New Roman" w:eastAsia="Times New Roman" w:hAnsi="Times New Roman" w:cs="Times New Roman"/>
          <w:i/>
          <w:w w:val="148"/>
          <w:position w:val="-2"/>
          <w:sz w:val="10"/>
          <w:szCs w:val="10"/>
        </w:rPr>
        <w:t>C</w:t>
      </w:r>
      <w:r w:rsidR="002A4A35">
        <w:rPr>
          <w:rFonts w:ascii="Times New Roman" w:eastAsia="Times New Roman" w:hAnsi="Times New Roman" w:cs="Times New Roman"/>
          <w:i/>
          <w:spacing w:val="-18"/>
          <w:position w:val="-2"/>
          <w:sz w:val="10"/>
          <w:szCs w:val="10"/>
        </w:rPr>
        <w:t xml:space="preserve"> </w:t>
      </w:r>
      <w:proofErr w:type="spellStart"/>
      <w:r w:rsidR="002A4A35">
        <w:rPr>
          <w:rFonts w:ascii="Times New Roman" w:eastAsia="Times New Roman" w:hAnsi="Times New Roman" w:cs="Times New Roman"/>
          <w:i/>
          <w:w w:val="154"/>
          <w:position w:val="-2"/>
          <w:sz w:val="10"/>
          <w:szCs w:val="10"/>
        </w:rPr>
        <w:t>omp</w:t>
      </w:r>
      <w:proofErr w:type="spellEnd"/>
      <w:r w:rsidR="002A4A35">
        <w:rPr>
          <w:rFonts w:ascii="Times New Roman" w:eastAsia="Times New Roman" w:hAnsi="Times New Roman" w:cs="Times New Roman"/>
          <w:i/>
          <w:spacing w:val="25"/>
          <w:w w:val="154"/>
          <w:position w:val="-2"/>
          <w:sz w:val="10"/>
          <w:szCs w:val="10"/>
        </w:rPr>
        <w:t xml:space="preserve"> </w:t>
      </w:r>
      <w:r w:rsidR="002A4A35">
        <w:rPr>
          <w:rFonts w:ascii="Times New Roman" w:eastAsia="Times New Roman" w:hAnsi="Times New Roman" w:cs="Times New Roman"/>
          <w:sz w:val="14"/>
          <w:szCs w:val="14"/>
        </w:rPr>
        <w:t>is</w:t>
      </w:r>
      <w:r w:rsidR="002A4A35">
        <w:rPr>
          <w:rFonts w:ascii="Times New Roman" w:eastAsia="Times New Roman" w:hAnsi="Times New Roman" w:cs="Times New Roman"/>
          <w:spacing w:val="3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w w:val="126"/>
          <w:sz w:val="14"/>
          <w:szCs w:val="14"/>
        </w:rPr>
        <w:t>the</w:t>
      </w:r>
      <w:r w:rsidR="002A4A35">
        <w:rPr>
          <w:rFonts w:ascii="Times New Roman" w:eastAsia="Times New Roman" w:hAnsi="Times New Roman" w:cs="Times New Roman"/>
          <w:spacing w:val="15"/>
          <w:w w:val="126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spacing w:val="-5"/>
          <w:w w:val="126"/>
          <w:sz w:val="14"/>
          <w:szCs w:val="14"/>
        </w:rPr>
        <w:t>n</w:t>
      </w:r>
      <w:r w:rsidR="002A4A35">
        <w:rPr>
          <w:rFonts w:ascii="Times New Roman" w:eastAsia="Times New Roman" w:hAnsi="Times New Roman" w:cs="Times New Roman"/>
          <w:w w:val="126"/>
          <w:sz w:val="14"/>
          <w:szCs w:val="14"/>
        </w:rPr>
        <w:t>u</w:t>
      </w:r>
      <w:r w:rsidR="002A4A35">
        <w:rPr>
          <w:rFonts w:ascii="Times New Roman" w:eastAsia="Times New Roman" w:hAnsi="Times New Roman" w:cs="Times New Roman"/>
          <w:spacing w:val="-5"/>
          <w:w w:val="126"/>
          <w:sz w:val="14"/>
          <w:szCs w:val="14"/>
        </w:rPr>
        <w:t>m</w:t>
      </w:r>
      <w:r w:rsidR="002A4A35">
        <w:rPr>
          <w:rFonts w:ascii="Times New Roman" w:eastAsia="Times New Roman" w:hAnsi="Times New Roman" w:cs="Times New Roman"/>
          <w:spacing w:val="5"/>
          <w:w w:val="126"/>
          <w:sz w:val="14"/>
          <w:szCs w:val="14"/>
        </w:rPr>
        <w:t>b</w:t>
      </w:r>
      <w:r w:rsidR="002A4A35">
        <w:rPr>
          <w:rFonts w:ascii="Times New Roman" w:eastAsia="Times New Roman" w:hAnsi="Times New Roman" w:cs="Times New Roman"/>
          <w:w w:val="126"/>
          <w:sz w:val="14"/>
          <w:szCs w:val="14"/>
        </w:rPr>
        <w:t>er</w:t>
      </w:r>
      <w:r w:rsidR="002A4A35">
        <w:rPr>
          <w:rFonts w:ascii="Times New Roman" w:eastAsia="Times New Roman" w:hAnsi="Times New Roman" w:cs="Times New Roman"/>
          <w:spacing w:val="-2"/>
          <w:w w:val="126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sz w:val="14"/>
          <w:szCs w:val="14"/>
        </w:rPr>
        <w:t>of</w:t>
      </w:r>
      <w:r w:rsidR="002A4A35">
        <w:rPr>
          <w:rFonts w:ascii="Times New Roman" w:eastAsia="Times New Roman" w:hAnsi="Times New Roman" w:cs="Times New Roman"/>
          <w:spacing w:val="31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w w:val="123"/>
          <w:sz w:val="14"/>
          <w:szCs w:val="14"/>
        </w:rPr>
        <w:t>compartme</w:t>
      </w:r>
      <w:r w:rsidR="002A4A35">
        <w:rPr>
          <w:rFonts w:ascii="Times New Roman" w:eastAsia="Times New Roman" w:hAnsi="Times New Roman" w:cs="Times New Roman"/>
          <w:spacing w:val="-3"/>
          <w:w w:val="123"/>
          <w:sz w:val="14"/>
          <w:szCs w:val="14"/>
        </w:rPr>
        <w:t>n</w:t>
      </w:r>
      <w:r w:rsidR="002A4A35">
        <w:rPr>
          <w:rFonts w:ascii="Times New Roman" w:eastAsia="Times New Roman" w:hAnsi="Times New Roman" w:cs="Times New Roman"/>
          <w:w w:val="134"/>
          <w:sz w:val="14"/>
          <w:szCs w:val="14"/>
        </w:rPr>
        <w:t>ts</w:t>
      </w:r>
    </w:p>
    <w:tbl>
      <w:tblPr>
        <w:tblW w:w="0" w:type="auto"/>
        <w:tblInd w:w="9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4008"/>
        <w:gridCol w:w="2543"/>
      </w:tblGrid>
      <w:tr w:rsidR="00176C91" w14:paraId="79933BAF" w14:textId="77777777">
        <w:trPr>
          <w:trHeight w:hRule="exact" w:val="770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7BA700F0" w14:textId="77777777" w:rsidR="00176C91" w:rsidRDefault="002A4A35">
            <w:pPr>
              <w:spacing w:before="44" w:after="0" w:line="240" w:lineRule="auto"/>
              <w:ind w:left="99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6"/>
                <w:szCs w:val="16"/>
              </w:rPr>
              <w:t>2:</w:t>
            </w:r>
          </w:p>
          <w:p w14:paraId="50DBF9B6" w14:textId="77777777" w:rsidR="00176C91" w:rsidRDefault="002A4A35">
            <w:pPr>
              <w:spacing w:before="55" w:after="0" w:line="240" w:lineRule="auto"/>
              <w:ind w:left="99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6"/>
                <w:szCs w:val="16"/>
              </w:rPr>
              <w:t>3:</w:t>
            </w:r>
          </w:p>
          <w:p w14:paraId="2207A525" w14:textId="77777777" w:rsidR="00176C91" w:rsidRDefault="002A4A35">
            <w:pPr>
              <w:spacing w:before="55" w:after="0" w:line="240" w:lineRule="auto"/>
              <w:ind w:left="99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6"/>
                <w:szCs w:val="16"/>
              </w:rPr>
              <w:t>4:</w:t>
            </w: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</w:tcPr>
          <w:p w14:paraId="1A5730BE" w14:textId="77777777" w:rsidR="00176C91" w:rsidRDefault="002A4A35">
            <w:pPr>
              <w:spacing w:before="63" w:after="0" w:line="240" w:lineRule="auto"/>
              <w:ind w:left="146" w:right="-2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Courier" w:eastAsia="Courier" w:hAnsi="Courier" w:cs="Courier"/>
                <w:w w:val="88"/>
                <w:sz w:val="14"/>
                <w:szCs w:val="14"/>
              </w:rPr>
              <w:t xml:space="preserve">Divide </w:t>
            </w:r>
            <w:r>
              <w:rPr>
                <w:rFonts w:ascii="Times New Roman" w:eastAsia="Times New Roman" w:hAnsi="Times New Roman" w:cs="Times New Roman"/>
                <w:i/>
                <w:w w:val="135"/>
                <w:sz w:val="14"/>
                <w:szCs w:val="1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w w:val="148"/>
                <w:position w:val="-2"/>
                <w:sz w:val="10"/>
                <w:szCs w:val="10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pacing w:val="-18"/>
                <w:position w:val="-2"/>
                <w:sz w:val="10"/>
                <w:szCs w:val="1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w w:val="154"/>
                <w:position w:val="-2"/>
                <w:sz w:val="10"/>
                <w:szCs w:val="10"/>
              </w:rPr>
              <w:t>omp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w w:val="154"/>
                <w:position w:val="-2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7"/>
                <w:w w:val="154"/>
                <w:position w:val="-2"/>
                <w:sz w:val="10"/>
                <w:szCs w:val="10"/>
              </w:rPr>
              <w:t xml:space="preserve"> </w:t>
            </w:r>
            <w:r>
              <w:rPr>
                <w:rFonts w:ascii="Courier" w:eastAsia="Courier" w:hAnsi="Courier" w:cs="Courier"/>
                <w:sz w:val="14"/>
                <w:szCs w:val="14"/>
              </w:rPr>
              <w:t>in</w:t>
            </w:r>
            <w:proofErr w:type="gramEnd"/>
            <w:r>
              <w:rPr>
                <w:rFonts w:ascii="Courier" w:eastAsia="Courier" w:hAnsi="Courier" w:cs="Courier"/>
                <w:spacing w:val="-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w w:val="135"/>
                <w:sz w:val="14"/>
                <w:szCs w:val="1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w w:val="153"/>
                <w:position w:val="-2"/>
                <w:sz w:val="10"/>
                <w:szCs w:val="10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pacing w:val="-14"/>
                <w:position w:val="-2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w w:val="142"/>
                <w:position w:val="-2"/>
                <w:sz w:val="10"/>
                <w:szCs w:val="1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-18"/>
                <w:w w:val="142"/>
                <w:position w:val="-2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w w:val="187"/>
                <w:position w:val="-2"/>
                <w:sz w:val="10"/>
                <w:szCs w:val="10"/>
              </w:rPr>
              <w:t>I</w:t>
            </w:r>
          </w:p>
          <w:p w14:paraId="1DF5BA9F" w14:textId="77777777" w:rsidR="00176C91" w:rsidRDefault="002A4A35">
            <w:pPr>
              <w:spacing w:before="66" w:after="0" w:line="240" w:lineRule="auto"/>
              <w:ind w:left="146" w:right="-2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38"/>
                <w:sz w:val="14"/>
                <w:szCs w:val="14"/>
              </w:rPr>
              <w:t>while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3"/>
                <w:w w:val="13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w w:val="138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3"/>
                <w:w w:val="13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w w:val="138"/>
                <w:sz w:val="14"/>
                <w:szCs w:val="14"/>
              </w:rPr>
              <w:t>&lt;</w:t>
            </w:r>
            <w:r>
              <w:rPr>
                <w:rFonts w:ascii="Times New Roman" w:eastAsia="Times New Roman" w:hAnsi="Times New Roman" w:cs="Times New Roman"/>
                <w:i/>
                <w:spacing w:val="-10"/>
                <w:w w:val="13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w w:val="155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w w:val="246"/>
                <w:position w:val="-2"/>
                <w:sz w:val="10"/>
                <w:szCs w:val="10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pacing w:val="-13"/>
                <w:position w:val="-2"/>
                <w:sz w:val="10"/>
                <w:szCs w:val="1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w w:val="151"/>
                <w:position w:val="-2"/>
                <w:sz w:val="10"/>
                <w:szCs w:val="10"/>
              </w:rPr>
              <w:t>inal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w w:val="151"/>
                <w:position w:val="-2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8"/>
                <w:w w:val="151"/>
                <w:position w:val="-2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51"/>
                <w:sz w:val="14"/>
                <w:szCs w:val="14"/>
              </w:rPr>
              <w:t>do</w:t>
            </w:r>
            <w:proofErr w:type="gramEnd"/>
          </w:p>
          <w:p w14:paraId="7705382E" w14:textId="77777777" w:rsidR="00176C91" w:rsidRDefault="002A4A35">
            <w:pPr>
              <w:spacing w:after="0" w:line="259" w:lineRule="exact"/>
              <w:ind w:left="384" w:right="-2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position w:val="1"/>
                <w:sz w:val="14"/>
                <w:szCs w:val="14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Meiryo" w:eastAsia="Meiryo" w:hAnsi="Meiryo" w:cs="Meiryo"/>
                <w:i/>
                <w:w w:val="64"/>
                <w:position w:val="1"/>
                <w:sz w:val="14"/>
                <w:szCs w:val="14"/>
              </w:rPr>
              <w:t>∀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w w:val="140"/>
                <w:position w:val="1"/>
                <w:sz w:val="14"/>
                <w:szCs w:val="1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w w:val="148"/>
                <w:position w:val="-1"/>
                <w:sz w:val="10"/>
                <w:szCs w:val="10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pacing w:val="-18"/>
                <w:position w:val="-1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w w:val="154"/>
                <w:position w:val="-1"/>
                <w:sz w:val="10"/>
                <w:szCs w:val="10"/>
              </w:rPr>
              <w:t>omp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25"/>
                <w:w w:val="154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1"/>
                <w:sz w:val="14"/>
                <w:szCs w:val="14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8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1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28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  <w:position w:val="1"/>
                <w:sz w:val="14"/>
                <w:szCs w:val="14"/>
              </w:rPr>
              <w:t>MPI</w:t>
            </w:r>
            <w:r>
              <w:rPr>
                <w:rFonts w:ascii="Times New Roman" w:eastAsia="Times New Roman" w:hAnsi="Times New Roman" w:cs="Times New Roman"/>
                <w:spacing w:val="19"/>
                <w:w w:val="120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  <w:position w:val="1"/>
                <w:sz w:val="14"/>
                <w:szCs w:val="14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5"/>
                <w:w w:val="120"/>
                <w:position w:val="1"/>
                <w:sz w:val="14"/>
                <w:szCs w:val="14"/>
              </w:rPr>
              <w:t>o</w:t>
            </w:r>
            <w:r>
              <w:rPr>
                <w:rFonts w:ascii="Times New Roman" w:eastAsia="Times New Roman" w:hAnsi="Times New Roman" w:cs="Times New Roman"/>
                <w:w w:val="120"/>
                <w:position w:val="1"/>
                <w:sz w:val="14"/>
                <w:szCs w:val="14"/>
              </w:rPr>
              <w:t>cess</w:t>
            </w:r>
            <w:r>
              <w:rPr>
                <w:rFonts w:ascii="Times New Roman" w:eastAsia="Times New Roman" w:hAnsi="Times New Roman" w:cs="Times New Roman"/>
                <w:spacing w:val="1"/>
                <w:w w:val="120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28"/>
                <w:position w:val="1"/>
                <w:sz w:val="14"/>
                <w:szCs w:val="14"/>
              </w:rPr>
              <w:t>do</w:t>
            </w:r>
          </w:p>
        </w:tc>
        <w:tc>
          <w:tcPr>
            <w:tcW w:w="2543" w:type="dxa"/>
            <w:vMerge w:val="restart"/>
            <w:tcBorders>
              <w:top w:val="nil"/>
              <w:left w:val="nil"/>
              <w:right w:val="nil"/>
            </w:tcBorders>
          </w:tcPr>
          <w:p w14:paraId="1E49356C" w14:textId="77777777" w:rsidR="00176C91" w:rsidRDefault="00176C91"/>
        </w:tc>
      </w:tr>
      <w:tr w:rsidR="00176C91" w14:paraId="7589182E" w14:textId="77777777">
        <w:trPr>
          <w:trHeight w:hRule="exact" w:val="702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2065A568" w14:textId="77777777" w:rsidR="00176C91" w:rsidRDefault="002A4A35">
            <w:pPr>
              <w:spacing w:after="0" w:line="176" w:lineRule="exact"/>
              <w:ind w:left="99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6"/>
                <w:szCs w:val="16"/>
              </w:rPr>
              <w:t>5:</w:t>
            </w:r>
          </w:p>
          <w:p w14:paraId="768751EE" w14:textId="77777777" w:rsidR="00176C91" w:rsidRDefault="002A4A35">
            <w:pPr>
              <w:spacing w:before="55" w:after="0" w:line="240" w:lineRule="auto"/>
              <w:ind w:left="99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6"/>
                <w:szCs w:val="16"/>
              </w:rPr>
              <w:t>6:</w:t>
            </w:r>
          </w:p>
          <w:p w14:paraId="405F1EC8" w14:textId="77777777" w:rsidR="00176C91" w:rsidRDefault="002A4A35">
            <w:pPr>
              <w:spacing w:before="55" w:after="0" w:line="240" w:lineRule="auto"/>
              <w:ind w:left="99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6"/>
                <w:szCs w:val="16"/>
              </w:rPr>
              <w:t>7:</w:t>
            </w: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</w:tcPr>
          <w:p w14:paraId="1C2CBA4C" w14:textId="77777777" w:rsidR="00176C91" w:rsidRDefault="002A4A35">
            <w:pPr>
              <w:spacing w:after="0" w:line="203" w:lineRule="exact"/>
              <w:ind w:left="623" w:right="-2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Courier" w:eastAsia="Courier" w:hAnsi="Courier" w:cs="Courier"/>
                <w:w w:val="88"/>
                <w:position w:val="2"/>
                <w:sz w:val="14"/>
                <w:szCs w:val="14"/>
              </w:rPr>
              <w:t xml:space="preserve">Calculate </w:t>
            </w:r>
            <w:proofErr w:type="gramStart"/>
            <w:r>
              <w:rPr>
                <w:rFonts w:ascii="Meiryo" w:eastAsia="Meiryo" w:hAnsi="Meiryo" w:cs="Meiryo"/>
                <w:i/>
                <w:w w:val="62"/>
                <w:position w:val="2"/>
                <w:sz w:val="14"/>
                <w:szCs w:val="14"/>
              </w:rPr>
              <w:t>'!R</w:t>
            </w:r>
            <w:r>
              <w:rPr>
                <w:rFonts w:ascii="Times New Roman" w:eastAsia="Times New Roman" w:hAnsi="Times New Roman" w:cs="Times New Roman"/>
                <w:i/>
                <w:w w:val="146"/>
                <w:sz w:val="10"/>
                <w:szCs w:val="10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4"/>
                <w:w w:val="146"/>
                <w:sz w:val="10"/>
                <w:szCs w:val="10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  <w:spacing w:val="4"/>
                <w:w w:val="139"/>
                <w:sz w:val="10"/>
                <w:szCs w:val="10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  <w:spacing w:val="4"/>
                <w:w w:val="171"/>
                <w:sz w:val="10"/>
                <w:szCs w:val="1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w w:val="145"/>
                <w:sz w:val="10"/>
                <w:szCs w:val="1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4"/>
                <w:w w:val="145"/>
                <w:sz w:val="10"/>
                <w:szCs w:val="10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  <w:w w:val="167"/>
                <w:sz w:val="10"/>
                <w:szCs w:val="10"/>
              </w:rPr>
              <w:t>ation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0"/>
                <w:szCs w:val="1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0"/>
                <w:szCs w:val="10"/>
              </w:rPr>
              <w:t xml:space="preserve"> </w:t>
            </w:r>
            <w:r>
              <w:rPr>
                <w:rFonts w:ascii="Courier" w:eastAsia="Courier" w:hAnsi="Courier" w:cs="Courier"/>
                <w:w w:val="88"/>
                <w:position w:val="2"/>
                <w:sz w:val="14"/>
                <w:szCs w:val="14"/>
              </w:rPr>
              <w:t xml:space="preserve">for solid bins </w:t>
            </w:r>
            <w:r>
              <w:rPr>
                <w:rFonts w:ascii="Times New Roman" w:eastAsia="Times New Roman" w:hAnsi="Times New Roman" w:cs="Times New Roman"/>
                <w:i/>
                <w:w w:val="138"/>
                <w:position w:val="2"/>
                <w:sz w:val="14"/>
                <w:szCs w:val="14"/>
              </w:rPr>
              <w:t>s</w:t>
            </w:r>
            <w:r>
              <w:rPr>
                <w:rFonts w:ascii="Times New Roman" w:eastAsia="Times New Roman" w:hAnsi="Times New Roman" w:cs="Times New Roman"/>
                <w:w w:val="135"/>
                <w:sz w:val="10"/>
                <w:szCs w:val="1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5"/>
                <w:sz w:val="10"/>
                <w:szCs w:val="10"/>
              </w:rPr>
              <w:t xml:space="preserve"> </w:t>
            </w:r>
            <w:r>
              <w:rPr>
                <w:rFonts w:ascii="Courier" w:eastAsia="Courier" w:hAnsi="Courier" w:cs="Courier"/>
                <w:w w:val="88"/>
                <w:position w:val="2"/>
                <w:sz w:val="14"/>
                <w:szCs w:val="14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w w:val="138"/>
                <w:position w:val="2"/>
                <w:sz w:val="14"/>
                <w:szCs w:val="14"/>
              </w:rPr>
              <w:t>s</w:t>
            </w:r>
            <w:r>
              <w:rPr>
                <w:rFonts w:ascii="Times New Roman" w:eastAsia="Times New Roman" w:hAnsi="Times New Roman" w:cs="Times New Roman"/>
                <w:w w:val="135"/>
                <w:sz w:val="10"/>
                <w:szCs w:val="10"/>
              </w:rPr>
              <w:t>2</w:t>
            </w:r>
          </w:p>
          <w:p w14:paraId="7AF3AEB4" w14:textId="77777777" w:rsidR="00176C91" w:rsidRDefault="002A4A35">
            <w:pPr>
              <w:spacing w:after="0" w:line="239" w:lineRule="exact"/>
              <w:ind w:left="623" w:right="-2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Courier" w:eastAsia="Courier" w:hAnsi="Courier" w:cs="Courier"/>
                <w:w w:val="88"/>
                <w:position w:val="1"/>
                <w:sz w:val="14"/>
                <w:szCs w:val="14"/>
              </w:rPr>
              <w:t xml:space="preserve">Calculate </w:t>
            </w:r>
            <w:proofErr w:type="gramStart"/>
            <w:r>
              <w:rPr>
                <w:rFonts w:ascii="Meiryo" w:eastAsia="Meiryo" w:hAnsi="Meiryo" w:cs="Meiryo"/>
                <w:i/>
                <w:w w:val="62"/>
                <w:position w:val="1"/>
                <w:sz w:val="14"/>
                <w:szCs w:val="14"/>
              </w:rPr>
              <w:t>'!R</w:t>
            </w:r>
            <w:r>
              <w:rPr>
                <w:rFonts w:ascii="Times New Roman" w:eastAsia="Times New Roman" w:hAnsi="Times New Roman" w:cs="Times New Roman"/>
                <w:i/>
                <w:w w:val="146"/>
                <w:position w:val="-1"/>
                <w:sz w:val="10"/>
                <w:szCs w:val="10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spacing w:val="4"/>
                <w:w w:val="146"/>
                <w:position w:val="-1"/>
                <w:sz w:val="10"/>
                <w:szCs w:val="1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w w:val="158"/>
                <w:position w:val="-1"/>
                <w:sz w:val="10"/>
                <w:szCs w:val="10"/>
              </w:rPr>
              <w:t>ea</w:t>
            </w:r>
            <w:r>
              <w:rPr>
                <w:rFonts w:ascii="Times New Roman" w:eastAsia="Times New Roman" w:hAnsi="Times New Roman" w:cs="Times New Roman"/>
                <w:i/>
                <w:spacing w:val="2"/>
                <w:w w:val="158"/>
                <w:position w:val="-1"/>
                <w:sz w:val="10"/>
                <w:szCs w:val="10"/>
              </w:rPr>
              <w:t>k</w:t>
            </w:r>
            <w:r>
              <w:rPr>
                <w:rFonts w:ascii="Times New Roman" w:eastAsia="Times New Roman" w:hAnsi="Times New Roman" w:cs="Times New Roman"/>
                <w:i/>
                <w:w w:val="146"/>
                <w:position w:val="-1"/>
                <w:sz w:val="10"/>
                <w:szCs w:val="10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4"/>
                <w:w w:val="146"/>
                <w:position w:val="-1"/>
                <w:sz w:val="10"/>
                <w:szCs w:val="10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  <w:w w:val="152"/>
                <w:position w:val="-1"/>
                <w:sz w:val="10"/>
                <w:szCs w:val="10"/>
              </w:rPr>
              <w:t>e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position w:val="-1"/>
                <w:sz w:val="10"/>
                <w:szCs w:val="1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spacing w:val="9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Courier" w:eastAsia="Courier" w:hAnsi="Courier" w:cs="Courier"/>
                <w:w w:val="88"/>
                <w:position w:val="1"/>
                <w:sz w:val="14"/>
                <w:szCs w:val="14"/>
              </w:rPr>
              <w:t xml:space="preserve">for solid bins </w:t>
            </w:r>
            <w:r>
              <w:rPr>
                <w:rFonts w:ascii="Times New Roman" w:eastAsia="Times New Roman" w:hAnsi="Times New Roman" w:cs="Times New Roman"/>
                <w:i/>
                <w:w w:val="138"/>
                <w:position w:val="1"/>
                <w:sz w:val="14"/>
                <w:szCs w:val="14"/>
              </w:rPr>
              <w:t>s</w:t>
            </w:r>
            <w:r>
              <w:rPr>
                <w:rFonts w:ascii="Times New Roman" w:eastAsia="Times New Roman" w:hAnsi="Times New Roman" w:cs="Times New Roman"/>
                <w:w w:val="135"/>
                <w:position w:val="-1"/>
                <w:sz w:val="10"/>
                <w:szCs w:val="1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5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Courier" w:eastAsia="Courier" w:hAnsi="Courier" w:cs="Courier"/>
                <w:w w:val="88"/>
                <w:position w:val="1"/>
                <w:sz w:val="14"/>
                <w:szCs w:val="14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w w:val="138"/>
                <w:position w:val="1"/>
                <w:sz w:val="14"/>
                <w:szCs w:val="14"/>
              </w:rPr>
              <w:t>s</w:t>
            </w:r>
            <w:r>
              <w:rPr>
                <w:rFonts w:ascii="Times New Roman" w:eastAsia="Times New Roman" w:hAnsi="Times New Roman" w:cs="Times New Roman"/>
                <w:w w:val="135"/>
                <w:position w:val="-1"/>
                <w:sz w:val="10"/>
                <w:szCs w:val="10"/>
              </w:rPr>
              <w:t>2</w:t>
            </w:r>
          </w:p>
          <w:p w14:paraId="718218F6" w14:textId="77777777" w:rsidR="00176C91" w:rsidRDefault="002A4A35">
            <w:pPr>
              <w:spacing w:before="47" w:after="0" w:line="240" w:lineRule="auto"/>
              <w:ind w:left="623" w:right="-20"/>
              <w:rPr>
                <w:rFonts w:ascii="Courier" w:eastAsia="Courier" w:hAnsi="Courier" w:cs="Courier"/>
                <w:sz w:val="14"/>
                <w:szCs w:val="14"/>
              </w:rPr>
            </w:pPr>
            <w:r>
              <w:rPr>
                <w:rFonts w:ascii="Courier" w:eastAsia="Courier" w:hAnsi="Courier" w:cs="Courier"/>
                <w:w w:val="88"/>
                <w:sz w:val="14"/>
                <w:szCs w:val="14"/>
              </w:rPr>
              <w:t xml:space="preserve">Calculate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w w:val="158"/>
                <w:sz w:val="14"/>
                <w:szCs w:val="1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w w:val="158"/>
                <w:position w:val="-2"/>
                <w:sz w:val="10"/>
                <w:szCs w:val="10"/>
              </w:rPr>
              <w:t>pa</w:t>
            </w:r>
            <w:r>
              <w:rPr>
                <w:rFonts w:ascii="Times New Roman" w:eastAsia="Times New Roman" w:hAnsi="Times New Roman" w:cs="Times New Roman"/>
                <w:i/>
                <w:spacing w:val="6"/>
                <w:w w:val="158"/>
                <w:position w:val="-2"/>
                <w:sz w:val="10"/>
                <w:szCs w:val="1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w w:val="158"/>
                <w:position w:val="-2"/>
                <w:sz w:val="10"/>
                <w:szCs w:val="10"/>
              </w:rPr>
              <w:t xml:space="preserve">ticles </w:t>
            </w:r>
            <w:r>
              <w:rPr>
                <w:rFonts w:ascii="Times New Roman" w:eastAsia="Times New Roman" w:hAnsi="Times New Roman" w:cs="Times New Roman"/>
                <w:i/>
                <w:spacing w:val="8"/>
                <w:w w:val="158"/>
                <w:position w:val="-2"/>
                <w:sz w:val="10"/>
                <w:szCs w:val="10"/>
              </w:rPr>
              <w:t xml:space="preserve"> </w:t>
            </w:r>
            <w:r>
              <w:rPr>
                <w:rFonts w:ascii="Courier" w:eastAsia="Courier" w:hAnsi="Courier" w:cs="Courier"/>
                <w:w w:val="88"/>
                <w:sz w:val="14"/>
                <w:szCs w:val="14"/>
              </w:rPr>
              <w:t>using</w:t>
            </w:r>
            <w:proofErr w:type="gramEnd"/>
            <w:r>
              <w:rPr>
                <w:rFonts w:ascii="Courier" w:eastAsia="Courier" w:hAnsi="Courier" w:cs="Courier"/>
                <w:w w:val="88"/>
                <w:sz w:val="14"/>
                <w:szCs w:val="14"/>
              </w:rPr>
              <w:t xml:space="preserve"> Euler’s </w:t>
            </w:r>
            <w:r>
              <w:rPr>
                <w:rFonts w:ascii="Courier" w:eastAsia="Courier" w:hAnsi="Courier" w:cs="Courier"/>
                <w:sz w:val="14"/>
                <w:szCs w:val="14"/>
              </w:rPr>
              <w:t>method</w:t>
            </w:r>
          </w:p>
        </w:tc>
        <w:tc>
          <w:tcPr>
            <w:tcW w:w="2543" w:type="dxa"/>
            <w:vMerge/>
            <w:tcBorders>
              <w:left w:val="nil"/>
              <w:right w:val="nil"/>
            </w:tcBorders>
          </w:tcPr>
          <w:p w14:paraId="27049306" w14:textId="77777777" w:rsidR="00176C91" w:rsidRDefault="00176C91"/>
        </w:tc>
      </w:tr>
      <w:tr w:rsidR="00176C91" w14:paraId="7EB999B7" w14:textId="77777777">
        <w:trPr>
          <w:trHeight w:hRule="exact" w:val="236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27719619" w14:textId="77777777" w:rsidR="00176C91" w:rsidRDefault="002A4A35">
            <w:pPr>
              <w:spacing w:before="7" w:after="0" w:line="240" w:lineRule="auto"/>
              <w:ind w:left="99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6"/>
                <w:szCs w:val="16"/>
              </w:rPr>
              <w:t>8:</w:t>
            </w: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</w:tcPr>
          <w:p w14:paraId="4B97FA73" w14:textId="77777777" w:rsidR="00176C91" w:rsidRDefault="002A4A35">
            <w:pPr>
              <w:spacing w:before="25" w:after="0" w:line="240" w:lineRule="auto"/>
              <w:ind w:left="384" w:right="-2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26"/>
                <w:sz w:val="14"/>
                <w:szCs w:val="14"/>
              </w:rPr>
              <w:t>end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w w:val="126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26"/>
                <w:sz w:val="14"/>
                <w:szCs w:val="14"/>
              </w:rPr>
              <w:t>for</w:t>
            </w:r>
          </w:p>
        </w:tc>
        <w:tc>
          <w:tcPr>
            <w:tcW w:w="2543" w:type="dxa"/>
            <w:vMerge/>
            <w:tcBorders>
              <w:left w:val="nil"/>
              <w:bottom w:val="nil"/>
              <w:right w:val="nil"/>
            </w:tcBorders>
          </w:tcPr>
          <w:p w14:paraId="206FDE8D" w14:textId="77777777" w:rsidR="00176C91" w:rsidRDefault="00176C91"/>
        </w:tc>
      </w:tr>
      <w:tr w:rsidR="00176C91" w14:paraId="661BCA99" w14:textId="77777777">
        <w:trPr>
          <w:trHeight w:hRule="exact" w:val="242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314B0129" w14:textId="77777777" w:rsidR="00176C91" w:rsidRDefault="002A4A35">
            <w:pPr>
              <w:spacing w:before="10" w:after="0" w:line="240" w:lineRule="auto"/>
              <w:ind w:left="99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6"/>
                <w:szCs w:val="16"/>
              </w:rPr>
              <w:t>9:</w:t>
            </w: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</w:tcPr>
          <w:p w14:paraId="25784927" w14:textId="77777777" w:rsidR="00176C91" w:rsidRDefault="002A4A35">
            <w:pPr>
              <w:spacing w:before="28" w:after="0" w:line="240" w:lineRule="auto"/>
              <w:ind w:left="384" w:right="-2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Courier" w:eastAsia="Courier" w:hAnsi="Courier" w:cs="Courier"/>
                <w:w w:val="88"/>
                <w:sz w:val="14"/>
                <w:szCs w:val="14"/>
              </w:rPr>
              <w:t xml:space="preserve">Collect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w w:val="158"/>
                <w:sz w:val="14"/>
                <w:szCs w:val="1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w w:val="158"/>
                <w:position w:val="-2"/>
                <w:sz w:val="10"/>
                <w:szCs w:val="10"/>
              </w:rPr>
              <w:t>pa</w:t>
            </w:r>
            <w:r>
              <w:rPr>
                <w:rFonts w:ascii="Times New Roman" w:eastAsia="Times New Roman" w:hAnsi="Times New Roman" w:cs="Times New Roman"/>
                <w:i/>
                <w:spacing w:val="6"/>
                <w:w w:val="158"/>
                <w:position w:val="-2"/>
                <w:sz w:val="10"/>
                <w:szCs w:val="1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w w:val="158"/>
                <w:position w:val="-2"/>
                <w:sz w:val="10"/>
                <w:szCs w:val="10"/>
              </w:rPr>
              <w:t xml:space="preserve">ticles </w:t>
            </w:r>
            <w:r>
              <w:rPr>
                <w:rFonts w:ascii="Times New Roman" w:eastAsia="Times New Roman" w:hAnsi="Times New Roman" w:cs="Times New Roman"/>
                <w:i/>
                <w:spacing w:val="8"/>
                <w:w w:val="158"/>
                <w:position w:val="-2"/>
                <w:sz w:val="10"/>
                <w:szCs w:val="10"/>
              </w:rPr>
              <w:t xml:space="preserve"> </w:t>
            </w:r>
            <w:r>
              <w:rPr>
                <w:rFonts w:ascii="Courier" w:eastAsia="Courier" w:hAnsi="Courier" w:cs="Courier"/>
                <w:w w:val="88"/>
                <w:sz w:val="14"/>
                <w:szCs w:val="14"/>
              </w:rPr>
              <w:t>from</w:t>
            </w:r>
            <w:proofErr w:type="gramEnd"/>
            <w:r>
              <w:rPr>
                <w:rFonts w:ascii="Courier" w:eastAsia="Courier" w:hAnsi="Courier" w:cs="Courier"/>
                <w:w w:val="8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w w:val="135"/>
                <w:sz w:val="14"/>
                <w:szCs w:val="1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w w:val="153"/>
                <w:position w:val="-2"/>
                <w:sz w:val="10"/>
                <w:szCs w:val="10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pacing w:val="-14"/>
                <w:position w:val="-2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w w:val="142"/>
                <w:position w:val="-2"/>
                <w:sz w:val="10"/>
                <w:szCs w:val="1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-18"/>
                <w:w w:val="142"/>
                <w:position w:val="-2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w w:val="187"/>
                <w:position w:val="-2"/>
                <w:sz w:val="10"/>
                <w:szCs w:val="10"/>
              </w:rPr>
              <w:t>I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</w:tcPr>
          <w:p w14:paraId="129B2D0B" w14:textId="77777777" w:rsidR="00176C91" w:rsidRDefault="002A4A35">
            <w:pPr>
              <w:spacing w:before="28" w:after="0" w:line="240" w:lineRule="auto"/>
              <w:ind w:left="184" w:right="-2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49"/>
                <w:sz w:val="14"/>
                <w:szCs w:val="14"/>
              </w:rPr>
              <w:t xml:space="preserve">1&gt;  </w:t>
            </w:r>
            <w:r>
              <w:rPr>
                <w:rFonts w:ascii="Times New Roman" w:eastAsia="Times New Roman" w:hAnsi="Times New Roman" w:cs="Times New Roman"/>
                <w:i/>
                <w:spacing w:val="3"/>
                <w:w w:val="4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9"/>
                <w:sz w:val="14"/>
                <w:szCs w:val="14"/>
              </w:rPr>
              <w:t>Master</w:t>
            </w:r>
            <w:r>
              <w:rPr>
                <w:rFonts w:ascii="Times New Roman" w:eastAsia="Times New Roman" w:hAnsi="Times New Roman" w:cs="Times New Roman"/>
                <w:spacing w:val="28"/>
                <w:w w:val="11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9"/>
                <w:sz w:val="14"/>
                <w:szCs w:val="14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6"/>
                <w:w w:val="119"/>
                <w:sz w:val="14"/>
                <w:szCs w:val="14"/>
              </w:rPr>
              <w:t>o</w:t>
            </w:r>
            <w:r>
              <w:rPr>
                <w:rFonts w:ascii="Times New Roman" w:eastAsia="Times New Roman" w:hAnsi="Times New Roman" w:cs="Times New Roman"/>
                <w:w w:val="119"/>
                <w:sz w:val="14"/>
                <w:szCs w:val="14"/>
              </w:rPr>
              <w:t>cess</w:t>
            </w:r>
            <w:r>
              <w:rPr>
                <w:rFonts w:ascii="Times New Roman" w:eastAsia="Times New Roman" w:hAnsi="Times New Roman" w:cs="Times New Roman"/>
                <w:spacing w:val="5"/>
                <w:w w:val="11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9"/>
                <w:sz w:val="14"/>
                <w:szCs w:val="14"/>
              </w:rPr>
              <w:t>collects</w:t>
            </w:r>
            <w:r>
              <w:rPr>
                <w:rFonts w:ascii="Times New Roman" w:eastAsia="Times New Roman" w:hAnsi="Times New Roman" w:cs="Times New Roman"/>
                <w:spacing w:val="8"/>
                <w:w w:val="119"/>
                <w:sz w:val="14"/>
                <w:szCs w:val="1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all </w:t>
            </w:r>
            <w:r>
              <w:rPr>
                <w:rFonts w:ascii="Times New Roman" w:eastAsia="Times New Roman" w:hAnsi="Times New Roman" w:cs="Times New Roman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4"/>
                <w:szCs w:val="14"/>
              </w:rPr>
              <w:t>data</w:t>
            </w:r>
            <w:proofErr w:type="gramEnd"/>
          </w:p>
        </w:tc>
      </w:tr>
      <w:tr w:rsidR="00176C91" w14:paraId="5BAE974C" w14:textId="77777777">
        <w:trPr>
          <w:trHeight w:hRule="exact" w:val="236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533833FC" w14:textId="77777777" w:rsidR="00176C91" w:rsidRDefault="002A4A35">
            <w:pPr>
              <w:spacing w:before="7" w:after="0" w:line="240" w:lineRule="auto"/>
              <w:ind w:left="4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6"/>
                <w:szCs w:val="16"/>
              </w:rPr>
              <w:t>10:</w:t>
            </w: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</w:tcPr>
          <w:p w14:paraId="2E2F33AC" w14:textId="77777777" w:rsidR="00176C91" w:rsidRDefault="002A4A35">
            <w:pPr>
              <w:spacing w:before="25" w:after="0" w:line="240" w:lineRule="auto"/>
              <w:ind w:left="410" w:right="-20"/>
              <w:rPr>
                <w:rFonts w:ascii="Courier" w:eastAsia="Courier" w:hAnsi="Courier" w:cs="Courier"/>
                <w:sz w:val="14"/>
                <w:szCs w:val="14"/>
              </w:rPr>
            </w:pPr>
            <w:r>
              <w:rPr>
                <w:rFonts w:ascii="Courier" w:eastAsia="Courier" w:hAnsi="Courier" w:cs="Courier"/>
                <w:w w:val="88"/>
                <w:sz w:val="14"/>
                <w:szCs w:val="14"/>
              </w:rPr>
              <w:t xml:space="preserve">Calculate </w:t>
            </w:r>
            <w:r>
              <w:rPr>
                <w:rFonts w:ascii="Times New Roman" w:eastAsia="Times New Roman" w:hAnsi="Times New Roman" w:cs="Times New Roman"/>
                <w:i/>
                <w:w w:val="134"/>
                <w:sz w:val="14"/>
                <w:szCs w:val="14"/>
              </w:rPr>
              <w:t>timestep</w:t>
            </w:r>
            <w:r>
              <w:rPr>
                <w:rFonts w:ascii="Times New Roman" w:eastAsia="Times New Roman" w:hAnsi="Times New Roman" w:cs="Times New Roman"/>
                <w:i/>
                <w:spacing w:val="28"/>
                <w:w w:val="134"/>
                <w:sz w:val="14"/>
                <w:szCs w:val="14"/>
              </w:rPr>
              <w:t xml:space="preserve"> </w:t>
            </w:r>
            <w:r>
              <w:rPr>
                <w:rFonts w:ascii="Courier" w:eastAsia="Courier" w:hAnsi="Courier" w:cs="Courier"/>
                <w:w w:val="88"/>
                <w:sz w:val="14"/>
                <w:szCs w:val="14"/>
              </w:rPr>
              <w:t xml:space="preserve">using </w:t>
            </w:r>
            <w:r>
              <w:rPr>
                <w:rFonts w:ascii="Courier" w:eastAsia="Courier" w:hAnsi="Courier" w:cs="Courier"/>
                <w:i/>
                <w:sz w:val="14"/>
                <w:szCs w:val="14"/>
              </w:rPr>
              <w:t>CFL</w:t>
            </w:r>
            <w:r>
              <w:rPr>
                <w:rFonts w:ascii="Courier" w:eastAsia="Courier" w:hAnsi="Courier" w:cs="Courier"/>
                <w:i/>
                <w:spacing w:val="-19"/>
                <w:sz w:val="14"/>
                <w:szCs w:val="14"/>
              </w:rPr>
              <w:t xml:space="preserve"> </w:t>
            </w:r>
            <w:r>
              <w:rPr>
                <w:rFonts w:ascii="Courier" w:eastAsia="Courier" w:hAnsi="Courier" w:cs="Courier"/>
                <w:sz w:val="14"/>
                <w:szCs w:val="14"/>
              </w:rPr>
              <w:t>condition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</w:tcPr>
          <w:p w14:paraId="63DE2141" w14:textId="77777777" w:rsidR="00176C91" w:rsidRDefault="00176C91"/>
        </w:tc>
      </w:tr>
      <w:tr w:rsidR="00176C91" w14:paraId="5BF6256C" w14:textId="77777777">
        <w:trPr>
          <w:trHeight w:hRule="exact" w:val="242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53EF32E6" w14:textId="77777777" w:rsidR="00176C91" w:rsidRDefault="002A4A35">
            <w:pPr>
              <w:spacing w:before="10" w:after="0" w:line="240" w:lineRule="auto"/>
              <w:ind w:left="4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6"/>
                <w:szCs w:val="16"/>
              </w:rPr>
              <w:t>11:</w:t>
            </w: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</w:tcPr>
          <w:p w14:paraId="1A8077CD" w14:textId="77777777" w:rsidR="00176C91" w:rsidRDefault="002A4A35">
            <w:pPr>
              <w:spacing w:before="28" w:after="0" w:line="240" w:lineRule="auto"/>
              <w:ind w:left="410" w:right="-2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51"/>
                <w:position w:val="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w w:val="151"/>
                <w:sz w:val="10"/>
                <w:szCs w:val="10"/>
              </w:rPr>
              <w:t>new</w:t>
            </w:r>
            <w:r>
              <w:rPr>
                <w:rFonts w:ascii="Times New Roman" w:eastAsia="Times New Roman" w:hAnsi="Times New Roman" w:cs="Times New Roman"/>
                <w:i/>
                <w:spacing w:val="33"/>
                <w:w w:val="15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51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5"/>
                <w:w w:val="151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w w:val="151"/>
                <w:position w:val="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-15"/>
                <w:w w:val="151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51"/>
                <w:position w:val="2"/>
                <w:sz w:val="14"/>
                <w:szCs w:val="14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14"/>
                <w:w w:val="151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w w:val="151"/>
                <w:position w:val="2"/>
                <w:sz w:val="14"/>
                <w:szCs w:val="14"/>
              </w:rPr>
              <w:t>timestep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</w:tcPr>
          <w:p w14:paraId="4D80A992" w14:textId="77777777" w:rsidR="00176C91" w:rsidRDefault="00176C91"/>
        </w:tc>
      </w:tr>
      <w:tr w:rsidR="00176C91" w14:paraId="2A361DB2" w14:textId="77777777">
        <w:trPr>
          <w:trHeight w:hRule="exact" w:val="276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0D0682D8" w14:textId="77777777" w:rsidR="00176C91" w:rsidRDefault="002A4A35">
            <w:pPr>
              <w:spacing w:before="7" w:after="0" w:line="240" w:lineRule="auto"/>
              <w:ind w:left="4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6"/>
                <w:szCs w:val="16"/>
              </w:rPr>
              <w:t>12:</w:t>
            </w: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</w:tcPr>
          <w:p w14:paraId="4DD64D71" w14:textId="77777777" w:rsidR="00176C91" w:rsidRDefault="002A4A35">
            <w:pPr>
              <w:spacing w:before="26" w:after="0" w:line="240" w:lineRule="auto"/>
              <w:ind w:left="172" w:right="-2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29"/>
                <w:sz w:val="14"/>
                <w:szCs w:val="14"/>
              </w:rPr>
              <w:t>end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w w:val="12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29"/>
                <w:sz w:val="14"/>
                <w:szCs w:val="14"/>
              </w:rPr>
              <w:t>while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</w:tcPr>
          <w:p w14:paraId="3165D200" w14:textId="77777777" w:rsidR="00176C91" w:rsidRDefault="00176C91"/>
        </w:tc>
      </w:tr>
    </w:tbl>
    <w:p w14:paraId="791E0B61" w14:textId="77777777" w:rsidR="00176C91" w:rsidRDefault="001C2152">
      <w:pPr>
        <w:spacing w:after="0" w:line="157" w:lineRule="exact"/>
        <w:ind w:left="955" w:right="-20"/>
        <w:rPr>
          <w:rFonts w:ascii="Times New Roman" w:eastAsia="Times New Roman" w:hAnsi="Times New Roman" w:cs="Times New Roman"/>
          <w:sz w:val="14"/>
          <w:szCs w:val="14"/>
        </w:rPr>
      </w:pPr>
      <w:r>
        <w:pict w14:anchorId="4CBAE338">
          <v:group id="_x0000_s1779" alt="" style="position:absolute;left:0;text-align:left;margin-left:133.75pt;margin-top:11.3pt;width:343.7pt;height:.1pt;z-index:-1697;mso-position-horizontal-relative:page;mso-position-vertical-relative:text" coordorigin="2675,226" coordsize="6874,2">
            <v:shape id="_x0000_s1780" alt="" style="position:absolute;left:2675;top:226;width:6874;height:2" coordorigin="2675,226" coordsize="6874,0" path="m2675,226r6875,e" filled="f" strokeweight=".14042mm">
              <v:path arrowok="t"/>
            </v:shape>
            <w10:wrap anchorx="page"/>
          </v:group>
        </w:pict>
      </w:r>
      <w:r w:rsidR="002A4A35">
        <w:rPr>
          <w:rFonts w:ascii="Times New Roman" w:eastAsia="Times New Roman" w:hAnsi="Times New Roman" w:cs="Times New Roman"/>
          <w:sz w:val="16"/>
          <w:szCs w:val="16"/>
        </w:rPr>
        <w:t xml:space="preserve">13: </w:t>
      </w:r>
      <w:r w:rsidR="002A4A35"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 w:rsidR="002A4A35">
        <w:rPr>
          <w:rFonts w:ascii="Times New Roman" w:eastAsia="Times New Roman" w:hAnsi="Times New Roman" w:cs="Times New Roman"/>
          <w:b/>
          <w:bCs/>
          <w:w w:val="129"/>
          <w:sz w:val="14"/>
          <w:szCs w:val="14"/>
        </w:rPr>
        <w:t>end</w:t>
      </w:r>
      <w:r w:rsidR="002A4A35">
        <w:rPr>
          <w:rFonts w:ascii="Times New Roman" w:eastAsia="Times New Roman" w:hAnsi="Times New Roman" w:cs="Times New Roman"/>
          <w:b/>
          <w:bCs/>
          <w:spacing w:val="9"/>
          <w:w w:val="129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b/>
          <w:bCs/>
          <w:w w:val="126"/>
          <w:sz w:val="14"/>
          <w:szCs w:val="14"/>
        </w:rPr>
        <w:t>pr</w:t>
      </w:r>
      <w:r w:rsidR="002A4A35">
        <w:rPr>
          <w:rFonts w:ascii="Times New Roman" w:eastAsia="Times New Roman" w:hAnsi="Times New Roman" w:cs="Times New Roman"/>
          <w:b/>
          <w:bCs/>
          <w:spacing w:val="5"/>
          <w:w w:val="126"/>
          <w:sz w:val="14"/>
          <w:szCs w:val="14"/>
        </w:rPr>
        <w:t>o</w:t>
      </w:r>
      <w:r w:rsidR="002A4A35">
        <w:rPr>
          <w:rFonts w:ascii="Times New Roman" w:eastAsia="Times New Roman" w:hAnsi="Times New Roman" w:cs="Times New Roman"/>
          <w:b/>
          <w:bCs/>
          <w:w w:val="128"/>
          <w:sz w:val="14"/>
          <w:szCs w:val="14"/>
        </w:rPr>
        <w:t>cedure</w:t>
      </w:r>
    </w:p>
    <w:p w14:paraId="10A780A7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4FF3640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DD0F5D6" w14:textId="77777777" w:rsidR="00176C91" w:rsidRDefault="00176C91">
      <w:pPr>
        <w:spacing w:before="1" w:after="0" w:line="260" w:lineRule="exact"/>
        <w:rPr>
          <w:sz w:val="26"/>
          <w:szCs w:val="26"/>
        </w:rPr>
      </w:pPr>
    </w:p>
    <w:p w14:paraId="6474029C" w14:textId="77777777" w:rsidR="00176C91" w:rsidRDefault="002A4A35">
      <w:pPr>
        <w:spacing w:before="22"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3.3.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i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implementation</w:t>
      </w:r>
    </w:p>
    <w:p w14:paraId="5194FBC7" w14:textId="77777777" w:rsidR="00176C91" w:rsidRDefault="00176C91">
      <w:pPr>
        <w:spacing w:before="8" w:after="0" w:line="180" w:lineRule="exact"/>
        <w:rPr>
          <w:sz w:val="18"/>
          <w:szCs w:val="18"/>
        </w:rPr>
      </w:pPr>
    </w:p>
    <w:p w14:paraId="5B8BEAB7" w14:textId="77777777" w:rsidR="00176C91" w:rsidRDefault="002A4A35">
      <w:pPr>
        <w:spacing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NVIDIA’s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olkit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extends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language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7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user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defined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functions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created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exe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uted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eral</w:t>
      </w:r>
      <w:proofErr w:type="gramEnd"/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times  in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threads.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thread</w:t>
      </w:r>
      <w:r>
        <w:rPr>
          <w:rFonts w:ascii="Times New Roman" w:eastAsia="Times New Roman" w:hAnsi="Times New Roman" w:cs="Times New Roman"/>
          <w:spacing w:val="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sequence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programmed</w:t>
      </w:r>
      <w:r>
        <w:rPr>
          <w:rFonts w:ascii="Times New Roman" w:eastAsia="Times New Roman" w:hAnsi="Times New Roman" w:cs="Times New Roman"/>
          <w:spacing w:val="-1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instructions</w:t>
      </w:r>
      <w:r>
        <w:rPr>
          <w:rFonts w:ascii="Times New Roman" w:eastAsia="Times New Roman" w:hAnsi="Times New Roman" w:cs="Times New Roman"/>
          <w:spacing w:val="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managed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proofErr w:type="gramEnd"/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computer’s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heduler.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ending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dimensions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can</w:t>
      </w:r>
    </w:p>
    <w:p w14:paraId="21B85E20" w14:textId="77777777" w:rsidR="00176C91" w:rsidRDefault="00176C91">
      <w:pPr>
        <w:spacing w:after="0"/>
        <w:jc w:val="both"/>
        <w:sectPr w:rsidR="00176C91">
          <w:footerReference w:type="default" r:id="rId16"/>
          <w:pgSz w:w="12240" w:h="15840"/>
          <w:pgMar w:top="1480" w:right="1720" w:bottom="1920" w:left="1720" w:header="0" w:footer="1737" w:gutter="0"/>
          <w:pgNumType w:start="12"/>
          <w:cols w:space="720"/>
        </w:sectPr>
      </w:pPr>
    </w:p>
    <w:p w14:paraId="38FFBDD4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6223D71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A9BE035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8F52806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00D2EB2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04C52534" w14:textId="77777777" w:rsidR="00176C91" w:rsidRDefault="002A4A35">
      <w:pPr>
        <w:spacing w:before="22"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execute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instructions</w:t>
      </w:r>
      <w:r>
        <w:rPr>
          <w:rFonts w:ascii="Times New Roman" w:eastAsia="Times New Roman" w:hAnsi="Times New Roman" w:cs="Times New Roman"/>
          <w:spacing w:val="-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1-D,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2-D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3-D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thread</w:t>
      </w:r>
      <w:r>
        <w:rPr>
          <w:rFonts w:ascii="Times New Roman" w:eastAsia="Times New Roman" w:hAnsi="Times New Roman" w:cs="Times New Roman"/>
          <w:spacing w:val="-1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ks.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laun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proofErr w:type="gramStart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ultiple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thread</w:t>
      </w:r>
      <w:proofErr w:type="gramEnd"/>
      <w:r>
        <w:rPr>
          <w:rFonts w:ascii="Times New Roman" w:eastAsia="Times New Roman" w:hAnsi="Times New Roman" w:cs="Times New Roman"/>
          <w:spacing w:val="2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once,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increasing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 executions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grid.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Similar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thread</w:t>
      </w:r>
      <w:r>
        <w:rPr>
          <w:rFonts w:ascii="Times New Roman" w:eastAsia="Times New Roman" w:hAnsi="Times New Roman" w:cs="Times New Roman"/>
          <w:spacing w:val="21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k,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3-D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ending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execution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split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CPU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(also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host)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(also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device).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sensiti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proofErr w:type="gramEnd"/>
      <w:r>
        <w:rPr>
          <w:rFonts w:ascii="Times New Roman" w:eastAsia="Times New Roman" w:hAnsi="Times New Roman" w:cs="Times New Roman"/>
          <w:spacing w:val="5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colle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ion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handled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single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core,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while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more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computationally</w:t>
      </w:r>
      <w:r>
        <w:rPr>
          <w:rFonts w:ascii="Times New Roman" w:eastAsia="Times New Roman" w:hAnsi="Times New Roman" w:cs="Times New Roman"/>
          <w:spacing w:val="3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tensi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tasks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pacing w:val="3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ernels. 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Similar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parallelization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CPUs,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geometry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split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ultiple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ts. </w:t>
      </w:r>
      <w:r>
        <w:rPr>
          <w:rFonts w:ascii="Times New Roman" w:eastAsia="Times New Roman" w:hAnsi="Times New Roman" w:cs="Times New Roman"/>
          <w:spacing w:val="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3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determined</w:t>
      </w:r>
      <w:r>
        <w:rPr>
          <w:rFonts w:ascii="Times New Roman" w:eastAsia="Times New Roman" w:hAnsi="Times New Roman" w:cs="Times New Roman"/>
          <w:spacing w:val="22"/>
          <w:w w:val="10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ernel.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formed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19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ks.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execution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found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</w:p>
    <w:p w14:paraId="1A30FAC2" w14:textId="77777777" w:rsidR="00176C91" w:rsidRDefault="002A4A35">
      <w:pPr>
        <w:spacing w:before="5" w:after="0" w:line="240" w:lineRule="auto"/>
        <w:ind w:left="955" w:right="921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indicate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hange</w:t>
      </w:r>
      <w:r>
        <w:rPr>
          <w:rFonts w:ascii="Times New Roman" w:eastAsia="Times New Roman" w:hAnsi="Times New Roman" w:cs="Times New Roman"/>
          <w:spacing w:val="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tw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CPU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memory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mor</w:t>
      </w:r>
      <w:r>
        <w:rPr>
          <w:rFonts w:ascii="Times New Roman" w:eastAsia="Times New Roman" w:hAnsi="Times New Roman" w:cs="Times New Roman"/>
          <w:spacing w:val="-16"/>
          <w:w w:val="10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6410A729" w14:textId="77777777" w:rsidR="00176C91" w:rsidRDefault="00176C91">
      <w:pPr>
        <w:spacing w:before="19" w:after="0" w:line="200" w:lineRule="exact"/>
        <w:rPr>
          <w:sz w:val="20"/>
          <w:szCs w:val="20"/>
        </w:rPr>
      </w:pPr>
    </w:p>
    <w:p w14:paraId="6DE9C30F" w14:textId="77777777" w:rsidR="00176C91" w:rsidRDefault="001C2152">
      <w:pPr>
        <w:spacing w:before="22"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E2D3F6E">
          <v:group id="_x0000_s1777" alt="" style="position:absolute;left:0;text-align:left;margin-left:133.75pt;margin-top:1.15pt;width:343.7pt;height:.1pt;z-index:-1696;mso-position-horizontal-relative:page" coordorigin="2675,23" coordsize="6874,2">
            <v:shape id="_x0000_s1778" alt="" style="position:absolute;left:2675;top:23;width:6874;height:2" coordorigin="2675,23" coordsize="6874,0" path="m2675,23r6875,e" filled="f" strokeweight=".28117mm">
              <v:path arrowok="t"/>
            </v:shape>
            <w10:wrap anchorx="page"/>
          </v:group>
        </w:pict>
      </w:r>
      <w:r w:rsidR="002A4A35"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Algorithm</w:t>
      </w:r>
      <w:r w:rsidR="002A4A35">
        <w:rPr>
          <w:rFonts w:ascii="Times New Roman" w:eastAsia="Times New Roman" w:hAnsi="Times New Roman" w:cs="Times New Roman"/>
          <w:b/>
          <w:bCs/>
          <w:spacing w:val="19"/>
          <w:w w:val="116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 w:rsidR="002A4A35">
        <w:rPr>
          <w:rFonts w:ascii="Times New Roman" w:eastAsia="Times New Roman" w:hAnsi="Times New Roman" w:cs="Times New Roman"/>
          <w:b/>
          <w:bCs/>
          <w:spacing w:val="40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07"/>
          <w:sz w:val="20"/>
          <w:szCs w:val="20"/>
        </w:rPr>
        <w:t>GPU-based</w:t>
      </w:r>
      <w:r w:rsidR="002A4A35">
        <w:rPr>
          <w:rFonts w:ascii="Times New Roman" w:eastAsia="Times New Roman" w:hAnsi="Times New Roman" w:cs="Times New Roman"/>
          <w:spacing w:val="13"/>
          <w:w w:val="107"/>
          <w:sz w:val="20"/>
          <w:szCs w:val="20"/>
        </w:rPr>
        <w:t xml:space="preserve"> </w:t>
      </w:r>
      <w:proofErr w:type="gramStart"/>
      <w:r w:rsidR="002A4A35"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 w:rsidR="002A4A35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P</w:t>
      </w:r>
      <w:r w:rsidR="002A4A35">
        <w:rPr>
          <w:rFonts w:ascii="Times New Roman" w:eastAsia="Times New Roman" w:hAnsi="Times New Roman" w:cs="Times New Roman"/>
          <w:w w:val="109"/>
          <w:sz w:val="20"/>
          <w:szCs w:val="20"/>
        </w:rPr>
        <w:t>opulation</w:t>
      </w:r>
      <w:proofErr w:type="gramEnd"/>
      <w:r w:rsidR="002A4A35">
        <w:rPr>
          <w:rFonts w:ascii="Times New Roman" w:eastAsia="Times New Roman" w:hAnsi="Times New Roman" w:cs="Times New Roman"/>
          <w:spacing w:val="19"/>
          <w:w w:val="10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 w:rsidR="002A4A35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01"/>
          <w:sz w:val="20"/>
          <w:szCs w:val="20"/>
        </w:rPr>
        <w:t>M</w:t>
      </w:r>
      <w:r w:rsidR="002A4A35">
        <w:rPr>
          <w:rFonts w:ascii="Times New Roman" w:eastAsia="Times New Roman" w:hAnsi="Times New Roman" w:cs="Times New Roman"/>
          <w:spacing w:val="6"/>
          <w:w w:val="101"/>
          <w:sz w:val="20"/>
          <w:szCs w:val="20"/>
        </w:rPr>
        <w:t>o</w:t>
      </w:r>
      <w:r w:rsidR="002A4A35">
        <w:rPr>
          <w:rFonts w:ascii="Times New Roman" w:eastAsia="Times New Roman" w:hAnsi="Times New Roman" w:cs="Times New Roman"/>
          <w:w w:val="104"/>
          <w:sz w:val="20"/>
          <w:szCs w:val="20"/>
        </w:rPr>
        <w:t>del</w:t>
      </w:r>
    </w:p>
    <w:p w14:paraId="3BECF742" w14:textId="77777777" w:rsidR="00176C91" w:rsidRDefault="001C2152">
      <w:pPr>
        <w:tabs>
          <w:tab w:val="left" w:pos="4940"/>
        </w:tabs>
        <w:spacing w:before="70" w:after="0" w:line="240" w:lineRule="auto"/>
        <w:ind w:left="1014" w:right="-20"/>
        <w:rPr>
          <w:rFonts w:ascii="Times New Roman" w:eastAsia="Times New Roman" w:hAnsi="Times New Roman" w:cs="Times New Roman"/>
          <w:sz w:val="14"/>
          <w:szCs w:val="14"/>
        </w:rPr>
      </w:pPr>
      <w:r>
        <w:pict w14:anchorId="75F16AE1">
          <v:group id="_x0000_s1775" alt="" style="position:absolute;left:0;text-align:left;margin-left:133.75pt;margin-top:1.95pt;width:343.7pt;height:.1pt;z-index:-1695;mso-position-horizontal-relative:page" coordorigin="2675,39" coordsize="6874,2">
            <v:shape id="_x0000_s1776" alt="" style="position:absolute;left:2675;top:39;width:6874;height:2" coordorigin="2675,39" coordsize="6874,0" path="m2675,39r6875,e" filled="f" strokeweight=".14042mm">
              <v:path arrowok="t"/>
            </v:shape>
            <w10:wrap anchorx="page"/>
          </v:group>
        </w:pict>
      </w:r>
      <w:r w:rsidR="002A4A35">
        <w:rPr>
          <w:rFonts w:ascii="Times New Roman" w:eastAsia="Times New Roman" w:hAnsi="Times New Roman" w:cs="Times New Roman"/>
          <w:sz w:val="16"/>
          <w:szCs w:val="16"/>
        </w:rPr>
        <w:t xml:space="preserve">1: </w:t>
      </w:r>
      <w:r w:rsidR="002A4A35"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 w:rsidR="002A4A35">
        <w:rPr>
          <w:rFonts w:ascii="Times New Roman" w:eastAsia="Times New Roman" w:hAnsi="Times New Roman" w:cs="Times New Roman"/>
          <w:b/>
          <w:bCs/>
          <w:w w:val="127"/>
          <w:sz w:val="14"/>
          <w:szCs w:val="14"/>
        </w:rPr>
        <w:t>pr</w:t>
      </w:r>
      <w:r w:rsidR="002A4A35">
        <w:rPr>
          <w:rFonts w:ascii="Times New Roman" w:eastAsia="Times New Roman" w:hAnsi="Times New Roman" w:cs="Times New Roman"/>
          <w:b/>
          <w:bCs/>
          <w:spacing w:val="6"/>
          <w:w w:val="127"/>
          <w:sz w:val="14"/>
          <w:szCs w:val="14"/>
        </w:rPr>
        <w:t>o</w:t>
      </w:r>
      <w:r w:rsidR="002A4A35">
        <w:rPr>
          <w:rFonts w:ascii="Times New Roman" w:eastAsia="Times New Roman" w:hAnsi="Times New Roman" w:cs="Times New Roman"/>
          <w:b/>
          <w:bCs/>
          <w:w w:val="127"/>
          <w:sz w:val="14"/>
          <w:szCs w:val="14"/>
        </w:rPr>
        <w:t>cedure</w:t>
      </w:r>
      <w:r w:rsidR="002A4A35">
        <w:rPr>
          <w:rFonts w:ascii="Times New Roman" w:eastAsia="Times New Roman" w:hAnsi="Times New Roman" w:cs="Times New Roman"/>
          <w:b/>
          <w:bCs/>
          <w:spacing w:val="10"/>
          <w:w w:val="127"/>
          <w:sz w:val="14"/>
          <w:szCs w:val="14"/>
        </w:rPr>
        <w:t xml:space="preserve"> </w:t>
      </w:r>
      <w:proofErr w:type="gramStart"/>
      <w:r w:rsidR="002A4A35">
        <w:rPr>
          <w:rFonts w:ascii="Times New Roman" w:eastAsia="Times New Roman" w:hAnsi="Times New Roman" w:cs="Times New Roman"/>
          <w:w w:val="117"/>
          <w:sz w:val="14"/>
          <w:szCs w:val="14"/>
        </w:rPr>
        <w:t>PBM</w:t>
      </w:r>
      <w:r w:rsidR="002A4A35">
        <w:rPr>
          <w:rFonts w:ascii="Times New Roman" w:eastAsia="Times New Roman" w:hAnsi="Times New Roman" w:cs="Times New Roman"/>
          <w:w w:val="133"/>
          <w:sz w:val="14"/>
          <w:szCs w:val="14"/>
        </w:rPr>
        <w:t>(</w:t>
      </w:r>
      <w:proofErr w:type="gramEnd"/>
      <w:r w:rsidR="002A4A35">
        <w:rPr>
          <w:rFonts w:ascii="Times New Roman" w:eastAsia="Times New Roman" w:hAnsi="Times New Roman" w:cs="Times New Roman"/>
          <w:i/>
          <w:w w:val="135"/>
          <w:sz w:val="14"/>
          <w:szCs w:val="14"/>
        </w:rPr>
        <w:t>N</w:t>
      </w:r>
      <w:r w:rsidR="002A4A35">
        <w:rPr>
          <w:rFonts w:ascii="Times New Roman" w:eastAsia="Times New Roman" w:hAnsi="Times New Roman" w:cs="Times New Roman"/>
          <w:i/>
          <w:w w:val="148"/>
          <w:position w:val="-2"/>
          <w:sz w:val="10"/>
          <w:szCs w:val="10"/>
        </w:rPr>
        <w:t>C</w:t>
      </w:r>
      <w:r w:rsidR="002A4A35">
        <w:rPr>
          <w:rFonts w:ascii="Times New Roman" w:eastAsia="Times New Roman" w:hAnsi="Times New Roman" w:cs="Times New Roman"/>
          <w:i/>
          <w:spacing w:val="-18"/>
          <w:position w:val="-2"/>
          <w:sz w:val="10"/>
          <w:szCs w:val="10"/>
        </w:rPr>
        <w:t xml:space="preserve"> </w:t>
      </w:r>
      <w:proofErr w:type="spellStart"/>
      <w:r w:rsidR="002A4A35">
        <w:rPr>
          <w:rFonts w:ascii="Times New Roman" w:eastAsia="Times New Roman" w:hAnsi="Times New Roman" w:cs="Times New Roman"/>
          <w:i/>
          <w:w w:val="154"/>
          <w:position w:val="-2"/>
          <w:sz w:val="10"/>
          <w:szCs w:val="10"/>
        </w:rPr>
        <w:t>omp</w:t>
      </w:r>
      <w:proofErr w:type="spellEnd"/>
      <w:r w:rsidR="002A4A35">
        <w:rPr>
          <w:rFonts w:ascii="Times New Roman" w:eastAsia="Times New Roman" w:hAnsi="Times New Roman" w:cs="Times New Roman"/>
          <w:i/>
          <w:spacing w:val="-15"/>
          <w:position w:val="-2"/>
          <w:sz w:val="10"/>
          <w:szCs w:val="10"/>
        </w:rPr>
        <w:t xml:space="preserve"> </w:t>
      </w:r>
      <w:r w:rsidR="002A4A35">
        <w:rPr>
          <w:rFonts w:ascii="Times New Roman" w:eastAsia="Times New Roman" w:hAnsi="Times New Roman" w:cs="Times New Roman"/>
          <w:w w:val="133"/>
          <w:sz w:val="14"/>
          <w:szCs w:val="14"/>
        </w:rPr>
        <w:t>)</w:t>
      </w:r>
      <w:r w:rsidR="002A4A35">
        <w:rPr>
          <w:rFonts w:ascii="Times New Roman" w:eastAsia="Times New Roman" w:hAnsi="Times New Roman" w:cs="Times New Roman"/>
          <w:sz w:val="14"/>
          <w:szCs w:val="14"/>
        </w:rPr>
        <w:tab/>
      </w:r>
      <w:r w:rsidR="002A4A35">
        <w:rPr>
          <w:rFonts w:ascii="Times New Roman" w:eastAsia="Times New Roman" w:hAnsi="Times New Roman" w:cs="Times New Roman"/>
          <w:i/>
          <w:w w:val="49"/>
          <w:sz w:val="14"/>
          <w:szCs w:val="14"/>
        </w:rPr>
        <w:t xml:space="preserve">1&gt;  </w:t>
      </w:r>
      <w:r w:rsidR="002A4A35">
        <w:rPr>
          <w:rFonts w:ascii="Times New Roman" w:eastAsia="Times New Roman" w:hAnsi="Times New Roman" w:cs="Times New Roman"/>
          <w:i/>
          <w:spacing w:val="3"/>
          <w:w w:val="49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35"/>
          <w:sz w:val="14"/>
          <w:szCs w:val="14"/>
        </w:rPr>
        <w:t>N</w:t>
      </w:r>
      <w:r w:rsidR="002A4A35">
        <w:rPr>
          <w:rFonts w:ascii="Times New Roman" w:eastAsia="Times New Roman" w:hAnsi="Times New Roman" w:cs="Times New Roman"/>
          <w:i/>
          <w:w w:val="148"/>
          <w:position w:val="-2"/>
          <w:sz w:val="10"/>
          <w:szCs w:val="10"/>
        </w:rPr>
        <w:t>C</w:t>
      </w:r>
      <w:r w:rsidR="002A4A35">
        <w:rPr>
          <w:rFonts w:ascii="Times New Roman" w:eastAsia="Times New Roman" w:hAnsi="Times New Roman" w:cs="Times New Roman"/>
          <w:i/>
          <w:spacing w:val="-18"/>
          <w:position w:val="-2"/>
          <w:sz w:val="10"/>
          <w:szCs w:val="10"/>
        </w:rPr>
        <w:t xml:space="preserve"> </w:t>
      </w:r>
      <w:proofErr w:type="spellStart"/>
      <w:r w:rsidR="002A4A35">
        <w:rPr>
          <w:rFonts w:ascii="Times New Roman" w:eastAsia="Times New Roman" w:hAnsi="Times New Roman" w:cs="Times New Roman"/>
          <w:i/>
          <w:w w:val="154"/>
          <w:position w:val="-2"/>
          <w:sz w:val="10"/>
          <w:szCs w:val="10"/>
        </w:rPr>
        <w:t>omp</w:t>
      </w:r>
      <w:proofErr w:type="spellEnd"/>
      <w:r w:rsidR="002A4A35">
        <w:rPr>
          <w:rFonts w:ascii="Times New Roman" w:eastAsia="Times New Roman" w:hAnsi="Times New Roman" w:cs="Times New Roman"/>
          <w:i/>
          <w:spacing w:val="25"/>
          <w:w w:val="154"/>
          <w:position w:val="-2"/>
          <w:sz w:val="10"/>
          <w:szCs w:val="10"/>
        </w:rPr>
        <w:t xml:space="preserve"> </w:t>
      </w:r>
      <w:r w:rsidR="002A4A35">
        <w:rPr>
          <w:rFonts w:ascii="Times New Roman" w:eastAsia="Times New Roman" w:hAnsi="Times New Roman" w:cs="Times New Roman"/>
          <w:sz w:val="14"/>
          <w:szCs w:val="14"/>
        </w:rPr>
        <w:t>is</w:t>
      </w:r>
      <w:r w:rsidR="002A4A35">
        <w:rPr>
          <w:rFonts w:ascii="Times New Roman" w:eastAsia="Times New Roman" w:hAnsi="Times New Roman" w:cs="Times New Roman"/>
          <w:spacing w:val="33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w w:val="126"/>
          <w:sz w:val="14"/>
          <w:szCs w:val="14"/>
        </w:rPr>
        <w:t>the</w:t>
      </w:r>
      <w:r w:rsidR="002A4A35">
        <w:rPr>
          <w:rFonts w:ascii="Times New Roman" w:eastAsia="Times New Roman" w:hAnsi="Times New Roman" w:cs="Times New Roman"/>
          <w:spacing w:val="15"/>
          <w:w w:val="126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spacing w:val="-5"/>
          <w:w w:val="126"/>
          <w:sz w:val="14"/>
          <w:szCs w:val="14"/>
        </w:rPr>
        <w:t>n</w:t>
      </w:r>
      <w:r w:rsidR="002A4A35">
        <w:rPr>
          <w:rFonts w:ascii="Times New Roman" w:eastAsia="Times New Roman" w:hAnsi="Times New Roman" w:cs="Times New Roman"/>
          <w:w w:val="126"/>
          <w:sz w:val="14"/>
          <w:szCs w:val="14"/>
        </w:rPr>
        <w:t>u</w:t>
      </w:r>
      <w:r w:rsidR="002A4A35">
        <w:rPr>
          <w:rFonts w:ascii="Times New Roman" w:eastAsia="Times New Roman" w:hAnsi="Times New Roman" w:cs="Times New Roman"/>
          <w:spacing w:val="-5"/>
          <w:w w:val="126"/>
          <w:sz w:val="14"/>
          <w:szCs w:val="14"/>
        </w:rPr>
        <w:t>m</w:t>
      </w:r>
      <w:r w:rsidR="002A4A35">
        <w:rPr>
          <w:rFonts w:ascii="Times New Roman" w:eastAsia="Times New Roman" w:hAnsi="Times New Roman" w:cs="Times New Roman"/>
          <w:spacing w:val="5"/>
          <w:w w:val="126"/>
          <w:sz w:val="14"/>
          <w:szCs w:val="14"/>
        </w:rPr>
        <w:t>b</w:t>
      </w:r>
      <w:r w:rsidR="002A4A35">
        <w:rPr>
          <w:rFonts w:ascii="Times New Roman" w:eastAsia="Times New Roman" w:hAnsi="Times New Roman" w:cs="Times New Roman"/>
          <w:w w:val="126"/>
          <w:sz w:val="14"/>
          <w:szCs w:val="14"/>
        </w:rPr>
        <w:t>er</w:t>
      </w:r>
      <w:r w:rsidR="002A4A35">
        <w:rPr>
          <w:rFonts w:ascii="Times New Roman" w:eastAsia="Times New Roman" w:hAnsi="Times New Roman" w:cs="Times New Roman"/>
          <w:spacing w:val="-2"/>
          <w:w w:val="126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sz w:val="14"/>
          <w:szCs w:val="14"/>
        </w:rPr>
        <w:t>of</w:t>
      </w:r>
      <w:r w:rsidR="002A4A35">
        <w:rPr>
          <w:rFonts w:ascii="Times New Roman" w:eastAsia="Times New Roman" w:hAnsi="Times New Roman" w:cs="Times New Roman"/>
          <w:spacing w:val="31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w w:val="123"/>
          <w:sz w:val="14"/>
          <w:szCs w:val="14"/>
        </w:rPr>
        <w:t>compartme</w:t>
      </w:r>
      <w:r w:rsidR="002A4A35">
        <w:rPr>
          <w:rFonts w:ascii="Times New Roman" w:eastAsia="Times New Roman" w:hAnsi="Times New Roman" w:cs="Times New Roman"/>
          <w:spacing w:val="-3"/>
          <w:w w:val="123"/>
          <w:sz w:val="14"/>
          <w:szCs w:val="14"/>
        </w:rPr>
        <w:t>n</w:t>
      </w:r>
      <w:r w:rsidR="002A4A35">
        <w:rPr>
          <w:rFonts w:ascii="Times New Roman" w:eastAsia="Times New Roman" w:hAnsi="Times New Roman" w:cs="Times New Roman"/>
          <w:w w:val="134"/>
          <w:sz w:val="14"/>
          <w:szCs w:val="14"/>
        </w:rPr>
        <w:t>ts</w:t>
      </w:r>
    </w:p>
    <w:p w14:paraId="0CD66C88" w14:textId="77777777" w:rsidR="00176C91" w:rsidRDefault="002A4A35">
      <w:pPr>
        <w:tabs>
          <w:tab w:val="left" w:pos="1460"/>
        </w:tabs>
        <w:spacing w:before="48" w:after="0" w:line="240" w:lineRule="auto"/>
        <w:ind w:left="1014" w:right="-20"/>
        <w:rPr>
          <w:rFonts w:ascii="Courier" w:eastAsia="Courier" w:hAnsi="Courier" w:cs="Courier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2:</w:t>
      </w:r>
      <w:r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Copy initial variables from CPU memory </w:t>
      </w:r>
      <w:r>
        <w:rPr>
          <w:rFonts w:ascii="Courier" w:eastAsia="Courier" w:hAnsi="Courier" w:cs="Courier"/>
          <w:sz w:val="14"/>
          <w:szCs w:val="14"/>
        </w:rPr>
        <w:t>to</w:t>
      </w:r>
      <w:r>
        <w:rPr>
          <w:rFonts w:ascii="Courier" w:eastAsia="Courier" w:hAnsi="Courier" w:cs="Courier"/>
          <w:spacing w:val="-30"/>
          <w:sz w:val="14"/>
          <w:szCs w:val="14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GPU </w:t>
      </w:r>
      <w:r>
        <w:rPr>
          <w:rFonts w:ascii="Courier" w:eastAsia="Courier" w:hAnsi="Courier" w:cs="Courier"/>
          <w:sz w:val="14"/>
          <w:szCs w:val="14"/>
        </w:rPr>
        <w:t>memory</w:t>
      </w:r>
    </w:p>
    <w:p w14:paraId="190E50CF" w14:textId="77777777" w:rsidR="00176C91" w:rsidRDefault="002A4A35">
      <w:pPr>
        <w:tabs>
          <w:tab w:val="left" w:pos="1460"/>
          <w:tab w:val="left" w:pos="6340"/>
        </w:tabs>
        <w:spacing w:before="55" w:after="0" w:line="240" w:lineRule="auto"/>
        <w:ind w:left="1014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3:</w:t>
      </w:r>
      <w:r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>GPU initial calculation</w:t>
      </w:r>
      <w:r>
        <w:rPr>
          <w:rFonts w:ascii="Courier" w:eastAsia="Courier" w:hAnsi="Courier" w:cs="Courier"/>
          <w:spacing w:val="1"/>
          <w:w w:val="88"/>
          <w:sz w:val="14"/>
          <w:szCs w:val="14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kernel call from </w:t>
      </w:r>
      <w:r>
        <w:rPr>
          <w:rFonts w:ascii="Courier" w:eastAsia="Courier" w:hAnsi="Courier" w:cs="Courier"/>
          <w:sz w:val="14"/>
          <w:szCs w:val="14"/>
        </w:rPr>
        <w:t>CPU</w:t>
      </w:r>
      <w:r>
        <w:rPr>
          <w:rFonts w:ascii="Courier" w:eastAsia="Courier" w:hAnsi="Courier" w:cs="Courier"/>
          <w:sz w:val="14"/>
          <w:szCs w:val="14"/>
        </w:rPr>
        <w:tab/>
      </w:r>
      <w:r>
        <w:rPr>
          <w:rFonts w:ascii="Times New Roman" w:eastAsia="Times New Roman" w:hAnsi="Times New Roman" w:cs="Times New Roman"/>
          <w:i/>
          <w:w w:val="49"/>
          <w:sz w:val="14"/>
          <w:szCs w:val="14"/>
        </w:rPr>
        <w:t xml:space="preserve">1&gt;  </w:t>
      </w:r>
      <w:r>
        <w:rPr>
          <w:rFonts w:ascii="Times New Roman" w:eastAsia="Times New Roman" w:hAnsi="Times New Roman" w:cs="Times New Roman"/>
          <w:i/>
          <w:spacing w:val="3"/>
          <w:w w:val="4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1"/>
          <w:sz w:val="14"/>
          <w:szCs w:val="14"/>
        </w:rPr>
        <w:t>P</w:t>
      </w:r>
      <w:r>
        <w:rPr>
          <w:rFonts w:ascii="Times New Roman" w:eastAsia="Times New Roman" w:hAnsi="Times New Roman" w:cs="Times New Roman"/>
          <w:w w:val="121"/>
          <w:sz w:val="14"/>
          <w:szCs w:val="14"/>
        </w:rPr>
        <w:t>erformed</w:t>
      </w:r>
      <w:r>
        <w:rPr>
          <w:rFonts w:ascii="Times New Roman" w:eastAsia="Times New Roman" w:hAnsi="Times New Roman" w:cs="Times New Roman"/>
          <w:spacing w:val="15"/>
          <w:w w:val="121"/>
          <w:sz w:val="14"/>
          <w:szCs w:val="1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on </w:t>
      </w:r>
      <w:r>
        <w:rPr>
          <w:rFonts w:ascii="Times New Roman" w:eastAsia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4"/>
          <w:szCs w:val="14"/>
        </w:rPr>
        <w:t>GPU</w:t>
      </w:r>
      <w:proofErr w:type="gramEnd"/>
    </w:p>
    <w:p w14:paraId="553EDFE7" w14:textId="77777777" w:rsidR="00176C91" w:rsidRDefault="002A4A35">
      <w:pPr>
        <w:tabs>
          <w:tab w:val="left" w:pos="1460"/>
        </w:tabs>
        <w:spacing w:before="55" w:after="0" w:line="240" w:lineRule="auto"/>
        <w:ind w:left="1014" w:right="-20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4:</w:t>
      </w:r>
      <w:r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Divide </w:t>
      </w:r>
      <w:r>
        <w:rPr>
          <w:rFonts w:ascii="Times New Roman" w:eastAsia="Times New Roman" w:hAnsi="Times New Roman" w:cs="Times New Roman"/>
          <w:i/>
          <w:w w:val="135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i/>
          <w:w w:val="148"/>
          <w:position w:val="-2"/>
          <w:sz w:val="10"/>
          <w:szCs w:val="10"/>
        </w:rPr>
        <w:t>C</w:t>
      </w:r>
      <w:r>
        <w:rPr>
          <w:rFonts w:ascii="Times New Roman" w:eastAsia="Times New Roman" w:hAnsi="Times New Roman" w:cs="Times New Roman"/>
          <w:i/>
          <w:spacing w:val="-18"/>
          <w:position w:val="-2"/>
          <w:sz w:val="10"/>
          <w:szCs w:val="1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w w:val="154"/>
          <w:position w:val="-2"/>
          <w:sz w:val="10"/>
          <w:szCs w:val="10"/>
        </w:rPr>
        <w:t>omp</w:t>
      </w:r>
      <w:proofErr w:type="spellEnd"/>
      <w:r>
        <w:rPr>
          <w:rFonts w:ascii="Times New Roman" w:eastAsia="Times New Roman" w:hAnsi="Times New Roman" w:cs="Times New Roman"/>
          <w:i/>
          <w:w w:val="154"/>
          <w:position w:val="-2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7"/>
          <w:w w:val="154"/>
          <w:position w:val="-2"/>
          <w:sz w:val="10"/>
          <w:szCs w:val="10"/>
        </w:rPr>
        <w:t xml:space="preserve"> </w:t>
      </w:r>
      <w:r>
        <w:rPr>
          <w:rFonts w:ascii="Courier" w:eastAsia="Courier" w:hAnsi="Courier" w:cs="Courier"/>
          <w:sz w:val="14"/>
          <w:szCs w:val="14"/>
        </w:rPr>
        <w:t>in</w:t>
      </w:r>
      <w:proofErr w:type="gramEnd"/>
      <w:r>
        <w:rPr>
          <w:rFonts w:ascii="Courier" w:eastAsia="Courier" w:hAnsi="Courier" w:cs="Courier"/>
          <w:spacing w:val="-3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35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i/>
          <w:w w:val="148"/>
          <w:position w:val="-2"/>
          <w:sz w:val="10"/>
          <w:szCs w:val="10"/>
        </w:rPr>
        <w:t>bloc</w:t>
      </w:r>
      <w:r>
        <w:rPr>
          <w:rFonts w:ascii="Times New Roman" w:eastAsia="Times New Roman" w:hAnsi="Times New Roman" w:cs="Times New Roman"/>
          <w:i/>
          <w:spacing w:val="2"/>
          <w:w w:val="148"/>
          <w:position w:val="-2"/>
          <w:sz w:val="10"/>
          <w:szCs w:val="10"/>
        </w:rPr>
        <w:t>k</w:t>
      </w:r>
      <w:r>
        <w:rPr>
          <w:rFonts w:ascii="Times New Roman" w:eastAsia="Times New Roman" w:hAnsi="Times New Roman" w:cs="Times New Roman"/>
          <w:i/>
          <w:w w:val="171"/>
          <w:position w:val="-2"/>
          <w:sz w:val="10"/>
          <w:szCs w:val="10"/>
        </w:rPr>
        <w:t>s</w:t>
      </w:r>
    </w:p>
    <w:p w14:paraId="68207E6D" w14:textId="77777777" w:rsidR="00176C91" w:rsidRDefault="002A4A35">
      <w:pPr>
        <w:tabs>
          <w:tab w:val="left" w:pos="1460"/>
        </w:tabs>
        <w:spacing w:before="48" w:after="0" w:line="240" w:lineRule="auto"/>
        <w:ind w:left="1014" w:right="-20"/>
        <w:rPr>
          <w:rFonts w:ascii="Courier" w:eastAsia="Courier" w:hAnsi="Courier" w:cs="Courier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5:</w:t>
      </w:r>
      <w:r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Copy back initial values </w:t>
      </w:r>
      <w:r>
        <w:rPr>
          <w:rFonts w:ascii="Courier" w:eastAsia="Courier" w:hAnsi="Courier" w:cs="Courier"/>
          <w:sz w:val="14"/>
          <w:szCs w:val="14"/>
        </w:rPr>
        <w:t>to</w:t>
      </w:r>
      <w:r>
        <w:rPr>
          <w:rFonts w:ascii="Courier" w:eastAsia="Courier" w:hAnsi="Courier" w:cs="Courier"/>
          <w:spacing w:val="-30"/>
          <w:sz w:val="14"/>
          <w:szCs w:val="14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the CPU </w:t>
      </w:r>
      <w:r>
        <w:rPr>
          <w:rFonts w:ascii="Courier" w:eastAsia="Courier" w:hAnsi="Courier" w:cs="Courier"/>
          <w:sz w:val="14"/>
          <w:szCs w:val="14"/>
        </w:rPr>
        <w:t>RAM</w:t>
      </w:r>
    </w:p>
    <w:p w14:paraId="419F0FD0" w14:textId="77777777" w:rsidR="00176C91" w:rsidRDefault="002A4A35">
      <w:pPr>
        <w:tabs>
          <w:tab w:val="left" w:pos="1460"/>
        </w:tabs>
        <w:spacing w:before="55" w:after="0" w:line="240" w:lineRule="auto"/>
        <w:ind w:left="1014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6:</w:t>
      </w:r>
      <w:r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bCs/>
          <w:w w:val="138"/>
          <w:sz w:val="14"/>
          <w:szCs w:val="14"/>
        </w:rPr>
        <w:t>while</w:t>
      </w:r>
      <w:r>
        <w:rPr>
          <w:rFonts w:ascii="Times New Roman" w:eastAsia="Times New Roman" w:hAnsi="Times New Roman" w:cs="Times New Roman"/>
          <w:b/>
          <w:bCs/>
          <w:spacing w:val="-23"/>
          <w:w w:val="138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38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i/>
          <w:spacing w:val="3"/>
          <w:w w:val="138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38"/>
          <w:sz w:val="14"/>
          <w:szCs w:val="14"/>
        </w:rPr>
        <w:t>&lt;</w:t>
      </w:r>
      <w:r>
        <w:rPr>
          <w:rFonts w:ascii="Times New Roman" w:eastAsia="Times New Roman" w:hAnsi="Times New Roman" w:cs="Times New Roman"/>
          <w:i/>
          <w:spacing w:val="-10"/>
          <w:w w:val="138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55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i/>
          <w:w w:val="246"/>
          <w:position w:val="-2"/>
          <w:sz w:val="10"/>
          <w:szCs w:val="10"/>
        </w:rPr>
        <w:t>f</w:t>
      </w:r>
      <w:r>
        <w:rPr>
          <w:rFonts w:ascii="Times New Roman" w:eastAsia="Times New Roman" w:hAnsi="Times New Roman" w:cs="Times New Roman"/>
          <w:i/>
          <w:spacing w:val="-13"/>
          <w:position w:val="-2"/>
          <w:sz w:val="10"/>
          <w:szCs w:val="1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w w:val="151"/>
          <w:position w:val="-2"/>
          <w:sz w:val="10"/>
          <w:szCs w:val="10"/>
        </w:rPr>
        <w:t>inal</w:t>
      </w:r>
      <w:proofErr w:type="spellEnd"/>
      <w:r>
        <w:rPr>
          <w:rFonts w:ascii="Times New Roman" w:eastAsia="Times New Roman" w:hAnsi="Times New Roman" w:cs="Times New Roman"/>
          <w:i/>
          <w:w w:val="151"/>
          <w:position w:val="-2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18"/>
          <w:w w:val="151"/>
          <w:position w:val="-2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51"/>
          <w:sz w:val="14"/>
          <w:szCs w:val="14"/>
        </w:rPr>
        <w:t>do</w:t>
      </w:r>
      <w:proofErr w:type="gramEnd"/>
    </w:p>
    <w:p w14:paraId="0E2E6DD7" w14:textId="77777777" w:rsidR="00176C91" w:rsidRDefault="002A4A35">
      <w:pPr>
        <w:tabs>
          <w:tab w:val="left" w:pos="1700"/>
        </w:tabs>
        <w:spacing w:before="48" w:after="0" w:line="240" w:lineRule="auto"/>
        <w:ind w:left="1014" w:right="-20"/>
        <w:rPr>
          <w:rFonts w:ascii="Courier" w:eastAsia="Courier" w:hAnsi="Courier" w:cs="Courier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7:</w:t>
      </w:r>
      <w:r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>Copy time-dependent</w:t>
      </w:r>
      <w:r>
        <w:rPr>
          <w:rFonts w:ascii="Courier" w:eastAsia="Courier" w:hAnsi="Courier" w:cs="Courier"/>
          <w:spacing w:val="1"/>
          <w:w w:val="88"/>
          <w:sz w:val="14"/>
          <w:szCs w:val="14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process variables from CPU </w:t>
      </w:r>
      <w:r>
        <w:rPr>
          <w:rFonts w:ascii="Courier" w:eastAsia="Courier" w:hAnsi="Courier" w:cs="Courier"/>
          <w:sz w:val="14"/>
          <w:szCs w:val="14"/>
        </w:rPr>
        <w:t>to</w:t>
      </w:r>
      <w:r>
        <w:rPr>
          <w:rFonts w:ascii="Courier" w:eastAsia="Courier" w:hAnsi="Courier" w:cs="Courier"/>
          <w:spacing w:val="-30"/>
          <w:sz w:val="14"/>
          <w:szCs w:val="14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GPU </w:t>
      </w:r>
      <w:r>
        <w:rPr>
          <w:rFonts w:ascii="Courier" w:eastAsia="Courier" w:hAnsi="Courier" w:cs="Courier"/>
          <w:sz w:val="14"/>
          <w:szCs w:val="14"/>
        </w:rPr>
        <w:t>RAM</w:t>
      </w:r>
    </w:p>
    <w:p w14:paraId="26388B54" w14:textId="77777777" w:rsidR="00176C91" w:rsidRDefault="002A4A35">
      <w:pPr>
        <w:tabs>
          <w:tab w:val="left" w:pos="1700"/>
        </w:tabs>
        <w:spacing w:before="55" w:after="0" w:line="240" w:lineRule="auto"/>
        <w:ind w:left="1014" w:right="-20"/>
        <w:rPr>
          <w:rFonts w:ascii="Courier" w:eastAsia="Courier" w:hAnsi="Courier" w:cs="Courier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8:</w:t>
      </w:r>
      <w:r>
        <w:rPr>
          <w:rFonts w:ascii="Times New Roman" w:eastAsia="Times New Roman" w:hAnsi="Times New Roman" w:cs="Times New Roman"/>
          <w:spacing w:val="-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>GPU aggregation</w:t>
      </w:r>
      <w:r>
        <w:rPr>
          <w:rFonts w:ascii="Courier" w:eastAsia="Courier" w:hAnsi="Courier" w:cs="Courier"/>
          <w:spacing w:val="1"/>
          <w:w w:val="88"/>
          <w:sz w:val="14"/>
          <w:szCs w:val="14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rate kernel call from </w:t>
      </w:r>
      <w:r>
        <w:rPr>
          <w:rFonts w:ascii="Courier" w:eastAsia="Courier" w:hAnsi="Courier" w:cs="Courier"/>
          <w:sz w:val="14"/>
          <w:szCs w:val="14"/>
        </w:rPr>
        <w:t>CPU</w:t>
      </w:r>
    </w:p>
    <w:p w14:paraId="6245CE29" w14:textId="77777777" w:rsidR="00176C91" w:rsidRDefault="002A4A35">
      <w:pPr>
        <w:tabs>
          <w:tab w:val="left" w:pos="1700"/>
          <w:tab w:val="left" w:pos="6340"/>
        </w:tabs>
        <w:spacing w:before="2" w:after="0" w:line="240" w:lineRule="auto"/>
        <w:ind w:left="1014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>9:</w:t>
      </w:r>
      <w:r>
        <w:rPr>
          <w:rFonts w:ascii="Times New Roman" w:eastAsia="Times New Roman" w:hAnsi="Times New Roman" w:cs="Times New Roman"/>
          <w:spacing w:val="-34"/>
          <w:position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ab/>
      </w:r>
      <w:r>
        <w:rPr>
          <w:rFonts w:ascii="Courier" w:eastAsia="Courier" w:hAnsi="Courier" w:cs="Courier"/>
          <w:w w:val="88"/>
          <w:position w:val="2"/>
          <w:sz w:val="14"/>
          <w:szCs w:val="14"/>
        </w:rPr>
        <w:t xml:space="preserve">Calculate </w:t>
      </w:r>
      <w:proofErr w:type="gramStart"/>
      <w:r>
        <w:rPr>
          <w:rFonts w:ascii="Meiryo" w:eastAsia="Meiryo" w:hAnsi="Meiryo" w:cs="Meiryo"/>
          <w:i/>
          <w:w w:val="62"/>
          <w:position w:val="2"/>
          <w:sz w:val="14"/>
          <w:szCs w:val="14"/>
        </w:rPr>
        <w:t>'!R</w:t>
      </w:r>
      <w:proofErr w:type="spellStart"/>
      <w:r>
        <w:rPr>
          <w:rFonts w:ascii="Times New Roman" w:eastAsia="Times New Roman" w:hAnsi="Times New Roman" w:cs="Times New Roman"/>
          <w:i/>
          <w:w w:val="146"/>
          <w:sz w:val="10"/>
          <w:szCs w:val="10"/>
        </w:rPr>
        <w:t>a</w:t>
      </w:r>
      <w:r>
        <w:rPr>
          <w:rFonts w:ascii="Times New Roman" w:eastAsia="Times New Roman" w:hAnsi="Times New Roman" w:cs="Times New Roman"/>
          <w:i/>
          <w:spacing w:val="4"/>
          <w:w w:val="146"/>
          <w:sz w:val="10"/>
          <w:szCs w:val="10"/>
        </w:rPr>
        <w:t>g</w:t>
      </w:r>
      <w:r>
        <w:rPr>
          <w:rFonts w:ascii="Times New Roman" w:eastAsia="Times New Roman" w:hAnsi="Times New Roman" w:cs="Times New Roman"/>
          <w:i/>
          <w:w w:val="139"/>
          <w:sz w:val="10"/>
          <w:szCs w:val="10"/>
        </w:rPr>
        <w:t>g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10"/>
          <w:szCs w:val="10"/>
        </w:rPr>
        <w:t xml:space="preserve">   </w:t>
      </w:r>
      <w:r>
        <w:rPr>
          <w:rFonts w:ascii="Times New Roman" w:eastAsia="Times New Roman" w:hAnsi="Times New Roman" w:cs="Times New Roman"/>
          <w:i/>
          <w:spacing w:val="-12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position w:val="2"/>
          <w:sz w:val="14"/>
          <w:szCs w:val="14"/>
        </w:rPr>
        <w:t xml:space="preserve">for solid bins </w:t>
      </w:r>
      <w:r>
        <w:rPr>
          <w:rFonts w:ascii="Times New Roman" w:eastAsia="Times New Roman" w:hAnsi="Times New Roman" w:cs="Times New Roman"/>
          <w:i/>
          <w:w w:val="138"/>
          <w:position w:val="2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w w:val="135"/>
          <w:sz w:val="10"/>
          <w:szCs w:val="10"/>
        </w:rPr>
        <w:t>1</w:t>
      </w:r>
      <w:r>
        <w:rPr>
          <w:rFonts w:ascii="Times New Roman" w:eastAsia="Times New Roman" w:hAnsi="Times New Roman" w:cs="Times New Roman"/>
          <w:spacing w:val="-15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position w:val="2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i/>
          <w:w w:val="138"/>
          <w:position w:val="2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w w:val="135"/>
          <w:sz w:val="10"/>
          <w:szCs w:val="10"/>
        </w:rPr>
        <w:t>2</w:t>
      </w:r>
      <w:r>
        <w:rPr>
          <w:rFonts w:ascii="Times New Roman" w:eastAsia="Times New Roman" w:hAnsi="Times New Roman" w:cs="Times New Roman"/>
          <w:sz w:val="10"/>
          <w:szCs w:val="10"/>
        </w:rPr>
        <w:tab/>
      </w:r>
      <w:r>
        <w:rPr>
          <w:rFonts w:ascii="Times New Roman" w:eastAsia="Times New Roman" w:hAnsi="Times New Roman" w:cs="Times New Roman"/>
          <w:i/>
          <w:w w:val="49"/>
          <w:position w:val="2"/>
          <w:sz w:val="14"/>
          <w:szCs w:val="14"/>
        </w:rPr>
        <w:t xml:space="preserve">1&gt;  </w:t>
      </w:r>
      <w:r>
        <w:rPr>
          <w:rFonts w:ascii="Times New Roman" w:eastAsia="Times New Roman" w:hAnsi="Times New Roman" w:cs="Times New Roman"/>
          <w:i/>
          <w:spacing w:val="3"/>
          <w:w w:val="49"/>
          <w:position w:val="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1"/>
          <w:position w:val="2"/>
          <w:sz w:val="14"/>
          <w:szCs w:val="14"/>
        </w:rPr>
        <w:t>P</w:t>
      </w:r>
      <w:r>
        <w:rPr>
          <w:rFonts w:ascii="Times New Roman" w:eastAsia="Times New Roman" w:hAnsi="Times New Roman" w:cs="Times New Roman"/>
          <w:w w:val="121"/>
          <w:position w:val="2"/>
          <w:sz w:val="14"/>
          <w:szCs w:val="14"/>
        </w:rPr>
        <w:t>erformed</w:t>
      </w:r>
      <w:r>
        <w:rPr>
          <w:rFonts w:ascii="Times New Roman" w:eastAsia="Times New Roman" w:hAnsi="Times New Roman" w:cs="Times New Roman"/>
          <w:spacing w:val="15"/>
          <w:w w:val="121"/>
          <w:position w:val="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4"/>
          <w:szCs w:val="14"/>
        </w:rPr>
        <w:t xml:space="preserve">on </w:t>
      </w:r>
      <w:r>
        <w:rPr>
          <w:rFonts w:ascii="Times New Roman" w:eastAsia="Times New Roman" w:hAnsi="Times New Roman" w:cs="Times New Roman"/>
          <w:spacing w:val="11"/>
          <w:position w:val="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24"/>
          <w:position w:val="2"/>
          <w:sz w:val="14"/>
          <w:szCs w:val="14"/>
        </w:rPr>
        <w:t>GPU</w:t>
      </w:r>
    </w:p>
    <w:p w14:paraId="2B02E106" w14:textId="77777777" w:rsidR="00176C91" w:rsidRDefault="002A4A35">
      <w:pPr>
        <w:tabs>
          <w:tab w:val="left" w:pos="1720"/>
        </w:tabs>
        <w:spacing w:before="28" w:after="0" w:line="240" w:lineRule="auto"/>
        <w:ind w:left="955" w:right="-20"/>
        <w:rPr>
          <w:rFonts w:ascii="Courier" w:eastAsia="Courier" w:hAnsi="Courier" w:cs="Courier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10: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>GPU aggregation</w:t>
      </w:r>
      <w:r>
        <w:rPr>
          <w:rFonts w:ascii="Courier" w:eastAsia="Courier" w:hAnsi="Courier" w:cs="Courier"/>
          <w:spacing w:val="1"/>
          <w:w w:val="88"/>
          <w:sz w:val="14"/>
          <w:szCs w:val="14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rate kernel call from </w:t>
      </w:r>
      <w:r>
        <w:rPr>
          <w:rFonts w:ascii="Courier" w:eastAsia="Courier" w:hAnsi="Courier" w:cs="Courier"/>
          <w:sz w:val="14"/>
          <w:szCs w:val="14"/>
        </w:rPr>
        <w:t>CPU</w:t>
      </w:r>
    </w:p>
    <w:p w14:paraId="287F6CC3" w14:textId="77777777" w:rsidR="00176C91" w:rsidRDefault="002A4A35">
      <w:pPr>
        <w:tabs>
          <w:tab w:val="left" w:pos="1720"/>
          <w:tab w:val="left" w:pos="6340"/>
        </w:tabs>
        <w:spacing w:before="2" w:after="0" w:line="240" w:lineRule="auto"/>
        <w:ind w:left="955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11: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Calculate </w:t>
      </w:r>
      <w:proofErr w:type="gramStart"/>
      <w:r>
        <w:rPr>
          <w:rFonts w:ascii="Meiryo" w:eastAsia="Meiryo" w:hAnsi="Meiryo" w:cs="Meiryo"/>
          <w:i/>
          <w:w w:val="62"/>
          <w:sz w:val="14"/>
          <w:szCs w:val="14"/>
        </w:rPr>
        <w:t>'!R</w:t>
      </w:r>
      <w:r>
        <w:rPr>
          <w:rFonts w:ascii="Times New Roman" w:eastAsia="Times New Roman" w:hAnsi="Times New Roman" w:cs="Times New Roman"/>
          <w:i/>
          <w:w w:val="146"/>
          <w:position w:val="-2"/>
          <w:sz w:val="10"/>
          <w:szCs w:val="10"/>
        </w:rPr>
        <w:t>b</w:t>
      </w:r>
      <w:r>
        <w:rPr>
          <w:rFonts w:ascii="Times New Roman" w:eastAsia="Times New Roman" w:hAnsi="Times New Roman" w:cs="Times New Roman"/>
          <w:i/>
          <w:spacing w:val="4"/>
          <w:w w:val="146"/>
          <w:position w:val="-2"/>
          <w:sz w:val="10"/>
          <w:szCs w:val="10"/>
        </w:rPr>
        <w:t>r</w:t>
      </w:r>
      <w:r>
        <w:rPr>
          <w:rFonts w:ascii="Times New Roman" w:eastAsia="Times New Roman" w:hAnsi="Times New Roman" w:cs="Times New Roman"/>
          <w:i/>
          <w:w w:val="158"/>
          <w:position w:val="-2"/>
          <w:sz w:val="10"/>
          <w:szCs w:val="10"/>
        </w:rPr>
        <w:t>ea</w:t>
      </w:r>
      <w:r>
        <w:rPr>
          <w:rFonts w:ascii="Times New Roman" w:eastAsia="Times New Roman" w:hAnsi="Times New Roman" w:cs="Times New Roman"/>
          <w:i/>
          <w:spacing w:val="2"/>
          <w:w w:val="158"/>
          <w:position w:val="-2"/>
          <w:sz w:val="10"/>
          <w:szCs w:val="10"/>
        </w:rPr>
        <w:t>k</w:t>
      </w:r>
      <w:r>
        <w:rPr>
          <w:rFonts w:ascii="Times New Roman" w:eastAsia="Times New Roman" w:hAnsi="Times New Roman" w:cs="Times New Roman"/>
          <w:i/>
          <w:w w:val="146"/>
          <w:position w:val="-2"/>
          <w:sz w:val="10"/>
          <w:szCs w:val="10"/>
        </w:rPr>
        <w:t>a</w:t>
      </w:r>
      <w:r>
        <w:rPr>
          <w:rFonts w:ascii="Times New Roman" w:eastAsia="Times New Roman" w:hAnsi="Times New Roman" w:cs="Times New Roman"/>
          <w:i/>
          <w:spacing w:val="4"/>
          <w:w w:val="146"/>
          <w:position w:val="-2"/>
          <w:sz w:val="10"/>
          <w:szCs w:val="10"/>
        </w:rPr>
        <w:t>g</w:t>
      </w:r>
      <w:r>
        <w:rPr>
          <w:rFonts w:ascii="Times New Roman" w:eastAsia="Times New Roman" w:hAnsi="Times New Roman" w:cs="Times New Roman"/>
          <w:i/>
          <w:w w:val="152"/>
          <w:position w:val="-2"/>
          <w:sz w:val="10"/>
          <w:szCs w:val="10"/>
        </w:rPr>
        <w:t>e</w:t>
      </w:r>
      <w:proofErr w:type="gramEnd"/>
      <w:r>
        <w:rPr>
          <w:rFonts w:ascii="Times New Roman" w:eastAsia="Times New Roman" w:hAnsi="Times New Roman" w:cs="Times New Roman"/>
          <w:i/>
          <w:position w:val="-2"/>
          <w:sz w:val="10"/>
          <w:szCs w:val="10"/>
        </w:rPr>
        <w:t xml:space="preserve">  </w:t>
      </w:r>
      <w:r>
        <w:rPr>
          <w:rFonts w:ascii="Times New Roman" w:eastAsia="Times New Roman" w:hAnsi="Times New Roman" w:cs="Times New Roman"/>
          <w:i/>
          <w:spacing w:val="9"/>
          <w:position w:val="-2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for solid bins </w:t>
      </w:r>
      <w:r>
        <w:rPr>
          <w:rFonts w:ascii="Times New Roman" w:eastAsia="Times New Roman" w:hAnsi="Times New Roman" w:cs="Times New Roman"/>
          <w:i/>
          <w:w w:val="138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w w:val="135"/>
          <w:position w:val="-2"/>
          <w:sz w:val="10"/>
          <w:szCs w:val="10"/>
        </w:rPr>
        <w:t>1</w:t>
      </w:r>
      <w:r>
        <w:rPr>
          <w:rFonts w:ascii="Times New Roman" w:eastAsia="Times New Roman" w:hAnsi="Times New Roman" w:cs="Times New Roman"/>
          <w:spacing w:val="-15"/>
          <w:position w:val="-2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>,</w:t>
      </w:r>
      <w:r>
        <w:rPr>
          <w:rFonts w:ascii="Times New Roman" w:eastAsia="Times New Roman" w:hAnsi="Times New Roman" w:cs="Times New Roman"/>
          <w:i/>
          <w:w w:val="138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w w:val="135"/>
          <w:position w:val="-2"/>
          <w:sz w:val="10"/>
          <w:szCs w:val="10"/>
        </w:rPr>
        <w:t>2</w:t>
      </w:r>
      <w:r>
        <w:rPr>
          <w:rFonts w:ascii="Times New Roman" w:eastAsia="Times New Roman" w:hAnsi="Times New Roman" w:cs="Times New Roman"/>
          <w:position w:val="-2"/>
          <w:sz w:val="10"/>
          <w:szCs w:val="10"/>
        </w:rPr>
        <w:tab/>
      </w:r>
      <w:r>
        <w:rPr>
          <w:rFonts w:ascii="Times New Roman" w:eastAsia="Times New Roman" w:hAnsi="Times New Roman" w:cs="Times New Roman"/>
          <w:i/>
          <w:w w:val="49"/>
          <w:sz w:val="14"/>
          <w:szCs w:val="14"/>
        </w:rPr>
        <w:t xml:space="preserve">1&gt;  </w:t>
      </w:r>
      <w:r>
        <w:rPr>
          <w:rFonts w:ascii="Times New Roman" w:eastAsia="Times New Roman" w:hAnsi="Times New Roman" w:cs="Times New Roman"/>
          <w:i/>
          <w:spacing w:val="3"/>
          <w:w w:val="4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1"/>
          <w:sz w:val="14"/>
          <w:szCs w:val="14"/>
        </w:rPr>
        <w:t>P</w:t>
      </w:r>
      <w:r>
        <w:rPr>
          <w:rFonts w:ascii="Times New Roman" w:eastAsia="Times New Roman" w:hAnsi="Times New Roman" w:cs="Times New Roman"/>
          <w:w w:val="121"/>
          <w:sz w:val="14"/>
          <w:szCs w:val="14"/>
        </w:rPr>
        <w:t>erformed</w:t>
      </w:r>
      <w:r>
        <w:rPr>
          <w:rFonts w:ascii="Times New Roman" w:eastAsia="Times New Roman" w:hAnsi="Times New Roman" w:cs="Times New Roman"/>
          <w:spacing w:val="15"/>
          <w:w w:val="12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on </w:t>
      </w:r>
      <w:r>
        <w:rPr>
          <w:rFonts w:ascii="Times New Roman" w:eastAsia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4"/>
          <w:szCs w:val="14"/>
        </w:rPr>
        <w:t>GPU</w:t>
      </w:r>
    </w:p>
    <w:p w14:paraId="3B7C368D" w14:textId="77777777" w:rsidR="00176C91" w:rsidRDefault="002A4A35">
      <w:pPr>
        <w:tabs>
          <w:tab w:val="left" w:pos="1720"/>
        </w:tabs>
        <w:spacing w:before="28" w:after="0" w:line="240" w:lineRule="auto"/>
        <w:ind w:left="955" w:right="-20"/>
        <w:rPr>
          <w:rFonts w:ascii="Courier" w:eastAsia="Courier" w:hAnsi="Courier" w:cs="Courier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12: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Calculate </w:t>
      </w:r>
      <w:proofErr w:type="gramStart"/>
      <w:r>
        <w:rPr>
          <w:rFonts w:ascii="Times New Roman" w:eastAsia="Times New Roman" w:hAnsi="Times New Roman" w:cs="Times New Roman"/>
          <w:i/>
          <w:w w:val="158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i/>
          <w:w w:val="158"/>
          <w:position w:val="-2"/>
          <w:sz w:val="10"/>
          <w:szCs w:val="10"/>
        </w:rPr>
        <w:t>pa</w:t>
      </w:r>
      <w:r>
        <w:rPr>
          <w:rFonts w:ascii="Times New Roman" w:eastAsia="Times New Roman" w:hAnsi="Times New Roman" w:cs="Times New Roman"/>
          <w:i/>
          <w:spacing w:val="6"/>
          <w:w w:val="158"/>
          <w:position w:val="-2"/>
          <w:sz w:val="10"/>
          <w:szCs w:val="10"/>
        </w:rPr>
        <w:t>r</w:t>
      </w:r>
      <w:r>
        <w:rPr>
          <w:rFonts w:ascii="Times New Roman" w:eastAsia="Times New Roman" w:hAnsi="Times New Roman" w:cs="Times New Roman"/>
          <w:i/>
          <w:w w:val="158"/>
          <w:position w:val="-2"/>
          <w:sz w:val="10"/>
          <w:szCs w:val="10"/>
        </w:rPr>
        <w:t xml:space="preserve">ticles </w:t>
      </w:r>
      <w:r>
        <w:rPr>
          <w:rFonts w:ascii="Times New Roman" w:eastAsia="Times New Roman" w:hAnsi="Times New Roman" w:cs="Times New Roman"/>
          <w:i/>
          <w:spacing w:val="8"/>
          <w:w w:val="158"/>
          <w:position w:val="-2"/>
          <w:sz w:val="10"/>
          <w:szCs w:val="10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>using</w:t>
      </w:r>
      <w:proofErr w:type="gramEnd"/>
      <w:r>
        <w:rPr>
          <w:rFonts w:ascii="Courier" w:eastAsia="Courier" w:hAnsi="Courier" w:cs="Courier"/>
          <w:w w:val="88"/>
          <w:sz w:val="14"/>
          <w:szCs w:val="14"/>
        </w:rPr>
        <w:t xml:space="preserve"> Euler’s </w:t>
      </w:r>
      <w:r>
        <w:rPr>
          <w:rFonts w:ascii="Courier" w:eastAsia="Courier" w:hAnsi="Courier" w:cs="Courier"/>
          <w:sz w:val="14"/>
          <w:szCs w:val="14"/>
        </w:rPr>
        <w:t>method</w:t>
      </w:r>
    </w:p>
    <w:p w14:paraId="2745A487" w14:textId="77777777" w:rsidR="00176C91" w:rsidRDefault="002A4A35">
      <w:pPr>
        <w:tabs>
          <w:tab w:val="left" w:pos="1720"/>
        </w:tabs>
        <w:spacing w:before="48" w:after="0" w:line="240" w:lineRule="auto"/>
        <w:ind w:left="955" w:right="-20"/>
        <w:rPr>
          <w:rFonts w:ascii="Courier" w:eastAsia="Courier" w:hAnsi="Courier" w:cs="Courier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13: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Copy back process rate data back </w:t>
      </w:r>
      <w:r>
        <w:rPr>
          <w:rFonts w:ascii="Courier" w:eastAsia="Courier" w:hAnsi="Courier" w:cs="Courier"/>
          <w:sz w:val="14"/>
          <w:szCs w:val="14"/>
        </w:rPr>
        <w:t>to</w:t>
      </w:r>
      <w:r>
        <w:rPr>
          <w:rFonts w:ascii="Courier" w:eastAsia="Courier" w:hAnsi="Courier" w:cs="Courier"/>
          <w:spacing w:val="-30"/>
          <w:sz w:val="14"/>
          <w:szCs w:val="14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the CPU </w:t>
      </w:r>
      <w:r>
        <w:rPr>
          <w:rFonts w:ascii="Courier" w:eastAsia="Courier" w:hAnsi="Courier" w:cs="Courier"/>
          <w:sz w:val="14"/>
          <w:szCs w:val="14"/>
        </w:rPr>
        <w:t>RAM</w:t>
      </w:r>
    </w:p>
    <w:p w14:paraId="35C598B3" w14:textId="77777777" w:rsidR="00176C91" w:rsidRDefault="002A4A35">
      <w:pPr>
        <w:tabs>
          <w:tab w:val="left" w:pos="1720"/>
          <w:tab w:val="left" w:pos="6360"/>
        </w:tabs>
        <w:spacing w:before="55" w:after="0" w:line="240" w:lineRule="auto"/>
        <w:ind w:left="955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14: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Calculate </w:t>
      </w:r>
      <w:r>
        <w:rPr>
          <w:rFonts w:ascii="Times New Roman" w:eastAsia="Times New Roman" w:hAnsi="Times New Roman" w:cs="Times New Roman"/>
          <w:i/>
          <w:w w:val="134"/>
          <w:sz w:val="14"/>
          <w:szCs w:val="14"/>
        </w:rPr>
        <w:t>timestep</w:t>
      </w:r>
      <w:r>
        <w:rPr>
          <w:rFonts w:ascii="Times New Roman" w:eastAsia="Times New Roman" w:hAnsi="Times New Roman" w:cs="Times New Roman"/>
          <w:i/>
          <w:spacing w:val="28"/>
          <w:w w:val="134"/>
          <w:sz w:val="14"/>
          <w:szCs w:val="14"/>
        </w:rPr>
        <w:t xml:space="preserve"> </w:t>
      </w:r>
      <w:r>
        <w:rPr>
          <w:rFonts w:ascii="Courier" w:eastAsia="Courier" w:hAnsi="Courier" w:cs="Courier"/>
          <w:w w:val="88"/>
          <w:sz w:val="14"/>
          <w:szCs w:val="14"/>
        </w:rPr>
        <w:t xml:space="preserve">using </w:t>
      </w:r>
      <w:r>
        <w:rPr>
          <w:rFonts w:ascii="Courier" w:eastAsia="Courier" w:hAnsi="Courier" w:cs="Courier"/>
          <w:i/>
          <w:sz w:val="14"/>
          <w:szCs w:val="14"/>
        </w:rPr>
        <w:t>CFL</w:t>
      </w:r>
      <w:r>
        <w:rPr>
          <w:rFonts w:ascii="Courier" w:eastAsia="Courier" w:hAnsi="Courier" w:cs="Courier"/>
          <w:i/>
          <w:spacing w:val="-19"/>
          <w:sz w:val="14"/>
          <w:szCs w:val="14"/>
        </w:rPr>
        <w:t xml:space="preserve"> </w:t>
      </w:r>
      <w:r>
        <w:rPr>
          <w:rFonts w:ascii="Courier" w:eastAsia="Courier" w:hAnsi="Courier" w:cs="Courier"/>
          <w:sz w:val="14"/>
          <w:szCs w:val="14"/>
        </w:rPr>
        <w:t>condition</w:t>
      </w:r>
      <w:r>
        <w:rPr>
          <w:rFonts w:ascii="Courier" w:eastAsia="Courier" w:hAnsi="Courier" w:cs="Courier"/>
          <w:sz w:val="14"/>
          <w:szCs w:val="14"/>
        </w:rPr>
        <w:tab/>
      </w:r>
      <w:r>
        <w:rPr>
          <w:rFonts w:ascii="Times New Roman" w:eastAsia="Times New Roman" w:hAnsi="Times New Roman" w:cs="Times New Roman"/>
          <w:i/>
          <w:w w:val="49"/>
          <w:sz w:val="14"/>
          <w:szCs w:val="14"/>
        </w:rPr>
        <w:t xml:space="preserve">1&gt;  </w:t>
      </w:r>
      <w:r>
        <w:rPr>
          <w:rFonts w:ascii="Times New Roman" w:eastAsia="Times New Roman" w:hAnsi="Times New Roman" w:cs="Times New Roman"/>
          <w:i/>
          <w:spacing w:val="3"/>
          <w:w w:val="4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1"/>
          <w:sz w:val="14"/>
          <w:szCs w:val="14"/>
        </w:rPr>
        <w:t>P</w:t>
      </w:r>
      <w:r>
        <w:rPr>
          <w:rFonts w:ascii="Times New Roman" w:eastAsia="Times New Roman" w:hAnsi="Times New Roman" w:cs="Times New Roman"/>
          <w:w w:val="121"/>
          <w:sz w:val="14"/>
          <w:szCs w:val="14"/>
        </w:rPr>
        <w:t>erformed</w:t>
      </w:r>
      <w:r>
        <w:rPr>
          <w:rFonts w:ascii="Times New Roman" w:eastAsia="Times New Roman" w:hAnsi="Times New Roman" w:cs="Times New Roman"/>
          <w:spacing w:val="15"/>
          <w:w w:val="121"/>
          <w:sz w:val="14"/>
          <w:szCs w:val="1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on </w:t>
      </w:r>
      <w:r>
        <w:rPr>
          <w:rFonts w:ascii="Times New Roman" w:eastAsia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4"/>
          <w:szCs w:val="14"/>
        </w:rPr>
        <w:t>CPU</w:t>
      </w:r>
      <w:proofErr w:type="gramEnd"/>
    </w:p>
    <w:p w14:paraId="787FD3B4" w14:textId="77777777" w:rsidR="00176C91" w:rsidRDefault="002A4A35">
      <w:pPr>
        <w:tabs>
          <w:tab w:val="left" w:pos="1720"/>
        </w:tabs>
        <w:spacing w:before="55" w:after="0" w:line="240" w:lineRule="auto"/>
        <w:ind w:left="955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>15:</w:t>
      </w:r>
      <w:r>
        <w:rPr>
          <w:rFonts w:ascii="Times New Roman" w:eastAsia="Times New Roman" w:hAnsi="Times New Roman" w:cs="Times New Roman"/>
          <w:spacing w:val="-30"/>
          <w:position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w w:val="151"/>
          <w:position w:val="2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i/>
          <w:w w:val="151"/>
          <w:sz w:val="10"/>
          <w:szCs w:val="10"/>
        </w:rPr>
        <w:t>new</w:t>
      </w:r>
      <w:r>
        <w:rPr>
          <w:rFonts w:ascii="Times New Roman" w:eastAsia="Times New Roman" w:hAnsi="Times New Roman" w:cs="Times New Roman"/>
          <w:i/>
          <w:spacing w:val="33"/>
          <w:w w:val="151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w w:val="151"/>
          <w:position w:val="2"/>
          <w:sz w:val="14"/>
          <w:szCs w:val="14"/>
        </w:rPr>
        <w:t>=</w:t>
      </w:r>
      <w:r>
        <w:rPr>
          <w:rFonts w:ascii="Times New Roman" w:eastAsia="Times New Roman" w:hAnsi="Times New Roman" w:cs="Times New Roman"/>
          <w:spacing w:val="-5"/>
          <w:w w:val="151"/>
          <w:position w:val="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51"/>
          <w:position w:val="2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i/>
          <w:spacing w:val="-15"/>
          <w:w w:val="151"/>
          <w:position w:val="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51"/>
          <w:position w:val="2"/>
          <w:sz w:val="14"/>
          <w:szCs w:val="14"/>
        </w:rPr>
        <w:t>+</w:t>
      </w:r>
      <w:r>
        <w:rPr>
          <w:rFonts w:ascii="Times New Roman" w:eastAsia="Times New Roman" w:hAnsi="Times New Roman" w:cs="Times New Roman"/>
          <w:spacing w:val="-14"/>
          <w:w w:val="151"/>
          <w:position w:val="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51"/>
          <w:position w:val="2"/>
          <w:sz w:val="14"/>
          <w:szCs w:val="14"/>
        </w:rPr>
        <w:t>timestep</w:t>
      </w:r>
    </w:p>
    <w:p w14:paraId="5AE9A7EF" w14:textId="77777777" w:rsidR="00176C91" w:rsidRDefault="002A4A35">
      <w:pPr>
        <w:tabs>
          <w:tab w:val="left" w:pos="1480"/>
        </w:tabs>
        <w:spacing w:before="48" w:after="0" w:line="240" w:lineRule="auto"/>
        <w:ind w:left="955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16: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bCs/>
          <w:w w:val="129"/>
          <w:sz w:val="14"/>
          <w:szCs w:val="14"/>
        </w:rPr>
        <w:t>end</w:t>
      </w:r>
      <w:r>
        <w:rPr>
          <w:rFonts w:ascii="Times New Roman" w:eastAsia="Times New Roman" w:hAnsi="Times New Roman" w:cs="Times New Roman"/>
          <w:b/>
          <w:bCs/>
          <w:spacing w:val="9"/>
          <w:w w:val="1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9"/>
          <w:sz w:val="14"/>
          <w:szCs w:val="14"/>
        </w:rPr>
        <w:t>while</w:t>
      </w:r>
    </w:p>
    <w:p w14:paraId="50DC6C4A" w14:textId="77777777" w:rsidR="00176C91" w:rsidRDefault="002A4A35">
      <w:pPr>
        <w:tabs>
          <w:tab w:val="left" w:pos="1480"/>
        </w:tabs>
        <w:spacing w:before="55" w:after="0" w:line="240" w:lineRule="auto"/>
        <w:ind w:left="955" w:right="-20"/>
        <w:rPr>
          <w:rFonts w:ascii="Courier" w:eastAsia="Courier" w:hAnsi="Courier" w:cs="Courier"/>
          <w:sz w:val="14"/>
          <w:szCs w:val="1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17: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Courier" w:eastAsia="Courier" w:hAnsi="Courier" w:cs="Courier"/>
          <w:w w:val="88"/>
          <w:sz w:val="14"/>
          <w:szCs w:val="14"/>
        </w:rPr>
        <w:t xml:space="preserve">Clear GPU </w:t>
      </w:r>
      <w:r>
        <w:rPr>
          <w:rFonts w:ascii="Courier" w:eastAsia="Courier" w:hAnsi="Courier" w:cs="Courier"/>
          <w:sz w:val="14"/>
          <w:szCs w:val="14"/>
        </w:rPr>
        <w:t>memory</w:t>
      </w:r>
    </w:p>
    <w:p w14:paraId="33334560" w14:textId="77777777" w:rsidR="00176C91" w:rsidRDefault="001C2152">
      <w:pPr>
        <w:spacing w:before="55" w:after="0" w:line="240" w:lineRule="auto"/>
        <w:ind w:left="955" w:right="-20"/>
        <w:rPr>
          <w:rFonts w:ascii="Times New Roman" w:eastAsia="Times New Roman" w:hAnsi="Times New Roman" w:cs="Times New Roman"/>
          <w:sz w:val="14"/>
          <w:szCs w:val="14"/>
        </w:rPr>
      </w:pPr>
      <w:r>
        <w:pict w14:anchorId="5521CFE2">
          <v:group id="_x0000_s1773" alt="" style="position:absolute;left:0;text-align:left;margin-left:133.75pt;margin-top:15.35pt;width:343.7pt;height:.1pt;z-index:-1694;mso-position-horizontal-relative:page" coordorigin="2675,307" coordsize="6874,2">
            <v:shape id="_x0000_s1774" alt="" style="position:absolute;left:2675;top:307;width:6874;height:2" coordorigin="2675,307" coordsize="6874,0" path="m2675,307r6875,e" filled="f" strokeweight=".14042mm">
              <v:path arrowok="t"/>
            </v:shape>
            <w10:wrap anchorx="page"/>
          </v:group>
        </w:pict>
      </w:r>
      <w:r w:rsidR="002A4A35">
        <w:rPr>
          <w:rFonts w:ascii="Times New Roman" w:eastAsia="Times New Roman" w:hAnsi="Times New Roman" w:cs="Times New Roman"/>
          <w:sz w:val="16"/>
          <w:szCs w:val="16"/>
        </w:rPr>
        <w:t xml:space="preserve">18: </w:t>
      </w:r>
      <w:r w:rsidR="002A4A35"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 w:rsidR="002A4A35">
        <w:rPr>
          <w:rFonts w:ascii="Times New Roman" w:eastAsia="Times New Roman" w:hAnsi="Times New Roman" w:cs="Times New Roman"/>
          <w:b/>
          <w:bCs/>
          <w:w w:val="129"/>
          <w:sz w:val="14"/>
          <w:szCs w:val="14"/>
        </w:rPr>
        <w:t>end</w:t>
      </w:r>
      <w:r w:rsidR="002A4A35">
        <w:rPr>
          <w:rFonts w:ascii="Times New Roman" w:eastAsia="Times New Roman" w:hAnsi="Times New Roman" w:cs="Times New Roman"/>
          <w:b/>
          <w:bCs/>
          <w:spacing w:val="9"/>
          <w:w w:val="129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b/>
          <w:bCs/>
          <w:w w:val="126"/>
          <w:sz w:val="14"/>
          <w:szCs w:val="14"/>
        </w:rPr>
        <w:t>pr</w:t>
      </w:r>
      <w:r w:rsidR="002A4A35">
        <w:rPr>
          <w:rFonts w:ascii="Times New Roman" w:eastAsia="Times New Roman" w:hAnsi="Times New Roman" w:cs="Times New Roman"/>
          <w:b/>
          <w:bCs/>
          <w:spacing w:val="5"/>
          <w:w w:val="126"/>
          <w:sz w:val="14"/>
          <w:szCs w:val="14"/>
        </w:rPr>
        <w:t>o</w:t>
      </w:r>
      <w:r w:rsidR="002A4A35">
        <w:rPr>
          <w:rFonts w:ascii="Times New Roman" w:eastAsia="Times New Roman" w:hAnsi="Times New Roman" w:cs="Times New Roman"/>
          <w:b/>
          <w:bCs/>
          <w:w w:val="128"/>
          <w:sz w:val="14"/>
          <w:szCs w:val="14"/>
        </w:rPr>
        <w:t>cedure</w:t>
      </w:r>
    </w:p>
    <w:p w14:paraId="50F93C54" w14:textId="77777777" w:rsidR="00176C91" w:rsidRDefault="00176C91">
      <w:pPr>
        <w:spacing w:after="0"/>
        <w:sectPr w:rsidR="00176C91">
          <w:pgSz w:w="12240" w:h="15840"/>
          <w:pgMar w:top="1480" w:right="1720" w:bottom="1920" w:left="1720" w:header="0" w:footer="1737" w:gutter="0"/>
          <w:cols w:space="720"/>
        </w:sectPr>
      </w:pPr>
    </w:p>
    <w:p w14:paraId="048C5529" w14:textId="77777777" w:rsidR="00176C91" w:rsidRDefault="002A4A35">
      <w:pPr>
        <w:tabs>
          <w:tab w:val="left" w:pos="5160"/>
        </w:tabs>
        <w:spacing w:before="47" w:after="0" w:line="348" w:lineRule="exact"/>
        <w:ind w:left="2317" w:right="-20"/>
        <w:rPr>
          <w:rFonts w:ascii="Calibri" w:eastAsia="Calibri" w:hAnsi="Calibri" w:cs="Calibri"/>
          <w:sz w:val="29"/>
          <w:szCs w:val="29"/>
        </w:rPr>
      </w:pPr>
      <w:r>
        <w:rPr>
          <w:rFonts w:ascii="Calibri" w:eastAsia="Calibri" w:hAnsi="Calibri" w:cs="Calibri"/>
          <w:position w:val="1"/>
          <w:sz w:val="28"/>
          <w:szCs w:val="28"/>
        </w:rPr>
        <w:lastRenderedPageBreak/>
        <w:t>C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P</w:t>
      </w:r>
      <w:r>
        <w:rPr>
          <w:rFonts w:ascii="Calibri" w:eastAsia="Calibri" w:hAnsi="Calibri" w:cs="Calibri"/>
          <w:position w:val="1"/>
          <w:sz w:val="28"/>
          <w:szCs w:val="28"/>
        </w:rPr>
        <w:t>U</w:t>
      </w:r>
      <w:r>
        <w:rPr>
          <w:rFonts w:ascii="Calibri" w:eastAsia="Calibri" w:hAnsi="Calibri" w:cs="Calibri"/>
          <w:spacing w:val="11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(H</w:t>
      </w:r>
      <w:r>
        <w:rPr>
          <w:rFonts w:ascii="Calibri" w:eastAsia="Calibri" w:hAnsi="Calibri" w:cs="Calibri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spacing w:val="-3"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position w:val="1"/>
          <w:sz w:val="28"/>
          <w:szCs w:val="28"/>
        </w:rPr>
        <w:t>t)</w:t>
      </w:r>
      <w:r>
        <w:rPr>
          <w:rFonts w:ascii="Calibri" w:eastAsia="Calibri" w:hAnsi="Calibri" w:cs="Calibri"/>
          <w:spacing w:val="-48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ab/>
      </w:r>
      <w:r>
        <w:rPr>
          <w:rFonts w:ascii="Calibri" w:eastAsia="Calibri" w:hAnsi="Calibri" w:cs="Calibri"/>
          <w:sz w:val="29"/>
          <w:szCs w:val="29"/>
        </w:rPr>
        <w:t>GPU</w:t>
      </w:r>
      <w:r>
        <w:rPr>
          <w:rFonts w:ascii="Calibri" w:eastAsia="Calibri" w:hAnsi="Calibri" w:cs="Calibri"/>
          <w:spacing w:val="-7"/>
          <w:sz w:val="29"/>
          <w:szCs w:val="29"/>
        </w:rPr>
        <w:t xml:space="preserve"> </w:t>
      </w:r>
      <w:r>
        <w:rPr>
          <w:rFonts w:ascii="Calibri" w:eastAsia="Calibri" w:hAnsi="Calibri" w:cs="Calibri"/>
          <w:spacing w:val="-1"/>
          <w:sz w:val="29"/>
          <w:szCs w:val="29"/>
        </w:rPr>
        <w:t>(</w:t>
      </w:r>
      <w:r>
        <w:rPr>
          <w:rFonts w:ascii="Calibri" w:eastAsia="Calibri" w:hAnsi="Calibri" w:cs="Calibri"/>
          <w:sz w:val="29"/>
          <w:szCs w:val="29"/>
        </w:rPr>
        <w:t>D</w:t>
      </w:r>
      <w:r>
        <w:rPr>
          <w:rFonts w:ascii="Calibri" w:eastAsia="Calibri" w:hAnsi="Calibri" w:cs="Calibri"/>
          <w:spacing w:val="-2"/>
          <w:sz w:val="29"/>
          <w:szCs w:val="29"/>
        </w:rPr>
        <w:t>e</w:t>
      </w:r>
      <w:r>
        <w:rPr>
          <w:rFonts w:ascii="Calibri" w:eastAsia="Calibri" w:hAnsi="Calibri" w:cs="Calibri"/>
          <w:sz w:val="29"/>
          <w:szCs w:val="29"/>
        </w:rPr>
        <w:t>vi</w:t>
      </w:r>
      <w:r>
        <w:rPr>
          <w:rFonts w:ascii="Calibri" w:eastAsia="Calibri" w:hAnsi="Calibri" w:cs="Calibri"/>
          <w:spacing w:val="-1"/>
          <w:sz w:val="29"/>
          <w:szCs w:val="29"/>
        </w:rPr>
        <w:t>c</w:t>
      </w:r>
      <w:r>
        <w:rPr>
          <w:rFonts w:ascii="Calibri" w:eastAsia="Calibri" w:hAnsi="Calibri" w:cs="Calibri"/>
          <w:sz w:val="29"/>
          <w:szCs w:val="29"/>
        </w:rPr>
        <w:t>e)</w:t>
      </w:r>
    </w:p>
    <w:p w14:paraId="16ABB5ED" w14:textId="77777777" w:rsidR="00176C91" w:rsidRDefault="00176C91">
      <w:pPr>
        <w:spacing w:before="1" w:after="0" w:line="160" w:lineRule="exact"/>
        <w:rPr>
          <w:sz w:val="16"/>
          <w:szCs w:val="16"/>
        </w:rPr>
      </w:pPr>
    </w:p>
    <w:p w14:paraId="546F0922" w14:textId="77777777" w:rsidR="00176C91" w:rsidRDefault="002A4A35">
      <w:pPr>
        <w:spacing w:before="25" w:after="0" w:line="204" w:lineRule="exact"/>
        <w:ind w:left="2787" w:right="-2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pacing w:val="-1"/>
          <w:sz w:val="17"/>
          <w:szCs w:val="17"/>
        </w:rPr>
        <w:t>St</w:t>
      </w:r>
      <w:r>
        <w:rPr>
          <w:rFonts w:ascii="Calibri" w:eastAsia="Calibri" w:hAnsi="Calibri" w:cs="Calibri"/>
          <w:sz w:val="17"/>
          <w:szCs w:val="17"/>
        </w:rPr>
        <w:t>art</w:t>
      </w:r>
    </w:p>
    <w:p w14:paraId="42BE347E" w14:textId="77777777" w:rsidR="00176C91" w:rsidRDefault="00176C91">
      <w:pPr>
        <w:spacing w:before="9" w:after="0" w:line="120" w:lineRule="exact"/>
        <w:rPr>
          <w:sz w:val="12"/>
          <w:szCs w:val="12"/>
        </w:rPr>
      </w:pPr>
    </w:p>
    <w:p w14:paraId="15F0A922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C952B48" w14:textId="77777777" w:rsidR="00176C91" w:rsidRDefault="00176C91">
      <w:pPr>
        <w:spacing w:after="0"/>
        <w:sectPr w:rsidR="00176C91">
          <w:pgSz w:w="12240" w:h="15840"/>
          <w:pgMar w:top="520" w:right="1720" w:bottom="1920" w:left="1720" w:header="0" w:footer="1737" w:gutter="0"/>
          <w:cols w:space="720"/>
        </w:sectPr>
      </w:pPr>
    </w:p>
    <w:p w14:paraId="11AA5043" w14:textId="77777777" w:rsidR="00176C91" w:rsidRDefault="00176C91">
      <w:pPr>
        <w:spacing w:before="2" w:after="0" w:line="200" w:lineRule="exact"/>
        <w:rPr>
          <w:sz w:val="20"/>
          <w:szCs w:val="20"/>
        </w:rPr>
      </w:pPr>
    </w:p>
    <w:p w14:paraId="4DD5CB6B" w14:textId="77777777" w:rsidR="00176C91" w:rsidRDefault="002A4A35">
      <w:pPr>
        <w:spacing w:after="0" w:line="248" w:lineRule="auto"/>
        <w:ind w:left="2702" w:right="-20" w:hanging="6"/>
        <w:jc w:val="righ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PBM</w:t>
      </w:r>
      <w:r>
        <w:rPr>
          <w:rFonts w:ascii="Calibri" w:eastAsia="Calibri" w:hAnsi="Calibri" w:cs="Calibri"/>
          <w:spacing w:val="12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grid v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ri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b</w:t>
      </w:r>
      <w:r>
        <w:rPr>
          <w:rFonts w:ascii="Calibri" w:eastAsia="Calibri" w:hAnsi="Calibri" w:cs="Calibri"/>
          <w:spacing w:val="-2"/>
          <w:w w:val="105"/>
          <w:sz w:val="12"/>
          <w:szCs w:val="12"/>
        </w:rPr>
        <w:t>le</w:t>
      </w:r>
      <w:r>
        <w:rPr>
          <w:rFonts w:ascii="Calibri" w:eastAsia="Calibri" w:hAnsi="Calibri" w:cs="Calibri"/>
          <w:w w:val="105"/>
          <w:sz w:val="12"/>
          <w:szCs w:val="12"/>
        </w:rPr>
        <w:t>s</w:t>
      </w:r>
    </w:p>
    <w:p w14:paraId="1DE9A0BD" w14:textId="77777777" w:rsidR="00176C91" w:rsidRDefault="002A4A35">
      <w:pPr>
        <w:spacing w:before="33" w:after="0" w:line="154" w:lineRule="exact"/>
        <w:ind w:left="209" w:right="-44" w:hanging="209"/>
        <w:rPr>
          <w:rFonts w:ascii="Calibri" w:eastAsia="Calibri" w:hAnsi="Calibri" w:cs="Calibri"/>
          <w:sz w:val="13"/>
          <w:szCs w:val="13"/>
        </w:rPr>
      </w:pPr>
      <w:r>
        <w:br w:type="column"/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lloc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t</w:t>
      </w:r>
      <w:r>
        <w:rPr>
          <w:rFonts w:ascii="Calibri" w:eastAsia="Calibri" w:hAnsi="Calibri" w:cs="Calibri"/>
          <w:sz w:val="13"/>
          <w:szCs w:val="13"/>
        </w:rPr>
        <w:t>e</w:t>
      </w:r>
      <w:r>
        <w:rPr>
          <w:rFonts w:ascii="Calibri" w:eastAsia="Calibri" w:hAnsi="Calibri" w:cs="Calibri"/>
          <w:spacing w:val="-3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1"/>
          <w:sz w:val="13"/>
          <w:szCs w:val="13"/>
        </w:rPr>
        <w:t>m</w:t>
      </w:r>
      <w:r>
        <w:rPr>
          <w:rFonts w:ascii="Calibri" w:eastAsia="Calibri" w:hAnsi="Calibri" w:cs="Calibri"/>
          <w:spacing w:val="-1"/>
          <w:sz w:val="13"/>
          <w:szCs w:val="13"/>
        </w:rPr>
        <w:t>e</w:t>
      </w:r>
      <w:r>
        <w:rPr>
          <w:rFonts w:ascii="Calibri" w:eastAsia="Calibri" w:hAnsi="Calibri" w:cs="Calibri"/>
          <w:spacing w:val="1"/>
          <w:sz w:val="13"/>
          <w:szCs w:val="13"/>
        </w:rPr>
        <w:t>m</w:t>
      </w:r>
      <w:r>
        <w:rPr>
          <w:rFonts w:ascii="Calibri" w:eastAsia="Calibri" w:hAnsi="Calibri" w:cs="Calibri"/>
          <w:spacing w:val="-1"/>
          <w:sz w:val="13"/>
          <w:szCs w:val="13"/>
        </w:rPr>
        <w:t>or</w:t>
      </w:r>
      <w:r>
        <w:rPr>
          <w:rFonts w:ascii="Calibri" w:eastAsia="Calibri" w:hAnsi="Calibri" w:cs="Calibri"/>
          <w:sz w:val="13"/>
          <w:szCs w:val="13"/>
        </w:rPr>
        <w:t>y a</w:t>
      </w:r>
      <w:r>
        <w:rPr>
          <w:rFonts w:ascii="Calibri" w:eastAsia="Calibri" w:hAnsi="Calibri" w:cs="Calibri"/>
          <w:spacing w:val="-1"/>
          <w:sz w:val="13"/>
          <w:szCs w:val="13"/>
        </w:rPr>
        <w:t>n</w:t>
      </w:r>
      <w:r>
        <w:rPr>
          <w:rFonts w:ascii="Calibri" w:eastAsia="Calibri" w:hAnsi="Calibri" w:cs="Calibri"/>
          <w:sz w:val="13"/>
          <w:szCs w:val="13"/>
        </w:rPr>
        <w:t>d</w:t>
      </w:r>
      <w:r>
        <w:rPr>
          <w:rFonts w:ascii="Calibri" w:eastAsia="Calibri" w:hAnsi="Calibri" w:cs="Calibri"/>
          <w:spacing w:val="-2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sz w:val="13"/>
          <w:szCs w:val="13"/>
        </w:rPr>
        <w:t>co</w:t>
      </w:r>
      <w:r>
        <w:rPr>
          <w:rFonts w:ascii="Calibri" w:eastAsia="Calibri" w:hAnsi="Calibri" w:cs="Calibri"/>
          <w:sz w:val="13"/>
          <w:szCs w:val="13"/>
        </w:rPr>
        <w:t>py</w:t>
      </w:r>
    </w:p>
    <w:p w14:paraId="26C83679" w14:textId="77777777" w:rsidR="00176C91" w:rsidRDefault="002A4A35">
      <w:pPr>
        <w:spacing w:before="7" w:after="0" w:line="120" w:lineRule="exact"/>
        <w:rPr>
          <w:sz w:val="12"/>
          <w:szCs w:val="12"/>
        </w:rPr>
      </w:pPr>
      <w:r>
        <w:br w:type="column"/>
      </w:r>
    </w:p>
    <w:p w14:paraId="69DE8231" w14:textId="77777777" w:rsidR="00176C91" w:rsidRDefault="002A4A35">
      <w:pPr>
        <w:spacing w:after="0" w:line="248" w:lineRule="auto"/>
        <w:ind w:left="-11" w:right="2587" w:hanging="1"/>
        <w:jc w:val="center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PBM</w:t>
      </w:r>
      <w:r>
        <w:rPr>
          <w:rFonts w:ascii="Calibri" w:eastAsia="Calibri" w:hAnsi="Calibri" w:cs="Calibri"/>
          <w:spacing w:val="12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 xml:space="preserve">grid </w:t>
      </w:r>
      <w:r>
        <w:rPr>
          <w:rFonts w:ascii="Calibri" w:eastAsia="Calibri" w:hAnsi="Calibri" w:cs="Calibri"/>
          <w:sz w:val="12"/>
          <w:szCs w:val="12"/>
        </w:rPr>
        <w:t>v</w:t>
      </w:r>
      <w:r>
        <w:rPr>
          <w:rFonts w:ascii="Calibri" w:eastAsia="Calibri" w:hAnsi="Calibri" w:cs="Calibri"/>
          <w:spacing w:val="1"/>
          <w:sz w:val="12"/>
          <w:szCs w:val="12"/>
        </w:rPr>
        <w:t>a</w:t>
      </w:r>
      <w:r>
        <w:rPr>
          <w:rFonts w:ascii="Calibri" w:eastAsia="Calibri" w:hAnsi="Calibri" w:cs="Calibri"/>
          <w:sz w:val="12"/>
          <w:szCs w:val="12"/>
        </w:rPr>
        <w:t>ri</w:t>
      </w:r>
      <w:r>
        <w:rPr>
          <w:rFonts w:ascii="Calibri" w:eastAsia="Calibri" w:hAnsi="Calibri" w:cs="Calibri"/>
          <w:spacing w:val="1"/>
          <w:sz w:val="12"/>
          <w:szCs w:val="12"/>
        </w:rPr>
        <w:t>a</w:t>
      </w:r>
      <w:r>
        <w:rPr>
          <w:rFonts w:ascii="Calibri" w:eastAsia="Calibri" w:hAnsi="Calibri" w:cs="Calibri"/>
          <w:sz w:val="12"/>
          <w:szCs w:val="12"/>
        </w:rPr>
        <w:t>b</w:t>
      </w:r>
      <w:r>
        <w:rPr>
          <w:rFonts w:ascii="Calibri" w:eastAsia="Calibri" w:hAnsi="Calibri" w:cs="Calibri"/>
          <w:spacing w:val="-2"/>
          <w:sz w:val="12"/>
          <w:szCs w:val="12"/>
        </w:rPr>
        <w:t>le</w:t>
      </w:r>
      <w:r>
        <w:rPr>
          <w:rFonts w:ascii="Calibri" w:eastAsia="Calibri" w:hAnsi="Calibri" w:cs="Calibri"/>
          <w:sz w:val="12"/>
          <w:szCs w:val="12"/>
        </w:rPr>
        <w:t>s</w:t>
      </w:r>
      <w:r>
        <w:rPr>
          <w:rFonts w:ascii="Calibri" w:eastAsia="Calibri" w:hAnsi="Calibri" w:cs="Calibri"/>
          <w:spacing w:val="19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-</w:t>
      </w:r>
      <w:r>
        <w:rPr>
          <w:rFonts w:ascii="Calibri" w:eastAsia="Calibri" w:hAnsi="Calibri" w:cs="Calibri"/>
          <w:spacing w:val="1"/>
          <w:sz w:val="12"/>
          <w:szCs w:val="12"/>
        </w:rPr>
        <w:t xml:space="preserve"> 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G</w:t>
      </w:r>
      <w:r>
        <w:rPr>
          <w:rFonts w:ascii="Calibri" w:eastAsia="Calibri" w:hAnsi="Calibri" w:cs="Calibri"/>
          <w:w w:val="105"/>
          <w:sz w:val="12"/>
          <w:szCs w:val="12"/>
        </w:rPr>
        <w:t>PU copy</w:t>
      </w:r>
    </w:p>
    <w:p w14:paraId="18358186" w14:textId="77777777" w:rsidR="00176C91" w:rsidRDefault="00176C91">
      <w:pPr>
        <w:spacing w:after="0"/>
        <w:jc w:val="center"/>
        <w:sectPr w:rsidR="00176C91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3188" w:space="782"/>
            <w:col w:w="892" w:space="547"/>
            <w:col w:w="3391"/>
          </w:cols>
        </w:sectPr>
      </w:pPr>
    </w:p>
    <w:p w14:paraId="57B69E7C" w14:textId="77777777" w:rsidR="00176C91" w:rsidRDefault="00176C91">
      <w:pPr>
        <w:spacing w:before="9" w:after="0" w:line="150" w:lineRule="exact"/>
        <w:rPr>
          <w:sz w:val="15"/>
          <w:szCs w:val="15"/>
        </w:rPr>
      </w:pPr>
    </w:p>
    <w:p w14:paraId="13EAECB7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687F103" w14:textId="77777777" w:rsidR="00176C91" w:rsidRDefault="002A4A35">
      <w:pPr>
        <w:spacing w:after="0" w:line="248" w:lineRule="auto"/>
        <w:ind w:left="2731" w:right="-42" w:hanging="104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pacing w:val="1"/>
          <w:sz w:val="12"/>
          <w:szCs w:val="12"/>
        </w:rPr>
        <w:t>I</w:t>
      </w:r>
      <w:r>
        <w:rPr>
          <w:rFonts w:ascii="Calibri" w:eastAsia="Calibri" w:hAnsi="Calibri" w:cs="Calibri"/>
          <w:sz w:val="12"/>
          <w:szCs w:val="12"/>
        </w:rPr>
        <w:t>nitial</w:t>
      </w:r>
      <w:r>
        <w:rPr>
          <w:rFonts w:ascii="Calibri" w:eastAsia="Calibri" w:hAnsi="Calibri" w:cs="Calibri"/>
          <w:spacing w:val="-3"/>
          <w:sz w:val="12"/>
          <w:szCs w:val="12"/>
        </w:rPr>
        <w:t>i</w:t>
      </w:r>
      <w:r>
        <w:rPr>
          <w:rFonts w:ascii="Calibri" w:eastAsia="Calibri" w:hAnsi="Calibri" w:cs="Calibri"/>
          <w:sz w:val="12"/>
          <w:szCs w:val="12"/>
        </w:rPr>
        <w:t>ze</w:t>
      </w:r>
      <w:r>
        <w:rPr>
          <w:rFonts w:ascii="Calibri" w:eastAsia="Calibri" w:hAnsi="Calibri" w:cs="Calibri"/>
          <w:spacing w:val="15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grid m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tr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i</w:t>
      </w:r>
      <w:r>
        <w:rPr>
          <w:rFonts w:ascii="Calibri" w:eastAsia="Calibri" w:hAnsi="Calibri" w:cs="Calibri"/>
          <w:w w:val="105"/>
          <w:sz w:val="12"/>
          <w:szCs w:val="12"/>
        </w:rPr>
        <w:t>ces</w:t>
      </w:r>
    </w:p>
    <w:p w14:paraId="1835D357" w14:textId="77777777" w:rsidR="00176C91" w:rsidRDefault="002A4A35">
      <w:pPr>
        <w:spacing w:before="2" w:after="0" w:line="100" w:lineRule="exact"/>
        <w:rPr>
          <w:sz w:val="10"/>
          <w:szCs w:val="10"/>
        </w:rPr>
      </w:pPr>
      <w:r>
        <w:br w:type="column"/>
      </w:r>
    </w:p>
    <w:p w14:paraId="63F95C83" w14:textId="77777777" w:rsidR="00176C91" w:rsidRDefault="002A4A35">
      <w:pPr>
        <w:spacing w:after="0" w:line="154" w:lineRule="exact"/>
        <w:ind w:left="4" w:right="60"/>
        <w:jc w:val="center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Ke</w:t>
      </w:r>
      <w:r>
        <w:rPr>
          <w:rFonts w:ascii="Calibri" w:eastAsia="Calibri" w:hAnsi="Calibri" w:cs="Calibri"/>
          <w:spacing w:val="-1"/>
          <w:sz w:val="13"/>
          <w:szCs w:val="13"/>
        </w:rPr>
        <w:t>r</w:t>
      </w:r>
      <w:r>
        <w:rPr>
          <w:rFonts w:ascii="Calibri" w:eastAsia="Calibri" w:hAnsi="Calibri" w:cs="Calibri"/>
          <w:sz w:val="13"/>
          <w:szCs w:val="13"/>
        </w:rPr>
        <w:t>n</w:t>
      </w:r>
      <w:r>
        <w:rPr>
          <w:rFonts w:ascii="Calibri" w:eastAsia="Calibri" w:hAnsi="Calibri" w:cs="Calibri"/>
          <w:spacing w:val="-1"/>
          <w:sz w:val="13"/>
          <w:szCs w:val="13"/>
        </w:rPr>
        <w:t>e</w:t>
      </w:r>
      <w:r>
        <w:rPr>
          <w:rFonts w:ascii="Calibri" w:eastAsia="Calibri" w:hAnsi="Calibri" w:cs="Calibri"/>
          <w:sz w:val="13"/>
          <w:szCs w:val="13"/>
        </w:rPr>
        <w:t>l</w:t>
      </w:r>
      <w:r>
        <w:rPr>
          <w:rFonts w:ascii="Calibri" w:eastAsia="Calibri" w:hAnsi="Calibri" w:cs="Calibri"/>
          <w:spacing w:val="-2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l</w:t>
      </w:r>
      <w:r>
        <w:rPr>
          <w:rFonts w:ascii="Calibri" w:eastAsia="Calibri" w:hAnsi="Calibri" w:cs="Calibri"/>
          <w:w w:val="98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w w:val="98"/>
          <w:sz w:val="13"/>
          <w:szCs w:val="13"/>
        </w:rPr>
        <w:t>u</w:t>
      </w:r>
      <w:r>
        <w:rPr>
          <w:rFonts w:ascii="Calibri" w:eastAsia="Calibri" w:hAnsi="Calibri" w:cs="Calibri"/>
          <w:w w:val="99"/>
          <w:sz w:val="13"/>
          <w:szCs w:val="13"/>
        </w:rPr>
        <w:t>n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c</w:t>
      </w:r>
      <w:r>
        <w:rPr>
          <w:rFonts w:ascii="Calibri" w:eastAsia="Calibri" w:hAnsi="Calibri" w:cs="Calibri"/>
          <w:w w:val="99"/>
          <w:sz w:val="13"/>
          <w:szCs w:val="13"/>
        </w:rPr>
        <w:t xml:space="preserve">h 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co</w:t>
      </w:r>
      <w:r>
        <w:rPr>
          <w:rFonts w:ascii="Calibri" w:eastAsia="Calibri" w:hAnsi="Calibri" w:cs="Calibri"/>
          <w:spacing w:val="1"/>
          <w:w w:val="99"/>
          <w:sz w:val="13"/>
          <w:szCs w:val="13"/>
        </w:rPr>
        <w:t>mm</w:t>
      </w:r>
      <w:r>
        <w:rPr>
          <w:rFonts w:ascii="Calibri" w:eastAsia="Calibri" w:hAnsi="Calibri" w:cs="Calibri"/>
          <w:w w:val="98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w w:val="98"/>
          <w:sz w:val="13"/>
          <w:szCs w:val="13"/>
        </w:rPr>
        <w:t>n</w:t>
      </w:r>
      <w:r>
        <w:rPr>
          <w:rFonts w:ascii="Calibri" w:eastAsia="Calibri" w:hAnsi="Calibri" w:cs="Calibri"/>
          <w:w w:val="99"/>
          <w:sz w:val="13"/>
          <w:szCs w:val="13"/>
        </w:rPr>
        <w:t>d</w:t>
      </w:r>
    </w:p>
    <w:p w14:paraId="705EF85C" w14:textId="77777777" w:rsidR="00176C91" w:rsidRDefault="00176C91">
      <w:pPr>
        <w:spacing w:before="9" w:after="0" w:line="240" w:lineRule="exact"/>
        <w:rPr>
          <w:sz w:val="24"/>
          <w:szCs w:val="24"/>
        </w:rPr>
      </w:pPr>
    </w:p>
    <w:p w14:paraId="066ADB69" w14:textId="77777777" w:rsidR="00176C91" w:rsidRDefault="002A4A35">
      <w:pPr>
        <w:spacing w:after="0" w:line="154" w:lineRule="exact"/>
        <w:ind w:left="-12" w:right="-32"/>
        <w:jc w:val="center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C</w:t>
      </w:r>
      <w:r>
        <w:rPr>
          <w:rFonts w:ascii="Calibri" w:eastAsia="Calibri" w:hAnsi="Calibri" w:cs="Calibri"/>
          <w:spacing w:val="-1"/>
          <w:sz w:val="13"/>
          <w:szCs w:val="13"/>
        </w:rPr>
        <w:t>o</w:t>
      </w:r>
      <w:r>
        <w:rPr>
          <w:rFonts w:ascii="Calibri" w:eastAsia="Calibri" w:hAnsi="Calibri" w:cs="Calibri"/>
          <w:sz w:val="13"/>
          <w:szCs w:val="13"/>
        </w:rPr>
        <w:t>py</w:t>
      </w:r>
      <w:r>
        <w:rPr>
          <w:rFonts w:ascii="Calibri" w:eastAsia="Calibri" w:hAnsi="Calibri" w:cs="Calibri"/>
          <w:spacing w:val="-4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c</w:t>
      </w:r>
      <w:r>
        <w:rPr>
          <w:rFonts w:ascii="Calibri" w:eastAsia="Calibri" w:hAnsi="Calibri" w:cs="Calibri"/>
          <w:w w:val="99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lc</w:t>
      </w:r>
      <w:r>
        <w:rPr>
          <w:rFonts w:ascii="Calibri" w:eastAsia="Calibri" w:hAnsi="Calibri" w:cs="Calibri"/>
          <w:w w:val="99"/>
          <w:sz w:val="13"/>
          <w:szCs w:val="13"/>
        </w:rPr>
        <w:t>u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l</w:t>
      </w:r>
      <w:r>
        <w:rPr>
          <w:rFonts w:ascii="Calibri" w:eastAsia="Calibri" w:hAnsi="Calibri" w:cs="Calibri"/>
          <w:w w:val="99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te</w:t>
      </w:r>
      <w:r>
        <w:rPr>
          <w:rFonts w:ascii="Calibri" w:eastAsia="Calibri" w:hAnsi="Calibri" w:cs="Calibri"/>
          <w:w w:val="99"/>
          <w:sz w:val="13"/>
          <w:szCs w:val="13"/>
        </w:rPr>
        <w:t>d va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l</w:t>
      </w:r>
      <w:r>
        <w:rPr>
          <w:rFonts w:ascii="Calibri" w:eastAsia="Calibri" w:hAnsi="Calibri" w:cs="Calibri"/>
          <w:w w:val="99"/>
          <w:sz w:val="13"/>
          <w:szCs w:val="13"/>
        </w:rPr>
        <w:t>u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e</w:t>
      </w:r>
      <w:r>
        <w:rPr>
          <w:rFonts w:ascii="Calibri" w:eastAsia="Calibri" w:hAnsi="Calibri" w:cs="Calibri"/>
          <w:w w:val="98"/>
          <w:sz w:val="13"/>
          <w:szCs w:val="13"/>
        </w:rPr>
        <w:t>s</w:t>
      </w:r>
    </w:p>
    <w:p w14:paraId="4C6FF388" w14:textId="77777777" w:rsidR="00176C91" w:rsidRDefault="002A4A35">
      <w:pPr>
        <w:spacing w:before="9" w:after="0" w:line="150" w:lineRule="exact"/>
        <w:rPr>
          <w:sz w:val="15"/>
          <w:szCs w:val="15"/>
        </w:rPr>
      </w:pPr>
      <w:r>
        <w:br w:type="column"/>
      </w:r>
    </w:p>
    <w:p w14:paraId="7DDE7E92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BAAA2E5" w14:textId="77777777" w:rsidR="00176C91" w:rsidRDefault="002A4A35">
      <w:pPr>
        <w:spacing w:after="0" w:line="240" w:lineRule="auto"/>
        <w:ind w:left="82" w:right="2610"/>
        <w:jc w:val="center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Calculate</w:t>
      </w:r>
      <w:r>
        <w:rPr>
          <w:rFonts w:ascii="Calibri" w:eastAsia="Calibri" w:hAnsi="Calibri" w:cs="Calibri"/>
          <w:spacing w:val="16"/>
          <w:sz w:val="12"/>
          <w:szCs w:val="12"/>
        </w:rPr>
        <w:t xml:space="preserve"> 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G</w:t>
      </w:r>
      <w:r>
        <w:rPr>
          <w:rFonts w:ascii="Calibri" w:eastAsia="Calibri" w:hAnsi="Calibri" w:cs="Calibri"/>
          <w:w w:val="105"/>
          <w:sz w:val="12"/>
          <w:szCs w:val="12"/>
        </w:rPr>
        <w:t>rid</w:t>
      </w:r>
    </w:p>
    <w:p w14:paraId="3C380EC6" w14:textId="77777777" w:rsidR="00176C91" w:rsidRDefault="002A4A35">
      <w:pPr>
        <w:spacing w:before="5" w:after="0" w:line="240" w:lineRule="auto"/>
        <w:ind w:left="-30" w:right="2499"/>
        <w:jc w:val="center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(n</w:t>
      </w:r>
      <w:r>
        <w:rPr>
          <w:rFonts w:ascii="Calibri" w:eastAsia="Calibri" w:hAnsi="Calibri" w:cs="Calibri"/>
          <w:spacing w:val="-1"/>
          <w:sz w:val="12"/>
          <w:szCs w:val="12"/>
        </w:rPr>
        <w:t>S</w:t>
      </w:r>
      <w:r>
        <w:rPr>
          <w:rFonts w:ascii="Calibri" w:eastAsia="Calibri" w:hAnsi="Calibri" w:cs="Calibri"/>
          <w:sz w:val="12"/>
          <w:szCs w:val="12"/>
        </w:rPr>
        <w:t>ol</w:t>
      </w:r>
      <w:r>
        <w:rPr>
          <w:rFonts w:ascii="Calibri" w:eastAsia="Calibri" w:hAnsi="Calibri" w:cs="Calibri"/>
          <w:spacing w:val="-1"/>
          <w:sz w:val="12"/>
          <w:szCs w:val="12"/>
        </w:rPr>
        <w:t>i</w:t>
      </w:r>
      <w:r>
        <w:rPr>
          <w:rFonts w:ascii="Calibri" w:eastAsia="Calibri" w:hAnsi="Calibri" w:cs="Calibri"/>
          <w:sz w:val="12"/>
          <w:szCs w:val="12"/>
        </w:rPr>
        <w:t>d1</w:t>
      </w:r>
      <w:r>
        <w:rPr>
          <w:rFonts w:ascii="Calibri" w:eastAsia="Calibri" w:hAnsi="Calibri" w:cs="Calibri"/>
          <w:spacing w:val="15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x</w:t>
      </w:r>
      <w:r>
        <w:rPr>
          <w:rFonts w:ascii="Calibri" w:eastAsia="Calibri" w:hAnsi="Calibri" w:cs="Calibri"/>
          <w:spacing w:val="3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n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S</w:t>
      </w:r>
      <w:r>
        <w:rPr>
          <w:rFonts w:ascii="Calibri" w:eastAsia="Calibri" w:hAnsi="Calibri" w:cs="Calibri"/>
          <w:w w:val="105"/>
          <w:sz w:val="12"/>
          <w:szCs w:val="12"/>
        </w:rPr>
        <w:t>ol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i</w:t>
      </w:r>
      <w:r>
        <w:rPr>
          <w:rFonts w:ascii="Calibri" w:eastAsia="Calibri" w:hAnsi="Calibri" w:cs="Calibri"/>
          <w:w w:val="105"/>
          <w:sz w:val="12"/>
          <w:szCs w:val="12"/>
        </w:rPr>
        <w:t>d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2</w:t>
      </w:r>
      <w:r>
        <w:rPr>
          <w:rFonts w:ascii="Calibri" w:eastAsia="Calibri" w:hAnsi="Calibri" w:cs="Calibri"/>
          <w:w w:val="105"/>
          <w:sz w:val="12"/>
          <w:szCs w:val="12"/>
        </w:rPr>
        <w:t>)</w:t>
      </w:r>
    </w:p>
    <w:p w14:paraId="4D9B84C4" w14:textId="77777777" w:rsidR="00176C91" w:rsidRDefault="00176C91">
      <w:pPr>
        <w:spacing w:after="0"/>
        <w:jc w:val="center"/>
        <w:sectPr w:rsidR="00176C91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3278" w:space="756"/>
            <w:col w:w="819" w:space="457"/>
            <w:col w:w="3490"/>
          </w:cols>
        </w:sectPr>
      </w:pPr>
    </w:p>
    <w:p w14:paraId="62412DF1" w14:textId="77777777" w:rsidR="00176C91" w:rsidRDefault="00176C91">
      <w:pPr>
        <w:spacing w:before="6" w:after="0" w:line="160" w:lineRule="exact"/>
        <w:rPr>
          <w:sz w:val="16"/>
          <w:szCs w:val="16"/>
        </w:rPr>
      </w:pPr>
    </w:p>
    <w:p w14:paraId="798C4F1D" w14:textId="77777777" w:rsidR="00176C91" w:rsidRDefault="002A4A35">
      <w:pPr>
        <w:spacing w:before="40" w:after="0" w:line="146" w:lineRule="exact"/>
        <w:ind w:left="2432" w:right="-20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pacing w:val="1"/>
          <w:sz w:val="12"/>
          <w:szCs w:val="12"/>
        </w:rPr>
        <w:t>I</w:t>
      </w:r>
      <w:r>
        <w:rPr>
          <w:rFonts w:ascii="Calibri" w:eastAsia="Calibri" w:hAnsi="Calibri" w:cs="Calibri"/>
          <w:sz w:val="12"/>
          <w:szCs w:val="12"/>
        </w:rPr>
        <w:t>ns</w:t>
      </w:r>
      <w:r>
        <w:rPr>
          <w:rFonts w:ascii="Calibri" w:eastAsia="Calibri" w:hAnsi="Calibri" w:cs="Calibri"/>
          <w:spacing w:val="1"/>
          <w:sz w:val="12"/>
          <w:szCs w:val="12"/>
        </w:rPr>
        <w:t>e</w:t>
      </w:r>
      <w:r>
        <w:rPr>
          <w:rFonts w:ascii="Calibri" w:eastAsia="Calibri" w:hAnsi="Calibri" w:cs="Calibri"/>
          <w:sz w:val="12"/>
          <w:szCs w:val="12"/>
        </w:rPr>
        <w:t>rt</w:t>
      </w:r>
      <w:r>
        <w:rPr>
          <w:rFonts w:ascii="Calibri" w:eastAsia="Calibri" w:hAnsi="Calibri" w:cs="Calibri"/>
          <w:spacing w:val="12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initi</w:t>
      </w:r>
      <w:r>
        <w:rPr>
          <w:rFonts w:ascii="Calibri" w:eastAsia="Calibri" w:hAnsi="Calibri" w:cs="Calibri"/>
          <w:spacing w:val="1"/>
          <w:sz w:val="12"/>
          <w:szCs w:val="12"/>
        </w:rPr>
        <w:t>a</w:t>
      </w:r>
      <w:r>
        <w:rPr>
          <w:rFonts w:ascii="Calibri" w:eastAsia="Calibri" w:hAnsi="Calibri" w:cs="Calibri"/>
          <w:sz w:val="12"/>
          <w:szCs w:val="12"/>
        </w:rPr>
        <w:t>l</w:t>
      </w:r>
      <w:r>
        <w:rPr>
          <w:rFonts w:ascii="Calibri" w:eastAsia="Calibri" w:hAnsi="Calibri" w:cs="Calibri"/>
          <w:spacing w:val="8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p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rt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i</w:t>
      </w:r>
      <w:r>
        <w:rPr>
          <w:rFonts w:ascii="Calibri" w:eastAsia="Calibri" w:hAnsi="Calibri" w:cs="Calibri"/>
          <w:w w:val="105"/>
          <w:sz w:val="12"/>
          <w:szCs w:val="12"/>
        </w:rPr>
        <w:t>cles</w:t>
      </w:r>
    </w:p>
    <w:p w14:paraId="16C40034" w14:textId="77777777" w:rsidR="00176C91" w:rsidRDefault="00176C91">
      <w:pPr>
        <w:spacing w:before="8" w:after="0" w:line="100" w:lineRule="exact"/>
        <w:rPr>
          <w:sz w:val="10"/>
          <w:szCs w:val="10"/>
        </w:rPr>
      </w:pPr>
    </w:p>
    <w:p w14:paraId="78487752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F1679FB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C5248F4" w14:textId="77777777" w:rsidR="00176C91" w:rsidRDefault="002A4A35">
      <w:pPr>
        <w:tabs>
          <w:tab w:val="left" w:pos="3620"/>
        </w:tabs>
        <w:spacing w:before="39" w:after="0" w:line="240" w:lineRule="auto"/>
        <w:ind w:left="2765" w:right="-2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2"/>
          <w:szCs w:val="12"/>
        </w:rPr>
        <w:t>t</w:t>
      </w:r>
      <w:r>
        <w:rPr>
          <w:rFonts w:ascii="Calibri" w:eastAsia="Calibri" w:hAnsi="Calibri" w:cs="Calibri"/>
          <w:spacing w:val="1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&lt;</w:t>
      </w:r>
      <w:r>
        <w:rPr>
          <w:rFonts w:ascii="Calibri" w:eastAsia="Calibri" w:hAnsi="Calibri" w:cs="Calibri"/>
          <w:spacing w:val="3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tot</w:t>
      </w:r>
      <w:r>
        <w:rPr>
          <w:rFonts w:ascii="Calibri" w:eastAsia="Calibri" w:hAnsi="Calibri" w:cs="Calibri"/>
          <w:spacing w:val="1"/>
          <w:sz w:val="12"/>
          <w:szCs w:val="12"/>
        </w:rPr>
        <w:t>a</w:t>
      </w:r>
      <w:r>
        <w:rPr>
          <w:rFonts w:ascii="Calibri" w:eastAsia="Calibri" w:hAnsi="Calibri" w:cs="Calibri"/>
          <w:sz w:val="12"/>
          <w:szCs w:val="12"/>
        </w:rPr>
        <w:t>l</w:t>
      </w:r>
      <w:r>
        <w:rPr>
          <w:rFonts w:ascii="Calibri" w:eastAsia="Calibri" w:hAnsi="Calibri" w:cs="Calibri"/>
          <w:spacing w:val="-16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ab/>
      </w:r>
      <w:r>
        <w:rPr>
          <w:rFonts w:ascii="Calibri" w:eastAsia="Calibri" w:hAnsi="Calibri" w:cs="Calibri"/>
          <w:spacing w:val="-1"/>
          <w:w w:val="102"/>
          <w:position w:val="2"/>
          <w:sz w:val="14"/>
          <w:szCs w:val="14"/>
        </w:rPr>
        <w:t>No</w:t>
      </w:r>
    </w:p>
    <w:p w14:paraId="2BC5B061" w14:textId="77777777" w:rsidR="00176C91" w:rsidRDefault="002A4A35">
      <w:pPr>
        <w:spacing w:before="5" w:after="0" w:line="146" w:lineRule="exact"/>
        <w:ind w:left="2848" w:right="-20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w w:val="105"/>
          <w:sz w:val="12"/>
          <w:szCs w:val="12"/>
        </w:rPr>
        <w:t>time</w:t>
      </w:r>
    </w:p>
    <w:p w14:paraId="5A0C36E7" w14:textId="77777777" w:rsidR="00176C91" w:rsidRDefault="00176C91">
      <w:pPr>
        <w:spacing w:before="1" w:after="0" w:line="190" w:lineRule="exact"/>
        <w:rPr>
          <w:sz w:val="19"/>
          <w:szCs w:val="19"/>
        </w:rPr>
      </w:pPr>
    </w:p>
    <w:p w14:paraId="21A32891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0B5804B1" w14:textId="77777777" w:rsidR="00176C91" w:rsidRDefault="002A4A35">
      <w:pPr>
        <w:spacing w:before="34" w:after="0" w:line="240" w:lineRule="auto"/>
        <w:ind w:right="145"/>
        <w:jc w:val="righ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pacing w:val="1"/>
          <w:w w:val="102"/>
          <w:sz w:val="14"/>
          <w:szCs w:val="14"/>
        </w:rPr>
        <w:t>Y</w:t>
      </w:r>
      <w:r>
        <w:rPr>
          <w:rFonts w:ascii="Calibri" w:eastAsia="Calibri" w:hAnsi="Calibri" w:cs="Calibri"/>
          <w:spacing w:val="-1"/>
          <w:w w:val="102"/>
          <w:sz w:val="14"/>
          <w:szCs w:val="14"/>
        </w:rPr>
        <w:t>e</w:t>
      </w:r>
      <w:r>
        <w:rPr>
          <w:rFonts w:ascii="Calibri" w:eastAsia="Calibri" w:hAnsi="Calibri" w:cs="Calibri"/>
          <w:w w:val="102"/>
          <w:sz w:val="14"/>
          <w:szCs w:val="14"/>
        </w:rPr>
        <w:t>s</w:t>
      </w:r>
    </w:p>
    <w:p w14:paraId="4AB8AEC0" w14:textId="77777777" w:rsidR="00176C91" w:rsidRDefault="00176C91">
      <w:pPr>
        <w:spacing w:before="8" w:after="0" w:line="150" w:lineRule="exact"/>
        <w:rPr>
          <w:sz w:val="15"/>
          <w:szCs w:val="15"/>
        </w:rPr>
      </w:pPr>
    </w:p>
    <w:p w14:paraId="2A14DB49" w14:textId="77777777" w:rsidR="00176C91" w:rsidRDefault="002A4A35">
      <w:pPr>
        <w:spacing w:after="0" w:line="248" w:lineRule="auto"/>
        <w:ind w:left="2737" w:right="-42" w:hanging="194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pacing w:val="1"/>
          <w:sz w:val="12"/>
          <w:szCs w:val="12"/>
        </w:rPr>
        <w:t>I</w:t>
      </w:r>
      <w:r>
        <w:rPr>
          <w:rFonts w:ascii="Calibri" w:eastAsia="Calibri" w:hAnsi="Calibri" w:cs="Calibri"/>
          <w:sz w:val="12"/>
          <w:szCs w:val="12"/>
        </w:rPr>
        <w:t>nitial</w:t>
      </w:r>
      <w:r>
        <w:rPr>
          <w:rFonts w:ascii="Calibri" w:eastAsia="Calibri" w:hAnsi="Calibri" w:cs="Calibri"/>
          <w:spacing w:val="-3"/>
          <w:sz w:val="12"/>
          <w:szCs w:val="12"/>
        </w:rPr>
        <w:t>i</w:t>
      </w:r>
      <w:r>
        <w:rPr>
          <w:rFonts w:ascii="Calibri" w:eastAsia="Calibri" w:hAnsi="Calibri" w:cs="Calibri"/>
          <w:sz w:val="12"/>
          <w:szCs w:val="12"/>
        </w:rPr>
        <w:t>ze</w:t>
      </w:r>
      <w:r>
        <w:rPr>
          <w:rFonts w:ascii="Calibri" w:eastAsia="Calibri" w:hAnsi="Calibri" w:cs="Calibri"/>
          <w:spacing w:val="15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proce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s</w:t>
      </w:r>
      <w:r>
        <w:rPr>
          <w:rFonts w:ascii="Calibri" w:eastAsia="Calibri" w:hAnsi="Calibri" w:cs="Calibri"/>
          <w:w w:val="105"/>
          <w:sz w:val="12"/>
          <w:szCs w:val="12"/>
        </w:rPr>
        <w:t>s v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ri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b</w:t>
      </w:r>
      <w:r>
        <w:rPr>
          <w:rFonts w:ascii="Calibri" w:eastAsia="Calibri" w:hAnsi="Calibri" w:cs="Calibri"/>
          <w:spacing w:val="-2"/>
          <w:w w:val="105"/>
          <w:sz w:val="12"/>
          <w:szCs w:val="12"/>
        </w:rPr>
        <w:t>le</w:t>
      </w:r>
      <w:r>
        <w:rPr>
          <w:rFonts w:ascii="Calibri" w:eastAsia="Calibri" w:hAnsi="Calibri" w:cs="Calibri"/>
          <w:w w:val="105"/>
          <w:sz w:val="12"/>
          <w:szCs w:val="12"/>
        </w:rPr>
        <w:t>s</w:t>
      </w:r>
    </w:p>
    <w:p w14:paraId="7D2D49B2" w14:textId="77777777" w:rsidR="00176C91" w:rsidRDefault="002A4A35">
      <w:pPr>
        <w:spacing w:before="7" w:after="0" w:line="200" w:lineRule="exact"/>
        <w:rPr>
          <w:sz w:val="20"/>
          <w:szCs w:val="20"/>
        </w:rPr>
      </w:pPr>
      <w:r>
        <w:br w:type="column"/>
      </w:r>
    </w:p>
    <w:p w14:paraId="4D712B1F" w14:textId="77777777" w:rsidR="00176C91" w:rsidRDefault="002A4A35">
      <w:pPr>
        <w:spacing w:after="0" w:line="240" w:lineRule="auto"/>
        <w:ind w:left="-32" w:right="-52"/>
        <w:jc w:val="center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lloc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t</w:t>
      </w:r>
      <w:r>
        <w:rPr>
          <w:rFonts w:ascii="Calibri" w:eastAsia="Calibri" w:hAnsi="Calibri" w:cs="Calibri"/>
          <w:sz w:val="13"/>
          <w:szCs w:val="13"/>
        </w:rPr>
        <w:t>e</w:t>
      </w:r>
      <w:r>
        <w:rPr>
          <w:rFonts w:ascii="Calibri" w:eastAsia="Calibri" w:hAnsi="Calibri" w:cs="Calibri"/>
          <w:spacing w:val="-4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13"/>
          <w:szCs w:val="13"/>
        </w:rPr>
        <w:t>m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e</w:t>
      </w:r>
      <w:r>
        <w:rPr>
          <w:rFonts w:ascii="Calibri" w:eastAsia="Calibri" w:hAnsi="Calibri" w:cs="Calibri"/>
          <w:spacing w:val="1"/>
          <w:w w:val="99"/>
          <w:sz w:val="13"/>
          <w:szCs w:val="13"/>
        </w:rPr>
        <w:t>m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or</w:t>
      </w:r>
      <w:r>
        <w:rPr>
          <w:rFonts w:ascii="Calibri" w:eastAsia="Calibri" w:hAnsi="Calibri" w:cs="Calibri"/>
          <w:w w:val="99"/>
          <w:sz w:val="13"/>
          <w:szCs w:val="13"/>
        </w:rPr>
        <w:t>y</w:t>
      </w:r>
    </w:p>
    <w:p w14:paraId="09902F0A" w14:textId="77777777" w:rsidR="00176C91" w:rsidRDefault="002A4A35">
      <w:pPr>
        <w:spacing w:after="0" w:line="154" w:lineRule="exact"/>
        <w:ind w:left="180" w:right="159"/>
        <w:jc w:val="center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n</w:t>
      </w:r>
      <w:r>
        <w:rPr>
          <w:rFonts w:ascii="Calibri" w:eastAsia="Calibri" w:hAnsi="Calibri" w:cs="Calibri"/>
          <w:sz w:val="13"/>
          <w:szCs w:val="13"/>
        </w:rPr>
        <w:t>d</w:t>
      </w:r>
      <w:r>
        <w:rPr>
          <w:rFonts w:ascii="Calibri" w:eastAsia="Calibri" w:hAnsi="Calibri" w:cs="Calibri"/>
          <w:spacing w:val="-2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co</w:t>
      </w:r>
      <w:r>
        <w:rPr>
          <w:rFonts w:ascii="Calibri" w:eastAsia="Calibri" w:hAnsi="Calibri" w:cs="Calibri"/>
          <w:w w:val="99"/>
          <w:sz w:val="13"/>
          <w:szCs w:val="13"/>
        </w:rPr>
        <w:t>py</w:t>
      </w:r>
    </w:p>
    <w:p w14:paraId="7B693FE3" w14:textId="77777777" w:rsidR="00176C91" w:rsidRDefault="002A4A35">
      <w:pPr>
        <w:spacing w:before="8" w:after="0" w:line="280" w:lineRule="exact"/>
        <w:rPr>
          <w:sz w:val="28"/>
          <w:szCs w:val="28"/>
        </w:rPr>
      </w:pPr>
      <w:r>
        <w:br w:type="column"/>
      </w:r>
    </w:p>
    <w:p w14:paraId="0FC4DC95" w14:textId="77777777" w:rsidR="00176C91" w:rsidRDefault="002A4A35">
      <w:pPr>
        <w:spacing w:after="0" w:line="248" w:lineRule="auto"/>
        <w:ind w:left="-11" w:right="2530" w:hanging="2"/>
        <w:jc w:val="center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w w:val="105"/>
          <w:sz w:val="12"/>
          <w:szCs w:val="12"/>
        </w:rPr>
        <w:t>Proc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e</w:t>
      </w:r>
      <w:r>
        <w:rPr>
          <w:rFonts w:ascii="Calibri" w:eastAsia="Calibri" w:hAnsi="Calibri" w:cs="Calibri"/>
          <w:w w:val="105"/>
          <w:sz w:val="12"/>
          <w:szCs w:val="12"/>
        </w:rPr>
        <w:t xml:space="preserve">ss </w:t>
      </w:r>
      <w:r>
        <w:rPr>
          <w:rFonts w:ascii="Calibri" w:eastAsia="Calibri" w:hAnsi="Calibri" w:cs="Calibri"/>
          <w:sz w:val="12"/>
          <w:szCs w:val="12"/>
        </w:rPr>
        <w:t>v</w:t>
      </w:r>
      <w:r>
        <w:rPr>
          <w:rFonts w:ascii="Calibri" w:eastAsia="Calibri" w:hAnsi="Calibri" w:cs="Calibri"/>
          <w:spacing w:val="1"/>
          <w:sz w:val="12"/>
          <w:szCs w:val="12"/>
        </w:rPr>
        <w:t>a</w:t>
      </w:r>
      <w:r>
        <w:rPr>
          <w:rFonts w:ascii="Calibri" w:eastAsia="Calibri" w:hAnsi="Calibri" w:cs="Calibri"/>
          <w:sz w:val="12"/>
          <w:szCs w:val="12"/>
        </w:rPr>
        <w:t>ri</w:t>
      </w:r>
      <w:r>
        <w:rPr>
          <w:rFonts w:ascii="Calibri" w:eastAsia="Calibri" w:hAnsi="Calibri" w:cs="Calibri"/>
          <w:spacing w:val="1"/>
          <w:sz w:val="12"/>
          <w:szCs w:val="12"/>
        </w:rPr>
        <w:t>a</w:t>
      </w:r>
      <w:r>
        <w:rPr>
          <w:rFonts w:ascii="Calibri" w:eastAsia="Calibri" w:hAnsi="Calibri" w:cs="Calibri"/>
          <w:sz w:val="12"/>
          <w:szCs w:val="12"/>
        </w:rPr>
        <w:t>b</w:t>
      </w:r>
      <w:r>
        <w:rPr>
          <w:rFonts w:ascii="Calibri" w:eastAsia="Calibri" w:hAnsi="Calibri" w:cs="Calibri"/>
          <w:spacing w:val="-2"/>
          <w:sz w:val="12"/>
          <w:szCs w:val="12"/>
        </w:rPr>
        <w:t>le</w:t>
      </w:r>
      <w:r>
        <w:rPr>
          <w:rFonts w:ascii="Calibri" w:eastAsia="Calibri" w:hAnsi="Calibri" w:cs="Calibri"/>
          <w:sz w:val="12"/>
          <w:szCs w:val="12"/>
        </w:rPr>
        <w:t>s</w:t>
      </w:r>
      <w:r>
        <w:rPr>
          <w:rFonts w:ascii="Calibri" w:eastAsia="Calibri" w:hAnsi="Calibri" w:cs="Calibri"/>
          <w:spacing w:val="19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-</w:t>
      </w:r>
      <w:r>
        <w:rPr>
          <w:rFonts w:ascii="Calibri" w:eastAsia="Calibri" w:hAnsi="Calibri" w:cs="Calibri"/>
          <w:spacing w:val="1"/>
          <w:sz w:val="12"/>
          <w:szCs w:val="12"/>
        </w:rPr>
        <w:t xml:space="preserve"> 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G</w:t>
      </w:r>
      <w:r>
        <w:rPr>
          <w:rFonts w:ascii="Calibri" w:eastAsia="Calibri" w:hAnsi="Calibri" w:cs="Calibri"/>
          <w:w w:val="105"/>
          <w:sz w:val="12"/>
          <w:szCs w:val="12"/>
        </w:rPr>
        <w:t>PU copy</w:t>
      </w:r>
    </w:p>
    <w:p w14:paraId="0E4EF003" w14:textId="77777777" w:rsidR="00176C91" w:rsidRDefault="00176C91">
      <w:pPr>
        <w:spacing w:after="0"/>
        <w:jc w:val="center"/>
        <w:sectPr w:rsidR="00176C91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3389" w:space="586"/>
            <w:col w:w="892" w:space="597"/>
            <w:col w:w="3336"/>
          </w:cols>
        </w:sectPr>
      </w:pPr>
    </w:p>
    <w:p w14:paraId="055A5931" w14:textId="77777777" w:rsidR="00176C91" w:rsidRDefault="00176C91">
      <w:pPr>
        <w:spacing w:before="17" w:after="0" w:line="280" w:lineRule="exact"/>
        <w:rPr>
          <w:sz w:val="28"/>
          <w:szCs w:val="28"/>
        </w:rPr>
      </w:pPr>
    </w:p>
    <w:p w14:paraId="761C65D1" w14:textId="77777777" w:rsidR="00176C91" w:rsidRDefault="002A4A35">
      <w:pPr>
        <w:spacing w:after="0" w:line="240" w:lineRule="auto"/>
        <w:ind w:right="197"/>
        <w:jc w:val="righ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w w:val="105"/>
          <w:sz w:val="12"/>
          <w:szCs w:val="12"/>
        </w:rPr>
        <w:t>Calculate</w:t>
      </w:r>
    </w:p>
    <w:p w14:paraId="3A7B0BE5" w14:textId="77777777" w:rsidR="00176C91" w:rsidRDefault="002A4A35">
      <w:pPr>
        <w:spacing w:before="5" w:after="0" w:line="240" w:lineRule="auto"/>
        <w:ind w:right="-20"/>
        <w:jc w:val="righ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Aggreg</w:t>
      </w:r>
      <w:r>
        <w:rPr>
          <w:rFonts w:ascii="Calibri" w:eastAsia="Calibri" w:hAnsi="Calibri" w:cs="Calibri"/>
          <w:spacing w:val="1"/>
          <w:sz w:val="12"/>
          <w:szCs w:val="12"/>
        </w:rPr>
        <w:t>a</w:t>
      </w:r>
      <w:r>
        <w:rPr>
          <w:rFonts w:ascii="Calibri" w:eastAsia="Calibri" w:hAnsi="Calibri" w:cs="Calibri"/>
          <w:sz w:val="12"/>
          <w:szCs w:val="12"/>
        </w:rPr>
        <w:t>tion</w:t>
      </w:r>
      <w:r>
        <w:rPr>
          <w:rFonts w:ascii="Calibri" w:eastAsia="Calibri" w:hAnsi="Calibri" w:cs="Calibri"/>
          <w:spacing w:val="24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r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tes</w:t>
      </w:r>
    </w:p>
    <w:p w14:paraId="1D842B88" w14:textId="77777777" w:rsidR="00176C91" w:rsidRDefault="002A4A35">
      <w:pPr>
        <w:spacing w:before="1" w:after="0" w:line="150" w:lineRule="exact"/>
        <w:rPr>
          <w:sz w:val="15"/>
          <w:szCs w:val="15"/>
        </w:rPr>
      </w:pPr>
      <w:r>
        <w:br w:type="column"/>
      </w:r>
    </w:p>
    <w:p w14:paraId="7286C3FD" w14:textId="77777777" w:rsidR="00176C91" w:rsidRDefault="002A4A35">
      <w:pPr>
        <w:spacing w:after="0" w:line="154" w:lineRule="exact"/>
        <w:ind w:left="94" w:right="-44" w:hanging="94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Ke</w:t>
      </w:r>
      <w:r>
        <w:rPr>
          <w:rFonts w:ascii="Calibri" w:eastAsia="Calibri" w:hAnsi="Calibri" w:cs="Calibri"/>
          <w:spacing w:val="-1"/>
          <w:sz w:val="13"/>
          <w:szCs w:val="13"/>
        </w:rPr>
        <w:t>r</w:t>
      </w:r>
      <w:r>
        <w:rPr>
          <w:rFonts w:ascii="Calibri" w:eastAsia="Calibri" w:hAnsi="Calibri" w:cs="Calibri"/>
          <w:sz w:val="13"/>
          <w:szCs w:val="13"/>
        </w:rPr>
        <w:t>n</w:t>
      </w:r>
      <w:r>
        <w:rPr>
          <w:rFonts w:ascii="Calibri" w:eastAsia="Calibri" w:hAnsi="Calibri" w:cs="Calibri"/>
          <w:spacing w:val="-1"/>
          <w:sz w:val="13"/>
          <w:szCs w:val="13"/>
        </w:rPr>
        <w:t>e</w:t>
      </w:r>
      <w:r>
        <w:rPr>
          <w:rFonts w:ascii="Calibri" w:eastAsia="Calibri" w:hAnsi="Calibri" w:cs="Calibri"/>
          <w:sz w:val="13"/>
          <w:szCs w:val="13"/>
        </w:rPr>
        <w:t>l</w:t>
      </w:r>
      <w:r>
        <w:rPr>
          <w:rFonts w:ascii="Calibri" w:eastAsia="Calibri" w:hAnsi="Calibri" w:cs="Calibri"/>
          <w:spacing w:val="-2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sz w:val="13"/>
          <w:szCs w:val="13"/>
        </w:rPr>
        <w:t>l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u</w:t>
      </w:r>
      <w:r>
        <w:rPr>
          <w:rFonts w:ascii="Calibri" w:eastAsia="Calibri" w:hAnsi="Calibri" w:cs="Calibri"/>
          <w:sz w:val="13"/>
          <w:szCs w:val="13"/>
        </w:rPr>
        <w:t>n</w:t>
      </w:r>
      <w:r>
        <w:rPr>
          <w:rFonts w:ascii="Calibri" w:eastAsia="Calibri" w:hAnsi="Calibri" w:cs="Calibri"/>
          <w:spacing w:val="-1"/>
          <w:sz w:val="13"/>
          <w:szCs w:val="13"/>
        </w:rPr>
        <w:t>c</w:t>
      </w:r>
      <w:r>
        <w:rPr>
          <w:rFonts w:ascii="Calibri" w:eastAsia="Calibri" w:hAnsi="Calibri" w:cs="Calibri"/>
          <w:sz w:val="13"/>
          <w:szCs w:val="13"/>
        </w:rPr>
        <w:t xml:space="preserve">h </w:t>
      </w:r>
      <w:r>
        <w:rPr>
          <w:rFonts w:ascii="Calibri" w:eastAsia="Calibri" w:hAnsi="Calibri" w:cs="Calibri"/>
          <w:spacing w:val="-1"/>
          <w:sz w:val="13"/>
          <w:szCs w:val="13"/>
        </w:rPr>
        <w:t>co</w:t>
      </w:r>
      <w:r>
        <w:rPr>
          <w:rFonts w:ascii="Calibri" w:eastAsia="Calibri" w:hAnsi="Calibri" w:cs="Calibri"/>
          <w:spacing w:val="1"/>
          <w:sz w:val="13"/>
          <w:szCs w:val="13"/>
        </w:rPr>
        <w:t>mm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n</w:t>
      </w:r>
      <w:r>
        <w:rPr>
          <w:rFonts w:ascii="Calibri" w:eastAsia="Calibri" w:hAnsi="Calibri" w:cs="Calibri"/>
          <w:sz w:val="13"/>
          <w:szCs w:val="13"/>
        </w:rPr>
        <w:t>d</w:t>
      </w:r>
    </w:p>
    <w:p w14:paraId="3719BAF8" w14:textId="77777777" w:rsidR="00176C91" w:rsidRDefault="002A4A35">
      <w:pPr>
        <w:spacing w:before="1" w:after="0" w:line="220" w:lineRule="exact"/>
      </w:pPr>
      <w:r>
        <w:br w:type="column"/>
      </w:r>
    </w:p>
    <w:p w14:paraId="712691E2" w14:textId="77777777" w:rsidR="00176C91" w:rsidRDefault="002A4A35">
      <w:pPr>
        <w:spacing w:after="0" w:line="248" w:lineRule="auto"/>
        <w:ind w:left="-11" w:right="2493" w:firstLine="3"/>
        <w:jc w:val="center"/>
        <w:rPr>
          <w:rFonts w:ascii="Calibri" w:eastAsia="Calibri" w:hAnsi="Calibri" w:cs="Calibri"/>
          <w:sz w:val="12"/>
          <w:szCs w:val="12"/>
        </w:rPr>
      </w:pPr>
      <w:proofErr w:type="spellStart"/>
      <w:r>
        <w:rPr>
          <w:rFonts w:ascii="Calibri" w:eastAsia="Calibri" w:hAnsi="Calibri" w:cs="Calibri"/>
          <w:sz w:val="12"/>
          <w:szCs w:val="12"/>
        </w:rPr>
        <w:t>Agg</w:t>
      </w:r>
      <w:proofErr w:type="spellEnd"/>
      <w:r>
        <w:rPr>
          <w:rFonts w:ascii="Calibri" w:eastAsia="Calibri" w:hAnsi="Calibri" w:cs="Calibri"/>
          <w:sz w:val="12"/>
          <w:szCs w:val="12"/>
        </w:rPr>
        <w:t>.</w:t>
      </w:r>
      <w:r>
        <w:rPr>
          <w:rFonts w:ascii="Calibri" w:eastAsia="Calibri" w:hAnsi="Calibri" w:cs="Calibri"/>
          <w:spacing w:val="11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ker</w:t>
      </w:r>
      <w:r>
        <w:rPr>
          <w:rFonts w:ascii="Calibri" w:eastAsia="Calibri" w:hAnsi="Calibri" w:cs="Calibri"/>
          <w:spacing w:val="1"/>
          <w:sz w:val="12"/>
          <w:szCs w:val="12"/>
        </w:rPr>
        <w:t>n</w:t>
      </w:r>
      <w:r>
        <w:rPr>
          <w:rFonts w:ascii="Calibri" w:eastAsia="Calibri" w:hAnsi="Calibri" w:cs="Calibri"/>
          <w:sz w:val="12"/>
          <w:szCs w:val="12"/>
        </w:rPr>
        <w:t>el</w:t>
      </w:r>
      <w:r>
        <w:rPr>
          <w:rFonts w:ascii="Calibri" w:eastAsia="Calibri" w:hAnsi="Calibri" w:cs="Calibri"/>
          <w:spacing w:val="11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grid (nComp</w:t>
      </w:r>
      <w:proofErr w:type="gramStart"/>
      <w:r>
        <w:rPr>
          <w:rFonts w:ascii="Calibri" w:eastAsia="Calibri" w:hAnsi="Calibri" w:cs="Calibri"/>
          <w:spacing w:val="1"/>
          <w:w w:val="105"/>
          <w:sz w:val="12"/>
          <w:szCs w:val="12"/>
        </w:rPr>
        <w:t>.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,</w:t>
      </w:r>
      <w:r>
        <w:rPr>
          <w:rFonts w:ascii="Calibri" w:eastAsia="Calibri" w:hAnsi="Calibri" w:cs="Calibri"/>
          <w:w w:val="105"/>
          <w:sz w:val="12"/>
          <w:szCs w:val="12"/>
        </w:rPr>
        <w:t>n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S</w:t>
      </w:r>
      <w:r>
        <w:rPr>
          <w:rFonts w:ascii="Calibri" w:eastAsia="Calibri" w:hAnsi="Calibri" w:cs="Calibri"/>
          <w:w w:val="105"/>
          <w:sz w:val="12"/>
          <w:szCs w:val="12"/>
        </w:rPr>
        <w:t>o</w:t>
      </w:r>
      <w:r>
        <w:rPr>
          <w:rFonts w:ascii="Calibri" w:eastAsia="Calibri" w:hAnsi="Calibri" w:cs="Calibri"/>
          <w:spacing w:val="-2"/>
          <w:w w:val="105"/>
          <w:sz w:val="12"/>
          <w:szCs w:val="12"/>
        </w:rPr>
        <w:t>l</w:t>
      </w:r>
      <w:r>
        <w:rPr>
          <w:rFonts w:ascii="Calibri" w:eastAsia="Calibri" w:hAnsi="Calibri" w:cs="Calibri"/>
          <w:w w:val="105"/>
          <w:sz w:val="12"/>
          <w:szCs w:val="12"/>
        </w:rPr>
        <w:t>i</w:t>
      </w:r>
      <w:r>
        <w:rPr>
          <w:rFonts w:ascii="Calibri" w:eastAsia="Calibri" w:hAnsi="Calibri" w:cs="Calibri"/>
          <w:spacing w:val="-2"/>
          <w:w w:val="105"/>
          <w:sz w:val="12"/>
          <w:szCs w:val="12"/>
        </w:rPr>
        <w:t>d</w:t>
      </w:r>
      <w:r>
        <w:rPr>
          <w:rFonts w:ascii="Calibri" w:eastAsia="Calibri" w:hAnsi="Calibri" w:cs="Calibri"/>
          <w:w w:val="105"/>
          <w:sz w:val="12"/>
          <w:szCs w:val="12"/>
        </w:rPr>
        <w:t>s</w:t>
      </w:r>
      <w:proofErr w:type="gramEnd"/>
      <w:r>
        <w:rPr>
          <w:rFonts w:ascii="Calibri" w:eastAsia="Calibri" w:hAnsi="Calibri" w:cs="Calibri"/>
          <w:w w:val="105"/>
          <w:sz w:val="12"/>
          <w:szCs w:val="12"/>
        </w:rPr>
        <w:t>1</w:t>
      </w:r>
      <w:r>
        <w:rPr>
          <w:rFonts w:ascii="Calibri" w:eastAsia="Calibri" w:hAnsi="Calibri" w:cs="Calibri"/>
          <w:spacing w:val="-6"/>
          <w:w w:val="105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x n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S</w:t>
      </w:r>
      <w:r>
        <w:rPr>
          <w:rFonts w:ascii="Calibri" w:eastAsia="Calibri" w:hAnsi="Calibri" w:cs="Calibri"/>
          <w:w w:val="105"/>
          <w:sz w:val="12"/>
          <w:szCs w:val="12"/>
        </w:rPr>
        <w:t>ol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i</w:t>
      </w:r>
      <w:r>
        <w:rPr>
          <w:rFonts w:ascii="Calibri" w:eastAsia="Calibri" w:hAnsi="Calibri" w:cs="Calibri"/>
          <w:w w:val="105"/>
          <w:sz w:val="12"/>
          <w:szCs w:val="12"/>
        </w:rPr>
        <w:t>ds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2</w:t>
      </w:r>
      <w:r>
        <w:rPr>
          <w:rFonts w:ascii="Calibri" w:eastAsia="Calibri" w:hAnsi="Calibri" w:cs="Calibri"/>
          <w:w w:val="105"/>
          <w:sz w:val="12"/>
          <w:szCs w:val="12"/>
        </w:rPr>
        <w:t>)</w:t>
      </w:r>
    </w:p>
    <w:p w14:paraId="6FB78A7A" w14:textId="77777777" w:rsidR="00176C91" w:rsidRDefault="00176C91">
      <w:pPr>
        <w:spacing w:after="0"/>
        <w:jc w:val="center"/>
        <w:sectPr w:rsidR="00176C91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3415" w:space="639"/>
            <w:col w:w="711" w:space="535"/>
            <w:col w:w="3500"/>
          </w:cols>
        </w:sectPr>
      </w:pPr>
    </w:p>
    <w:p w14:paraId="6F48626E" w14:textId="77777777" w:rsidR="00176C91" w:rsidRDefault="00176C91">
      <w:pPr>
        <w:spacing w:before="6" w:after="0" w:line="160" w:lineRule="exact"/>
        <w:rPr>
          <w:sz w:val="16"/>
          <w:szCs w:val="16"/>
        </w:rPr>
      </w:pPr>
    </w:p>
    <w:p w14:paraId="46F4F665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3E9D51D7" w14:textId="77777777" w:rsidR="00176C91" w:rsidRDefault="00176C91">
      <w:pPr>
        <w:spacing w:before="1" w:after="0" w:line="190" w:lineRule="exact"/>
        <w:rPr>
          <w:sz w:val="19"/>
          <w:szCs w:val="19"/>
        </w:rPr>
      </w:pPr>
    </w:p>
    <w:p w14:paraId="34597415" w14:textId="77777777" w:rsidR="00176C91" w:rsidRDefault="002A4A35">
      <w:pPr>
        <w:spacing w:after="0" w:line="248" w:lineRule="auto"/>
        <w:ind w:left="2832" w:right="-42" w:hanging="357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Calculate</w:t>
      </w:r>
      <w:r>
        <w:rPr>
          <w:rFonts w:ascii="Calibri" w:eastAsia="Calibri" w:hAnsi="Calibri" w:cs="Calibri"/>
          <w:spacing w:val="16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Bre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k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ge r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tes</w:t>
      </w:r>
    </w:p>
    <w:p w14:paraId="66C70E56" w14:textId="77777777" w:rsidR="00176C91" w:rsidRDefault="002A4A35">
      <w:pPr>
        <w:spacing w:before="33" w:after="0" w:line="154" w:lineRule="exact"/>
        <w:ind w:left="94" w:right="-44" w:hanging="94"/>
        <w:rPr>
          <w:rFonts w:ascii="Calibri" w:eastAsia="Calibri" w:hAnsi="Calibri" w:cs="Calibri"/>
          <w:sz w:val="13"/>
          <w:szCs w:val="13"/>
        </w:rPr>
      </w:pPr>
      <w:r>
        <w:br w:type="column"/>
      </w:r>
      <w:r>
        <w:rPr>
          <w:rFonts w:ascii="Calibri" w:eastAsia="Calibri" w:hAnsi="Calibri" w:cs="Calibri"/>
          <w:sz w:val="13"/>
          <w:szCs w:val="13"/>
        </w:rPr>
        <w:t>Ke</w:t>
      </w:r>
      <w:r>
        <w:rPr>
          <w:rFonts w:ascii="Calibri" w:eastAsia="Calibri" w:hAnsi="Calibri" w:cs="Calibri"/>
          <w:spacing w:val="-1"/>
          <w:sz w:val="13"/>
          <w:szCs w:val="13"/>
        </w:rPr>
        <w:t>r</w:t>
      </w:r>
      <w:r>
        <w:rPr>
          <w:rFonts w:ascii="Calibri" w:eastAsia="Calibri" w:hAnsi="Calibri" w:cs="Calibri"/>
          <w:sz w:val="13"/>
          <w:szCs w:val="13"/>
        </w:rPr>
        <w:t>n</w:t>
      </w:r>
      <w:r>
        <w:rPr>
          <w:rFonts w:ascii="Calibri" w:eastAsia="Calibri" w:hAnsi="Calibri" w:cs="Calibri"/>
          <w:spacing w:val="-1"/>
          <w:sz w:val="13"/>
          <w:szCs w:val="13"/>
        </w:rPr>
        <w:t>e</w:t>
      </w:r>
      <w:r>
        <w:rPr>
          <w:rFonts w:ascii="Calibri" w:eastAsia="Calibri" w:hAnsi="Calibri" w:cs="Calibri"/>
          <w:sz w:val="13"/>
          <w:szCs w:val="13"/>
        </w:rPr>
        <w:t>l</w:t>
      </w:r>
      <w:r>
        <w:rPr>
          <w:rFonts w:ascii="Calibri" w:eastAsia="Calibri" w:hAnsi="Calibri" w:cs="Calibri"/>
          <w:spacing w:val="-2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sz w:val="13"/>
          <w:szCs w:val="13"/>
        </w:rPr>
        <w:t>l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u</w:t>
      </w:r>
      <w:r>
        <w:rPr>
          <w:rFonts w:ascii="Calibri" w:eastAsia="Calibri" w:hAnsi="Calibri" w:cs="Calibri"/>
          <w:sz w:val="13"/>
          <w:szCs w:val="13"/>
        </w:rPr>
        <w:t>n</w:t>
      </w:r>
      <w:r>
        <w:rPr>
          <w:rFonts w:ascii="Calibri" w:eastAsia="Calibri" w:hAnsi="Calibri" w:cs="Calibri"/>
          <w:spacing w:val="-1"/>
          <w:sz w:val="13"/>
          <w:szCs w:val="13"/>
        </w:rPr>
        <w:t>c</w:t>
      </w:r>
      <w:r>
        <w:rPr>
          <w:rFonts w:ascii="Calibri" w:eastAsia="Calibri" w:hAnsi="Calibri" w:cs="Calibri"/>
          <w:sz w:val="13"/>
          <w:szCs w:val="13"/>
        </w:rPr>
        <w:t xml:space="preserve">h </w:t>
      </w:r>
      <w:r>
        <w:rPr>
          <w:rFonts w:ascii="Calibri" w:eastAsia="Calibri" w:hAnsi="Calibri" w:cs="Calibri"/>
          <w:spacing w:val="-1"/>
          <w:sz w:val="13"/>
          <w:szCs w:val="13"/>
        </w:rPr>
        <w:t>co</w:t>
      </w:r>
      <w:r>
        <w:rPr>
          <w:rFonts w:ascii="Calibri" w:eastAsia="Calibri" w:hAnsi="Calibri" w:cs="Calibri"/>
          <w:spacing w:val="1"/>
          <w:sz w:val="13"/>
          <w:szCs w:val="13"/>
        </w:rPr>
        <w:t>mm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n</w:t>
      </w:r>
      <w:r>
        <w:rPr>
          <w:rFonts w:ascii="Calibri" w:eastAsia="Calibri" w:hAnsi="Calibri" w:cs="Calibri"/>
          <w:sz w:val="13"/>
          <w:szCs w:val="13"/>
        </w:rPr>
        <w:t>d</w:t>
      </w:r>
    </w:p>
    <w:p w14:paraId="7D7DE8BB" w14:textId="77777777" w:rsidR="00176C91" w:rsidRDefault="002A4A35">
      <w:pPr>
        <w:spacing w:before="4" w:after="0" w:line="100" w:lineRule="exact"/>
        <w:rPr>
          <w:sz w:val="10"/>
          <w:szCs w:val="10"/>
        </w:rPr>
      </w:pPr>
      <w:r>
        <w:br w:type="column"/>
      </w:r>
    </w:p>
    <w:p w14:paraId="625658EC" w14:textId="77777777" w:rsidR="00176C91" w:rsidRDefault="002A4A35">
      <w:pPr>
        <w:spacing w:after="0" w:line="154" w:lineRule="exact"/>
        <w:ind w:left="-12" w:right="2452"/>
        <w:jc w:val="center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pacing w:val="-1"/>
          <w:sz w:val="13"/>
          <w:szCs w:val="13"/>
        </w:rPr>
        <w:t>Bre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k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1"/>
          <w:sz w:val="13"/>
          <w:szCs w:val="13"/>
        </w:rPr>
        <w:t>g</w:t>
      </w:r>
      <w:r>
        <w:rPr>
          <w:rFonts w:ascii="Calibri" w:eastAsia="Calibri" w:hAnsi="Calibri" w:cs="Calibri"/>
          <w:sz w:val="13"/>
          <w:szCs w:val="13"/>
        </w:rPr>
        <w:t>e</w:t>
      </w:r>
      <w:r>
        <w:rPr>
          <w:rFonts w:ascii="Calibri" w:eastAsia="Calibri" w:hAnsi="Calibri" w:cs="Calibri"/>
          <w:spacing w:val="-4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sz w:val="13"/>
          <w:szCs w:val="13"/>
        </w:rPr>
        <w:t>ker</w:t>
      </w:r>
      <w:r>
        <w:rPr>
          <w:rFonts w:ascii="Calibri" w:eastAsia="Calibri" w:hAnsi="Calibri" w:cs="Calibri"/>
          <w:sz w:val="13"/>
          <w:szCs w:val="13"/>
        </w:rPr>
        <w:t>n</w:t>
      </w:r>
      <w:r>
        <w:rPr>
          <w:rFonts w:ascii="Calibri" w:eastAsia="Calibri" w:hAnsi="Calibri" w:cs="Calibri"/>
          <w:spacing w:val="-1"/>
          <w:sz w:val="13"/>
          <w:szCs w:val="13"/>
        </w:rPr>
        <w:t>e</w:t>
      </w:r>
      <w:r>
        <w:rPr>
          <w:rFonts w:ascii="Calibri" w:eastAsia="Calibri" w:hAnsi="Calibri" w:cs="Calibri"/>
          <w:sz w:val="13"/>
          <w:szCs w:val="13"/>
        </w:rPr>
        <w:t>l</w:t>
      </w:r>
      <w:r>
        <w:rPr>
          <w:rFonts w:ascii="Calibri" w:eastAsia="Calibri" w:hAnsi="Calibri" w:cs="Calibri"/>
          <w:spacing w:val="-2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13"/>
          <w:szCs w:val="13"/>
        </w:rPr>
        <w:t>g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ri</w:t>
      </w:r>
      <w:r>
        <w:rPr>
          <w:rFonts w:ascii="Calibri" w:eastAsia="Calibri" w:hAnsi="Calibri" w:cs="Calibri"/>
          <w:w w:val="99"/>
          <w:sz w:val="13"/>
          <w:szCs w:val="13"/>
        </w:rPr>
        <w:t xml:space="preserve">d </w:t>
      </w:r>
      <w:r>
        <w:rPr>
          <w:rFonts w:ascii="Calibri" w:eastAsia="Calibri" w:hAnsi="Calibri" w:cs="Calibri"/>
          <w:spacing w:val="-1"/>
          <w:sz w:val="13"/>
          <w:szCs w:val="13"/>
        </w:rPr>
        <w:t>(</w:t>
      </w:r>
      <w:r>
        <w:rPr>
          <w:rFonts w:ascii="Calibri" w:eastAsia="Calibri" w:hAnsi="Calibri" w:cs="Calibri"/>
          <w:sz w:val="13"/>
          <w:szCs w:val="13"/>
        </w:rPr>
        <w:t>nComp</w:t>
      </w:r>
      <w:proofErr w:type="gramStart"/>
      <w:r>
        <w:rPr>
          <w:rFonts w:ascii="Calibri" w:eastAsia="Calibri" w:hAnsi="Calibri" w:cs="Calibri"/>
          <w:sz w:val="13"/>
          <w:szCs w:val="13"/>
        </w:rPr>
        <w:t>.,nS</w:t>
      </w:r>
      <w:r>
        <w:rPr>
          <w:rFonts w:ascii="Calibri" w:eastAsia="Calibri" w:hAnsi="Calibri" w:cs="Calibri"/>
          <w:spacing w:val="-1"/>
          <w:sz w:val="13"/>
          <w:szCs w:val="13"/>
        </w:rPr>
        <w:t>oli</w:t>
      </w:r>
      <w:r>
        <w:rPr>
          <w:rFonts w:ascii="Calibri" w:eastAsia="Calibri" w:hAnsi="Calibri" w:cs="Calibri"/>
          <w:sz w:val="13"/>
          <w:szCs w:val="13"/>
        </w:rPr>
        <w:t>d</w:t>
      </w:r>
      <w:r>
        <w:rPr>
          <w:rFonts w:ascii="Calibri" w:eastAsia="Calibri" w:hAnsi="Calibri" w:cs="Calibri"/>
          <w:spacing w:val="-1"/>
          <w:sz w:val="13"/>
          <w:szCs w:val="13"/>
        </w:rPr>
        <w:t>s</w:t>
      </w:r>
      <w:proofErr w:type="gramEnd"/>
      <w:r>
        <w:rPr>
          <w:rFonts w:ascii="Calibri" w:eastAsia="Calibri" w:hAnsi="Calibri" w:cs="Calibri"/>
          <w:sz w:val="13"/>
          <w:szCs w:val="13"/>
        </w:rPr>
        <w:t>1</w:t>
      </w:r>
      <w:r>
        <w:rPr>
          <w:rFonts w:ascii="Calibri" w:eastAsia="Calibri" w:hAnsi="Calibri" w:cs="Calibri"/>
          <w:spacing w:val="-9"/>
          <w:sz w:val="13"/>
          <w:szCs w:val="13"/>
        </w:rPr>
        <w:t xml:space="preserve"> </w:t>
      </w:r>
      <w:r>
        <w:rPr>
          <w:rFonts w:ascii="Calibri" w:eastAsia="Calibri" w:hAnsi="Calibri" w:cs="Calibri"/>
          <w:w w:val="98"/>
          <w:sz w:val="13"/>
          <w:szCs w:val="13"/>
        </w:rPr>
        <w:t xml:space="preserve">x </w:t>
      </w:r>
      <w:r>
        <w:rPr>
          <w:rFonts w:ascii="Calibri" w:eastAsia="Calibri" w:hAnsi="Calibri" w:cs="Calibri"/>
          <w:w w:val="99"/>
          <w:sz w:val="13"/>
          <w:szCs w:val="13"/>
        </w:rPr>
        <w:t>nS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oli</w:t>
      </w:r>
      <w:r>
        <w:rPr>
          <w:rFonts w:ascii="Calibri" w:eastAsia="Calibri" w:hAnsi="Calibri" w:cs="Calibri"/>
          <w:w w:val="99"/>
          <w:sz w:val="13"/>
          <w:szCs w:val="13"/>
        </w:rPr>
        <w:t>d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s</w:t>
      </w:r>
      <w:r>
        <w:rPr>
          <w:rFonts w:ascii="Calibri" w:eastAsia="Calibri" w:hAnsi="Calibri" w:cs="Calibri"/>
          <w:w w:val="99"/>
          <w:sz w:val="13"/>
          <w:szCs w:val="13"/>
        </w:rPr>
        <w:t>2)</w:t>
      </w:r>
    </w:p>
    <w:p w14:paraId="259E53D7" w14:textId="77777777" w:rsidR="00176C91" w:rsidRDefault="00176C91">
      <w:pPr>
        <w:spacing w:after="0"/>
        <w:jc w:val="center"/>
        <w:sectPr w:rsidR="00176C91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3450" w:space="605"/>
            <w:col w:w="711" w:space="482"/>
            <w:col w:w="3552"/>
          </w:cols>
        </w:sectPr>
      </w:pPr>
    </w:p>
    <w:p w14:paraId="46032D7B" w14:textId="77777777" w:rsidR="00176C91" w:rsidRDefault="00176C91">
      <w:pPr>
        <w:spacing w:before="5" w:after="0" w:line="170" w:lineRule="exact"/>
        <w:rPr>
          <w:sz w:val="17"/>
          <w:szCs w:val="17"/>
        </w:rPr>
      </w:pPr>
    </w:p>
    <w:p w14:paraId="02F4A160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7DDFA39B" w14:textId="77777777" w:rsidR="00176C91" w:rsidRDefault="00176C91">
      <w:pPr>
        <w:spacing w:before="6" w:after="0" w:line="190" w:lineRule="exact"/>
        <w:rPr>
          <w:sz w:val="19"/>
          <w:szCs w:val="19"/>
        </w:rPr>
      </w:pPr>
    </w:p>
    <w:p w14:paraId="0794794F" w14:textId="77777777" w:rsidR="00176C91" w:rsidRDefault="002A4A35">
      <w:pPr>
        <w:spacing w:after="0" w:line="240" w:lineRule="auto"/>
        <w:ind w:right="237"/>
        <w:jc w:val="righ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w w:val="105"/>
          <w:sz w:val="12"/>
          <w:szCs w:val="12"/>
        </w:rPr>
        <w:t>Calculate</w:t>
      </w:r>
    </w:p>
    <w:p w14:paraId="65FE89D0" w14:textId="77777777" w:rsidR="00176C91" w:rsidRDefault="002A4A35">
      <w:pPr>
        <w:spacing w:before="5" w:after="0" w:line="240" w:lineRule="auto"/>
        <w:ind w:right="-20"/>
        <w:jc w:val="righ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w w:val="105"/>
          <w:sz w:val="12"/>
          <w:szCs w:val="12"/>
        </w:rPr>
        <w:t>Co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n</w:t>
      </w:r>
      <w:r>
        <w:rPr>
          <w:rFonts w:ascii="Calibri" w:eastAsia="Calibri" w:hAnsi="Calibri" w:cs="Calibri"/>
          <w:w w:val="105"/>
          <w:sz w:val="12"/>
          <w:szCs w:val="12"/>
        </w:rPr>
        <w:t>s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o</w:t>
      </w:r>
      <w:r>
        <w:rPr>
          <w:rFonts w:ascii="Calibri" w:eastAsia="Calibri" w:hAnsi="Calibri" w:cs="Calibri"/>
          <w:w w:val="105"/>
          <w:sz w:val="12"/>
          <w:szCs w:val="12"/>
        </w:rPr>
        <w:t>l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i</w:t>
      </w:r>
      <w:r>
        <w:rPr>
          <w:rFonts w:ascii="Calibri" w:eastAsia="Calibri" w:hAnsi="Calibri" w:cs="Calibri"/>
          <w:w w:val="105"/>
          <w:sz w:val="12"/>
          <w:szCs w:val="12"/>
        </w:rPr>
        <w:t>d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ti</w:t>
      </w:r>
      <w:r>
        <w:rPr>
          <w:rFonts w:ascii="Calibri" w:eastAsia="Calibri" w:hAnsi="Calibri" w:cs="Calibri"/>
          <w:spacing w:val="-2"/>
          <w:w w:val="105"/>
          <w:sz w:val="12"/>
          <w:szCs w:val="12"/>
        </w:rPr>
        <w:t>o</w:t>
      </w:r>
      <w:r>
        <w:rPr>
          <w:rFonts w:ascii="Calibri" w:eastAsia="Calibri" w:hAnsi="Calibri" w:cs="Calibri"/>
          <w:w w:val="105"/>
          <w:sz w:val="12"/>
          <w:szCs w:val="12"/>
        </w:rPr>
        <w:t>n</w:t>
      </w:r>
      <w:r>
        <w:rPr>
          <w:rFonts w:ascii="Calibri" w:eastAsia="Calibri" w:hAnsi="Calibri" w:cs="Calibri"/>
          <w:spacing w:val="-7"/>
          <w:w w:val="105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r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tes</w:t>
      </w:r>
    </w:p>
    <w:p w14:paraId="70F9E0A7" w14:textId="77777777" w:rsidR="00176C91" w:rsidRDefault="002A4A35">
      <w:pPr>
        <w:spacing w:before="33" w:after="0" w:line="154" w:lineRule="exact"/>
        <w:ind w:left="94" w:right="-44" w:hanging="94"/>
        <w:rPr>
          <w:rFonts w:ascii="Calibri" w:eastAsia="Calibri" w:hAnsi="Calibri" w:cs="Calibri"/>
          <w:sz w:val="13"/>
          <w:szCs w:val="13"/>
        </w:rPr>
      </w:pPr>
      <w:r>
        <w:br w:type="column"/>
      </w:r>
      <w:r>
        <w:rPr>
          <w:rFonts w:ascii="Calibri" w:eastAsia="Calibri" w:hAnsi="Calibri" w:cs="Calibri"/>
          <w:sz w:val="13"/>
          <w:szCs w:val="13"/>
        </w:rPr>
        <w:t>K</w:t>
      </w:r>
      <w:r>
        <w:rPr>
          <w:rFonts w:ascii="Calibri" w:eastAsia="Calibri" w:hAnsi="Calibri" w:cs="Calibri"/>
          <w:spacing w:val="-1"/>
          <w:sz w:val="13"/>
          <w:szCs w:val="13"/>
        </w:rPr>
        <w:t>erne</w:t>
      </w:r>
      <w:r>
        <w:rPr>
          <w:rFonts w:ascii="Calibri" w:eastAsia="Calibri" w:hAnsi="Calibri" w:cs="Calibri"/>
          <w:sz w:val="13"/>
          <w:szCs w:val="13"/>
        </w:rPr>
        <w:t>l</w:t>
      </w:r>
      <w:r>
        <w:rPr>
          <w:rFonts w:ascii="Calibri" w:eastAsia="Calibri" w:hAnsi="Calibri" w:cs="Calibri"/>
          <w:spacing w:val="-3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sz w:val="13"/>
          <w:szCs w:val="13"/>
        </w:rPr>
        <w:t>l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unc</w:t>
      </w:r>
      <w:r>
        <w:rPr>
          <w:rFonts w:ascii="Calibri" w:eastAsia="Calibri" w:hAnsi="Calibri" w:cs="Calibri"/>
          <w:sz w:val="13"/>
          <w:szCs w:val="13"/>
        </w:rPr>
        <w:t xml:space="preserve">h </w:t>
      </w:r>
      <w:r>
        <w:rPr>
          <w:rFonts w:ascii="Calibri" w:eastAsia="Calibri" w:hAnsi="Calibri" w:cs="Calibri"/>
          <w:spacing w:val="-1"/>
          <w:sz w:val="13"/>
          <w:szCs w:val="13"/>
        </w:rPr>
        <w:t>co</w:t>
      </w:r>
      <w:r>
        <w:rPr>
          <w:rFonts w:ascii="Calibri" w:eastAsia="Calibri" w:hAnsi="Calibri" w:cs="Calibri"/>
          <w:spacing w:val="1"/>
          <w:sz w:val="13"/>
          <w:szCs w:val="13"/>
        </w:rPr>
        <w:t>mm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n</w:t>
      </w:r>
      <w:r>
        <w:rPr>
          <w:rFonts w:ascii="Calibri" w:eastAsia="Calibri" w:hAnsi="Calibri" w:cs="Calibri"/>
          <w:sz w:val="13"/>
          <w:szCs w:val="13"/>
        </w:rPr>
        <w:t>d</w:t>
      </w:r>
    </w:p>
    <w:p w14:paraId="3D2C5CAE" w14:textId="77777777" w:rsidR="00176C91" w:rsidRDefault="002A4A35">
      <w:pPr>
        <w:spacing w:before="10" w:after="0" w:line="100" w:lineRule="exact"/>
        <w:rPr>
          <w:sz w:val="10"/>
          <w:szCs w:val="10"/>
        </w:rPr>
      </w:pPr>
      <w:r>
        <w:br w:type="column"/>
      </w:r>
    </w:p>
    <w:p w14:paraId="69EC5C58" w14:textId="77777777" w:rsidR="00176C91" w:rsidRDefault="002A4A35">
      <w:pPr>
        <w:spacing w:after="0" w:line="154" w:lineRule="exact"/>
        <w:ind w:left="-12" w:right="2489" w:firstLine="1"/>
        <w:jc w:val="center"/>
        <w:rPr>
          <w:rFonts w:ascii="Calibri" w:eastAsia="Calibri" w:hAnsi="Calibri" w:cs="Calibri"/>
          <w:sz w:val="13"/>
          <w:szCs w:val="13"/>
        </w:rPr>
      </w:pPr>
      <w:proofErr w:type="spellStart"/>
      <w:r>
        <w:rPr>
          <w:rFonts w:ascii="Calibri" w:eastAsia="Calibri" w:hAnsi="Calibri" w:cs="Calibri"/>
          <w:spacing w:val="1"/>
          <w:sz w:val="13"/>
          <w:szCs w:val="13"/>
        </w:rPr>
        <w:t>C</w:t>
      </w:r>
      <w:r>
        <w:rPr>
          <w:rFonts w:ascii="Calibri" w:eastAsia="Calibri" w:hAnsi="Calibri" w:cs="Calibri"/>
          <w:sz w:val="13"/>
          <w:szCs w:val="13"/>
        </w:rPr>
        <w:t>on</w:t>
      </w:r>
      <w:r>
        <w:rPr>
          <w:rFonts w:ascii="Calibri" w:eastAsia="Calibri" w:hAnsi="Calibri" w:cs="Calibri"/>
          <w:spacing w:val="-1"/>
          <w:sz w:val="13"/>
          <w:szCs w:val="13"/>
        </w:rPr>
        <w:t>so</w:t>
      </w:r>
      <w:proofErr w:type="spellEnd"/>
      <w:r>
        <w:rPr>
          <w:rFonts w:ascii="Calibri" w:eastAsia="Calibri" w:hAnsi="Calibri" w:cs="Calibri"/>
          <w:sz w:val="13"/>
          <w:szCs w:val="13"/>
        </w:rPr>
        <w:t>.</w:t>
      </w:r>
      <w:r>
        <w:rPr>
          <w:rFonts w:ascii="Calibri" w:eastAsia="Calibri" w:hAnsi="Calibri" w:cs="Calibri"/>
          <w:spacing w:val="-4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sz w:val="13"/>
          <w:szCs w:val="13"/>
        </w:rPr>
        <w:t>ker</w:t>
      </w:r>
      <w:r>
        <w:rPr>
          <w:rFonts w:ascii="Calibri" w:eastAsia="Calibri" w:hAnsi="Calibri" w:cs="Calibri"/>
          <w:sz w:val="13"/>
          <w:szCs w:val="13"/>
        </w:rPr>
        <w:t>n</w:t>
      </w:r>
      <w:r>
        <w:rPr>
          <w:rFonts w:ascii="Calibri" w:eastAsia="Calibri" w:hAnsi="Calibri" w:cs="Calibri"/>
          <w:spacing w:val="-1"/>
          <w:sz w:val="13"/>
          <w:szCs w:val="13"/>
        </w:rPr>
        <w:t>e</w:t>
      </w:r>
      <w:r>
        <w:rPr>
          <w:rFonts w:ascii="Calibri" w:eastAsia="Calibri" w:hAnsi="Calibri" w:cs="Calibri"/>
          <w:sz w:val="13"/>
          <w:szCs w:val="13"/>
        </w:rPr>
        <w:t>l</w:t>
      </w:r>
      <w:r>
        <w:rPr>
          <w:rFonts w:ascii="Calibri" w:eastAsia="Calibri" w:hAnsi="Calibri" w:cs="Calibri"/>
          <w:spacing w:val="-2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13"/>
          <w:szCs w:val="13"/>
        </w:rPr>
        <w:t>g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ri</w:t>
      </w:r>
      <w:r>
        <w:rPr>
          <w:rFonts w:ascii="Calibri" w:eastAsia="Calibri" w:hAnsi="Calibri" w:cs="Calibri"/>
          <w:w w:val="99"/>
          <w:sz w:val="13"/>
          <w:szCs w:val="13"/>
        </w:rPr>
        <w:t xml:space="preserve">d </w:t>
      </w:r>
      <w:r>
        <w:rPr>
          <w:rFonts w:ascii="Calibri" w:eastAsia="Calibri" w:hAnsi="Calibri" w:cs="Calibri"/>
          <w:spacing w:val="-1"/>
          <w:sz w:val="13"/>
          <w:szCs w:val="13"/>
        </w:rPr>
        <w:t>(</w:t>
      </w:r>
      <w:r>
        <w:rPr>
          <w:rFonts w:ascii="Calibri" w:eastAsia="Calibri" w:hAnsi="Calibri" w:cs="Calibri"/>
          <w:sz w:val="13"/>
          <w:szCs w:val="13"/>
        </w:rPr>
        <w:t>nComp</w:t>
      </w:r>
      <w:proofErr w:type="gramStart"/>
      <w:r>
        <w:rPr>
          <w:rFonts w:ascii="Calibri" w:eastAsia="Calibri" w:hAnsi="Calibri" w:cs="Calibri"/>
          <w:sz w:val="13"/>
          <w:szCs w:val="13"/>
        </w:rPr>
        <w:t>.,nS</w:t>
      </w:r>
      <w:r>
        <w:rPr>
          <w:rFonts w:ascii="Calibri" w:eastAsia="Calibri" w:hAnsi="Calibri" w:cs="Calibri"/>
          <w:spacing w:val="-1"/>
          <w:sz w:val="13"/>
          <w:szCs w:val="13"/>
        </w:rPr>
        <w:t>oli</w:t>
      </w:r>
      <w:r>
        <w:rPr>
          <w:rFonts w:ascii="Calibri" w:eastAsia="Calibri" w:hAnsi="Calibri" w:cs="Calibri"/>
          <w:sz w:val="13"/>
          <w:szCs w:val="13"/>
        </w:rPr>
        <w:t>d</w:t>
      </w:r>
      <w:r>
        <w:rPr>
          <w:rFonts w:ascii="Calibri" w:eastAsia="Calibri" w:hAnsi="Calibri" w:cs="Calibri"/>
          <w:spacing w:val="-1"/>
          <w:sz w:val="13"/>
          <w:szCs w:val="13"/>
        </w:rPr>
        <w:t>s</w:t>
      </w:r>
      <w:proofErr w:type="gramEnd"/>
      <w:r>
        <w:rPr>
          <w:rFonts w:ascii="Calibri" w:eastAsia="Calibri" w:hAnsi="Calibri" w:cs="Calibri"/>
          <w:sz w:val="13"/>
          <w:szCs w:val="13"/>
        </w:rPr>
        <w:t>1</w:t>
      </w:r>
      <w:r>
        <w:rPr>
          <w:rFonts w:ascii="Calibri" w:eastAsia="Calibri" w:hAnsi="Calibri" w:cs="Calibri"/>
          <w:spacing w:val="-9"/>
          <w:sz w:val="13"/>
          <w:szCs w:val="13"/>
        </w:rPr>
        <w:t xml:space="preserve"> </w:t>
      </w:r>
      <w:r>
        <w:rPr>
          <w:rFonts w:ascii="Calibri" w:eastAsia="Calibri" w:hAnsi="Calibri" w:cs="Calibri"/>
          <w:w w:val="98"/>
          <w:sz w:val="13"/>
          <w:szCs w:val="13"/>
        </w:rPr>
        <w:t xml:space="preserve">x </w:t>
      </w:r>
      <w:r>
        <w:rPr>
          <w:rFonts w:ascii="Calibri" w:eastAsia="Calibri" w:hAnsi="Calibri" w:cs="Calibri"/>
          <w:w w:val="99"/>
          <w:sz w:val="13"/>
          <w:szCs w:val="13"/>
        </w:rPr>
        <w:t>nS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oli</w:t>
      </w:r>
      <w:r>
        <w:rPr>
          <w:rFonts w:ascii="Calibri" w:eastAsia="Calibri" w:hAnsi="Calibri" w:cs="Calibri"/>
          <w:w w:val="99"/>
          <w:sz w:val="13"/>
          <w:szCs w:val="13"/>
        </w:rPr>
        <w:t>d</w:t>
      </w:r>
      <w:r>
        <w:rPr>
          <w:rFonts w:ascii="Calibri" w:eastAsia="Calibri" w:hAnsi="Calibri" w:cs="Calibri"/>
          <w:spacing w:val="-1"/>
          <w:w w:val="99"/>
          <w:sz w:val="13"/>
          <w:szCs w:val="13"/>
        </w:rPr>
        <w:t>s</w:t>
      </w:r>
      <w:r>
        <w:rPr>
          <w:rFonts w:ascii="Calibri" w:eastAsia="Calibri" w:hAnsi="Calibri" w:cs="Calibri"/>
          <w:w w:val="99"/>
          <w:sz w:val="13"/>
          <w:szCs w:val="13"/>
        </w:rPr>
        <w:t>2)</w:t>
      </w:r>
    </w:p>
    <w:p w14:paraId="2B9F93B5" w14:textId="77777777" w:rsidR="00176C91" w:rsidRDefault="00176C91">
      <w:pPr>
        <w:spacing w:after="0"/>
        <w:jc w:val="center"/>
        <w:sectPr w:rsidR="00176C91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3455" w:space="585"/>
            <w:col w:w="711" w:space="532"/>
            <w:col w:w="3517"/>
          </w:cols>
        </w:sectPr>
      </w:pPr>
    </w:p>
    <w:p w14:paraId="23F24446" w14:textId="77777777" w:rsidR="00176C91" w:rsidRDefault="00176C91">
      <w:pPr>
        <w:spacing w:before="7" w:after="0" w:line="160" w:lineRule="exact"/>
        <w:rPr>
          <w:sz w:val="16"/>
          <w:szCs w:val="16"/>
        </w:rPr>
      </w:pPr>
    </w:p>
    <w:p w14:paraId="2031E9C7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35E2418C" w14:textId="77777777" w:rsidR="00176C91" w:rsidRDefault="00176C91">
      <w:pPr>
        <w:spacing w:before="4" w:after="0" w:line="200" w:lineRule="exact"/>
        <w:rPr>
          <w:sz w:val="20"/>
          <w:szCs w:val="20"/>
        </w:rPr>
      </w:pPr>
    </w:p>
    <w:p w14:paraId="43F971EC" w14:textId="77777777" w:rsidR="00176C91" w:rsidRDefault="002A4A35">
      <w:pPr>
        <w:spacing w:after="0" w:line="248" w:lineRule="auto"/>
        <w:ind w:left="2501" w:right="-20" w:firstLine="33"/>
        <w:jc w:val="righ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As</w:t>
      </w:r>
      <w:r>
        <w:rPr>
          <w:rFonts w:ascii="Calibri" w:eastAsia="Calibri" w:hAnsi="Calibri" w:cs="Calibri"/>
          <w:spacing w:val="1"/>
          <w:sz w:val="12"/>
          <w:szCs w:val="12"/>
        </w:rPr>
        <w:t>s</w:t>
      </w:r>
      <w:r>
        <w:rPr>
          <w:rFonts w:ascii="Calibri" w:eastAsia="Calibri" w:hAnsi="Calibri" w:cs="Calibri"/>
          <w:sz w:val="12"/>
          <w:szCs w:val="12"/>
        </w:rPr>
        <w:t>ign</w:t>
      </w:r>
      <w:r>
        <w:rPr>
          <w:rFonts w:ascii="Calibri" w:eastAsia="Calibri" w:hAnsi="Calibri" w:cs="Calibri"/>
          <w:spacing w:val="13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v</w:t>
      </w:r>
      <w:r>
        <w:rPr>
          <w:rFonts w:ascii="Calibri" w:eastAsia="Calibri" w:hAnsi="Calibri" w:cs="Calibri"/>
          <w:spacing w:val="1"/>
          <w:sz w:val="12"/>
          <w:szCs w:val="12"/>
        </w:rPr>
        <w:t>a</w:t>
      </w:r>
      <w:r>
        <w:rPr>
          <w:rFonts w:ascii="Calibri" w:eastAsia="Calibri" w:hAnsi="Calibri" w:cs="Calibri"/>
          <w:sz w:val="12"/>
          <w:szCs w:val="12"/>
        </w:rPr>
        <w:t>lu</w:t>
      </w:r>
      <w:r>
        <w:rPr>
          <w:rFonts w:ascii="Calibri" w:eastAsia="Calibri" w:hAnsi="Calibri" w:cs="Calibri"/>
          <w:spacing w:val="1"/>
          <w:sz w:val="12"/>
          <w:szCs w:val="12"/>
        </w:rPr>
        <w:t>e</w:t>
      </w:r>
      <w:r>
        <w:rPr>
          <w:rFonts w:ascii="Calibri" w:eastAsia="Calibri" w:hAnsi="Calibri" w:cs="Calibri"/>
          <w:sz w:val="12"/>
          <w:szCs w:val="12"/>
        </w:rPr>
        <w:t>s</w:t>
      </w:r>
      <w:r>
        <w:rPr>
          <w:rFonts w:ascii="Calibri" w:eastAsia="Calibri" w:hAnsi="Calibri" w:cs="Calibri"/>
          <w:spacing w:val="11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 xml:space="preserve">to </w:t>
      </w:r>
      <w:r>
        <w:rPr>
          <w:rFonts w:ascii="Calibri" w:eastAsia="Calibri" w:hAnsi="Calibri" w:cs="Calibri"/>
          <w:sz w:val="12"/>
          <w:szCs w:val="12"/>
        </w:rPr>
        <w:t>proce</w:t>
      </w:r>
      <w:r>
        <w:rPr>
          <w:rFonts w:ascii="Calibri" w:eastAsia="Calibri" w:hAnsi="Calibri" w:cs="Calibri"/>
          <w:spacing w:val="1"/>
          <w:sz w:val="12"/>
          <w:szCs w:val="12"/>
        </w:rPr>
        <w:t>s</w:t>
      </w:r>
      <w:r>
        <w:rPr>
          <w:rFonts w:ascii="Calibri" w:eastAsia="Calibri" w:hAnsi="Calibri" w:cs="Calibri"/>
          <w:sz w:val="12"/>
          <w:szCs w:val="12"/>
        </w:rPr>
        <w:t>s</w:t>
      </w:r>
      <w:r>
        <w:rPr>
          <w:rFonts w:ascii="Calibri" w:eastAsia="Calibri" w:hAnsi="Calibri" w:cs="Calibri"/>
          <w:spacing w:val="17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v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ri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spacing w:val="-1"/>
          <w:w w:val="105"/>
          <w:sz w:val="12"/>
          <w:szCs w:val="12"/>
        </w:rPr>
        <w:t>b</w:t>
      </w:r>
      <w:r>
        <w:rPr>
          <w:rFonts w:ascii="Calibri" w:eastAsia="Calibri" w:hAnsi="Calibri" w:cs="Calibri"/>
          <w:w w:val="105"/>
          <w:sz w:val="12"/>
          <w:szCs w:val="12"/>
        </w:rPr>
        <w:t>l</w:t>
      </w:r>
      <w:r>
        <w:rPr>
          <w:rFonts w:ascii="Calibri" w:eastAsia="Calibri" w:hAnsi="Calibri" w:cs="Calibri"/>
          <w:spacing w:val="-2"/>
          <w:w w:val="105"/>
          <w:sz w:val="12"/>
          <w:szCs w:val="12"/>
        </w:rPr>
        <w:t>e</w:t>
      </w:r>
      <w:r>
        <w:rPr>
          <w:rFonts w:ascii="Calibri" w:eastAsia="Calibri" w:hAnsi="Calibri" w:cs="Calibri"/>
          <w:w w:val="105"/>
          <w:sz w:val="12"/>
          <w:szCs w:val="12"/>
        </w:rPr>
        <w:t>s</w:t>
      </w:r>
    </w:p>
    <w:p w14:paraId="5394514F" w14:textId="77777777" w:rsidR="00176C91" w:rsidRDefault="002A4A35">
      <w:pPr>
        <w:spacing w:before="33" w:after="0" w:line="154" w:lineRule="exact"/>
        <w:ind w:left="111" w:right="4011" w:hanging="111"/>
        <w:rPr>
          <w:rFonts w:ascii="Calibri" w:eastAsia="Calibri" w:hAnsi="Calibri" w:cs="Calibri"/>
          <w:sz w:val="13"/>
          <w:szCs w:val="13"/>
        </w:rPr>
      </w:pPr>
      <w:r>
        <w:br w:type="column"/>
      </w:r>
      <w:r>
        <w:rPr>
          <w:rFonts w:ascii="Calibri" w:eastAsia="Calibri" w:hAnsi="Calibri" w:cs="Calibri"/>
          <w:sz w:val="13"/>
          <w:szCs w:val="13"/>
        </w:rPr>
        <w:t>C</w:t>
      </w:r>
      <w:r>
        <w:rPr>
          <w:rFonts w:ascii="Calibri" w:eastAsia="Calibri" w:hAnsi="Calibri" w:cs="Calibri"/>
          <w:spacing w:val="-1"/>
          <w:sz w:val="13"/>
          <w:szCs w:val="13"/>
        </w:rPr>
        <w:t>o</w:t>
      </w:r>
      <w:r>
        <w:rPr>
          <w:rFonts w:ascii="Calibri" w:eastAsia="Calibri" w:hAnsi="Calibri" w:cs="Calibri"/>
          <w:sz w:val="13"/>
          <w:szCs w:val="13"/>
        </w:rPr>
        <w:t>py</w:t>
      </w:r>
      <w:r>
        <w:rPr>
          <w:rFonts w:ascii="Calibri" w:eastAsia="Calibri" w:hAnsi="Calibri" w:cs="Calibri"/>
          <w:spacing w:val="-4"/>
          <w:sz w:val="13"/>
          <w:szCs w:val="13"/>
        </w:rPr>
        <w:t xml:space="preserve"> </w:t>
      </w:r>
      <w:r>
        <w:rPr>
          <w:rFonts w:ascii="Calibri" w:eastAsia="Calibri" w:hAnsi="Calibri" w:cs="Calibri"/>
          <w:spacing w:val="-1"/>
          <w:sz w:val="13"/>
          <w:szCs w:val="13"/>
        </w:rPr>
        <w:t>proce</w:t>
      </w:r>
      <w:r>
        <w:rPr>
          <w:rFonts w:ascii="Calibri" w:eastAsia="Calibri" w:hAnsi="Calibri" w:cs="Calibri"/>
          <w:sz w:val="13"/>
          <w:szCs w:val="13"/>
        </w:rPr>
        <w:t>ss va</w:t>
      </w:r>
      <w:r>
        <w:rPr>
          <w:rFonts w:ascii="Calibri" w:eastAsia="Calibri" w:hAnsi="Calibri" w:cs="Calibri"/>
          <w:spacing w:val="-1"/>
          <w:sz w:val="13"/>
          <w:szCs w:val="13"/>
        </w:rPr>
        <w:t>ri</w:t>
      </w:r>
      <w:r>
        <w:rPr>
          <w:rFonts w:ascii="Calibri" w:eastAsia="Calibri" w:hAnsi="Calibri" w:cs="Calibri"/>
          <w:sz w:val="13"/>
          <w:szCs w:val="13"/>
        </w:rPr>
        <w:t>a</w:t>
      </w:r>
      <w:r>
        <w:rPr>
          <w:rFonts w:ascii="Calibri" w:eastAsia="Calibri" w:hAnsi="Calibri" w:cs="Calibri"/>
          <w:spacing w:val="-1"/>
          <w:sz w:val="13"/>
          <w:szCs w:val="13"/>
        </w:rPr>
        <w:t>ble</w:t>
      </w:r>
      <w:r>
        <w:rPr>
          <w:rFonts w:ascii="Calibri" w:eastAsia="Calibri" w:hAnsi="Calibri" w:cs="Calibri"/>
          <w:sz w:val="13"/>
          <w:szCs w:val="13"/>
        </w:rPr>
        <w:t>s</w:t>
      </w:r>
    </w:p>
    <w:p w14:paraId="7C003716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3401" w:space="658"/>
            <w:col w:w="4741"/>
          </w:cols>
        </w:sectPr>
      </w:pPr>
    </w:p>
    <w:p w14:paraId="2F4E3CB5" w14:textId="77777777" w:rsidR="00176C91" w:rsidRDefault="00176C91">
      <w:pPr>
        <w:spacing w:before="9" w:after="0" w:line="180" w:lineRule="exact"/>
        <w:rPr>
          <w:sz w:val="18"/>
          <w:szCs w:val="18"/>
        </w:rPr>
      </w:pPr>
    </w:p>
    <w:p w14:paraId="677BAD04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EA95450" w14:textId="77777777" w:rsidR="00176C91" w:rsidRDefault="002A4A35">
      <w:pPr>
        <w:spacing w:before="40" w:after="0" w:line="248" w:lineRule="auto"/>
        <w:ind w:left="2734" w:right="5344" w:hanging="225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Calculate</w:t>
      </w:r>
      <w:r>
        <w:rPr>
          <w:rFonts w:ascii="Calibri" w:eastAsia="Calibri" w:hAnsi="Calibri" w:cs="Calibri"/>
          <w:spacing w:val="16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v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ri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5"/>
          <w:sz w:val="12"/>
          <w:szCs w:val="12"/>
        </w:rPr>
        <w:t>b</w:t>
      </w:r>
      <w:r>
        <w:rPr>
          <w:rFonts w:ascii="Calibri" w:eastAsia="Calibri" w:hAnsi="Calibri" w:cs="Calibri"/>
          <w:spacing w:val="-2"/>
          <w:w w:val="105"/>
          <w:sz w:val="12"/>
          <w:szCs w:val="12"/>
        </w:rPr>
        <w:t>l</w:t>
      </w:r>
      <w:r>
        <w:rPr>
          <w:rFonts w:ascii="Calibri" w:eastAsia="Calibri" w:hAnsi="Calibri" w:cs="Calibri"/>
          <w:w w:val="105"/>
          <w:sz w:val="12"/>
          <w:szCs w:val="12"/>
        </w:rPr>
        <w:t>e time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s</w:t>
      </w:r>
      <w:r>
        <w:rPr>
          <w:rFonts w:ascii="Calibri" w:eastAsia="Calibri" w:hAnsi="Calibri" w:cs="Calibri"/>
          <w:w w:val="105"/>
          <w:sz w:val="12"/>
          <w:szCs w:val="12"/>
        </w:rPr>
        <w:t>tep</w:t>
      </w:r>
    </w:p>
    <w:p w14:paraId="11143D15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0781510" w14:textId="77777777" w:rsidR="00176C91" w:rsidRDefault="00176C91">
      <w:pPr>
        <w:spacing w:before="15" w:after="0" w:line="260" w:lineRule="exact"/>
        <w:rPr>
          <w:sz w:val="26"/>
          <w:szCs w:val="26"/>
        </w:rPr>
      </w:pPr>
    </w:p>
    <w:p w14:paraId="29CCD6C3" w14:textId="77777777" w:rsidR="00176C91" w:rsidRDefault="002A4A35">
      <w:pPr>
        <w:spacing w:before="40" w:after="0" w:line="146" w:lineRule="exact"/>
        <w:ind w:left="2593" w:right="-20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t</w:t>
      </w:r>
      <w:r>
        <w:rPr>
          <w:rFonts w:ascii="Calibri" w:eastAsia="Calibri" w:hAnsi="Calibri" w:cs="Calibri"/>
          <w:spacing w:val="1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=</w:t>
      </w:r>
      <w:r>
        <w:rPr>
          <w:rFonts w:ascii="Calibri" w:eastAsia="Calibri" w:hAnsi="Calibri" w:cs="Calibri"/>
          <w:spacing w:val="3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t</w:t>
      </w:r>
      <w:r>
        <w:rPr>
          <w:rFonts w:ascii="Calibri" w:eastAsia="Calibri" w:hAnsi="Calibri" w:cs="Calibri"/>
          <w:spacing w:val="4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+</w:t>
      </w:r>
      <w:r>
        <w:rPr>
          <w:rFonts w:ascii="Calibri" w:eastAsia="Calibri" w:hAnsi="Calibri" w:cs="Calibri"/>
          <w:spacing w:val="3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time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s</w:t>
      </w:r>
      <w:r>
        <w:rPr>
          <w:rFonts w:ascii="Calibri" w:eastAsia="Calibri" w:hAnsi="Calibri" w:cs="Calibri"/>
          <w:w w:val="105"/>
          <w:sz w:val="12"/>
          <w:szCs w:val="12"/>
        </w:rPr>
        <w:t>tep</w:t>
      </w:r>
    </w:p>
    <w:p w14:paraId="3257C969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CD6A16D" w14:textId="77777777" w:rsidR="00176C91" w:rsidRDefault="00176C91">
      <w:pPr>
        <w:spacing w:before="1" w:after="0" w:line="260" w:lineRule="exact"/>
        <w:rPr>
          <w:sz w:val="26"/>
          <w:szCs w:val="26"/>
        </w:rPr>
      </w:pPr>
    </w:p>
    <w:p w14:paraId="00FBBC1A" w14:textId="77777777" w:rsidR="00176C91" w:rsidRDefault="002A4A35">
      <w:pPr>
        <w:spacing w:before="41" w:after="0" w:line="248" w:lineRule="auto"/>
        <w:ind w:left="2797" w:right="5327" w:hanging="303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pacing w:val="-1"/>
          <w:sz w:val="12"/>
          <w:szCs w:val="12"/>
        </w:rPr>
        <w:t>C</w:t>
      </w:r>
      <w:r>
        <w:rPr>
          <w:rFonts w:ascii="Calibri" w:eastAsia="Calibri" w:hAnsi="Calibri" w:cs="Calibri"/>
          <w:sz w:val="12"/>
          <w:szCs w:val="12"/>
        </w:rPr>
        <w:t>alculate</w:t>
      </w:r>
      <w:r>
        <w:rPr>
          <w:rFonts w:ascii="Calibri" w:eastAsia="Calibri" w:hAnsi="Calibri" w:cs="Calibri"/>
          <w:spacing w:val="19"/>
          <w:sz w:val="12"/>
          <w:szCs w:val="12"/>
        </w:rPr>
        <w:t xml:space="preserve"> </w:t>
      </w:r>
      <w:r>
        <w:rPr>
          <w:rFonts w:ascii="Calibri" w:eastAsia="Calibri" w:hAnsi="Calibri" w:cs="Calibri"/>
          <w:sz w:val="12"/>
          <w:szCs w:val="12"/>
        </w:rPr>
        <w:t>f</w:t>
      </w:r>
      <w:r>
        <w:rPr>
          <w:rFonts w:ascii="Calibri" w:eastAsia="Calibri" w:hAnsi="Calibri" w:cs="Calibri"/>
          <w:spacing w:val="-1"/>
          <w:sz w:val="12"/>
          <w:szCs w:val="12"/>
        </w:rPr>
        <w:t>i</w:t>
      </w:r>
      <w:r>
        <w:rPr>
          <w:rFonts w:ascii="Calibri" w:eastAsia="Calibri" w:hAnsi="Calibri" w:cs="Calibri"/>
          <w:sz w:val="12"/>
          <w:szCs w:val="12"/>
        </w:rPr>
        <w:t>nal</w:t>
      </w:r>
      <w:r>
        <w:rPr>
          <w:rFonts w:ascii="Calibri" w:eastAsia="Calibri" w:hAnsi="Calibri" w:cs="Calibri"/>
          <w:spacing w:val="8"/>
          <w:sz w:val="12"/>
          <w:szCs w:val="12"/>
        </w:rPr>
        <w:t xml:space="preserve"> </w:t>
      </w:r>
      <w:r>
        <w:rPr>
          <w:rFonts w:ascii="Calibri" w:eastAsia="Calibri" w:hAnsi="Calibri" w:cs="Calibri"/>
          <w:w w:val="105"/>
          <w:sz w:val="12"/>
          <w:szCs w:val="12"/>
        </w:rPr>
        <w:t>d</w:t>
      </w:r>
      <w:r>
        <w:rPr>
          <w:rFonts w:ascii="Calibri" w:eastAsia="Calibri" w:hAnsi="Calibri" w:cs="Calibri"/>
          <w:spacing w:val="-1"/>
          <w:w w:val="106"/>
          <w:sz w:val="12"/>
          <w:szCs w:val="12"/>
        </w:rPr>
        <w:t>5</w:t>
      </w:r>
      <w:r>
        <w:rPr>
          <w:rFonts w:ascii="Calibri" w:eastAsia="Calibri" w:hAnsi="Calibri" w:cs="Calibri"/>
          <w:w w:val="106"/>
          <w:sz w:val="12"/>
          <w:szCs w:val="12"/>
        </w:rPr>
        <w:t xml:space="preserve">0 </w:t>
      </w:r>
      <w:r>
        <w:rPr>
          <w:rFonts w:ascii="Calibri" w:eastAsia="Calibri" w:hAnsi="Calibri" w:cs="Calibri"/>
          <w:w w:val="105"/>
          <w:sz w:val="12"/>
          <w:szCs w:val="12"/>
        </w:rPr>
        <w:t>v</w:t>
      </w:r>
      <w:r>
        <w:rPr>
          <w:rFonts w:ascii="Calibri" w:eastAsia="Calibri" w:hAnsi="Calibri" w:cs="Calibri"/>
          <w:spacing w:val="1"/>
          <w:w w:val="105"/>
          <w:sz w:val="12"/>
          <w:szCs w:val="12"/>
        </w:rPr>
        <w:t>a</w:t>
      </w:r>
      <w:r>
        <w:rPr>
          <w:rFonts w:ascii="Calibri" w:eastAsia="Calibri" w:hAnsi="Calibri" w:cs="Calibri"/>
          <w:w w:val="106"/>
          <w:sz w:val="12"/>
          <w:szCs w:val="12"/>
        </w:rPr>
        <w:t>l</w:t>
      </w:r>
      <w:r>
        <w:rPr>
          <w:rFonts w:ascii="Calibri" w:eastAsia="Calibri" w:hAnsi="Calibri" w:cs="Calibri"/>
          <w:w w:val="105"/>
          <w:sz w:val="12"/>
          <w:szCs w:val="12"/>
        </w:rPr>
        <w:t>u</w:t>
      </w:r>
      <w:r>
        <w:rPr>
          <w:rFonts w:ascii="Calibri" w:eastAsia="Calibri" w:hAnsi="Calibri" w:cs="Calibri"/>
          <w:w w:val="106"/>
          <w:sz w:val="12"/>
          <w:szCs w:val="12"/>
        </w:rPr>
        <w:t>es</w:t>
      </w:r>
    </w:p>
    <w:p w14:paraId="546BDB54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8CA13F6" w14:textId="77777777" w:rsidR="00176C91" w:rsidRDefault="00176C91">
      <w:pPr>
        <w:spacing w:before="8" w:after="0" w:line="280" w:lineRule="exact"/>
        <w:rPr>
          <w:sz w:val="28"/>
          <w:szCs w:val="28"/>
        </w:rPr>
      </w:pPr>
    </w:p>
    <w:p w14:paraId="0B6C9FA2" w14:textId="77777777" w:rsidR="00176C91" w:rsidRDefault="002A4A35">
      <w:pPr>
        <w:spacing w:before="25" w:after="0" w:line="204" w:lineRule="exact"/>
        <w:ind w:left="2852" w:right="-2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z w:val="17"/>
          <w:szCs w:val="17"/>
        </w:rPr>
        <w:t>End</w:t>
      </w:r>
    </w:p>
    <w:p w14:paraId="6134C678" w14:textId="77777777" w:rsidR="00176C91" w:rsidRDefault="00176C91">
      <w:pPr>
        <w:spacing w:before="4" w:after="0" w:line="190" w:lineRule="exact"/>
        <w:rPr>
          <w:sz w:val="19"/>
          <w:szCs w:val="19"/>
        </w:rPr>
      </w:pPr>
    </w:p>
    <w:p w14:paraId="40AEC169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B3EAE7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EB8C6FA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1B64F4C" w14:textId="77777777" w:rsidR="00176C91" w:rsidRDefault="001C2152">
      <w:pPr>
        <w:spacing w:before="30" w:after="0" w:line="370" w:lineRule="auto"/>
        <w:ind w:left="955" w:right="923"/>
        <w:rPr>
          <w:rFonts w:ascii="Times New Roman" w:eastAsia="Times New Roman" w:hAnsi="Times New Roman" w:cs="Times New Roman"/>
          <w:sz w:val="16"/>
          <w:szCs w:val="16"/>
        </w:rPr>
      </w:pPr>
      <w:r>
        <w:pict w14:anchorId="2830970B">
          <v:group id="_x0000_s1608" alt="" style="position:absolute;left:0;text-align:left;margin-left:185.9pt;margin-top:-570.4pt;width:239.15pt;height:543.15pt;z-index:-1693;mso-position-horizontal-relative:page" coordorigin="3718,-11408" coordsize="4783,10863">
            <v:group id="_x0000_s1609" alt="" style="position:absolute;left:4025;top:-10912;width:1292;height:457" coordorigin="4025,-10912" coordsize="1292,457">
              <v:shape id="_x0000_s1610" alt="" style="position:absolute;left:4025;top:-10912;width:1292;height:457" coordorigin="4025,-10912" coordsize="1292,457" path="m4025,-10684r33,-72l4122,-10804r58,-29l4250,-10857r81,-21l4419,-10894r97,-12l4618,-10912r53,l4724,-10912r102,6l4922,-10894r89,16l5091,-10857r70,24l5220,-10804r64,48l5315,-10703r2,19l5315,-10665r-31,53l5220,-10564r-59,29l5091,-10510r-80,20l4922,-10473r-96,11l4724,-10456r-53,1l4618,-10456r-102,-6l4419,-10473r-88,-17l4250,-10510r-70,-25l4122,-10564r-64,-48l4027,-10665r-2,-19xe" filled="f" strokeweight=".27094mm">
                <v:path arrowok="t"/>
              </v:shape>
            </v:group>
            <v:group id="_x0000_s1611" alt="" style="position:absolute;left:4624;top:-10455;width:96;height:326" coordorigin="4624,-10455" coordsize="96,326">
              <v:shape id="_x0000_s1612" alt="" style="position:absolute;left:4624;top:-10455;width:96;height:326" coordorigin="4624,-10455" coordsize="96,326" path="m4664,-10226r-40,l4672,-10130r40,-80l4664,-10210r,-16e" fillcolor="black" stroked="f">
                <v:path arrowok="t"/>
              </v:shape>
              <v:shape id="_x0000_s1613" alt="" style="position:absolute;left:4624;top:-10455;width:96;height:326" coordorigin="4624,-10455" coordsize="96,326" path="m4680,-10226r-16,l4664,-10210r16,l4680,-10226e" fillcolor="black" stroked="f">
                <v:path arrowok="t"/>
              </v:shape>
              <v:shape id="_x0000_s1614" alt="" style="position:absolute;left:4624;top:-10455;width:96;height:326" coordorigin="4624,-10455" coordsize="96,326" path="m4720,-10226r-40,l4680,-10210r-16,l4712,-10210r8,-16e" fillcolor="black" stroked="f">
                <v:path arrowok="t"/>
              </v:shape>
              <v:shape id="_x0000_s1615" alt="" style="position:absolute;left:4624;top:-10455;width:96;height:326" coordorigin="4624,-10455" coordsize="96,326" path="m4678,-10455r-16,l4664,-10226r16,l4678,-10455e" fillcolor="black" stroked="f">
                <v:path arrowok="t"/>
              </v:shape>
            </v:group>
            <v:group id="_x0000_s1616" alt="" style="position:absolute;left:4006;top:-10131;width:1334;height:451" coordorigin="4006,-10131" coordsize="1334,451">
              <v:shape id="_x0000_s1617" alt="" style="position:absolute;left:4006;top:-10131;width:1334;height:451" coordorigin="4006,-10131" coordsize="1334,451" path="m4006,-9680r112,-451l5340,-10131r-113,451l4006,-9680xe" filled="f" strokeweight=".27094mm">
                <v:path arrowok="t"/>
              </v:shape>
            </v:group>
            <v:group id="_x0000_s1618" alt="" style="position:absolute;left:5284;top:-9952;width:1594;height:96" coordorigin="5284,-9952" coordsize="1594,96">
              <v:shape id="_x0000_s1619" alt="" style="position:absolute;left:5284;top:-9952;width:1594;height:96" coordorigin="5284,-9952" coordsize="1594,96" path="m6782,-9952r,96l6862,-9896r-64,l6798,-9912r64,l6782,-9952e" fillcolor="black" stroked="f">
                <v:path arrowok="t"/>
              </v:shape>
              <v:shape id="_x0000_s1620" alt="" style="position:absolute;left:5284;top:-9952;width:1594;height:96" coordorigin="5284,-9952" coordsize="1594,96" path="m6782,-9912r-1498,l5284,-9896r1498,l6782,-9912e" fillcolor="black" stroked="f">
                <v:path arrowok="t"/>
              </v:shape>
              <v:shape id="_x0000_s1621" alt="" style="position:absolute;left:5284;top:-9952;width:1594;height:96" coordorigin="5284,-9952" coordsize="1594,96" path="m6862,-9912r-64,l6798,-9896r64,l6878,-9904r-16,-8e" fillcolor="black" stroked="f">
                <v:path arrowok="t"/>
              </v:shape>
            </v:group>
            <v:group id="_x0000_s1622" alt="" style="position:absolute;left:6820;top:-10131;width:1388;height:451" coordorigin="6820,-10131" coordsize="1388,451">
              <v:shape id="_x0000_s1623" alt="" style="position:absolute;left:6820;top:-10131;width:1388;height:451" coordorigin="6820,-10131" coordsize="1388,451" path="m6820,-9680r113,-451l8208,-10131r-112,451l6820,-9680xe" filled="f" strokeweight=".27094mm">
                <v:path arrowok="t"/>
              </v:shape>
            </v:group>
            <v:group id="_x0000_s1624" alt="" style="position:absolute;left:4019;top:-9392;width:1309;height:449" coordorigin="4019,-9392" coordsize="1309,449">
              <v:shape id="_x0000_s1625" alt="" style="position:absolute;left:4019;top:-9392;width:1309;height:449" coordorigin="4019,-9392" coordsize="1309,449" path="m4019,-8942r1309,l5328,-9392r-1309,l4019,-8942xe" filled="f" strokeweight=".27094mm">
                <v:path arrowok="t"/>
              </v:shape>
            </v:group>
            <v:group id="_x0000_s1626" alt="" style="position:absolute;left:4626;top:-9680;width:96;height:288" coordorigin="4626,-9680" coordsize="96,288">
              <v:shape id="_x0000_s1627" alt="" style="position:absolute;left:4626;top:-9680;width:96;height:288" coordorigin="4626,-9680" coordsize="96,288" path="m4666,-9488r-40,l4675,-9392r39,-80l4666,-9472r,-16e" fillcolor="black" stroked="f">
                <v:path arrowok="t"/>
              </v:shape>
              <v:shape id="_x0000_s1628" alt="" style="position:absolute;left:4626;top:-9680;width:96;height:288" coordorigin="4626,-9680" coordsize="96,288" path="m4682,-9488r-16,l4666,-9472r16,l4682,-9488e" fillcolor="black" stroked="f">
                <v:path arrowok="t"/>
              </v:shape>
              <v:shape id="_x0000_s1629" alt="" style="position:absolute;left:4626;top:-9680;width:96;height:288" coordorigin="4626,-9680" coordsize="96,288" path="m4722,-9488r-40,l4682,-9472r32,l4722,-9488e" fillcolor="black" stroked="f">
                <v:path arrowok="t"/>
              </v:shape>
              <v:shape id="_x0000_s1630" alt="" style="position:absolute;left:4626;top:-9680;width:96;height:288" coordorigin="4626,-9680" coordsize="96,288" path="m4682,-9680r-16,l4666,-9488r16,l4682,-9680e" fillcolor="black" stroked="f">
                <v:path arrowok="t"/>
              </v:shape>
            </v:group>
            <v:group id="_x0000_s1631" alt="" style="position:absolute;left:5328;top:-9325;width:1520;height:96" coordorigin="5328,-9325" coordsize="1520,96">
              <v:shape id="_x0000_s1632" alt="" style="position:absolute;left:5328;top:-9325;width:1520;height:96" coordorigin="5328,-9325" coordsize="1520,96" path="m6752,-9325r,96l6832,-9269r-64,l6768,-9285r64,l6752,-9325e" fillcolor="black" stroked="f">
                <v:path arrowok="t"/>
              </v:shape>
              <v:shape id="_x0000_s1633" alt="" style="position:absolute;left:5328;top:-9325;width:1520;height:96" coordorigin="5328,-9325" coordsize="1520,96" path="m6752,-9285r-1424,l5328,-9269r1424,l6752,-9285e" fillcolor="black" stroked="f">
                <v:path arrowok="t"/>
              </v:shape>
              <v:shape id="_x0000_s1634" alt="" style="position:absolute;left:5328;top:-9325;width:1520;height:96" coordorigin="5328,-9325" coordsize="1520,96" path="m6832,-9285r-64,l6768,-9269r64,l6848,-9277r-16,-8e" fillcolor="black" stroked="f">
                <v:path arrowok="t"/>
              </v:shape>
            </v:group>
            <v:group id="_x0000_s1635" alt="" style="position:absolute;left:6847;top:-9392;width:1308;height:449" coordorigin="6847,-9392" coordsize="1308,449">
              <v:shape id="_x0000_s1636" alt="" style="position:absolute;left:6847;top:-9392;width:1308;height:449" coordorigin="6847,-9392" coordsize="1308,449" path="m6847,-8942r1308,l8155,-9392r-1308,l6847,-8942xe" filled="f" strokeweight=".27094mm">
                <v:path arrowok="t"/>
              </v:shape>
            </v:group>
            <v:group id="_x0000_s1637" alt="" style="position:absolute;left:4624;top:-8942;width:96;height:288" coordorigin="4624,-8942" coordsize="96,288">
              <v:shape id="_x0000_s1638" alt="" style="position:absolute;left:4624;top:-8942;width:96;height:288" coordorigin="4624,-8942" coordsize="96,288" path="m4664,-8751r-40,l4673,-8655r39,-80l4664,-8735r,-16e" fillcolor="black" stroked="f">
                <v:path arrowok="t"/>
              </v:shape>
              <v:shape id="_x0000_s1639" alt="" style="position:absolute;left:4624;top:-8942;width:96;height:288" coordorigin="4624,-8942" coordsize="96,288" path="m4680,-8751r-16,l4664,-8735r16,l4680,-8751e" fillcolor="black" stroked="f">
                <v:path arrowok="t"/>
              </v:shape>
              <v:shape id="_x0000_s1640" alt="" style="position:absolute;left:4624;top:-8942;width:96;height:288" coordorigin="4624,-8942" coordsize="96,288" path="m4720,-8751r-40,l4680,-8735r32,l4720,-8751e" fillcolor="black" stroked="f">
                <v:path arrowok="t"/>
              </v:shape>
              <v:shape id="_x0000_s1641" alt="" style="position:absolute;left:4624;top:-8942;width:96;height:288" coordorigin="4624,-8942" coordsize="96,288" path="m4680,-8942r-16,l4664,-8751r16,l4680,-8942e" fillcolor="black" stroked="f">
                <v:path arrowok="t"/>
              </v:shape>
            </v:group>
            <v:group id="_x0000_s1642" alt="" style="position:absolute;left:4032;top:-8654;width:1309;height:451" coordorigin="4032,-8654" coordsize="1309,451">
              <v:shape id="_x0000_s1643" alt="" style="position:absolute;left:4032;top:-8654;width:1309;height:451" coordorigin="4032,-8654" coordsize="1309,451" path="m4032,-8203r1310,l5342,-8654r-1310,l4032,-8203xe" filled="f" strokeweight=".27094mm">
                <v:path arrowok="t"/>
              </v:shape>
            </v:group>
            <v:group id="_x0000_s1644" alt="" style="position:absolute;left:4032;top:-7982;width:1308;height:724" coordorigin="4032,-7982" coordsize="1308,724">
              <v:shape id="_x0000_s1645" alt="" style="position:absolute;left:4032;top:-7982;width:1308;height:724" coordorigin="4032,-7982" coordsize="1308,724" path="m4032,-7621r654,-361l5340,-7621r-654,362l4032,-7621xe" filled="f" strokeweight=".27094mm">
                <v:path arrowok="t"/>
              </v:shape>
            </v:group>
            <v:group id="_x0000_s1646" alt="" style="position:absolute;left:4639;top:-7259;width:96;height:264" coordorigin="4639,-7259" coordsize="96,264">
              <v:shape id="_x0000_s1647" alt="" style="position:absolute;left:4639;top:-7259;width:96;height:264" coordorigin="4639,-7259" coordsize="96,264" path="m4679,-7091r-40,l4687,-6995r40,-80l4679,-7075r,-16e" fillcolor="black" stroked="f">
                <v:path arrowok="t"/>
              </v:shape>
              <v:shape id="_x0000_s1648" alt="" style="position:absolute;left:4639;top:-7259;width:96;height:264" coordorigin="4639,-7259" coordsize="96,264" path="m4695,-7259r-16,l4679,-7075r16,l4695,-7259e" fillcolor="black" stroked="f">
                <v:path arrowok="t"/>
              </v:shape>
              <v:shape id="_x0000_s1649" alt="" style="position:absolute;left:4639;top:-7259;width:96;height:264" coordorigin="4639,-7259" coordsize="96,264" path="m4735,-7091r-40,l4695,-7075r32,l4735,-7091e" fillcolor="black" stroked="f">
                <v:path arrowok="t"/>
              </v:shape>
            </v:group>
            <v:group id="_x0000_s1650" alt="" style="position:absolute;left:4638;top:-8203;width:96;height:220" coordorigin="4638,-8203" coordsize="96,220">
              <v:shape id="_x0000_s1651" alt="" style="position:absolute;left:4638;top:-8203;width:96;height:220" coordorigin="4638,-8203" coordsize="96,220" path="m4678,-8079r-40,l4686,-7983r40,-80l4678,-8063r,-16e" fillcolor="black" stroked="f">
                <v:path arrowok="t"/>
              </v:shape>
              <v:shape id="_x0000_s1652" alt="" style="position:absolute;left:4638;top:-8203;width:96;height:220" coordorigin="4638,-8203" coordsize="96,220" path="m4694,-8079r-16,l4678,-8063r16,l4694,-8079e" fillcolor="black" stroked="f">
                <v:path arrowok="t"/>
              </v:shape>
              <v:shape id="_x0000_s1653" alt="" style="position:absolute;left:4638;top:-8203;width:96;height:220" coordorigin="4638,-8203" coordsize="96,220" path="m4734,-8079r-40,l4694,-8063r32,l4734,-8079e" fillcolor="black" stroked="f">
                <v:path arrowok="t"/>
              </v:shape>
              <v:shape id="_x0000_s1654" alt="" style="position:absolute;left:4638;top:-8203;width:96;height:220" coordorigin="4638,-8203" coordsize="96,220" path="m4693,-8203r-16,l4678,-8079r16,l4693,-8203e" fillcolor="black" stroked="f">
                <v:path arrowok="t"/>
              </v:shape>
            </v:group>
            <v:group id="_x0000_s1655" alt="" style="position:absolute;left:4032;top:-6994;width:1309;height:449" coordorigin="4032,-6994" coordsize="1309,449">
              <v:shape id="_x0000_s1656" alt="" style="position:absolute;left:4032;top:-6994;width:1309;height:449" coordorigin="4032,-6994" coordsize="1309,449" path="m4032,-6544r1310,l5342,-6994r-1310,l4032,-6544xe" filled="f" strokeweight=".27094mm">
                <v:path arrowok="t"/>
              </v:shape>
            </v:group>
            <v:group id="_x0000_s1657" alt="" style="position:absolute;left:4638;top:-6544;width:96;height:220" coordorigin="4638,-6544" coordsize="96,220">
              <v:shape id="_x0000_s1658" alt="" style="position:absolute;left:4638;top:-6544;width:96;height:220" coordorigin="4638,-6544" coordsize="96,220" path="m4678,-6420r-40,l4686,-6324r40,-80l4678,-6404r,-16e" fillcolor="black" stroked="f">
                <v:path arrowok="t"/>
              </v:shape>
              <v:shape id="_x0000_s1659" alt="" style="position:absolute;left:4638;top:-6544;width:96;height:220" coordorigin="4638,-6544" coordsize="96,220" path="m4694,-6420r-16,l4678,-6404r16,l4694,-6420e" fillcolor="black" stroked="f">
                <v:path arrowok="t"/>
              </v:shape>
              <v:shape id="_x0000_s1660" alt="" style="position:absolute;left:4638;top:-6544;width:96;height:220" coordorigin="4638,-6544" coordsize="96,220" path="m4734,-6420r-40,l4694,-6404r32,l4734,-6420e" fillcolor="black" stroked="f">
                <v:path arrowok="t"/>
              </v:shape>
              <v:shape id="_x0000_s1661" alt="" style="position:absolute;left:4638;top:-6544;width:96;height:220" coordorigin="4638,-6544" coordsize="96,220" path="m4693,-6544r-16,l4678,-6420r16,l4693,-6544e" fillcolor="black" stroked="f">
                <v:path arrowok="t"/>
              </v:shape>
            </v:group>
            <v:group id="_x0000_s1662" alt="" style="position:absolute;left:5342;top:-6817;width:1593;height:96" coordorigin="5342,-6817" coordsize="1593,96">
              <v:shape id="_x0000_s1663" alt="" style="position:absolute;left:5342;top:-6817;width:1593;height:96" coordorigin="5342,-6817" coordsize="1593,96" path="m6839,-6817r,96l6919,-6761r-64,l6855,-6777r64,l6839,-6817e" fillcolor="black" stroked="f">
                <v:path arrowok="t"/>
              </v:shape>
              <v:shape id="_x0000_s1664" alt="" style="position:absolute;left:5342;top:-6817;width:1593;height:96" coordorigin="5342,-6817" coordsize="1593,96" path="m6839,-6777r-1497,l5342,-6761r1497,l6839,-6777e" fillcolor="black" stroked="f">
                <v:path arrowok="t"/>
              </v:shape>
              <v:shape id="_x0000_s1665" alt="" style="position:absolute;left:5342;top:-6817;width:1593;height:96" coordorigin="5342,-6817" coordsize="1593,96" path="m6919,-6777r-64,l6855,-6761r64,l6935,-6769r-16,-8e" fillcolor="black" stroked="f">
                <v:path arrowok="t"/>
              </v:shape>
            </v:group>
            <v:group id="_x0000_s1666" alt="" style="position:absolute;left:6878;top:-6994;width:1386;height:449" coordorigin="6878,-6994" coordsize="1386,449">
              <v:shape id="_x0000_s1667" alt="" style="position:absolute;left:6878;top:-6994;width:1386;height:449" coordorigin="6878,-6994" coordsize="1386,449" path="m6878,-6544r112,-450l8264,-6994r-112,450l6878,-6544xe" filled="f" strokeweight=".27094mm">
                <v:path arrowok="t"/>
              </v:shape>
            </v:group>
            <v:group id="_x0000_s1668" alt="" style="position:absolute;left:4029;top:-6318;width:1308;height:449" coordorigin="4029,-6318" coordsize="1308,449">
              <v:shape id="_x0000_s1669" alt="" style="position:absolute;left:4029;top:-6318;width:1308;height:449" coordorigin="4029,-6318" coordsize="1308,449" path="m4029,-5869r1307,l5336,-6318r-1307,l4029,-5869xe" filled="f" strokeweight=".27094mm">
                <v:path arrowok="t"/>
              </v:shape>
            </v:group>
            <v:group id="_x0000_s1670" alt="" style="position:absolute;left:5336;top:-6141;width:1520;height:96" coordorigin="5336,-6141" coordsize="1520,96">
              <v:shape id="_x0000_s1671" alt="" style="position:absolute;left:5336;top:-6141;width:1520;height:96" coordorigin="5336,-6141" coordsize="1520,96" path="m6760,-6141r,96l6840,-6085r-64,l6776,-6101r64,l6760,-6141e" fillcolor="black" stroked="f">
                <v:path arrowok="t"/>
              </v:shape>
              <v:shape id="_x0000_s1672" alt="" style="position:absolute;left:5336;top:-6141;width:1520;height:96" coordorigin="5336,-6141" coordsize="1520,96" path="m6760,-6101r-1424,l5336,-6085r1424,l6760,-6101e" fillcolor="black" stroked="f">
                <v:path arrowok="t"/>
              </v:shape>
              <v:shape id="_x0000_s1673" alt="" style="position:absolute;left:5336;top:-6141;width:1520;height:96" coordorigin="5336,-6141" coordsize="1520,96" path="m6840,-6101r-64,l6776,-6085r64,l6856,-6093r-16,-8e" fillcolor="black" stroked="f">
                <v:path arrowok="t"/>
              </v:shape>
            </v:group>
            <v:group id="_x0000_s1674" alt="" style="position:absolute;left:6855;top:-6318;width:1309;height:449" coordorigin="6855,-6318" coordsize="1309,449">
              <v:shape id="_x0000_s1675" alt="" style="position:absolute;left:6855;top:-6318;width:1309;height:449" coordorigin="6855,-6318" coordsize="1309,449" path="m6855,-5869r1309,l8164,-6318r-1309,l6855,-5869xe" filled="f" strokeweight=".27094mm">
                <v:path arrowok="t"/>
              </v:shape>
            </v:group>
            <v:group id="_x0000_s1676" alt="" style="position:absolute;left:4634;top:-5869;width:96;height:288" coordorigin="4634,-5869" coordsize="96,288">
              <v:shape id="_x0000_s1677" alt="" style="position:absolute;left:4634;top:-5869;width:96;height:288" coordorigin="4634,-5869" coordsize="96,288" path="m4674,-5677r-40,l4682,-5581r40,-80l4674,-5661r,-16e" fillcolor="black" stroked="f">
                <v:path arrowok="t"/>
              </v:shape>
              <v:shape id="_x0000_s1678" alt="" style="position:absolute;left:4634;top:-5869;width:96;height:288" coordorigin="4634,-5869" coordsize="96,288" path="m4690,-5677r-16,l4674,-5661r16,l4690,-5677e" fillcolor="black" stroked="f">
                <v:path arrowok="t"/>
              </v:shape>
              <v:shape id="_x0000_s1679" alt="" style="position:absolute;left:4634;top:-5869;width:96;height:288" coordorigin="4634,-5869" coordsize="96,288" path="m4730,-5677r-40,l4690,-5661r32,l4730,-5677e" fillcolor="black" stroked="f">
                <v:path arrowok="t"/>
              </v:shape>
              <v:shape id="_x0000_s1680" alt="" style="position:absolute;left:4634;top:-5869;width:96;height:288" coordorigin="4634,-5869" coordsize="96,288" path="m4689,-5869r-16,l4674,-5677r16,l4689,-5869e" fillcolor="black" stroked="f">
                <v:path arrowok="t"/>
              </v:shape>
            </v:group>
            <v:group id="_x0000_s1681" alt="" style="position:absolute;left:4029;top:-5582;width:1308;height:449" coordorigin="4029,-5582" coordsize="1308,449">
              <v:shape id="_x0000_s1682" alt="" style="position:absolute;left:4029;top:-5582;width:1308;height:449" coordorigin="4029,-5582" coordsize="1308,449" path="m4029,-5133r1307,l5336,-5582r-1307,l4029,-5133xe" filled="f" strokeweight=".27094mm">
                <v:path arrowok="t"/>
              </v:shape>
            </v:group>
            <v:group id="_x0000_s1683" alt="" style="position:absolute;left:5336;top:-5406;width:1512;height:96" coordorigin="5336,-5406" coordsize="1512,96">
              <v:shape id="_x0000_s1684" alt="" style="position:absolute;left:5336;top:-5406;width:1512;height:96" coordorigin="5336,-5406" coordsize="1512,96" path="m6752,-5406r,96l6832,-5350r-64,l6768,-5366r64,l6752,-5406e" fillcolor="black" stroked="f">
                <v:path arrowok="t"/>
              </v:shape>
              <v:shape id="_x0000_s1685" alt="" style="position:absolute;left:5336;top:-5406;width:1512;height:96" coordorigin="5336,-5406" coordsize="1512,96" path="m6752,-5366r-1416,l5336,-5350r1416,l6752,-5366e" fillcolor="black" stroked="f">
                <v:path arrowok="t"/>
              </v:shape>
              <v:shape id="_x0000_s1686" alt="" style="position:absolute;left:5336;top:-5406;width:1512;height:96" coordorigin="5336,-5406" coordsize="1512,96" path="m6832,-5366r-64,l6768,-5350r64,l6848,-5358r-16,-8e" fillcolor="black" stroked="f">
                <v:path arrowok="t"/>
              </v:shape>
            </v:group>
            <v:group id="_x0000_s1687" alt="" style="position:absolute;left:6847;top:-5582;width:1309;height:449" coordorigin="6847,-5582" coordsize="1309,449">
              <v:shape id="_x0000_s1688" alt="" style="position:absolute;left:6847;top:-5582;width:1309;height:449" coordorigin="6847,-5582" coordsize="1309,449" path="m6847,-5133r1310,l8157,-5582r-1310,l6847,-5133xe" filled="f" strokeweight=".27094mm">
                <v:path arrowok="t"/>
              </v:shape>
            </v:group>
            <v:group id="_x0000_s1689" alt="" style="position:absolute;left:4634;top:-5133;width:96;height:288" coordorigin="4634,-5133" coordsize="96,288">
              <v:shape id="_x0000_s1690" alt="" style="position:absolute;left:4634;top:-5133;width:96;height:288" coordorigin="4634,-5133" coordsize="96,288" path="m4674,-4941r-40,l4682,-4846r40,-80l4674,-4926r,-15e" fillcolor="black" stroked="f">
                <v:path arrowok="t"/>
              </v:shape>
              <v:shape id="_x0000_s1691" alt="" style="position:absolute;left:4634;top:-5133;width:96;height:288" coordorigin="4634,-5133" coordsize="96,288" path="m4690,-4942r-16,1l4674,-4926r16,l4690,-4942e" fillcolor="black" stroked="f">
                <v:path arrowok="t"/>
              </v:shape>
              <v:shape id="_x0000_s1692" alt="" style="position:absolute;left:4634;top:-5133;width:96;height:288" coordorigin="4634,-5133" coordsize="96,288" path="m4730,-4942r-40,l4690,-4926r32,l4730,-4942e" fillcolor="black" stroked="f">
                <v:path arrowok="t"/>
              </v:shape>
              <v:shape id="_x0000_s1693" alt="" style="position:absolute;left:4634;top:-5133;width:96;height:288" coordorigin="4634,-5133" coordsize="96,288" path="m4689,-5133r-16,l4674,-4941r16,-1l4689,-5133e" fillcolor="black" stroked="f">
                <v:path arrowok="t"/>
              </v:shape>
            </v:group>
            <v:group id="_x0000_s1694" alt="" style="position:absolute;left:4029;top:-4838;width:1308;height:449" coordorigin="4029,-4838" coordsize="1308,449">
              <v:shape id="_x0000_s1695" alt="" style="position:absolute;left:4029;top:-4838;width:1308;height:449" coordorigin="4029,-4838" coordsize="1308,449" path="m4029,-4388r1307,l5336,-4838r-1307,l4029,-4388xe" filled="f" strokeweight=".27094mm">
                <v:path arrowok="t"/>
              </v:shape>
            </v:group>
            <v:group id="_x0000_s1696" alt="" style="position:absolute;left:5336;top:-4661;width:1512;height:96" coordorigin="5336,-4661" coordsize="1512,96">
              <v:shape id="_x0000_s1697" alt="" style="position:absolute;left:5336;top:-4661;width:1512;height:96" coordorigin="5336,-4661" coordsize="1512,96" path="m6752,-4661r,96l6832,-4605r-64,l6768,-4621r64,l6752,-4661e" fillcolor="black" stroked="f">
                <v:path arrowok="t"/>
              </v:shape>
              <v:shape id="_x0000_s1698" alt="" style="position:absolute;left:5336;top:-4661;width:1512;height:96" coordorigin="5336,-4661" coordsize="1512,96" path="m6752,-4621r-1416,l5336,-4605r1416,l6752,-4621e" fillcolor="black" stroked="f">
                <v:path arrowok="t"/>
              </v:shape>
              <v:shape id="_x0000_s1699" alt="" style="position:absolute;left:5336;top:-4661;width:1512;height:96" coordorigin="5336,-4661" coordsize="1512,96" path="m6832,-4621r-64,l6768,-4605r64,l6848,-4613r-16,-8e" fillcolor="black" stroked="f">
                <v:path arrowok="t"/>
              </v:shape>
            </v:group>
            <v:group id="_x0000_s1700" alt="" style="position:absolute;left:6847;top:-4838;width:1309;height:449" coordorigin="6847,-4838" coordsize="1309,449">
              <v:shape id="_x0000_s1701" alt="" style="position:absolute;left:6847;top:-4838;width:1309;height:449" coordorigin="6847,-4838" coordsize="1309,449" path="m6847,-4388r1310,l8157,-4838r-1310,l6847,-4388xe" filled="f" strokeweight=".27094mm">
                <v:path arrowok="t"/>
              </v:shape>
            </v:group>
            <v:group id="_x0000_s1702" alt="" style="position:absolute;left:4634;top:-4388;width:96;height:288" coordorigin="4634,-4388" coordsize="96,288">
              <v:shape id="_x0000_s1703" alt="" style="position:absolute;left:4634;top:-4388;width:96;height:288" coordorigin="4634,-4388" coordsize="96,288" path="m4674,-4197r-40,1l4682,-4101r40,-80l4674,-4181r,-16e" fillcolor="black" stroked="f">
                <v:path arrowok="t"/>
              </v:shape>
              <v:shape id="_x0000_s1704" alt="" style="position:absolute;left:4634;top:-4388;width:96;height:288" coordorigin="4634,-4388" coordsize="96,288" path="m4690,-4197r-16,l4674,-4181r16,l4690,-4197e" fillcolor="black" stroked="f">
                <v:path arrowok="t"/>
              </v:shape>
              <v:shape id="_x0000_s1705" alt="" style="position:absolute;left:4634;top:-4388;width:96;height:288" coordorigin="4634,-4388" coordsize="96,288" path="m4730,-4197r-40,l4690,-4181r32,l4730,-4197e" fillcolor="black" stroked="f">
                <v:path arrowok="t"/>
              </v:shape>
              <v:shape id="_x0000_s1706" alt="" style="position:absolute;left:4634;top:-4388;width:96;height:288" coordorigin="4634,-4388" coordsize="96,288" path="m4689,-4388r-16,l4674,-4197r16,l4689,-4388e" fillcolor="black" stroked="f">
                <v:path arrowok="t"/>
              </v:shape>
            </v:group>
            <v:group id="_x0000_s1707" alt="" style="position:absolute;left:5321;top:-9063;width:1528;height:96" coordorigin="5321,-9063" coordsize="1528,96">
              <v:shape id="_x0000_s1708" alt="" style="position:absolute;left:5321;top:-9063;width:1528;height:96" coordorigin="5321,-9063" coordsize="1528,96" path="m5417,-9063r-96,48l5417,-8967r,-40l5401,-9007r,-16l5417,-9023r,-40e" fillcolor="black" stroked="f">
                <v:path arrowok="t"/>
              </v:shape>
              <v:shape id="_x0000_s1709" alt="" style="position:absolute;left:5321;top:-9063;width:1528;height:96" coordorigin="5321,-9063" coordsize="1528,96" path="m5417,-9023r-16,l5401,-9007r16,l5417,-9023e" fillcolor="black" stroked="f">
                <v:path arrowok="t"/>
              </v:shape>
              <v:shape id="_x0000_s1710" alt="" style="position:absolute;left:5321;top:-9063;width:1528;height:96" coordorigin="5321,-9063" coordsize="1528,96" path="m6848,-9023r-1431,l5417,-9007r1431,l6848,-9023e" fillcolor="black" stroked="f">
                <v:path arrowok="t"/>
              </v:shape>
            </v:group>
            <v:group id="_x0000_s1711" alt="" style="position:absolute;left:4029;top:-4093;width:1308;height:451" coordorigin="4029,-4093" coordsize="1308,451">
              <v:shape id="_x0000_s1712" alt="" style="position:absolute;left:4029;top:-4093;width:1308;height:451" coordorigin="4029,-4093" coordsize="1308,451" path="m4029,-3641r1307,l5336,-4093r-1307,l4029,-3641xe" filled="f" strokeweight=".27094mm">
                <v:path arrowok="t"/>
              </v:shape>
            </v:group>
            <v:group id="_x0000_s1713" alt="" style="position:absolute;left:4634;top:-3641;width:96;height:288" coordorigin="4634,-3641" coordsize="96,288">
              <v:shape id="_x0000_s1714" alt="" style="position:absolute;left:4634;top:-3641;width:96;height:288" coordorigin="4634,-3641" coordsize="96,288" path="m4674,-3450r-40,l4682,-3354r40,-80l4674,-3434r,-16e" fillcolor="black" stroked="f">
                <v:path arrowok="t"/>
              </v:shape>
              <v:shape id="_x0000_s1715" alt="" style="position:absolute;left:4634;top:-3641;width:96;height:288" coordorigin="4634,-3641" coordsize="96,288" path="m4690,-3450r-16,l4674,-3434r16,l4690,-3450e" fillcolor="black" stroked="f">
                <v:path arrowok="t"/>
              </v:shape>
              <v:shape id="_x0000_s1716" alt="" style="position:absolute;left:4634;top:-3641;width:96;height:288" coordorigin="4634,-3641" coordsize="96,288" path="m4730,-3450r-40,l4690,-3434r32,l4730,-3450e" fillcolor="black" stroked="f">
                <v:path arrowok="t"/>
              </v:shape>
              <v:shape id="_x0000_s1717" alt="" style="position:absolute;left:4634;top:-3641;width:96;height:288" coordorigin="4634,-3641" coordsize="96,288" path="m4689,-3641r-16,l4674,-3450r16,l4689,-3641e" fillcolor="black" stroked="f">
                <v:path arrowok="t"/>
              </v:shape>
            </v:group>
            <v:group id="_x0000_s1718" alt="" style="position:absolute;left:5336;top:-6101;width:3037;height:2282" coordorigin="5336,-6101" coordsize="3037,2282">
              <v:shape id="_x0000_s1719" alt="" style="position:absolute;left:5336;top:-6101;width:3037;height:2282" coordorigin="5336,-6101" coordsize="3037,2282" path="m5432,-3915r-96,48l5432,-3819r,-40l5416,-3859r,-16l5432,-3875r,-40e" fillcolor="black" stroked="f">
                <v:path arrowok="t"/>
              </v:shape>
              <v:shape id="_x0000_s1720" alt="" style="position:absolute;left:5336;top:-6101;width:3037;height:2282" coordorigin="5336,-6101" coordsize="3037,2282" path="m5432,-3875r-16,l5416,-3859r16,l5432,-3875e" fillcolor="black" stroked="f">
                <v:path arrowok="t"/>
              </v:shape>
              <v:shape id="_x0000_s1721" alt="" style="position:absolute;left:5336;top:-6101;width:3037;height:2282" coordorigin="5336,-6101" coordsize="3037,2282" path="m8357,-3875r-2925,l5432,-3859r2941,l8373,-3867r-16,l8357,-3875e" fillcolor="black" stroked="f">
                <v:path arrowok="t"/>
              </v:shape>
              <v:shape id="_x0000_s1722" alt="" style="position:absolute;left:5336;top:-6101;width:3037;height:2282" coordorigin="5336,-6101" coordsize="3037,2282" path="m8357,-6093r,2226l8365,-3875r8,l8373,-6085r-8,l8357,-6093e" fillcolor="black" stroked="f">
                <v:path arrowok="t"/>
              </v:shape>
              <v:shape id="_x0000_s1723" alt="" style="position:absolute;left:5336;top:-6101;width:3037;height:2282" coordorigin="5336,-6101" coordsize="3037,2282" path="m8373,-3875r-8,l8357,-3867r16,l8373,-3875e" fillcolor="black" stroked="f">
                <v:path arrowok="t"/>
              </v:shape>
              <v:shape id="_x0000_s1724" alt="" style="position:absolute;left:5336;top:-6101;width:3037;height:2282" coordorigin="5336,-6101" coordsize="3037,2282" path="m8373,-6101r-209,l8164,-6085r193,l8357,-6093r16,l8373,-6101e" fillcolor="black" stroked="f">
                <v:path arrowok="t"/>
              </v:shape>
              <v:shape id="_x0000_s1725" alt="" style="position:absolute;left:5336;top:-6101;width:3037;height:2282" coordorigin="5336,-6101" coordsize="3037,2282" path="m8373,-6093r-16,l8365,-6085r8,l8373,-6093e" fillcolor="black" stroked="f">
                <v:path arrowok="t"/>
              </v:shape>
            </v:group>
            <v:group id="_x0000_s1726" alt="" style="position:absolute;left:8157;top:-5358;width:204;height:2" coordorigin="8157,-5358" coordsize="204,2">
              <v:shape id="_x0000_s1727" alt="" style="position:absolute;left:8157;top:-5358;width:204;height:2" coordorigin="8157,-5358" coordsize="204,0" path="m8157,-5358r204,e" filled="f" strokeweight=".20319mm">
                <v:path arrowok="t"/>
              </v:shape>
            </v:group>
            <v:group id="_x0000_s1728" alt="" style="position:absolute;left:8145;top:-4598;width:214;height:2" coordorigin="8145,-4598" coordsize="214,2">
              <v:shape id="_x0000_s1729" alt="" style="position:absolute;left:8145;top:-4598;width:214;height:2" coordorigin="8145,-4598" coordsize="214,0" path="m8145,-4598r215,e" filled="f" strokeweight=".20319mm">
                <v:path arrowok="t"/>
              </v:shape>
            </v:group>
            <v:group id="_x0000_s1730" alt="" style="position:absolute;left:4029;top:-3359;width:1308;height:451" coordorigin="4029,-3359" coordsize="1308,451">
              <v:shape id="_x0000_s1731" alt="" style="position:absolute;left:4029;top:-3359;width:1308;height:451" coordorigin="4029,-3359" coordsize="1308,451" path="m4029,-2908r1307,l5336,-3359r-1307,l4029,-2908xe" filled="f" strokeweight=".27094mm">
                <v:path arrowok="t"/>
              </v:shape>
            </v:group>
            <v:group id="_x0000_s1732" alt="" style="position:absolute;left:4634;top:-2908;width:96;height:288" coordorigin="4634,-2908" coordsize="96,288">
              <v:shape id="_x0000_s1733" alt="" style="position:absolute;left:4634;top:-2908;width:96;height:288" coordorigin="4634,-2908" coordsize="96,288" path="m4674,-2716r-40,l4682,-2620r40,-80l4674,-2700r,-16e" fillcolor="black" stroked="f">
                <v:path arrowok="t"/>
              </v:shape>
              <v:shape id="_x0000_s1734" alt="" style="position:absolute;left:4634;top:-2908;width:96;height:288" coordorigin="4634,-2908" coordsize="96,288" path="m4690,-2716r-16,l4674,-2700r16,l4690,-2716e" fillcolor="black" stroked="f">
                <v:path arrowok="t"/>
              </v:shape>
              <v:shape id="_x0000_s1735" alt="" style="position:absolute;left:4634;top:-2908;width:96;height:288" coordorigin="4634,-2908" coordsize="96,288" path="m4730,-2716r-40,l4690,-2700r32,l4730,-2716e" fillcolor="black" stroked="f">
                <v:path arrowok="t"/>
              </v:shape>
              <v:shape id="_x0000_s1736" alt="" style="position:absolute;left:4634;top:-2908;width:96;height:288" coordorigin="4634,-2908" coordsize="96,288" path="m4689,-2908r-16,l4674,-2716r16,l4689,-2908e" fillcolor="black" stroked="f">
                <v:path arrowok="t"/>
              </v:shape>
            </v:group>
            <v:group id="_x0000_s1737" alt="" style="position:absolute;left:3802;top:-7670;width:288;height:5286" coordorigin="3802,-7670" coordsize="288,5286">
              <v:shape id="_x0000_s1738" alt="" style="position:absolute;left:3802;top:-7670;width:288;height:5286" coordorigin="3802,-7670" coordsize="288,5286" path="m3936,-7630r-134,l3802,-2383r288,l4090,-2391r-272,l3810,-2399r8,l3818,-7614r-8,l3818,-7622r118,l3936,-7630e" fillcolor="black" stroked="f">
                <v:path arrowok="t"/>
              </v:shape>
              <v:shape id="_x0000_s1739" alt="" style="position:absolute;left:3802;top:-7670;width:288;height:5286" coordorigin="3802,-7670" coordsize="288,5286" path="m3818,-2399r-8,l3818,-2391r,-8e" fillcolor="black" stroked="f">
                <v:path arrowok="t"/>
              </v:shape>
              <v:shape id="_x0000_s1740" alt="" style="position:absolute;left:3802;top:-7670;width:288;height:5286" coordorigin="3802,-7670" coordsize="288,5286" path="m4090,-2399r-272,l3818,-2391r272,l4090,-2399e" fillcolor="black" stroked="f">
                <v:path arrowok="t"/>
              </v:shape>
              <v:shape id="_x0000_s1741" alt="" style="position:absolute;left:3802;top:-7670;width:288;height:5286" coordorigin="3802,-7670" coordsize="288,5286" path="m3936,-7670r,96l4016,-7614r-64,l3952,-7630r64,l3936,-7670e" fillcolor="black" stroked="f">
                <v:path arrowok="t"/>
              </v:shape>
              <v:shape id="_x0000_s1742" alt="" style="position:absolute;left:3802;top:-7670;width:288;height:5286" coordorigin="3802,-7670" coordsize="288,5286" path="m3818,-7622r-8,8l3818,-7614r,-8e" fillcolor="black" stroked="f">
                <v:path arrowok="t"/>
              </v:shape>
              <v:shape id="_x0000_s1743" alt="" style="position:absolute;left:3802;top:-7670;width:288;height:5286" coordorigin="3802,-7670" coordsize="288,5286" path="m3936,-7622r-118,l3818,-7614r118,l3936,-7622e" fillcolor="black" stroked="f">
                <v:path arrowok="t"/>
              </v:shape>
              <v:shape id="_x0000_s1744" alt="" style="position:absolute;left:3802;top:-7670;width:288;height:5286" coordorigin="3802,-7670" coordsize="288,5286" path="m4016,-7630r-64,l3952,-7614r64,l4032,-7622r-16,-8e" fillcolor="black" stroked="f">
                <v:path arrowok="t"/>
              </v:shape>
            </v:group>
            <v:group id="_x0000_s1745" alt="" style="position:absolute;left:4634;top:-2174;width:96;height:288" coordorigin="4634,-2174" coordsize="96,288">
              <v:shape id="_x0000_s1746" alt="" style="position:absolute;left:4634;top:-2174;width:96;height:288" coordorigin="4634,-2174" coordsize="96,288" path="m4674,-1983r-40,l4682,-1887r40,-80l4674,-1967r,-16e" fillcolor="black" stroked="f">
                <v:path arrowok="t"/>
              </v:shape>
              <v:shape id="_x0000_s1747" alt="" style="position:absolute;left:4634;top:-2174;width:96;height:288" coordorigin="4634,-2174" coordsize="96,288" path="m4690,-1983r-16,l4674,-1967r16,l4690,-1983e" fillcolor="black" stroked="f">
                <v:path arrowok="t"/>
              </v:shape>
              <v:shape id="_x0000_s1748" alt="" style="position:absolute;left:4634;top:-2174;width:96;height:288" coordorigin="4634,-2174" coordsize="96,288" path="m4730,-1983r-40,l4690,-1967r32,l4730,-1983e" fillcolor="black" stroked="f">
                <v:path arrowok="t"/>
              </v:shape>
              <v:shape id="_x0000_s1749" alt="" style="position:absolute;left:4634;top:-2174;width:96;height:288" coordorigin="4634,-2174" coordsize="96,288" path="m4689,-2174r-16,l4674,-1983r16,l4689,-2174e" fillcolor="black" stroked="f">
                <v:path arrowok="t"/>
              </v:shape>
            </v:group>
            <v:group id="_x0000_s1750" alt="" style="position:absolute;left:4029;top:-1892;width:1308;height:451" coordorigin="4029,-1892" coordsize="1308,451">
              <v:shape id="_x0000_s1751" alt="" style="position:absolute;left:4029;top:-1892;width:1308;height:451" coordorigin="4029,-1892" coordsize="1308,451" path="m4029,-1441r1307,l5336,-1892r-1307,l4029,-1441xe" filled="f" strokeweight=".27094mm">
                <v:path arrowok="t"/>
              </v:shape>
            </v:group>
            <v:group id="_x0000_s1752" alt="" style="position:absolute;left:4034;top:-2616;width:1334;height:451" coordorigin="4034,-2616" coordsize="1334,451">
              <v:shape id="_x0000_s1753" alt="" style="position:absolute;left:4034;top:-2616;width:1334;height:451" coordorigin="4034,-2616" coordsize="1334,451" path="m4034,-2165r113,-451l5369,-2616r-113,451l4034,-2165xe" filled="f" strokeweight=".27094mm">
                <v:path arrowok="t"/>
              </v:shape>
            </v:group>
            <v:group id="_x0000_s1754" alt="" style="position:absolute;left:4056;top:-1122;width:1292;height:455" coordorigin="4056,-1122" coordsize="1292,455">
              <v:shape id="_x0000_s1755" alt="" style="position:absolute;left:4056;top:-1122;width:1292;height:455" coordorigin="4056,-1122" coordsize="1292,455" path="m4056,-895r32,-72l4152,-1015r59,-28l4281,-1068r80,-20l4450,-1104r96,-12l4649,-1122r53,l4755,-1122r102,6l4953,-1104r89,16l5122,-1068r70,25l5251,-1015r64,48l5346,-913r2,18l5346,-876r-31,53l5251,-775r-59,28l5122,-722r-80,21l4953,-685r-96,11l4755,-668r-53,1l4649,-668r-103,-6l4450,-685r-89,-16l4281,-722r-70,-25l4152,-775r-64,-48l4058,-876r-2,-19xe" filled="f" strokeweight=".27094mm">
                <v:path arrowok="t"/>
              </v:shape>
            </v:group>
            <v:group id="_x0000_s1756" alt="" style="position:absolute;left:4637;top:-1453;width:96;height:326" coordorigin="4637,-1453" coordsize="96,326">
              <v:shape id="_x0000_s1757" alt="" style="position:absolute;left:4637;top:-1453;width:96;height:326" coordorigin="4637,-1453" coordsize="96,326" path="m4677,-1223r-40,l4686,-1127r39,-80l4677,-1207r,-16e" fillcolor="black" stroked="f">
                <v:path arrowok="t"/>
              </v:shape>
              <v:shape id="_x0000_s1758" alt="" style="position:absolute;left:4637;top:-1453;width:96;height:326" coordorigin="4637,-1453" coordsize="96,326" path="m4693,-1223r-16,l4677,-1207r16,l4693,-1223e" fillcolor="black" stroked="f">
                <v:path arrowok="t"/>
              </v:shape>
              <v:shape id="_x0000_s1759" alt="" style="position:absolute;left:4637;top:-1453;width:96;height:326" coordorigin="4637,-1453" coordsize="96,326" path="m4733,-1223r-40,l4693,-1207r-16,l4725,-1207r8,-16e" fillcolor="black" stroked="f">
                <v:path arrowok="t"/>
              </v:shape>
              <v:shape id="_x0000_s1760" alt="" style="position:absolute;left:4637;top:-1453;width:96;height:326" coordorigin="4637,-1453" coordsize="96,326" path="m4691,-1453r-16,l4677,-1223r16,l4691,-1453e" fillcolor="black" stroked="f">
                <v:path arrowok="t"/>
              </v:shape>
            </v:group>
            <v:group id="_x0000_s1761" alt="" style="position:absolute;left:6700;top:-11395;width:1788;height:7895" coordorigin="6700,-11395" coordsize="1788,7895">
              <v:shape id="_x0000_s1762" alt="" style="position:absolute;left:6700;top:-11395;width:1788;height:7895" coordorigin="6700,-11395" coordsize="1788,7895" path="m6700,-11097r9,-72l6734,-11234r38,-57l6822,-11338r60,-34l6950,-11391r48,-4l8190,-11395r72,8l8327,-11362r57,38l8431,-11273r34,60l8484,-11146r4,49l8488,-3798r-9,71l8455,-3661r-39,57l8366,-3558r-60,34l8238,-3504r-48,4l6998,-3500r-71,-9l6861,-3534r-57,-38l6758,-3622r-34,-60l6704,-3750r-4,-48l6700,-11097xe" filled="f" strokeweight=".44028mm">
                <v:stroke dashstyle="longDash"/>
                <v:path arrowok="t"/>
              </v:shape>
            </v:group>
            <v:group id="_x0000_s1763" alt="" style="position:absolute;left:3730;top:-11395;width:1904;height:10838" coordorigin="3730,-11395" coordsize="1904,10838">
              <v:shape id="_x0000_s1764" alt="" style="position:absolute;left:3730;top:-11395;width:1904;height:10838" coordorigin="3730,-11395" coordsize="1904,10838" path="m3730,-11078r9,-76l3766,-11224r40,-60l3860,-11334r64,-36l3996,-11391r51,-4l5317,-11395r76,9l5463,-11360r61,41l5573,-11265r37,64l5630,-11129r5,51l5635,-874r-10,76l5599,-728r-41,60l5505,-618r-64,36l5369,-561r-52,4l4047,-557r-76,-9l3902,-592r-61,-41l3791,-687r-36,-64l3734,-823r-4,-51l3730,-11078xe" filled="f" strokeweight=".44028mm">
                <v:stroke dashstyle="longDash"/>
                <v:path arrowok="t"/>
              </v:shape>
            </v:group>
            <v:group id="_x0000_s1765" alt="" style="position:absolute;left:5336;top:-7637;width:211;height:6010" coordorigin="5336,-7637" coordsize="211,6010">
              <v:shape id="_x0000_s1766" alt="" style="position:absolute;left:5336;top:-7637;width:211;height:6010" coordorigin="5336,-7637" coordsize="211,6010" path="m5432,-1723r-96,48l5432,-1627r,-40l5416,-1667r,-16l5432,-1683r,-40e" fillcolor="black" stroked="f">
                <v:path arrowok="t"/>
              </v:shape>
              <v:shape id="_x0000_s1767" alt="" style="position:absolute;left:5336;top:-7637;width:211;height:6010" coordorigin="5336,-7637" coordsize="211,6010" path="m5432,-1683r-16,l5416,-1667r16,l5432,-1683e" fillcolor="black" stroked="f">
                <v:path arrowok="t"/>
              </v:shape>
              <v:shape id="_x0000_s1768" alt="" style="position:absolute;left:5336;top:-7637;width:211;height:6010" coordorigin="5336,-7637" coordsize="211,6010" path="m5531,-1683r-99,l5432,-1667r115,l5547,-1675r-16,l5531,-1683e" fillcolor="black" stroked="f">
                <v:path arrowok="t"/>
              </v:shape>
              <v:shape id="_x0000_s1769" alt="" style="position:absolute;left:5336;top:-7637;width:211;height:6010" coordorigin="5336,-7637" coordsize="211,6010" path="m5531,-7629r,5954l5539,-1683r8,l5547,-7621r-8,l5531,-7629e" fillcolor="black" stroked="f">
                <v:path arrowok="t"/>
              </v:shape>
              <v:shape id="_x0000_s1770" alt="" style="position:absolute;left:5336;top:-7637;width:211;height:6010" coordorigin="5336,-7637" coordsize="211,6010" path="m5547,-1683r-8,l5531,-1675r16,l5547,-1683e" fillcolor="black" stroked="f">
                <v:path arrowok="t"/>
              </v:shape>
              <v:shape id="_x0000_s1771" alt="" style="position:absolute;left:5336;top:-7637;width:211;height:6010" coordorigin="5336,-7637" coordsize="211,6010" path="m5547,-7637r-208,l5339,-7621r192,l5531,-7629r16,l5547,-7637e" fillcolor="black" stroked="f">
                <v:path arrowok="t"/>
              </v:shape>
              <v:shape id="_x0000_s1772" alt="" style="position:absolute;left:5336;top:-7637;width:211;height:6010" coordorigin="5336,-7637" coordsize="211,6010" path="m5547,-7629r-16,l5539,-7621r8,l5547,-7629e" fillcolor="black" stroked="f">
                <v:path arrowok="t"/>
              </v:shape>
            </v:group>
            <w10:wrap anchorx="page"/>
          </v:group>
        </w:pict>
      </w:r>
      <w:r w:rsidR="002A4A35">
        <w:rPr>
          <w:rFonts w:ascii="Times New Roman" w:eastAsia="Times New Roman" w:hAnsi="Times New Roman" w:cs="Times New Roman"/>
          <w:w w:val="114"/>
          <w:sz w:val="16"/>
          <w:szCs w:val="16"/>
        </w:rPr>
        <w:t>Figure</w:t>
      </w:r>
      <w:r w:rsidR="002A4A35">
        <w:rPr>
          <w:rFonts w:ascii="Times New Roman" w:eastAsia="Times New Roman" w:hAnsi="Times New Roman" w:cs="Times New Roman"/>
          <w:spacing w:val="13"/>
          <w:w w:val="114"/>
          <w:sz w:val="16"/>
          <w:szCs w:val="16"/>
        </w:rPr>
        <w:t xml:space="preserve"> </w:t>
      </w:r>
      <w:r w:rsidR="002A4A35">
        <w:rPr>
          <w:rFonts w:ascii="Times New Roman" w:eastAsia="Times New Roman" w:hAnsi="Times New Roman" w:cs="Times New Roman"/>
          <w:sz w:val="16"/>
          <w:szCs w:val="16"/>
        </w:rPr>
        <w:t xml:space="preserve">2: </w:t>
      </w:r>
      <w:r w:rsidR="002A4A35"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 w:rsidR="002A4A35">
        <w:rPr>
          <w:rFonts w:ascii="Times New Roman" w:eastAsia="Times New Roman" w:hAnsi="Times New Roman" w:cs="Times New Roman"/>
          <w:spacing w:val="-15"/>
          <w:w w:val="108"/>
          <w:sz w:val="16"/>
          <w:szCs w:val="16"/>
        </w:rPr>
        <w:t>W</w:t>
      </w:r>
      <w:r w:rsidR="002A4A35">
        <w:rPr>
          <w:rFonts w:ascii="Times New Roman" w:eastAsia="Times New Roman" w:hAnsi="Times New Roman" w:cs="Times New Roman"/>
          <w:w w:val="108"/>
          <w:sz w:val="16"/>
          <w:szCs w:val="16"/>
        </w:rPr>
        <w:t>orkfl</w:t>
      </w:r>
      <w:r w:rsidR="002A4A35">
        <w:rPr>
          <w:rFonts w:ascii="Times New Roman" w:eastAsia="Times New Roman" w:hAnsi="Times New Roman" w:cs="Times New Roman"/>
          <w:spacing w:val="-4"/>
          <w:w w:val="108"/>
          <w:sz w:val="16"/>
          <w:szCs w:val="16"/>
        </w:rPr>
        <w:t>o</w:t>
      </w:r>
      <w:r w:rsidR="002A4A35">
        <w:rPr>
          <w:rFonts w:ascii="Times New Roman" w:eastAsia="Times New Roman" w:hAnsi="Times New Roman" w:cs="Times New Roman"/>
          <w:w w:val="108"/>
          <w:sz w:val="16"/>
          <w:szCs w:val="16"/>
        </w:rPr>
        <w:t>w</w:t>
      </w:r>
      <w:r w:rsidR="002A4A35">
        <w:rPr>
          <w:rFonts w:ascii="Times New Roman" w:eastAsia="Times New Roman" w:hAnsi="Times New Roman" w:cs="Times New Roman"/>
          <w:spacing w:val="20"/>
          <w:w w:val="108"/>
          <w:sz w:val="16"/>
          <w:szCs w:val="16"/>
        </w:rPr>
        <w:t xml:space="preserve"> </w:t>
      </w:r>
      <w:r w:rsidR="002A4A35">
        <w:rPr>
          <w:rFonts w:ascii="Times New Roman" w:eastAsia="Times New Roman" w:hAnsi="Times New Roman" w:cs="Times New Roman"/>
          <w:sz w:val="16"/>
          <w:szCs w:val="16"/>
        </w:rPr>
        <w:t>of</w:t>
      </w:r>
      <w:r w:rsidR="002A4A35"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proofErr w:type="gramStart"/>
      <w:r w:rsidR="002A4A35"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 w:rsidR="002A4A35">
        <w:rPr>
          <w:rFonts w:ascii="Times New Roman" w:eastAsia="Times New Roman" w:hAnsi="Times New Roman" w:cs="Times New Roman"/>
          <w:spacing w:val="18"/>
          <w:sz w:val="16"/>
          <w:szCs w:val="16"/>
        </w:rPr>
        <w:t xml:space="preserve"> </w:t>
      </w:r>
      <w:r w:rsidR="002A4A35">
        <w:rPr>
          <w:rFonts w:ascii="Times New Roman" w:eastAsia="Times New Roman" w:hAnsi="Times New Roman" w:cs="Times New Roman"/>
          <w:w w:val="117"/>
          <w:sz w:val="16"/>
          <w:szCs w:val="16"/>
        </w:rPr>
        <w:t>GPU</w:t>
      </w:r>
      <w:proofErr w:type="gramEnd"/>
      <w:r w:rsidR="002A4A35">
        <w:rPr>
          <w:rFonts w:ascii="Times New Roman" w:eastAsia="Times New Roman" w:hAnsi="Times New Roman" w:cs="Times New Roman"/>
          <w:spacing w:val="12"/>
          <w:w w:val="117"/>
          <w:sz w:val="16"/>
          <w:szCs w:val="16"/>
        </w:rPr>
        <w:t xml:space="preserve"> </w:t>
      </w:r>
      <w:r w:rsidR="002A4A35">
        <w:rPr>
          <w:rFonts w:ascii="Times New Roman" w:eastAsia="Times New Roman" w:hAnsi="Times New Roman" w:cs="Times New Roman"/>
          <w:sz w:val="16"/>
          <w:szCs w:val="16"/>
        </w:rPr>
        <w:t>c</w:t>
      </w:r>
      <w:r w:rsidR="002A4A35">
        <w:rPr>
          <w:rFonts w:ascii="Times New Roman" w:eastAsia="Times New Roman" w:hAnsi="Times New Roman" w:cs="Times New Roman"/>
          <w:spacing w:val="5"/>
          <w:sz w:val="16"/>
          <w:szCs w:val="16"/>
        </w:rPr>
        <w:t>o</w:t>
      </w:r>
      <w:r w:rsidR="002A4A35">
        <w:rPr>
          <w:rFonts w:ascii="Times New Roman" w:eastAsia="Times New Roman" w:hAnsi="Times New Roman" w:cs="Times New Roman"/>
          <w:sz w:val="16"/>
          <w:szCs w:val="16"/>
        </w:rPr>
        <w:t xml:space="preserve">de </w:t>
      </w:r>
      <w:r w:rsidR="002A4A35"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 w:rsidR="002A4A35">
        <w:rPr>
          <w:rFonts w:ascii="Times New Roman" w:eastAsia="Times New Roman" w:hAnsi="Times New Roman" w:cs="Times New Roman"/>
          <w:w w:val="117"/>
          <w:sz w:val="16"/>
          <w:szCs w:val="16"/>
        </w:rPr>
        <w:t>indicating</w:t>
      </w:r>
      <w:r w:rsidR="002A4A35">
        <w:rPr>
          <w:rFonts w:ascii="Times New Roman" w:eastAsia="Times New Roman" w:hAnsi="Times New Roman" w:cs="Times New Roman"/>
          <w:spacing w:val="-7"/>
          <w:w w:val="117"/>
          <w:sz w:val="16"/>
          <w:szCs w:val="16"/>
        </w:rPr>
        <w:t xml:space="preserve"> </w:t>
      </w:r>
      <w:r w:rsidR="002A4A35">
        <w:rPr>
          <w:rFonts w:ascii="Times New Roman" w:eastAsia="Times New Roman" w:hAnsi="Times New Roman" w:cs="Times New Roman"/>
          <w:w w:val="117"/>
          <w:sz w:val="16"/>
          <w:szCs w:val="16"/>
        </w:rPr>
        <w:t>data</w:t>
      </w:r>
      <w:r w:rsidR="002A4A35">
        <w:rPr>
          <w:rFonts w:ascii="Times New Roman" w:eastAsia="Times New Roman" w:hAnsi="Times New Roman" w:cs="Times New Roman"/>
          <w:spacing w:val="28"/>
          <w:w w:val="117"/>
          <w:sz w:val="16"/>
          <w:szCs w:val="16"/>
        </w:rPr>
        <w:t xml:space="preserve"> </w:t>
      </w:r>
      <w:r w:rsidR="002A4A35">
        <w:rPr>
          <w:rFonts w:ascii="Times New Roman" w:eastAsia="Times New Roman" w:hAnsi="Times New Roman" w:cs="Times New Roman"/>
          <w:w w:val="117"/>
          <w:sz w:val="16"/>
          <w:szCs w:val="16"/>
        </w:rPr>
        <w:t>transfers</w:t>
      </w:r>
      <w:r w:rsidR="002A4A35">
        <w:rPr>
          <w:rFonts w:ascii="Times New Roman" w:eastAsia="Times New Roman" w:hAnsi="Times New Roman" w:cs="Times New Roman"/>
          <w:spacing w:val="1"/>
          <w:w w:val="117"/>
          <w:sz w:val="16"/>
          <w:szCs w:val="16"/>
        </w:rPr>
        <w:t xml:space="preserve"> </w:t>
      </w:r>
      <w:r w:rsidR="002A4A35">
        <w:rPr>
          <w:rFonts w:ascii="Times New Roman" w:eastAsia="Times New Roman" w:hAnsi="Times New Roman" w:cs="Times New Roman"/>
          <w:sz w:val="16"/>
          <w:szCs w:val="16"/>
        </w:rPr>
        <w:t xml:space="preserve">and </w:t>
      </w:r>
      <w:r w:rsidR="002A4A35"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 w:rsidR="002A4A35">
        <w:rPr>
          <w:rFonts w:ascii="Times New Roman" w:eastAsia="Times New Roman" w:hAnsi="Times New Roman" w:cs="Times New Roman"/>
          <w:w w:val="112"/>
          <w:sz w:val="16"/>
          <w:szCs w:val="16"/>
        </w:rPr>
        <w:t>execution</w:t>
      </w:r>
      <w:r w:rsidR="002A4A35">
        <w:rPr>
          <w:rFonts w:ascii="Times New Roman" w:eastAsia="Times New Roman" w:hAnsi="Times New Roman" w:cs="Times New Roman"/>
          <w:spacing w:val="15"/>
          <w:w w:val="112"/>
          <w:sz w:val="16"/>
          <w:szCs w:val="16"/>
        </w:rPr>
        <w:t xml:space="preserve"> </w:t>
      </w:r>
      <w:r w:rsidR="002A4A35">
        <w:rPr>
          <w:rFonts w:ascii="Times New Roman" w:eastAsia="Times New Roman" w:hAnsi="Times New Roman" w:cs="Times New Roman"/>
          <w:w w:val="112"/>
          <w:sz w:val="16"/>
          <w:szCs w:val="16"/>
        </w:rPr>
        <w:t>timeline</w:t>
      </w:r>
      <w:r w:rsidR="002A4A35">
        <w:rPr>
          <w:rFonts w:ascii="Times New Roman" w:eastAsia="Times New Roman" w:hAnsi="Times New Roman" w:cs="Times New Roman"/>
          <w:spacing w:val="19"/>
          <w:w w:val="112"/>
          <w:sz w:val="16"/>
          <w:szCs w:val="16"/>
        </w:rPr>
        <w:t xml:space="preserve"> </w:t>
      </w:r>
      <w:r w:rsidR="002A4A35">
        <w:rPr>
          <w:rFonts w:ascii="Times New Roman" w:eastAsia="Times New Roman" w:hAnsi="Times New Roman" w:cs="Times New Roman"/>
          <w:sz w:val="16"/>
          <w:szCs w:val="16"/>
        </w:rPr>
        <w:t>of</w:t>
      </w:r>
      <w:r w:rsidR="002A4A35"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 w:rsidR="002A4A35">
        <w:rPr>
          <w:rFonts w:ascii="Times New Roman" w:eastAsia="Times New Roman" w:hAnsi="Times New Roman" w:cs="Times New Roman"/>
          <w:w w:val="120"/>
          <w:sz w:val="16"/>
          <w:szCs w:val="16"/>
        </w:rPr>
        <w:t xml:space="preserve">the </w:t>
      </w:r>
      <w:r w:rsidR="002A4A35">
        <w:rPr>
          <w:rFonts w:ascii="Times New Roman" w:eastAsia="Times New Roman" w:hAnsi="Times New Roman" w:cs="Times New Roman"/>
          <w:w w:val="105"/>
          <w:sz w:val="16"/>
          <w:szCs w:val="16"/>
        </w:rPr>
        <w:t>c</w:t>
      </w:r>
      <w:r w:rsidR="002A4A35">
        <w:rPr>
          <w:rFonts w:ascii="Times New Roman" w:eastAsia="Times New Roman" w:hAnsi="Times New Roman" w:cs="Times New Roman"/>
          <w:spacing w:val="5"/>
          <w:w w:val="105"/>
          <w:sz w:val="16"/>
          <w:szCs w:val="16"/>
        </w:rPr>
        <w:t>o</w:t>
      </w:r>
      <w:r w:rsidR="002A4A35">
        <w:rPr>
          <w:rFonts w:ascii="Times New Roman" w:eastAsia="Times New Roman" w:hAnsi="Times New Roman" w:cs="Times New Roman"/>
          <w:w w:val="113"/>
          <w:sz w:val="16"/>
          <w:szCs w:val="16"/>
        </w:rPr>
        <w:t>de.</w:t>
      </w:r>
    </w:p>
    <w:p w14:paraId="1A0CCE6F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78583829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B6F73C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DBA89D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847D001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603A5B5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74F8E771" w14:textId="77777777" w:rsidR="00176C91" w:rsidRDefault="002A4A35">
      <w:pPr>
        <w:spacing w:before="22"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b/>
          <w:bCs/>
          <w:spacing w:val="18"/>
          <w:w w:val="11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discussions</w:t>
      </w:r>
      <w:proofErr w:type="gramEnd"/>
    </w:p>
    <w:p w14:paraId="0BD3E053" w14:textId="77777777" w:rsidR="00176C91" w:rsidRDefault="00176C91">
      <w:pPr>
        <w:spacing w:before="8" w:after="0" w:line="100" w:lineRule="exact"/>
        <w:rPr>
          <w:sz w:val="10"/>
          <w:szCs w:val="10"/>
        </w:rPr>
      </w:pPr>
    </w:p>
    <w:p w14:paraId="5A5196CF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713680E" w14:textId="77777777" w:rsidR="00176C91" w:rsidRDefault="002A4A35">
      <w:pPr>
        <w:spacing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4.1.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Performan</w:t>
      </w:r>
      <w:r>
        <w:rPr>
          <w:rFonts w:ascii="Times New Roman" w:eastAsia="Times New Roman" w:hAnsi="Times New Roman" w:cs="Times New Roman"/>
          <w:i/>
          <w:spacing w:val="-10"/>
          <w:w w:val="10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metrics</w:t>
      </w:r>
    </w:p>
    <w:p w14:paraId="0E8BA74C" w14:textId="77777777" w:rsidR="00176C91" w:rsidRDefault="002A4A35">
      <w:pPr>
        <w:spacing w:before="88" w:after="0" w:line="358" w:lineRule="exact"/>
        <w:ind w:left="955" w:right="913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efficiency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3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tested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either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strong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alin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g,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where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remains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same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cessing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leme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increased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eak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scaling,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where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   of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cessing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eleme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z w:val="20"/>
          <w:szCs w:val="20"/>
        </w:rPr>
        <w:t>remain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increased.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cessing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units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limited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hitecture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w w:val="126"/>
          <w:sz w:val="20"/>
          <w:szCs w:val="20"/>
        </w:rPr>
        <w:t>C++</w:t>
      </w:r>
      <w:r>
        <w:rPr>
          <w:rFonts w:ascii="Times New Roman" w:eastAsia="Times New Roman" w:hAnsi="Times New Roman" w:cs="Times New Roman"/>
          <w:spacing w:val="33"/>
          <w:w w:val="1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utilize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more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during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execution.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us,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eak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scaling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approa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preferred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scenario. 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parallel</w:t>
      </w:r>
      <w:proofErr w:type="gramEnd"/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erformance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usually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measured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terms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ratio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sol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cores.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depicted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Equation</w:t>
      </w:r>
      <w:r>
        <w:rPr>
          <w:rFonts w:ascii="Times New Roman" w:eastAsia="Times New Roman" w:hAnsi="Times New Roman" w:cs="Times New Roman"/>
          <w:spacing w:val="1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9,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20"/>
          <w:position w:val="-3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pacing w:val="37"/>
          <w:w w:val="120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spellEnd"/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3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w w:val="132"/>
          <w:position w:val="-3"/>
          <w:sz w:val="14"/>
          <w:szCs w:val="14"/>
        </w:rPr>
        <w:t xml:space="preserve">N </w:t>
      </w:r>
      <w:r>
        <w:rPr>
          <w:rFonts w:ascii="Times New Roman" w:eastAsia="Times New Roman" w:hAnsi="Times New Roman" w:cs="Times New Roman"/>
          <w:i/>
          <w:spacing w:val="7"/>
          <w:w w:val="132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cores.</w:t>
      </w:r>
    </w:p>
    <w:p w14:paraId="1E9DC9A8" w14:textId="77777777" w:rsidR="00176C91" w:rsidRDefault="00176C91">
      <w:pPr>
        <w:spacing w:before="1" w:after="0" w:line="100" w:lineRule="exact"/>
        <w:rPr>
          <w:sz w:val="10"/>
          <w:szCs w:val="10"/>
        </w:rPr>
      </w:pPr>
    </w:p>
    <w:p w14:paraId="264DEA9B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62DF51B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C20DA82" w14:textId="77777777" w:rsidR="00176C91" w:rsidRDefault="00176C91">
      <w:pPr>
        <w:spacing w:after="0"/>
        <w:sectPr w:rsidR="00176C91">
          <w:pgSz w:w="12240" w:h="15840"/>
          <w:pgMar w:top="1480" w:right="1720" w:bottom="1920" w:left="1720" w:header="0" w:footer="1737" w:gutter="0"/>
          <w:cols w:space="720"/>
        </w:sectPr>
      </w:pPr>
    </w:p>
    <w:p w14:paraId="136B94EE" w14:textId="77777777" w:rsidR="00176C91" w:rsidRDefault="002A4A35">
      <w:pPr>
        <w:spacing w:before="22" w:after="0" w:line="210" w:lineRule="exact"/>
        <w:ind w:right="-4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w w:val="129"/>
          <w:position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3"/>
          <w:position w:val="-5"/>
          <w:sz w:val="14"/>
          <w:szCs w:val="14"/>
        </w:rPr>
        <w:t>1</w:t>
      </w:r>
    </w:p>
    <w:p w14:paraId="213D30ED" w14:textId="77777777" w:rsidR="00176C91" w:rsidRDefault="001C2152">
      <w:pPr>
        <w:spacing w:after="0" w:line="127" w:lineRule="exact"/>
        <w:ind w:right="257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BE7012F">
          <v:group id="_x0000_s1606" alt="" style="position:absolute;left:0;text-align:left;margin-left:326.8pt;margin-top:3.1pt;width:11.15pt;height:.1pt;z-index:-1692;mso-position-horizontal-relative:page" coordorigin="6536,62" coordsize="223,2">
            <v:shape id="_x0000_s1607" alt="" style="position:absolute;left:6536;top:62;width:223;height:2" coordorigin="6536,62" coordsize="223,0" path="m6536,62r223,e" filled="f" strokeweight=".14042mm">
              <v:path arrowok="t"/>
            </v:shape>
            <w10:wrap anchorx="page"/>
          </v:group>
        </w:pict>
      </w:r>
      <w:proofErr w:type="gramStart"/>
      <w:r w:rsidR="002A4A35">
        <w:rPr>
          <w:rFonts w:ascii="Times New Roman" w:eastAsia="Times New Roman" w:hAnsi="Times New Roman" w:cs="Times New Roman"/>
          <w:i/>
          <w:spacing w:val="12"/>
          <w:position w:val="-1"/>
          <w:sz w:val="20"/>
          <w:szCs w:val="20"/>
        </w:rPr>
        <w:t>S</w:t>
      </w:r>
      <w:r w:rsidR="002A4A35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 xml:space="preserve">peedup </w:t>
      </w:r>
      <w:r w:rsidR="002A4A35">
        <w:rPr>
          <w:rFonts w:ascii="Times New Roman" w:eastAsia="Times New Roman" w:hAnsi="Times New Roman" w:cs="Times New Roman"/>
          <w:i/>
          <w:spacing w:val="1"/>
          <w:position w:val="-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37"/>
          <w:position w:val="-1"/>
          <w:sz w:val="20"/>
          <w:szCs w:val="20"/>
        </w:rPr>
        <w:t>=</w:t>
      </w:r>
      <w:proofErr w:type="gramEnd"/>
    </w:p>
    <w:p w14:paraId="438AABFF" w14:textId="77777777" w:rsidR="00176C91" w:rsidRDefault="002A4A35">
      <w:pPr>
        <w:spacing w:after="0" w:line="182" w:lineRule="exact"/>
        <w:ind w:right="-20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w w:val="129"/>
          <w:position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w w:val="135"/>
          <w:position w:val="-1"/>
          <w:sz w:val="14"/>
          <w:szCs w:val="14"/>
        </w:rPr>
        <w:t>N</w:t>
      </w:r>
    </w:p>
    <w:p w14:paraId="39F51C72" w14:textId="77777777" w:rsidR="00176C91" w:rsidRDefault="002A4A35">
      <w:pPr>
        <w:spacing w:before="8" w:after="0" w:line="150" w:lineRule="exact"/>
        <w:rPr>
          <w:sz w:val="15"/>
          <w:szCs w:val="15"/>
        </w:rPr>
      </w:pPr>
      <w:r>
        <w:br w:type="column"/>
      </w:r>
    </w:p>
    <w:p w14:paraId="0B510DD8" w14:textId="77777777" w:rsidR="00176C91" w:rsidRDefault="002A4A35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9"/>
          <w:sz w:val="20"/>
          <w:szCs w:val="20"/>
        </w:rPr>
        <w:t>(9)</w:t>
      </w:r>
    </w:p>
    <w:p w14:paraId="3F8CD56F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5014" w:space="2561"/>
            <w:col w:w="1225"/>
          </w:cols>
        </w:sectPr>
      </w:pPr>
    </w:p>
    <w:p w14:paraId="18E4E57C" w14:textId="77777777" w:rsidR="00176C91" w:rsidRDefault="00176C91">
      <w:pPr>
        <w:spacing w:before="1" w:after="0" w:line="150" w:lineRule="exact"/>
        <w:rPr>
          <w:sz w:val="15"/>
          <w:szCs w:val="15"/>
        </w:rPr>
      </w:pPr>
    </w:p>
    <w:p w14:paraId="20447794" w14:textId="77777777" w:rsidR="00176C91" w:rsidRDefault="002A4A35">
      <w:pPr>
        <w:spacing w:before="22"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proofErr w:type="gramEnd"/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aried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increasing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48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in- </w:t>
      </w:r>
      <w:r>
        <w:rPr>
          <w:rFonts w:ascii="Times New Roman" w:eastAsia="Times New Roman" w:hAnsi="Times New Roman" w:cs="Times New Roman"/>
          <w:sz w:val="20"/>
          <w:szCs w:val="20"/>
        </w:rPr>
        <w:t>side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PBM.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turn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total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erformed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2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increasing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amou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needed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erformed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cessing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unit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(core).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required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during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determined</w:t>
      </w:r>
      <w:r>
        <w:rPr>
          <w:rFonts w:ascii="Times New Roman" w:eastAsia="Times New Roman" w:hAnsi="Times New Roman" w:cs="Times New Roman"/>
          <w:spacing w:val="2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duct</w:t>
      </w:r>
      <w:r>
        <w:rPr>
          <w:rFonts w:ascii="Times New Roman" w:eastAsia="Times New Roman" w:hAnsi="Times New Roman" w:cs="Times New Roman"/>
          <w:spacing w:val="2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6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bins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used. 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us,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study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aried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256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8192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32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ts.</w:t>
      </w:r>
    </w:p>
    <w:p w14:paraId="7DAC1EB6" w14:textId="77777777" w:rsidR="00176C91" w:rsidRDefault="002A4A35">
      <w:pPr>
        <w:spacing w:before="5"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arallelization</w:t>
      </w:r>
      <w:r>
        <w:rPr>
          <w:rFonts w:ascii="Times New Roman" w:eastAsia="Times New Roman" w:hAnsi="Times New Roman" w:cs="Times New Roman"/>
          <w:spacing w:val="2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deviation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serial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execution. 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discrepancy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calculation</w:t>
      </w:r>
      <w:r>
        <w:rPr>
          <w:rFonts w:ascii="Times New Roman" w:eastAsia="Times New Roman" w:hAnsi="Times New Roman" w:cs="Times New Roman"/>
          <w:spacing w:val="2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attributed</w:t>
      </w:r>
      <w:r>
        <w:rPr>
          <w:rFonts w:ascii="Times New Roman" w:eastAsia="Times New Roman" w:hAnsi="Times New Roman" w:cs="Times New Roman"/>
          <w:spacing w:val="28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difference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precision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eing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used.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hange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precision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lead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small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error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timestep,</w:t>
      </w:r>
      <w:r>
        <w:rPr>
          <w:rFonts w:ascii="Times New Roman" w:eastAsia="Times New Roman" w:hAnsi="Times New Roman" w:cs="Times New Roman"/>
          <w:spacing w:val="3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ercolate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duce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results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8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drastically</w:t>
      </w:r>
      <w:r>
        <w:rPr>
          <w:rFonts w:ascii="Times New Roman" w:eastAsia="Times New Roman" w:hAnsi="Times New Roman" w:cs="Times New Roman"/>
          <w:spacing w:val="3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differe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serial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de. 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k</w:t>
      </w:r>
      <w:proofErr w:type="gramEnd"/>
    </w:p>
    <w:p w14:paraId="4F2323ED" w14:textId="77777777" w:rsidR="00176C91" w:rsidRDefault="00176C91">
      <w:pPr>
        <w:spacing w:after="0"/>
        <w:jc w:val="both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12262606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C8D6F5F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8F67C62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30E9284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117C6C4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48312DDC" w14:textId="77777777" w:rsidR="00176C91" w:rsidRDefault="002A4A35">
      <w:pPr>
        <w:spacing w:before="22"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alidi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10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relati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least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sum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squares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as</w:t>
      </w:r>
    </w:p>
    <w:p w14:paraId="21B936E7" w14:textId="77777777" w:rsidR="00176C91" w:rsidRDefault="00176C91">
      <w:pPr>
        <w:spacing w:before="9" w:after="0" w:line="120" w:lineRule="exact"/>
        <w:rPr>
          <w:sz w:val="12"/>
          <w:szCs w:val="12"/>
        </w:rPr>
      </w:pPr>
    </w:p>
    <w:p w14:paraId="597BF78F" w14:textId="77777777" w:rsidR="00176C91" w:rsidRDefault="002A4A35">
      <w:pPr>
        <w:spacing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calculated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Equation</w:t>
      </w:r>
      <w:r>
        <w:rPr>
          <w:rFonts w:ascii="Times New Roman" w:eastAsia="Times New Roman" w:hAnsi="Times New Roman" w:cs="Times New Roman"/>
          <w:spacing w:val="1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10:</w:t>
      </w:r>
    </w:p>
    <w:p w14:paraId="03D51945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1372A42" w14:textId="77777777" w:rsidR="00176C91" w:rsidRDefault="00176C91">
      <w:pPr>
        <w:spacing w:before="16" w:after="0" w:line="240" w:lineRule="exact"/>
        <w:rPr>
          <w:sz w:val="24"/>
          <w:szCs w:val="24"/>
        </w:rPr>
      </w:pPr>
    </w:p>
    <w:p w14:paraId="5C5CF6AC" w14:textId="77777777" w:rsidR="00176C91" w:rsidRDefault="00176C91">
      <w:pPr>
        <w:spacing w:after="0"/>
        <w:sectPr w:rsidR="00176C91">
          <w:pgSz w:w="12240" w:h="15840"/>
          <w:pgMar w:top="1480" w:right="1720" w:bottom="1920" w:left="1720" w:header="0" w:footer="1737" w:gutter="0"/>
          <w:cols w:space="720"/>
        </w:sectPr>
      </w:pPr>
    </w:p>
    <w:p w14:paraId="7570165F" w14:textId="77777777" w:rsidR="00176C91" w:rsidRDefault="001C2152">
      <w:pPr>
        <w:spacing w:before="70" w:after="0" w:line="362" w:lineRule="exact"/>
        <w:ind w:left="2773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7058F33">
          <v:group id="_x0000_s1604" alt="" style="position:absolute;left:0;text-align:left;margin-left:281.85pt;margin-top:18.35pt;width:103.55pt;height:.1pt;z-index:-1691;mso-position-horizontal-relative:page" coordorigin="5637,367" coordsize="2071,2">
            <v:shape id="_x0000_s1605" alt="" style="position:absolute;left:5637;top:367;width:2071;height:2" coordorigin="5637,367" coordsize="2071,0" path="m5637,367r2071,e" filled="f" strokeweight=".14042mm">
              <v:path arrowok="t"/>
            </v:shape>
            <w10:wrap anchorx="page"/>
          </v:group>
        </w:pict>
      </w:r>
      <w:r>
        <w:pict w14:anchorId="6A7EBCD6">
          <v:shape id="_x0000_s1603" type="#_x0000_t202" alt="" style="position:absolute;left:0;text-align:left;margin-left:264pt;margin-top:2.95pt;width:14.45pt;height:7.55pt;z-index:-1689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19FE39E" w14:textId="77777777" w:rsidR="00176C91" w:rsidRDefault="002A4A35">
                  <w:pPr>
                    <w:spacing w:after="0" w:line="147" w:lineRule="exact"/>
                    <w:ind w:right="-63"/>
                    <w:rPr>
                      <w:rFonts w:ascii="Times New Roman" w:eastAsia="Times New Roman" w:hAnsi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w w:val="155"/>
                      <w:position w:val="1"/>
                      <w:sz w:val="14"/>
                      <w:szCs w:val="14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i/>
                      <w:w w:val="158"/>
                      <w:position w:val="-1"/>
                      <w:sz w:val="10"/>
                      <w:szCs w:val="10"/>
                    </w:rPr>
                    <w:t>end</w:t>
                  </w:r>
                </w:p>
              </w:txbxContent>
            </v:textbox>
            <w10:wrap anchorx="page"/>
          </v:shape>
        </w:pict>
      </w:r>
      <w:r>
        <w:pict w14:anchorId="1B5E75DE">
          <v:shape id="_x0000_s1602" type="#_x0000_t202" alt="" style="position:absolute;left:0;text-align:left;margin-left:380.9pt;margin-top:3.95pt;width:3.95pt;height:6.95pt;z-index:-1687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F3AD637" w14:textId="77777777" w:rsidR="00176C91" w:rsidRDefault="002A4A35">
                  <w:pPr>
                    <w:spacing w:after="0" w:line="135" w:lineRule="exact"/>
                    <w:ind w:right="-61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113"/>
                      <w:sz w:val="14"/>
                      <w:szCs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spellStart"/>
      <w:r w:rsidR="002A4A35">
        <w:rPr>
          <w:rFonts w:ascii="Times New Roman" w:eastAsia="Times New Roman" w:hAnsi="Times New Roman" w:cs="Times New Roman"/>
          <w:i/>
          <w:spacing w:val="8"/>
          <w:w w:val="127"/>
          <w:position w:val="-6"/>
          <w:sz w:val="20"/>
          <w:szCs w:val="20"/>
        </w:rPr>
        <w:t>r</w:t>
      </w:r>
      <w:r w:rsidR="002A4A35">
        <w:rPr>
          <w:rFonts w:ascii="Times New Roman" w:eastAsia="Times New Roman" w:hAnsi="Times New Roman" w:cs="Times New Roman"/>
          <w:i/>
          <w:spacing w:val="14"/>
          <w:w w:val="127"/>
          <w:position w:val="-6"/>
          <w:sz w:val="20"/>
          <w:szCs w:val="20"/>
        </w:rPr>
        <w:t>S</w:t>
      </w:r>
      <w:r w:rsidR="002A4A35">
        <w:rPr>
          <w:rFonts w:ascii="Times New Roman" w:eastAsia="Times New Roman" w:hAnsi="Times New Roman" w:cs="Times New Roman"/>
          <w:i/>
          <w:spacing w:val="15"/>
          <w:w w:val="127"/>
          <w:position w:val="-6"/>
          <w:sz w:val="20"/>
          <w:szCs w:val="20"/>
        </w:rPr>
        <w:t>S</w:t>
      </w:r>
      <w:r w:rsidR="002A4A35">
        <w:rPr>
          <w:rFonts w:ascii="Times New Roman" w:eastAsia="Times New Roman" w:hAnsi="Times New Roman" w:cs="Times New Roman"/>
          <w:i/>
          <w:w w:val="127"/>
          <w:position w:val="-6"/>
          <w:sz w:val="20"/>
          <w:szCs w:val="20"/>
        </w:rPr>
        <w:t>E</w:t>
      </w:r>
      <w:proofErr w:type="spellEnd"/>
      <w:r w:rsidR="002A4A35">
        <w:rPr>
          <w:rFonts w:ascii="Times New Roman" w:eastAsia="Times New Roman" w:hAnsi="Times New Roman" w:cs="Times New Roman"/>
          <w:i/>
          <w:spacing w:val="-32"/>
          <w:w w:val="127"/>
          <w:position w:val="-6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27"/>
          <w:position w:val="-6"/>
          <w:sz w:val="20"/>
          <w:szCs w:val="20"/>
        </w:rPr>
        <w:t>=</w:t>
      </w:r>
      <w:r w:rsidR="002A4A35">
        <w:rPr>
          <w:rFonts w:ascii="Times New Roman" w:eastAsia="Times New Roman" w:hAnsi="Times New Roman" w:cs="Times New Roman"/>
          <w:spacing w:val="-12"/>
          <w:w w:val="127"/>
          <w:position w:val="-6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27"/>
          <w:position w:val="13"/>
          <w:sz w:val="20"/>
          <w:szCs w:val="20"/>
        </w:rPr>
        <w:t xml:space="preserve">  </w:t>
      </w:r>
      <w:proofErr w:type="gramStart"/>
      <w:r w:rsidR="002A4A35">
        <w:rPr>
          <w:rFonts w:ascii="Times New Roman" w:eastAsia="Times New Roman" w:hAnsi="Times New Roman" w:cs="Times New Roman"/>
          <w:w w:val="127"/>
          <w:position w:val="13"/>
          <w:sz w:val="20"/>
          <w:szCs w:val="20"/>
        </w:rPr>
        <w:t xml:space="preserve">  </w:t>
      </w:r>
      <w:r w:rsidR="002A4A35">
        <w:rPr>
          <w:rFonts w:ascii="Times New Roman" w:eastAsia="Times New Roman" w:hAnsi="Times New Roman" w:cs="Times New Roman"/>
          <w:spacing w:val="54"/>
          <w:w w:val="127"/>
          <w:position w:val="13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16"/>
          <w:position w:val="10"/>
          <w:sz w:val="20"/>
          <w:szCs w:val="20"/>
        </w:rPr>
        <w:t>(</w:t>
      </w:r>
      <w:proofErr w:type="gramEnd"/>
      <w:r w:rsidR="002A4A35">
        <w:rPr>
          <w:rFonts w:ascii="Times New Roman" w:eastAsia="Times New Roman" w:hAnsi="Times New Roman" w:cs="Times New Roman"/>
          <w:i/>
          <w:w w:val="103"/>
          <w:position w:val="10"/>
          <w:sz w:val="20"/>
          <w:szCs w:val="20"/>
        </w:rPr>
        <w:t>d</w:t>
      </w:r>
      <w:r w:rsidR="002A4A35">
        <w:rPr>
          <w:rFonts w:ascii="Times New Roman" w:eastAsia="Times New Roman" w:hAnsi="Times New Roman" w:cs="Times New Roman"/>
          <w:w w:val="113"/>
          <w:position w:val="7"/>
          <w:sz w:val="14"/>
          <w:szCs w:val="14"/>
        </w:rPr>
        <w:t>50</w:t>
      </w:r>
      <w:r w:rsidR="002A4A35">
        <w:rPr>
          <w:rFonts w:ascii="Times New Roman" w:eastAsia="Times New Roman" w:hAnsi="Times New Roman" w:cs="Times New Roman"/>
          <w:i/>
          <w:w w:val="164"/>
          <w:position w:val="5"/>
          <w:sz w:val="10"/>
          <w:szCs w:val="10"/>
        </w:rPr>
        <w:t>se</w:t>
      </w:r>
      <w:r w:rsidR="002A4A35">
        <w:rPr>
          <w:rFonts w:ascii="Times New Roman" w:eastAsia="Times New Roman" w:hAnsi="Times New Roman" w:cs="Times New Roman"/>
          <w:i/>
          <w:spacing w:val="4"/>
          <w:w w:val="164"/>
          <w:position w:val="5"/>
          <w:sz w:val="10"/>
          <w:szCs w:val="10"/>
        </w:rPr>
        <w:t>r</w:t>
      </w:r>
      <w:r w:rsidR="002A4A35">
        <w:rPr>
          <w:rFonts w:ascii="Times New Roman" w:eastAsia="Times New Roman" w:hAnsi="Times New Roman" w:cs="Times New Roman"/>
          <w:i/>
          <w:w w:val="168"/>
          <w:position w:val="5"/>
          <w:sz w:val="10"/>
          <w:szCs w:val="10"/>
        </w:rPr>
        <w:t>ial</w:t>
      </w:r>
      <w:proofErr w:type="spellStart"/>
      <w:r w:rsidR="002A4A35">
        <w:rPr>
          <w:rFonts w:ascii="Times New Roman" w:eastAsia="Times New Roman" w:hAnsi="Times New Roman" w:cs="Times New Roman"/>
          <w:i/>
          <w:w w:val="191"/>
          <w:position w:val="2"/>
          <w:sz w:val="10"/>
          <w:szCs w:val="10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position w:val="2"/>
          <w:sz w:val="10"/>
          <w:szCs w:val="10"/>
        </w:rPr>
        <w:t xml:space="preserve">  </w:t>
      </w:r>
      <w:r w:rsidR="002A4A35">
        <w:rPr>
          <w:rFonts w:ascii="Times New Roman" w:eastAsia="Times New Roman" w:hAnsi="Times New Roman" w:cs="Times New Roman"/>
          <w:i/>
          <w:spacing w:val="-1"/>
          <w:position w:val="2"/>
          <w:sz w:val="10"/>
          <w:szCs w:val="1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position w:val="10"/>
          <w:sz w:val="20"/>
          <w:szCs w:val="20"/>
        </w:rPr>
        <w:t>−</w:t>
      </w:r>
      <w:r w:rsidR="002A4A35">
        <w:rPr>
          <w:rFonts w:ascii="Times New Roman" w:eastAsia="Times New Roman" w:hAnsi="Times New Roman" w:cs="Times New Roman"/>
          <w:i/>
          <w:spacing w:val="13"/>
          <w:position w:val="10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03"/>
          <w:position w:val="10"/>
          <w:sz w:val="20"/>
          <w:szCs w:val="20"/>
        </w:rPr>
        <w:t>d</w:t>
      </w:r>
      <w:r w:rsidR="002A4A35">
        <w:rPr>
          <w:rFonts w:ascii="Times New Roman" w:eastAsia="Times New Roman" w:hAnsi="Times New Roman" w:cs="Times New Roman"/>
          <w:w w:val="113"/>
          <w:position w:val="7"/>
          <w:sz w:val="14"/>
          <w:szCs w:val="14"/>
        </w:rPr>
        <w:t>50</w:t>
      </w:r>
      <w:r w:rsidR="002A4A35">
        <w:rPr>
          <w:rFonts w:ascii="Times New Roman" w:eastAsia="Times New Roman" w:hAnsi="Times New Roman" w:cs="Times New Roman"/>
          <w:i/>
          <w:w w:val="156"/>
          <w:position w:val="5"/>
          <w:sz w:val="10"/>
          <w:szCs w:val="10"/>
        </w:rPr>
        <w:t>pa</w:t>
      </w:r>
      <w:r w:rsidR="002A4A35">
        <w:rPr>
          <w:rFonts w:ascii="Times New Roman" w:eastAsia="Times New Roman" w:hAnsi="Times New Roman" w:cs="Times New Roman"/>
          <w:i/>
          <w:spacing w:val="4"/>
          <w:w w:val="156"/>
          <w:position w:val="5"/>
          <w:sz w:val="10"/>
          <w:szCs w:val="10"/>
        </w:rPr>
        <w:t>r</w:t>
      </w:r>
      <w:r w:rsidR="002A4A35">
        <w:rPr>
          <w:rFonts w:ascii="Times New Roman" w:eastAsia="Times New Roman" w:hAnsi="Times New Roman" w:cs="Times New Roman"/>
          <w:i/>
          <w:w w:val="162"/>
          <w:position w:val="5"/>
          <w:sz w:val="10"/>
          <w:szCs w:val="10"/>
        </w:rPr>
        <w:t>allel</w:t>
      </w:r>
      <w:proofErr w:type="spellStart"/>
      <w:r w:rsidR="002A4A35">
        <w:rPr>
          <w:rFonts w:ascii="Times New Roman" w:eastAsia="Times New Roman" w:hAnsi="Times New Roman" w:cs="Times New Roman"/>
          <w:i/>
          <w:w w:val="191"/>
          <w:position w:val="2"/>
          <w:sz w:val="10"/>
          <w:szCs w:val="10"/>
        </w:rPr>
        <w:t>i</w:t>
      </w:r>
      <w:proofErr w:type="spellEnd"/>
      <w:r w:rsidR="002A4A35">
        <w:rPr>
          <w:rFonts w:ascii="Times New Roman" w:eastAsia="Times New Roman" w:hAnsi="Times New Roman" w:cs="Times New Roman"/>
          <w:i/>
          <w:spacing w:val="5"/>
          <w:position w:val="2"/>
          <w:sz w:val="10"/>
          <w:szCs w:val="10"/>
        </w:rPr>
        <w:t xml:space="preserve"> </w:t>
      </w:r>
      <w:r w:rsidR="002A4A35">
        <w:rPr>
          <w:rFonts w:ascii="Times New Roman" w:eastAsia="Times New Roman" w:hAnsi="Times New Roman" w:cs="Times New Roman"/>
          <w:w w:val="116"/>
          <w:position w:val="10"/>
          <w:sz w:val="20"/>
          <w:szCs w:val="20"/>
        </w:rPr>
        <w:t>)</w:t>
      </w:r>
    </w:p>
    <w:p w14:paraId="68173E4F" w14:textId="77777777" w:rsidR="00176C91" w:rsidRDefault="002A4A35">
      <w:pPr>
        <w:spacing w:after="0" w:line="115" w:lineRule="exact"/>
        <w:ind w:right="936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20"/>
          <w:position w:val="-3"/>
          <w:sz w:val="20"/>
          <w:szCs w:val="20"/>
        </w:rPr>
        <w:t>N</w:t>
      </w:r>
    </w:p>
    <w:p w14:paraId="5EBE4A05" w14:textId="77777777" w:rsidR="00176C91" w:rsidRDefault="002A4A35">
      <w:pPr>
        <w:spacing w:before="10" w:after="0" w:line="220" w:lineRule="exact"/>
      </w:pPr>
      <w:r>
        <w:br w:type="column"/>
      </w:r>
    </w:p>
    <w:p w14:paraId="452A7C2E" w14:textId="77777777" w:rsidR="00176C91" w:rsidRDefault="002A4A35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6"/>
          <w:sz w:val="20"/>
          <w:szCs w:val="20"/>
        </w:rPr>
        <w:t>(10)</w:t>
      </w:r>
    </w:p>
    <w:p w14:paraId="09EACCCD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5978" w:space="1497"/>
            <w:col w:w="1325"/>
          </w:cols>
        </w:sectPr>
      </w:pPr>
    </w:p>
    <w:p w14:paraId="0FBF9105" w14:textId="77777777" w:rsidR="00176C91" w:rsidRDefault="002A4A35">
      <w:pPr>
        <w:spacing w:after="0" w:line="135" w:lineRule="exact"/>
        <w:ind w:left="3550" w:right="4911"/>
        <w:jc w:val="center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i/>
          <w:w w:val="14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w w:val="135"/>
          <w:sz w:val="14"/>
          <w:szCs w:val="14"/>
        </w:rPr>
        <w:t>=0</w:t>
      </w:r>
    </w:p>
    <w:p w14:paraId="432B174D" w14:textId="77777777" w:rsidR="00176C91" w:rsidRDefault="002A4A35">
      <w:pPr>
        <w:spacing w:before="30" w:after="0" w:line="360" w:lineRule="atLeast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7"/>
          <w:w w:val="11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3"/>
          <w:w w:val="118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4"/>
          <w:w w:val="118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w w:val="118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i/>
          <w:spacing w:val="17"/>
          <w:w w:val="1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calculated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considering  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MPI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solution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base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determining</w:t>
      </w:r>
      <w:r>
        <w:rPr>
          <w:rFonts w:ascii="Times New Roman" w:eastAsia="Times New Roman" w:hAnsi="Times New Roman" w:cs="Times New Roman"/>
          <w:spacing w:val="3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error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alues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ulation.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error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found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??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error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ulations</w:t>
      </w:r>
      <w:r>
        <w:rPr>
          <w:rFonts w:ascii="Times New Roman" w:eastAsia="Times New Roman" w:hAnsi="Times New Roman" w:cs="Times New Roman"/>
          <w:spacing w:val="17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45%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6%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acceptable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range.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us,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making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solutions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2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small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loss in accurac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 an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the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ts,</w:t>
      </w:r>
      <w:r>
        <w:rPr>
          <w:rFonts w:ascii="Times New Roman" w:eastAsia="Times New Roman" w:hAnsi="Times New Roman" w:cs="Times New Roman"/>
          <w:spacing w:val="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compared.</w:t>
      </w:r>
    </w:p>
    <w:p w14:paraId="6729BE6F" w14:textId="77777777" w:rsidR="00176C91" w:rsidRDefault="00176C91">
      <w:pPr>
        <w:spacing w:before="6" w:after="0" w:line="120" w:lineRule="exact"/>
        <w:rPr>
          <w:sz w:val="12"/>
          <w:szCs w:val="12"/>
        </w:rPr>
      </w:pPr>
    </w:p>
    <w:p w14:paraId="477BA3E1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D4ADCBB" w14:textId="77777777" w:rsidR="00176C91" w:rsidRDefault="001C2152">
      <w:pPr>
        <w:spacing w:before="40" w:after="0" w:line="215" w:lineRule="exact"/>
        <w:ind w:left="2059" w:right="-20"/>
        <w:rPr>
          <w:rFonts w:ascii="Arial" w:eastAsia="Arial" w:hAnsi="Arial" w:cs="Arial"/>
          <w:sz w:val="19"/>
          <w:szCs w:val="19"/>
        </w:rPr>
      </w:pPr>
      <w:r>
        <w:pict w14:anchorId="53FCBCD4">
          <v:group id="_x0000_s1545" alt="" style="position:absolute;left:0;text-align:left;margin-left:197.95pt;margin-top:4.6pt;width:230.7pt;height:176.6pt;z-index:-1690;mso-position-horizontal-relative:page" coordorigin="3959,92" coordsize="4614,3532">
            <v:group id="_x0000_s1546" alt="" style="position:absolute;left:3962;top:3620;width:4557;height:2" coordorigin="3962,3620" coordsize="4557,2">
              <v:shape id="_x0000_s1547" alt="" style="position:absolute;left:3962;top:3620;width:4557;height:2" coordorigin="3962,3620" coordsize="4557,0" path="m3962,3620r4557,e" filled="f" strokecolor="#262626" strokeweight=".35pt">
                <v:path arrowok="t"/>
              </v:shape>
            </v:group>
            <v:group id="_x0000_s1548" alt="" style="position:absolute;left:4247;top:3575;width:2;height:46" coordorigin="4247,3575" coordsize="2,46">
              <v:shape id="_x0000_s1549" alt="" style="position:absolute;left:4247;top:3575;width:2;height:46" coordorigin="4247,3575" coordsize="0,46" path="m4247,3620r,-45e" filled="f" strokecolor="#262626" strokeweight=".35pt">
                <v:path arrowok="t"/>
              </v:shape>
            </v:group>
            <v:group id="_x0000_s1550" alt="" style="position:absolute;left:4532;top:3575;width:2;height:46" coordorigin="4532,3575" coordsize="2,46">
              <v:shape id="_x0000_s1551" alt="" style="position:absolute;left:4532;top:3575;width:2;height:46" coordorigin="4532,3575" coordsize="0,46" path="m4532,3620r,-45e" filled="f" strokecolor="#262626" strokeweight=".35pt">
                <v:path arrowok="t"/>
              </v:shape>
            </v:group>
            <v:group id="_x0000_s1552" alt="" style="position:absolute;left:5101;top:3575;width:2;height:46" coordorigin="5101,3575" coordsize="2,46">
              <v:shape id="_x0000_s1553" alt="" style="position:absolute;left:5101;top:3575;width:2;height:46" coordorigin="5101,3575" coordsize="0,46" path="m5101,3620r,-45e" filled="f" strokecolor="#262626" strokeweight=".35pt">
                <v:path arrowok="t"/>
              </v:shape>
            </v:group>
            <v:group id="_x0000_s1554" alt="" style="position:absolute;left:6241;top:3575;width:2;height:46" coordorigin="6241,3575" coordsize="2,46">
              <v:shape id="_x0000_s1555" alt="" style="position:absolute;left:6241;top:3575;width:2;height:46" coordorigin="6241,3575" coordsize="0,46" path="m6241,3620r,-45e" filled="f" strokecolor="#262626" strokeweight=".35pt">
                <v:path arrowok="t"/>
              </v:shape>
            </v:group>
            <v:group id="_x0000_s1556" alt="" style="position:absolute;left:3962;top:145;width:4557;height:2" coordorigin="3962,145" coordsize="4557,2">
              <v:shape id="_x0000_s1557" alt="" style="position:absolute;left:3962;top:145;width:4557;height:2" coordorigin="3962,145" coordsize="4557,0" path="m3962,145r4557,e" filled="f" strokecolor="#262626" strokeweight=".35pt">
                <v:path arrowok="t"/>
              </v:shape>
            </v:group>
            <v:group id="_x0000_s1558" alt="" style="position:absolute;left:3962;top:145;width:2;height:3476" coordorigin="3962,145" coordsize="2,3476">
              <v:shape id="_x0000_s1559" alt="" style="position:absolute;left:3962;top:145;width:2;height:3476" coordorigin="3962,145" coordsize="0,3476" path="m3962,3620r,-3475e" filled="f" strokecolor="#262626" strokeweight=".35pt">
                <v:path arrowok="t"/>
              </v:shape>
            </v:group>
            <v:group id="_x0000_s1560" alt="" style="position:absolute;left:4247;top:145;width:2;height:46" coordorigin="4247,145" coordsize="2,46">
              <v:shape id="_x0000_s1561" alt="" style="position:absolute;left:4247;top:145;width:2;height:46" coordorigin="4247,145" coordsize="0,46" path="m4247,145r,45e" filled="f" strokecolor="#262626" strokeweight=".35pt">
                <v:path arrowok="t"/>
              </v:shape>
            </v:group>
            <v:group id="_x0000_s1562" alt="" style="position:absolute;left:4532;top:145;width:2;height:46" coordorigin="4532,145" coordsize="2,46">
              <v:shape id="_x0000_s1563" alt="" style="position:absolute;left:4532;top:145;width:2;height:46" coordorigin="4532,145" coordsize="0,46" path="m4532,145r,45e" filled="f" strokecolor="#262626" strokeweight=".35pt">
                <v:path arrowok="t"/>
              </v:shape>
            </v:group>
            <v:group id="_x0000_s1564" alt="" style="position:absolute;left:5101;top:145;width:2;height:46" coordorigin="5101,145" coordsize="2,46">
              <v:shape id="_x0000_s1565" alt="" style="position:absolute;left:5101;top:145;width:2;height:46" coordorigin="5101,145" coordsize="0,46" path="m5101,145r,45e" filled="f" strokecolor="#262626" strokeweight=".35pt">
                <v:path arrowok="t"/>
              </v:shape>
            </v:group>
            <v:group id="_x0000_s1566" alt="" style="position:absolute;left:6241;top:145;width:2;height:46" coordorigin="6241,145" coordsize="2,46">
              <v:shape id="_x0000_s1567" alt="" style="position:absolute;left:6241;top:145;width:2;height:46" coordorigin="6241,145" coordsize="0,46" path="m6241,145r,45e" filled="f" strokecolor="#262626" strokeweight=".35pt">
                <v:path arrowok="t"/>
              </v:shape>
            </v:group>
            <v:group id="_x0000_s1568" alt="" style="position:absolute;left:8519;top:145;width:2;height:3476" coordorigin="8519,145" coordsize="2,3476">
              <v:shape id="_x0000_s1569" alt="" style="position:absolute;left:8519;top:145;width:2;height:3476" coordorigin="8519,145" coordsize="0,3476" path="m8519,3620r,-3475e" filled="f" strokecolor="#262626" strokeweight=".35pt">
                <v:path arrowok="t"/>
              </v:shape>
            </v:group>
            <v:group id="_x0000_s1570" alt="" style="position:absolute;left:3962;top:3041;width:46;height:2" coordorigin="3962,3041" coordsize="46,2">
              <v:shape id="_x0000_s1571" alt="" style="position:absolute;left:3962;top:3041;width:46;height:2" coordorigin="3962,3041" coordsize="46,0" path="m3962,3041r46,e" filled="f" strokecolor="#262626" strokeweight=".35pt">
                <v:path arrowok="t"/>
              </v:shape>
            </v:group>
            <v:group id="_x0000_s1572" alt="" style="position:absolute;left:3962;top:2462;width:46;height:2" coordorigin="3962,2462" coordsize="46,2">
              <v:shape id="_x0000_s1573" alt="" style="position:absolute;left:3962;top:2462;width:46;height:2" coordorigin="3962,2462" coordsize="46,0" path="m3962,2462r46,e" filled="f" strokecolor="#262626" strokeweight=".35pt">
                <v:path arrowok="t"/>
              </v:shape>
            </v:group>
            <v:group id="_x0000_s1574" alt="" style="position:absolute;left:3962;top:1882;width:46;height:2" coordorigin="3962,1882" coordsize="46,2">
              <v:shape id="_x0000_s1575" alt="" style="position:absolute;left:3962;top:1882;width:46;height:2" coordorigin="3962,1882" coordsize="46,0" path="m3962,1882r46,e" filled="f" strokecolor="#262626" strokeweight=".35pt">
                <v:path arrowok="t"/>
              </v:shape>
            </v:group>
            <v:group id="_x0000_s1576" alt="" style="position:absolute;left:3962;top:1303;width:46;height:2" coordorigin="3962,1303" coordsize="46,2">
              <v:shape id="_x0000_s1577" alt="" style="position:absolute;left:3962;top:1303;width:46;height:2" coordorigin="3962,1303" coordsize="46,0" path="m3962,1303r46,e" filled="f" strokecolor="#262626" strokeweight=".35pt">
                <v:path arrowok="t"/>
              </v:shape>
            </v:group>
            <v:group id="_x0000_s1578" alt="" style="position:absolute;left:3962;top:724;width:46;height:2" coordorigin="3962,724" coordsize="46,2">
              <v:shape id="_x0000_s1579" alt="" style="position:absolute;left:3962;top:724;width:46;height:2" coordorigin="3962,724" coordsize="46,0" path="m3962,724r46,e" filled="f" strokecolor="#262626" strokeweight=".35pt">
                <v:path arrowok="t"/>
              </v:shape>
            </v:group>
            <v:group id="_x0000_s1580" alt="" style="position:absolute;left:8474;top:3041;width:46;height:2" coordorigin="8474,3041" coordsize="46,2">
              <v:shape id="_x0000_s1581" alt="" style="position:absolute;left:8474;top:3041;width:46;height:2" coordorigin="8474,3041" coordsize="46,0" path="m8519,3041r-45,e" filled="f" strokecolor="#262626" strokeweight=".35pt">
                <v:path arrowok="t"/>
              </v:shape>
            </v:group>
            <v:group id="_x0000_s1582" alt="" style="position:absolute;left:8474;top:2462;width:46;height:2" coordorigin="8474,2462" coordsize="46,2">
              <v:shape id="_x0000_s1583" alt="" style="position:absolute;left:8474;top:2462;width:46;height:2" coordorigin="8474,2462" coordsize="46,0" path="m8519,2462r-45,e" filled="f" strokecolor="#262626" strokeweight=".35pt">
                <v:path arrowok="t"/>
              </v:shape>
            </v:group>
            <v:group id="_x0000_s1584" alt="" style="position:absolute;left:8474;top:1882;width:46;height:2" coordorigin="8474,1882" coordsize="46,2">
              <v:shape id="_x0000_s1585" alt="" style="position:absolute;left:8474;top:1882;width:46;height:2" coordorigin="8474,1882" coordsize="46,0" path="m8519,1882r-45,e" filled="f" strokecolor="#262626" strokeweight=".35pt">
                <v:path arrowok="t"/>
              </v:shape>
            </v:group>
            <v:group id="_x0000_s1586" alt="" style="position:absolute;left:8474;top:1303;width:46;height:2" coordorigin="8474,1303" coordsize="46,2">
              <v:shape id="_x0000_s1587" alt="" style="position:absolute;left:8474;top:1303;width:46;height:2" coordorigin="8474,1303" coordsize="46,0" path="m8519,1303r-45,e" filled="f" strokecolor="#262626" strokeweight=".35pt">
                <v:path arrowok="t"/>
              </v:shape>
            </v:group>
            <v:group id="_x0000_s1588" alt="" style="position:absolute;left:8474;top:724;width:46;height:2" coordorigin="8474,724" coordsize="46,2">
              <v:shape id="_x0000_s1589" alt="" style="position:absolute;left:8474;top:724;width:46;height:2" coordorigin="8474,724" coordsize="46,0" path="m8519,724r-45,e" filled="f" strokecolor="#262626" strokeweight=".35pt">
                <v:path arrowok="t"/>
              </v:shape>
            </v:group>
            <v:group id="_x0000_s1590" alt="" style="position:absolute;left:4247;top:153;width:4272;height:3312" coordorigin="4247,153" coordsize="4272,3312">
              <v:shape id="_x0000_s1591" alt="" style="position:absolute;left:4247;top:153;width:4272;height:3312" coordorigin="4247,153" coordsize="4272,3312" path="m4247,3466r285,-384l5101,2588,6241,1885,8519,153e" filled="f" strokecolor="#0072bd" strokeweight=".35pt">
                <v:path arrowok="t"/>
              </v:shape>
            </v:group>
            <v:group id="_x0000_s1592" alt="" style="position:absolute;left:4198;top:3410;width:97;height:84" coordorigin="4198,3410" coordsize="97,84">
              <v:shape id="_x0000_s1593" alt="" style="position:absolute;left:4198;top:3410;width:97;height:84" coordorigin="4198,3410" coordsize="97,84" path="m4247,3410r-49,84l4295,3494r-48,-84xe" filled="f" strokecolor="#0072bd" strokeweight=".18522mm">
                <v:path arrowok="t"/>
              </v:shape>
            </v:group>
            <v:group id="_x0000_s1594" alt="" style="position:absolute;left:4483;top:3026;width:97;height:84" coordorigin="4483,3026" coordsize="97,84">
              <v:shape id="_x0000_s1595" alt="" style="position:absolute;left:4483;top:3026;width:97;height:84" coordorigin="4483,3026" coordsize="97,84" path="m4532,3026r-49,84l4580,3110r-48,-84xe" filled="f" strokecolor="#0072bd" strokeweight=".18522mm">
                <v:path arrowok="t"/>
              </v:shape>
            </v:group>
            <v:group id="_x0000_s1596" alt="" style="position:absolute;left:5053;top:2532;width:97;height:84" coordorigin="5053,2532" coordsize="97,84">
              <v:shape id="_x0000_s1597" alt="" style="position:absolute;left:5053;top:2532;width:97;height:84" coordorigin="5053,2532" coordsize="97,84" path="m5101,2532r-48,84l5150,2616r-49,-84xe" filled="f" strokecolor="#0072bd" strokeweight=".18522mm">
                <v:path arrowok="t"/>
              </v:shape>
            </v:group>
            <v:group id="_x0000_s1598" alt="" style="position:absolute;left:6192;top:1829;width:97;height:84" coordorigin="6192,1829" coordsize="97,84">
              <v:shape id="_x0000_s1599" alt="" style="position:absolute;left:6192;top:1829;width:97;height:84" coordorigin="6192,1829" coordsize="97,84" path="m6241,1829r-49,84l6289,1913r-48,-84xe" filled="f" strokecolor="#0072bd" strokeweight=".18522mm">
                <v:path arrowok="t"/>
              </v:shape>
            </v:group>
            <v:group id="_x0000_s1600" alt="" style="position:absolute;left:8471;top:97;width:97;height:84" coordorigin="8471,97" coordsize="97,84">
              <v:shape id="_x0000_s1601" alt="" style="position:absolute;left:8471;top:97;width:97;height:84" coordorigin="8471,97" coordsize="97,84" path="m8519,97r-48,84l8568,181,8519,97xe" filled="f" strokecolor="#0072bd" strokeweight=".18522mm">
                <v:path arrowok="t"/>
              </v:shape>
            </v:group>
            <w10:wrap anchorx="page"/>
          </v:group>
        </w:pict>
      </w:r>
      <w:r w:rsidR="002A4A35">
        <w:rPr>
          <w:rFonts w:ascii="Arial" w:eastAsia="Arial" w:hAnsi="Arial" w:cs="Arial"/>
          <w:color w:val="262626"/>
          <w:w w:val="103"/>
          <w:position w:val="-1"/>
          <w:sz w:val="19"/>
          <w:szCs w:val="19"/>
        </w:rPr>
        <w:t>6</w:t>
      </w:r>
    </w:p>
    <w:p w14:paraId="6C02E4A5" w14:textId="77777777" w:rsidR="00176C91" w:rsidRDefault="00176C91">
      <w:pPr>
        <w:spacing w:before="3" w:after="0" w:line="120" w:lineRule="exact"/>
        <w:rPr>
          <w:sz w:val="12"/>
          <w:szCs w:val="12"/>
        </w:rPr>
      </w:pPr>
    </w:p>
    <w:p w14:paraId="460A91BD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E85ECFC" w14:textId="77777777" w:rsidR="00176C91" w:rsidRDefault="001C2152">
      <w:pPr>
        <w:spacing w:before="40" w:after="0" w:line="215" w:lineRule="exact"/>
        <w:ind w:left="2059" w:right="-20"/>
        <w:rPr>
          <w:rFonts w:ascii="Arial" w:eastAsia="Arial" w:hAnsi="Arial" w:cs="Arial"/>
          <w:sz w:val="19"/>
          <w:szCs w:val="19"/>
        </w:rPr>
      </w:pPr>
      <w:r>
        <w:pict w14:anchorId="66F89AE2">
          <v:shape id="_x0000_s1544" type="#_x0000_t202" alt="" style="position:absolute;left:0;text-align:left;margin-left:174.5pt;margin-top:6.9pt;width:12.8pt;height:117pt;z-index:-1688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14:paraId="61DFF16D" w14:textId="77777777" w:rsidR="00176C91" w:rsidRDefault="002A4A35">
                  <w:pPr>
                    <w:spacing w:after="0" w:line="239" w:lineRule="exact"/>
                    <w:ind w:left="20" w:right="-52"/>
                    <w:rPr>
                      <w:rFonts w:ascii="Arial" w:eastAsia="Arial" w:hAnsi="Arial" w:cs="Arial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262626"/>
                      <w:sz w:val="21"/>
                      <w:szCs w:val="21"/>
                    </w:rPr>
                    <w:t>rSSE</w:t>
                  </w:r>
                  <w:proofErr w:type="spellEnd"/>
                  <w:r>
                    <w:rPr>
                      <w:rFonts w:ascii="Arial" w:eastAsia="Arial" w:hAnsi="Arial" w:cs="Arial"/>
                      <w:color w:val="262626"/>
                      <w:spacing w:val="1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z w:val="21"/>
                      <w:szCs w:val="21"/>
                    </w:rPr>
                    <w:t>of</w:t>
                  </w:r>
                  <w:r>
                    <w:rPr>
                      <w:rFonts w:ascii="Arial" w:eastAsia="Arial" w:hAnsi="Arial" w:cs="Arial"/>
                      <w:color w:val="262626"/>
                      <w:spacing w:val="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z w:val="21"/>
                      <w:szCs w:val="21"/>
                    </w:rPr>
                    <w:t>GPU</w:t>
                  </w:r>
                  <w:r>
                    <w:rPr>
                      <w:rFonts w:ascii="Arial" w:eastAsia="Arial" w:hAnsi="Arial" w:cs="Arial"/>
                      <w:color w:val="262626"/>
                      <w:spacing w:val="1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w w:val="102"/>
                      <w:sz w:val="21"/>
                      <w:szCs w:val="21"/>
                    </w:rPr>
                    <w:t>simula</w:t>
                  </w:r>
                  <w:r>
                    <w:rPr>
                      <w:rFonts w:ascii="Arial" w:eastAsia="Arial" w:hAnsi="Arial" w:cs="Arial"/>
                      <w:color w:val="262626"/>
                      <w:w w:val="103"/>
                      <w:sz w:val="21"/>
                      <w:szCs w:val="2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w w:val="102"/>
                      <w:sz w:val="21"/>
                      <w:szCs w:val="21"/>
                    </w:rPr>
                    <w:t>ion</w:t>
                  </w:r>
                </w:p>
              </w:txbxContent>
            </v:textbox>
            <w10:wrap anchorx="page"/>
          </v:shape>
        </w:pict>
      </w:r>
      <w:r w:rsidR="002A4A35">
        <w:rPr>
          <w:rFonts w:ascii="Arial" w:eastAsia="Arial" w:hAnsi="Arial" w:cs="Arial"/>
          <w:color w:val="262626"/>
          <w:w w:val="103"/>
          <w:position w:val="-1"/>
          <w:sz w:val="19"/>
          <w:szCs w:val="19"/>
        </w:rPr>
        <w:t>5</w:t>
      </w:r>
    </w:p>
    <w:p w14:paraId="12E1338D" w14:textId="77777777" w:rsidR="00176C91" w:rsidRDefault="00176C91">
      <w:pPr>
        <w:spacing w:before="3" w:after="0" w:line="120" w:lineRule="exact"/>
        <w:rPr>
          <w:sz w:val="12"/>
          <w:szCs w:val="12"/>
        </w:rPr>
      </w:pPr>
    </w:p>
    <w:p w14:paraId="64835DF2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EB7EFD2" w14:textId="77777777" w:rsidR="00176C91" w:rsidRDefault="002A4A35">
      <w:pPr>
        <w:spacing w:before="40" w:after="0" w:line="215" w:lineRule="exact"/>
        <w:ind w:left="2059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262626"/>
          <w:w w:val="103"/>
          <w:position w:val="-1"/>
          <w:sz w:val="19"/>
          <w:szCs w:val="19"/>
        </w:rPr>
        <w:t>4</w:t>
      </w:r>
    </w:p>
    <w:p w14:paraId="11781C24" w14:textId="77777777" w:rsidR="00176C91" w:rsidRDefault="00176C91">
      <w:pPr>
        <w:spacing w:before="3" w:after="0" w:line="120" w:lineRule="exact"/>
        <w:rPr>
          <w:sz w:val="12"/>
          <w:szCs w:val="12"/>
        </w:rPr>
      </w:pPr>
    </w:p>
    <w:p w14:paraId="47DC442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8306DE7" w14:textId="77777777" w:rsidR="00176C91" w:rsidRDefault="002A4A35">
      <w:pPr>
        <w:spacing w:before="40" w:after="0" w:line="215" w:lineRule="exact"/>
        <w:ind w:left="2059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262626"/>
          <w:w w:val="103"/>
          <w:position w:val="-1"/>
          <w:sz w:val="19"/>
          <w:szCs w:val="19"/>
        </w:rPr>
        <w:t>3</w:t>
      </w:r>
    </w:p>
    <w:p w14:paraId="24F524EA" w14:textId="77777777" w:rsidR="00176C91" w:rsidRDefault="00176C91">
      <w:pPr>
        <w:spacing w:before="3" w:after="0" w:line="120" w:lineRule="exact"/>
        <w:rPr>
          <w:sz w:val="12"/>
          <w:szCs w:val="12"/>
        </w:rPr>
      </w:pPr>
    </w:p>
    <w:p w14:paraId="6B95F15B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25933C8" w14:textId="77777777" w:rsidR="00176C91" w:rsidRDefault="002A4A35">
      <w:pPr>
        <w:spacing w:before="40" w:after="0" w:line="215" w:lineRule="exact"/>
        <w:ind w:left="2059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262626"/>
          <w:w w:val="103"/>
          <w:position w:val="-1"/>
          <w:sz w:val="19"/>
          <w:szCs w:val="19"/>
        </w:rPr>
        <w:t>2</w:t>
      </w:r>
    </w:p>
    <w:p w14:paraId="63246615" w14:textId="77777777" w:rsidR="00176C91" w:rsidRDefault="00176C91">
      <w:pPr>
        <w:spacing w:before="3" w:after="0" w:line="120" w:lineRule="exact"/>
        <w:rPr>
          <w:sz w:val="12"/>
          <w:szCs w:val="12"/>
        </w:rPr>
      </w:pPr>
    </w:p>
    <w:p w14:paraId="066D1929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26AF218" w14:textId="77777777" w:rsidR="00176C91" w:rsidRDefault="002A4A35">
      <w:pPr>
        <w:spacing w:before="40" w:after="0" w:line="215" w:lineRule="exact"/>
        <w:ind w:left="2059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262626"/>
          <w:w w:val="103"/>
          <w:position w:val="-1"/>
          <w:sz w:val="19"/>
          <w:szCs w:val="19"/>
        </w:rPr>
        <w:t>1</w:t>
      </w:r>
    </w:p>
    <w:p w14:paraId="7BD63F08" w14:textId="77777777" w:rsidR="00176C91" w:rsidRDefault="00176C91">
      <w:pPr>
        <w:spacing w:before="3" w:after="0" w:line="120" w:lineRule="exact"/>
        <w:rPr>
          <w:sz w:val="12"/>
          <w:szCs w:val="12"/>
        </w:rPr>
      </w:pPr>
    </w:p>
    <w:p w14:paraId="653D1E93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4CAD33A" w14:textId="77777777" w:rsidR="00176C91" w:rsidRDefault="002A4A35">
      <w:pPr>
        <w:spacing w:before="40" w:after="0" w:line="216" w:lineRule="exact"/>
        <w:ind w:left="2059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262626"/>
          <w:w w:val="103"/>
          <w:position w:val="-1"/>
          <w:sz w:val="19"/>
          <w:szCs w:val="19"/>
        </w:rPr>
        <w:t>0</w:t>
      </w:r>
    </w:p>
    <w:p w14:paraId="24165281" w14:textId="77777777" w:rsidR="00176C91" w:rsidRDefault="002A4A35">
      <w:pPr>
        <w:tabs>
          <w:tab w:val="left" w:pos="3280"/>
          <w:tab w:val="left" w:pos="4420"/>
          <w:tab w:val="left" w:pos="6640"/>
        </w:tabs>
        <w:spacing w:after="0" w:line="196" w:lineRule="exact"/>
        <w:ind w:left="2150" w:right="183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262626"/>
          <w:sz w:val="19"/>
          <w:szCs w:val="19"/>
        </w:rPr>
        <w:t xml:space="preserve">0  </w:t>
      </w:r>
      <w:r>
        <w:rPr>
          <w:rFonts w:ascii="Arial" w:eastAsia="Arial" w:hAnsi="Arial" w:cs="Arial"/>
          <w:color w:val="262626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color w:val="262626"/>
          <w:sz w:val="19"/>
          <w:szCs w:val="19"/>
        </w:rPr>
        <w:t xml:space="preserve">1  </w:t>
      </w:r>
      <w:r>
        <w:rPr>
          <w:rFonts w:ascii="Arial" w:eastAsia="Arial" w:hAnsi="Arial" w:cs="Arial"/>
          <w:color w:val="262626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color w:val="262626"/>
          <w:sz w:val="19"/>
          <w:szCs w:val="19"/>
        </w:rPr>
        <w:t>2</w:t>
      </w:r>
      <w:r>
        <w:rPr>
          <w:rFonts w:ascii="Arial" w:eastAsia="Arial" w:hAnsi="Arial" w:cs="Arial"/>
          <w:color w:val="262626"/>
          <w:spacing w:val="-49"/>
          <w:sz w:val="19"/>
          <w:szCs w:val="19"/>
        </w:rPr>
        <w:t xml:space="preserve"> </w:t>
      </w:r>
      <w:r>
        <w:rPr>
          <w:rFonts w:ascii="Arial" w:eastAsia="Arial" w:hAnsi="Arial" w:cs="Arial"/>
          <w:color w:val="262626"/>
          <w:sz w:val="19"/>
          <w:szCs w:val="19"/>
        </w:rPr>
        <w:tab/>
        <w:t>4</w:t>
      </w:r>
      <w:r>
        <w:rPr>
          <w:rFonts w:ascii="Arial" w:eastAsia="Arial" w:hAnsi="Arial" w:cs="Arial"/>
          <w:color w:val="262626"/>
          <w:spacing w:val="-49"/>
          <w:sz w:val="19"/>
          <w:szCs w:val="19"/>
        </w:rPr>
        <w:t xml:space="preserve"> </w:t>
      </w:r>
      <w:r>
        <w:rPr>
          <w:rFonts w:ascii="Arial" w:eastAsia="Arial" w:hAnsi="Arial" w:cs="Arial"/>
          <w:color w:val="262626"/>
          <w:sz w:val="19"/>
          <w:szCs w:val="19"/>
        </w:rPr>
        <w:tab/>
        <w:t>8</w:t>
      </w:r>
      <w:r>
        <w:rPr>
          <w:rFonts w:ascii="Arial" w:eastAsia="Arial" w:hAnsi="Arial" w:cs="Arial"/>
          <w:color w:val="262626"/>
          <w:spacing w:val="-49"/>
          <w:sz w:val="19"/>
          <w:szCs w:val="19"/>
        </w:rPr>
        <w:t xml:space="preserve"> </w:t>
      </w:r>
      <w:r>
        <w:rPr>
          <w:rFonts w:ascii="Arial" w:eastAsia="Arial" w:hAnsi="Arial" w:cs="Arial"/>
          <w:color w:val="262626"/>
          <w:sz w:val="19"/>
          <w:szCs w:val="19"/>
        </w:rPr>
        <w:tab/>
      </w:r>
      <w:r>
        <w:rPr>
          <w:rFonts w:ascii="Arial" w:eastAsia="Arial" w:hAnsi="Arial" w:cs="Arial"/>
          <w:color w:val="262626"/>
          <w:w w:val="103"/>
          <w:sz w:val="19"/>
          <w:szCs w:val="19"/>
        </w:rPr>
        <w:t>16</w:t>
      </w:r>
    </w:p>
    <w:p w14:paraId="0767F137" w14:textId="77777777" w:rsidR="00176C91" w:rsidRDefault="002A4A35">
      <w:pPr>
        <w:spacing w:before="49" w:after="0" w:line="238" w:lineRule="exact"/>
        <w:ind w:left="3266" w:right="3009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262626"/>
          <w:position w:val="-1"/>
          <w:sz w:val="21"/>
          <w:szCs w:val="21"/>
        </w:rPr>
        <w:t>Number</w:t>
      </w:r>
      <w:r>
        <w:rPr>
          <w:rFonts w:ascii="Arial" w:eastAsia="Arial" w:hAnsi="Arial" w:cs="Arial"/>
          <w:color w:val="262626"/>
          <w:spacing w:val="17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262626"/>
          <w:position w:val="-1"/>
          <w:sz w:val="21"/>
          <w:szCs w:val="21"/>
        </w:rPr>
        <w:t>of</w:t>
      </w:r>
      <w:r>
        <w:rPr>
          <w:rFonts w:ascii="Arial" w:eastAsia="Arial" w:hAnsi="Arial" w:cs="Arial"/>
          <w:color w:val="262626"/>
          <w:spacing w:val="6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262626"/>
          <w:w w:val="102"/>
          <w:position w:val="-1"/>
          <w:sz w:val="21"/>
          <w:szCs w:val="21"/>
        </w:rPr>
        <w:t>compar</w:t>
      </w:r>
      <w:r>
        <w:rPr>
          <w:rFonts w:ascii="Arial" w:eastAsia="Arial" w:hAnsi="Arial" w:cs="Arial"/>
          <w:color w:val="262626"/>
          <w:w w:val="103"/>
          <w:position w:val="-1"/>
          <w:sz w:val="21"/>
          <w:szCs w:val="21"/>
        </w:rPr>
        <w:t>t</w:t>
      </w:r>
      <w:r>
        <w:rPr>
          <w:rFonts w:ascii="Arial" w:eastAsia="Arial" w:hAnsi="Arial" w:cs="Arial"/>
          <w:color w:val="262626"/>
          <w:w w:val="102"/>
          <w:position w:val="-1"/>
          <w:sz w:val="21"/>
          <w:szCs w:val="21"/>
        </w:rPr>
        <w:t>men</w:t>
      </w:r>
      <w:r>
        <w:rPr>
          <w:rFonts w:ascii="Arial" w:eastAsia="Arial" w:hAnsi="Arial" w:cs="Arial"/>
          <w:color w:val="262626"/>
          <w:w w:val="103"/>
          <w:position w:val="-1"/>
          <w:sz w:val="21"/>
          <w:szCs w:val="21"/>
        </w:rPr>
        <w:t>t</w:t>
      </w:r>
      <w:r>
        <w:rPr>
          <w:rFonts w:ascii="Arial" w:eastAsia="Arial" w:hAnsi="Arial" w:cs="Arial"/>
          <w:color w:val="262626"/>
          <w:w w:val="102"/>
          <w:position w:val="-1"/>
          <w:sz w:val="21"/>
          <w:szCs w:val="21"/>
        </w:rPr>
        <w:t>s</w:t>
      </w:r>
    </w:p>
    <w:p w14:paraId="399D6FFF" w14:textId="77777777" w:rsidR="00176C91" w:rsidRDefault="00176C91">
      <w:pPr>
        <w:spacing w:before="15" w:after="0" w:line="240" w:lineRule="exact"/>
        <w:rPr>
          <w:sz w:val="24"/>
          <w:szCs w:val="24"/>
        </w:rPr>
      </w:pPr>
    </w:p>
    <w:p w14:paraId="67DE5922" w14:textId="77777777" w:rsidR="00176C91" w:rsidRDefault="002A4A35">
      <w:pPr>
        <w:spacing w:before="30" w:after="0" w:line="370" w:lineRule="auto"/>
        <w:ind w:left="955" w:right="92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4"/>
          <w:sz w:val="16"/>
          <w:szCs w:val="16"/>
        </w:rPr>
        <w:t>Figure</w:t>
      </w:r>
      <w:r>
        <w:rPr>
          <w:rFonts w:ascii="Times New Roman" w:eastAsia="Times New Roman" w:hAnsi="Times New Roman" w:cs="Times New Roman"/>
          <w:spacing w:val="23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3: </w:t>
      </w:r>
      <w:r>
        <w:rPr>
          <w:rFonts w:ascii="Times New Roman" w:eastAsia="Times New Roman" w:hAnsi="Times New Roman" w:cs="Times New Roman"/>
          <w:spacing w:val="2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6"/>
          <w:szCs w:val="16"/>
        </w:rPr>
        <w:t>Relati</w:t>
      </w:r>
      <w:r>
        <w:rPr>
          <w:rFonts w:ascii="Times New Roman" w:eastAsia="Times New Roman" w:hAnsi="Times New Roman" w:cs="Times New Roman"/>
          <w:spacing w:val="-4"/>
          <w:w w:val="11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w w:val="11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29"/>
          <w:w w:val="113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sum 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square</w:t>
      </w:r>
      <w:r>
        <w:rPr>
          <w:rFonts w:ascii="Times New Roman" w:eastAsia="Times New Roman" w:hAnsi="Times New Roman" w:cs="Times New Roman"/>
          <w:spacing w:val="23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error </w:t>
      </w:r>
      <w:r>
        <w:rPr>
          <w:rFonts w:ascii="Times New Roman" w:eastAsia="Times New Roman" w:hAnsi="Times New Roman" w:cs="Times New Roman"/>
          <w:spacing w:val="3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6"/>
          <w:szCs w:val="16"/>
        </w:rPr>
        <w:t>obser</w:t>
      </w:r>
      <w:r>
        <w:rPr>
          <w:rFonts w:ascii="Times New Roman" w:eastAsia="Times New Roman" w:hAnsi="Times New Roman" w:cs="Times New Roman"/>
          <w:spacing w:val="-4"/>
          <w:w w:val="111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w w:val="111"/>
          <w:sz w:val="16"/>
          <w:szCs w:val="16"/>
        </w:rPr>
        <w:t>ed</w:t>
      </w:r>
      <w:r>
        <w:rPr>
          <w:rFonts w:ascii="Times New Roman" w:eastAsia="Times New Roman" w:hAnsi="Times New Roman" w:cs="Times New Roman"/>
          <w:spacing w:val="27"/>
          <w:w w:val="1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for 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GPU</w:t>
      </w:r>
      <w:r>
        <w:rPr>
          <w:rFonts w:ascii="Times New Roman" w:eastAsia="Times New Roman" w:hAnsi="Times New Roman" w:cs="Times New Roman"/>
          <w:spacing w:val="33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si</w:t>
      </w:r>
      <w:r>
        <w:rPr>
          <w:rFonts w:ascii="Times New Roman" w:eastAsia="Times New Roman" w:hAnsi="Times New Roman" w:cs="Times New Roman"/>
          <w:spacing w:val="-6"/>
          <w:w w:val="114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ulations</w:t>
      </w:r>
      <w:r>
        <w:rPr>
          <w:rFonts w:ascii="Times New Roman" w:eastAsia="Times New Roman" w:hAnsi="Times New Roman" w:cs="Times New Roman"/>
          <w:spacing w:val="20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compared</w:t>
      </w:r>
      <w:r>
        <w:rPr>
          <w:rFonts w:ascii="Times New Roman" w:eastAsia="Times New Roman" w:hAnsi="Times New Roman" w:cs="Times New Roman"/>
          <w:spacing w:val="18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to 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serial 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6"/>
          <w:szCs w:val="16"/>
        </w:rPr>
        <w:t>si</w:t>
      </w:r>
      <w:r>
        <w:rPr>
          <w:rFonts w:ascii="Times New Roman" w:eastAsia="Times New Roman" w:hAnsi="Times New Roman" w:cs="Times New Roman"/>
          <w:spacing w:val="-5"/>
          <w:w w:val="110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ulation</w:t>
      </w:r>
    </w:p>
    <w:p w14:paraId="580E62D7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3AF2A4C1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9A74101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0758260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71793DC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E9049D9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506DC506" w14:textId="77777777" w:rsidR="00176C91" w:rsidRDefault="002A4A35">
      <w:pPr>
        <w:spacing w:before="22" w:after="0" w:line="240" w:lineRule="auto"/>
        <w:ind w:left="955" w:right="369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4.2.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lgorithm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erforman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desktop</w:t>
      </w:r>
      <w:r>
        <w:rPr>
          <w:rFonts w:ascii="Times New Roman" w:eastAsia="Times New Roman" w:hAnsi="Times New Roman" w:cs="Times New Roman"/>
          <w:i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GPU</w:t>
      </w:r>
    </w:p>
    <w:p w14:paraId="1E2C640E" w14:textId="77777777" w:rsidR="00176C91" w:rsidRDefault="00176C91">
      <w:pPr>
        <w:spacing w:before="9" w:after="0" w:line="120" w:lineRule="exact"/>
        <w:rPr>
          <w:sz w:val="12"/>
          <w:szCs w:val="12"/>
        </w:rPr>
      </w:pPr>
    </w:p>
    <w:p w14:paraId="28071DA4" w14:textId="77777777" w:rsidR="00176C91" w:rsidRDefault="002A4A35">
      <w:pPr>
        <w:spacing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desktop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configuration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studies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comprised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tel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4"/>
          <w:sz w:val="20"/>
          <w:szCs w:val="20"/>
        </w:rPr>
        <w:t>−</w:t>
      </w:r>
    </w:p>
    <w:p w14:paraId="3408EB07" w14:textId="77777777" w:rsidR="00176C91" w:rsidRDefault="00176C91">
      <w:pPr>
        <w:spacing w:before="9" w:after="0" w:line="120" w:lineRule="exact"/>
        <w:rPr>
          <w:sz w:val="12"/>
          <w:szCs w:val="12"/>
        </w:rPr>
      </w:pPr>
    </w:p>
    <w:p w14:paraId="552D4C33" w14:textId="77777777" w:rsidR="00176C91" w:rsidRDefault="002A4A35">
      <w:pPr>
        <w:spacing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6"/>
          <w:sz w:val="20"/>
          <w:szCs w:val="20"/>
        </w:rPr>
        <w:t>7700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CPU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GHz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32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GB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DDR4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RAM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NVIDIA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Quadro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4000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NVIDIA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Quadro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proofErr w:type="gramEnd"/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1792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GB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GDDR5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RAM.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ersion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9.0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paired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GCC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7.3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desktop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Ubu</w:t>
      </w:r>
      <w:r>
        <w:rPr>
          <w:rFonts w:ascii="Times New Roman" w:eastAsia="Times New Roman" w:hAnsi="Times New Roman" w:cs="Times New Roman"/>
          <w:spacing w:val="-6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tu</w:t>
      </w:r>
      <w:r>
        <w:rPr>
          <w:rFonts w:ascii="Times New Roman" w:eastAsia="Times New Roman" w:hAnsi="Times New Roman" w:cs="Times New Roman"/>
          <w:spacing w:val="1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18.04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erating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 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(OS).</w:t>
      </w:r>
    </w:p>
    <w:p w14:paraId="45D12681" w14:textId="77777777" w:rsidR="00176C91" w:rsidRDefault="002A4A35">
      <w:pPr>
        <w:spacing w:before="5"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bins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differe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16,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5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maxi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65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536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6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needed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erformed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step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t.  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While,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calculations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million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step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3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32.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consisted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eral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streaming </w:t>
      </w:r>
      <w:r>
        <w:rPr>
          <w:rFonts w:ascii="Times New Roman" w:eastAsia="Times New Roman" w:hAnsi="Times New Roman" w:cs="Times New Roman"/>
          <w:spacing w:val="-6"/>
          <w:w w:val="10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ulti-pr</w:t>
      </w:r>
      <w:r>
        <w:rPr>
          <w:rFonts w:ascii="Times New Roman" w:eastAsia="Times New Roman" w:hAnsi="Times New Roman" w:cs="Times New Roman"/>
          <w:spacing w:val="7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cessors(SM)</w:t>
      </w:r>
      <w:r>
        <w:rPr>
          <w:rFonts w:ascii="Times New Roman" w:eastAsia="Times New Roman" w:hAnsi="Times New Roman" w:cs="Times New Roman"/>
          <w:spacing w:val="19"/>
          <w:w w:val="10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distrib</w:t>
      </w:r>
      <w:r>
        <w:rPr>
          <w:rFonts w:ascii="Times New Roman" w:eastAsia="Times New Roman" w:hAnsi="Times New Roman" w:cs="Times New Roman"/>
          <w:spacing w:val="1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1792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inside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GPU.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Once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pass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GPU,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SMs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cate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ork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32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3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h. 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SMs </w:t>
      </w:r>
      <w:r>
        <w:rPr>
          <w:rFonts w:ascii="Times New Roman" w:eastAsia="Times New Roman" w:hAnsi="Times New Roman" w:cs="Times New Roman"/>
          <w:sz w:val="20"/>
          <w:szCs w:val="20"/>
        </w:rPr>
        <w:t>divide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32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send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some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erheard 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during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ulation.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erhead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timestep,</w:t>
      </w:r>
      <w:r>
        <w:rPr>
          <w:rFonts w:ascii="Times New Roman" w:eastAsia="Times New Roman" w:hAnsi="Times New Roman" w:cs="Times New Roman"/>
          <w:spacing w:val="2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ensated</w:t>
      </w:r>
      <w:r>
        <w:rPr>
          <w:rFonts w:ascii="Times New Roman" w:eastAsia="Times New Roman" w:hAnsi="Times New Roman" w:cs="Times New Roman"/>
          <w:spacing w:val="30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running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GPU.</w:t>
      </w:r>
    </w:p>
    <w:p w14:paraId="03BF04E0" w14:textId="77777777" w:rsidR="00176C91" w:rsidRDefault="002A4A35">
      <w:pPr>
        <w:spacing w:before="5"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90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seconds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included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45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seconds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mixing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45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seconds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addition.</w:t>
      </w:r>
      <w:r>
        <w:rPr>
          <w:rFonts w:ascii="Times New Roman" w:eastAsia="Times New Roman" w:hAnsi="Times New Roman" w:cs="Times New Roman"/>
          <w:spacing w:val="2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-3"/>
          <w:w w:val="10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erformance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sted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eak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scaling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hanging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2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 and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doubling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til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hed</w:t>
      </w:r>
    </w:p>
    <w:p w14:paraId="522AA8F7" w14:textId="77777777" w:rsidR="00176C91" w:rsidRDefault="002A4A35">
      <w:pPr>
        <w:spacing w:before="5"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32.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proofErr w:type="gramEnd"/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ulation.</w:t>
      </w:r>
      <w:r>
        <w:rPr>
          <w:rFonts w:ascii="Times New Roman" w:eastAsia="Times New Roman" w:hAnsi="Times New Roman" w:cs="Times New Roman"/>
          <w:spacing w:val="3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1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amou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remains</w:t>
      </w:r>
      <w:proofErr w:type="gramEnd"/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almost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consta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till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4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hes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8,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further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32.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parallelization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cedure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gramEnd"/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utilized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directly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ortional</w:t>
      </w:r>
      <w:r>
        <w:rPr>
          <w:rFonts w:ascii="Times New Roman" w:eastAsia="Times New Roman" w:hAnsi="Times New Roman" w:cs="Times New Roman"/>
          <w:spacing w:val="10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2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bins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roblem.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consta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result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eing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smaller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Quadro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4000’s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1792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core,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i.e. 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proofErr w:type="gramEnd"/>
      <w:r>
        <w:rPr>
          <w:rFonts w:ascii="Times New Roman" w:eastAsia="Times New Roman" w:hAnsi="Times New Roman" w:cs="Times New Roman"/>
          <w:spacing w:val="3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able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utilize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till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out</w:t>
      </w:r>
    </w:p>
    <w:p w14:paraId="49A0F049" w14:textId="77777777" w:rsidR="00176C91" w:rsidRDefault="00176C91">
      <w:pPr>
        <w:spacing w:after="0"/>
        <w:jc w:val="both"/>
        <w:sectPr w:rsidR="00176C91">
          <w:pgSz w:w="12240" w:h="15840"/>
          <w:pgMar w:top="1480" w:right="1720" w:bottom="1920" w:left="1720" w:header="0" w:footer="1737" w:gutter="0"/>
          <w:cols w:space="720"/>
        </w:sectPr>
      </w:pPr>
    </w:p>
    <w:p w14:paraId="3E2EF138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9E8BCE0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0A29472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825C6A9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C4314CA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74816996" w14:textId="77777777" w:rsidR="00176C91" w:rsidRDefault="002A4A35">
      <w:pPr>
        <w:spacing w:before="22"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256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proofErr w:type="gram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3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suffice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SMs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distribute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calculation</w:t>
      </w:r>
      <w:r>
        <w:rPr>
          <w:rFonts w:ascii="Times New Roman" w:eastAsia="Times New Roman" w:hAnsi="Times New Roman" w:cs="Times New Roman"/>
          <w:spacing w:val="2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initially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cated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finished.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ait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for</w:t>
      </w:r>
    </w:p>
    <w:p w14:paraId="23BCA863" w14:textId="77777777" w:rsidR="00176C91" w:rsidRDefault="002A4A35">
      <w:pPr>
        <w:spacing w:before="5" w:after="0" w:line="240" w:lineRule="auto"/>
        <w:ind w:left="955" w:right="558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32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ts.</w:t>
      </w:r>
    </w:p>
    <w:p w14:paraId="1794B269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E8D34D2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A302B7D" w14:textId="77777777" w:rsidR="00176C91" w:rsidRDefault="00176C91">
      <w:pPr>
        <w:spacing w:before="16" w:after="0" w:line="260" w:lineRule="exact"/>
        <w:rPr>
          <w:sz w:val="26"/>
          <w:szCs w:val="26"/>
        </w:rPr>
      </w:pPr>
    </w:p>
    <w:p w14:paraId="35013406" w14:textId="77777777" w:rsidR="00176C91" w:rsidRDefault="001C2152">
      <w:pPr>
        <w:spacing w:before="42" w:after="0" w:line="158" w:lineRule="exact"/>
        <w:ind w:left="1992" w:right="-20"/>
        <w:rPr>
          <w:rFonts w:ascii="Arial" w:eastAsia="Arial" w:hAnsi="Arial" w:cs="Arial"/>
          <w:sz w:val="14"/>
          <w:szCs w:val="14"/>
        </w:rPr>
      </w:pPr>
      <w:r>
        <w:pict w14:anchorId="357AFA1A">
          <v:group id="_x0000_s1487" alt="" style="position:absolute;left:0;text-align:left;margin-left:200.25pt;margin-top:5.6pt;width:228.2pt;height:179.9pt;z-index:-1686;mso-position-horizontal-relative:page" coordorigin="4005,112" coordsize="4564,3598">
            <v:group id="_x0000_s1488" alt="" style="position:absolute;left:4009;top:3707;width:4557;height:2" coordorigin="4009,3707" coordsize="4557,2">
              <v:shape id="_x0000_s1489" alt="" style="position:absolute;left:4009;top:3707;width:4557;height:2" coordorigin="4009,3707" coordsize="4557,0" path="m4009,3707r4557,e" filled="f" strokecolor="#252525" strokeweight=".35pt">
                <v:path arrowok="t"/>
              </v:shape>
            </v:group>
            <v:group id="_x0000_s1490" alt="" style="position:absolute;left:4139;top:3661;width:2;height:46" coordorigin="4139,3661" coordsize="2,46">
              <v:shape id="_x0000_s1491" alt="" style="position:absolute;left:4139;top:3661;width:2;height:46" coordorigin="4139,3661" coordsize="0,46" path="m4139,3707r,-46e" filled="f" strokecolor="#252525" strokeweight=".35pt">
                <v:path arrowok="t"/>
              </v:shape>
            </v:group>
            <v:group id="_x0000_s1492" alt="" style="position:absolute;left:4269;top:3661;width:2;height:46" coordorigin="4269,3661" coordsize="2,46">
              <v:shape id="_x0000_s1493" alt="" style="position:absolute;left:4269;top:3661;width:2;height:46" coordorigin="4269,3661" coordsize="0,46" path="m4269,3707r,-46e" filled="f" strokecolor="#252525" strokeweight=".35pt">
                <v:path arrowok="t"/>
              </v:shape>
            </v:group>
            <v:group id="_x0000_s1494" alt="" style="position:absolute;left:4530;top:3661;width:2;height:46" coordorigin="4530,3661" coordsize="2,46">
              <v:shape id="_x0000_s1495" alt="" style="position:absolute;left:4530;top:3661;width:2;height:46" coordorigin="4530,3661" coordsize="0,46" path="m4530,3707r,-46e" filled="f" strokecolor="#252525" strokeweight=".35pt">
                <v:path arrowok="t"/>
              </v:shape>
            </v:group>
            <v:group id="_x0000_s1496" alt="" style="position:absolute;left:5051;top:3661;width:2;height:46" coordorigin="5051,3661" coordsize="2,46">
              <v:shape id="_x0000_s1497" alt="" style="position:absolute;left:5051;top:3661;width:2;height:46" coordorigin="5051,3661" coordsize="0,46" path="m5051,3707r,-46e" filled="f" strokecolor="#252525" strokeweight=".35pt">
                <v:path arrowok="t"/>
              </v:shape>
            </v:group>
            <v:group id="_x0000_s1498" alt="" style="position:absolute;left:6092;top:3661;width:2;height:46" coordorigin="6092,3661" coordsize="2,46">
              <v:shape id="_x0000_s1499" alt="" style="position:absolute;left:6092;top:3661;width:2;height:46" coordorigin="6092,3661" coordsize="0,46" path="m6092,3707r,-46e" filled="f" strokecolor="#252525" strokeweight=".35pt">
                <v:path arrowok="t"/>
              </v:shape>
            </v:group>
            <v:group id="_x0000_s1500" alt="" style="position:absolute;left:8175;top:3661;width:2;height:46" coordorigin="8175,3661" coordsize="2,46">
              <v:shape id="_x0000_s1501" alt="" style="position:absolute;left:8175;top:3661;width:2;height:46" coordorigin="8175,3661" coordsize="0,46" path="m8175,3707r,-46e" filled="f" strokecolor="#252525" strokeweight=".35pt">
                <v:path arrowok="t"/>
              </v:shape>
            </v:group>
            <v:group id="_x0000_s1502" alt="" style="position:absolute;left:4009;top:116;width:4557;height:2" coordorigin="4009,116" coordsize="4557,2">
              <v:shape id="_x0000_s1503" alt="" style="position:absolute;left:4009;top:116;width:4557;height:2" coordorigin="4009,116" coordsize="4557,0" path="m4009,116r4557,e" filled="f" strokecolor="#252525" strokeweight=".35pt">
                <v:path arrowok="t"/>
              </v:shape>
            </v:group>
            <v:group id="_x0000_s1504" alt="" style="position:absolute;left:4139;top:116;width:2;height:46" coordorigin="4139,116" coordsize="2,46">
              <v:shape id="_x0000_s1505" alt="" style="position:absolute;left:4139;top:116;width:2;height:46" coordorigin="4139,116" coordsize="0,46" path="m4139,116r,45e" filled="f" strokecolor="#252525" strokeweight=".35pt">
                <v:path arrowok="t"/>
              </v:shape>
            </v:group>
            <v:group id="_x0000_s1506" alt="" style="position:absolute;left:4269;top:116;width:2;height:46" coordorigin="4269,116" coordsize="2,46">
              <v:shape id="_x0000_s1507" alt="" style="position:absolute;left:4269;top:116;width:2;height:46" coordorigin="4269,116" coordsize="0,46" path="m4269,116r,45e" filled="f" strokecolor="#252525" strokeweight=".35pt">
                <v:path arrowok="t"/>
              </v:shape>
            </v:group>
            <v:group id="_x0000_s1508" alt="" style="position:absolute;left:4530;top:116;width:2;height:46" coordorigin="4530,116" coordsize="2,46">
              <v:shape id="_x0000_s1509" alt="" style="position:absolute;left:4530;top:116;width:2;height:46" coordorigin="4530,116" coordsize="0,46" path="m4530,116r,45e" filled="f" strokecolor="#252525" strokeweight=".35pt">
                <v:path arrowok="t"/>
              </v:shape>
            </v:group>
            <v:group id="_x0000_s1510" alt="" style="position:absolute;left:5051;top:116;width:2;height:46" coordorigin="5051,116" coordsize="2,46">
              <v:shape id="_x0000_s1511" alt="" style="position:absolute;left:5051;top:116;width:2;height:46" coordorigin="5051,116" coordsize="0,46" path="m5051,116r,45e" filled="f" strokecolor="#252525" strokeweight=".35pt">
                <v:path arrowok="t"/>
              </v:shape>
            </v:group>
            <v:group id="_x0000_s1512" alt="" style="position:absolute;left:6092;top:116;width:2;height:46" coordorigin="6092,116" coordsize="2,46">
              <v:shape id="_x0000_s1513" alt="" style="position:absolute;left:6092;top:116;width:2;height:46" coordorigin="6092,116" coordsize="0,46" path="m6092,116r,45e" filled="f" strokecolor="#252525" strokeweight=".35pt">
                <v:path arrowok="t"/>
              </v:shape>
            </v:group>
            <v:group id="_x0000_s1514" alt="" style="position:absolute;left:8175;top:116;width:2;height:46" coordorigin="8175,116" coordsize="2,46">
              <v:shape id="_x0000_s1515" alt="" style="position:absolute;left:8175;top:116;width:2;height:46" coordorigin="8175,116" coordsize="0,46" path="m8175,116r,45e" filled="f" strokecolor="#252525" strokeweight=".35pt">
                <v:path arrowok="t"/>
              </v:shape>
            </v:group>
            <v:group id="_x0000_s1516" alt="" style="position:absolute;left:4009;top:116;width:2;height:3591" coordorigin="4009,116" coordsize="2,3591">
              <v:shape id="_x0000_s1517" alt="" style="position:absolute;left:4009;top:116;width:2;height:3591" coordorigin="4009,116" coordsize="0,3591" path="m4009,3707r,-3591e" filled="f" strokecolor="#252525" strokeweight=".35pt">
                <v:path arrowok="t"/>
              </v:shape>
            </v:group>
            <v:group id="_x0000_s1518" alt="" style="position:absolute;left:8566;top:116;width:2;height:3591" coordorigin="8566,116" coordsize="2,3591">
              <v:shape id="_x0000_s1519" alt="" style="position:absolute;left:8566;top:116;width:2;height:3591" coordorigin="8566,116" coordsize="0,3591" path="m8566,3707r,-3591e" filled="f" strokecolor="#252525" strokeweight=".35pt">
                <v:path arrowok="t"/>
              </v:shape>
            </v:group>
            <v:group id="_x0000_s1520" alt="" style="position:absolute;left:4009;top:3194;width:46;height:2" coordorigin="4009,3194" coordsize="46,2">
              <v:shape id="_x0000_s1521" alt="" style="position:absolute;left:4009;top:3194;width:46;height:2" coordorigin="4009,3194" coordsize="46,0" path="m4009,3194r46,e" filled="f" strokecolor="#252525" strokeweight=".35pt">
                <v:path arrowok="t"/>
              </v:shape>
            </v:group>
            <v:group id="_x0000_s1522" alt="" style="position:absolute;left:4009;top:2681;width:46;height:2" coordorigin="4009,2681" coordsize="46,2">
              <v:shape id="_x0000_s1523" alt="" style="position:absolute;left:4009;top:2681;width:46;height:2" coordorigin="4009,2681" coordsize="46,0" path="m4009,2681r46,e" filled="f" strokecolor="#252525" strokeweight=".35pt">
                <v:path arrowok="t"/>
              </v:shape>
            </v:group>
            <v:group id="_x0000_s1524" alt="" style="position:absolute;left:4009;top:2168;width:46;height:2" coordorigin="4009,2168" coordsize="46,2">
              <v:shape id="_x0000_s1525" alt="" style="position:absolute;left:4009;top:2168;width:46;height:2" coordorigin="4009,2168" coordsize="46,0" path="m4009,2168r46,e" filled="f" strokecolor="#252525" strokeweight=".35pt">
                <v:path arrowok="t"/>
              </v:shape>
            </v:group>
            <v:group id="_x0000_s1526" alt="" style="position:absolute;left:4009;top:1655;width:46;height:2" coordorigin="4009,1655" coordsize="46,2">
              <v:shape id="_x0000_s1527" alt="" style="position:absolute;left:4009;top:1655;width:46;height:2" coordorigin="4009,1655" coordsize="46,0" path="m4009,1655r46,e" filled="f" strokecolor="#252525" strokeweight=".35pt">
                <v:path arrowok="t"/>
              </v:shape>
            </v:group>
            <v:group id="_x0000_s1528" alt="" style="position:absolute;left:4009;top:1142;width:46;height:2" coordorigin="4009,1142" coordsize="46,2">
              <v:shape id="_x0000_s1529" alt="" style="position:absolute;left:4009;top:1142;width:46;height:2" coordorigin="4009,1142" coordsize="46,0" path="m4009,1142r46,e" filled="f" strokecolor="#252525" strokeweight=".35pt">
                <v:path arrowok="t"/>
              </v:shape>
            </v:group>
            <v:group id="_x0000_s1530" alt="" style="position:absolute;left:4009;top:629;width:46;height:2" coordorigin="4009,629" coordsize="46,2">
              <v:shape id="_x0000_s1531" alt="" style="position:absolute;left:4009;top:629;width:46;height:2" coordorigin="4009,629" coordsize="46,0" path="m4009,629r46,e" filled="f" strokecolor="#252525" strokeweight=".35pt">
                <v:path arrowok="t"/>
              </v:shape>
            </v:group>
            <v:group id="_x0000_s1532" alt="" style="position:absolute;left:8520;top:3194;width:46;height:2" coordorigin="8520,3194" coordsize="46,2">
              <v:shape id="_x0000_s1533" alt="" style="position:absolute;left:8520;top:3194;width:46;height:2" coordorigin="8520,3194" coordsize="46,0" path="m8566,3194r-46,e" filled="f" strokecolor="#252525" strokeweight=".35pt">
                <v:path arrowok="t"/>
              </v:shape>
            </v:group>
            <v:group id="_x0000_s1534" alt="" style="position:absolute;left:8520;top:2681;width:46;height:2" coordorigin="8520,2681" coordsize="46,2">
              <v:shape id="_x0000_s1535" alt="" style="position:absolute;left:8520;top:2681;width:46;height:2" coordorigin="8520,2681" coordsize="46,0" path="m8566,2681r-46,e" filled="f" strokecolor="#252525" strokeweight=".35pt">
                <v:path arrowok="t"/>
              </v:shape>
            </v:group>
            <v:group id="_x0000_s1536" alt="" style="position:absolute;left:8520;top:2168;width:46;height:2" coordorigin="8520,2168" coordsize="46,2">
              <v:shape id="_x0000_s1537" alt="" style="position:absolute;left:8520;top:2168;width:46;height:2" coordorigin="8520,2168" coordsize="46,0" path="m8566,2168r-46,e" filled="f" strokecolor="#252525" strokeweight=".35pt">
                <v:path arrowok="t"/>
              </v:shape>
            </v:group>
            <v:group id="_x0000_s1538" alt="" style="position:absolute;left:8520;top:1655;width:46;height:2" coordorigin="8520,1655" coordsize="46,2">
              <v:shape id="_x0000_s1539" alt="" style="position:absolute;left:8520;top:1655;width:46;height:2" coordorigin="8520,1655" coordsize="46,0" path="m8566,1655r-46,e" filled="f" strokecolor="#252525" strokeweight=".35pt">
                <v:path arrowok="t"/>
              </v:shape>
            </v:group>
            <v:group id="_x0000_s1540" alt="" style="position:absolute;left:8520;top:1142;width:46;height:2" coordorigin="8520,1142" coordsize="46,2">
              <v:shape id="_x0000_s1541" alt="" style="position:absolute;left:8520;top:1142;width:46;height:2" coordorigin="8520,1142" coordsize="46,0" path="m8566,1142r-46,e" filled="f" strokecolor="#252525" strokeweight=".35pt">
                <v:path arrowok="t"/>
              </v:shape>
            </v:group>
            <v:group id="_x0000_s1542" alt="" style="position:absolute;left:8520;top:629;width:46;height:2" coordorigin="8520,629" coordsize="46,2">
              <v:shape id="_x0000_s1543" alt="" style="position:absolute;left:8520;top:629;width:46;height:2" coordorigin="8520,629" coordsize="46,0" path="m8566,629r-46,e" filled="f" strokecolor="#252525" strokeweight=".35pt">
                <v:path arrowok="t"/>
              </v:shape>
            </v:group>
            <w10:wrap anchorx="page"/>
          </v:group>
        </w:pict>
      </w:r>
      <w:r w:rsidR="002A4A35">
        <w:rPr>
          <w:rFonts w:ascii="Arial" w:eastAsia="Arial" w:hAnsi="Arial" w:cs="Arial"/>
          <w:color w:val="252525"/>
          <w:position w:val="-1"/>
          <w:sz w:val="14"/>
          <w:szCs w:val="14"/>
        </w:rPr>
        <w:t>240</w:t>
      </w:r>
    </w:p>
    <w:p w14:paraId="0A35AD50" w14:textId="77777777" w:rsidR="00176C91" w:rsidRDefault="00176C91">
      <w:pPr>
        <w:spacing w:before="3" w:after="0" w:line="110" w:lineRule="exact"/>
        <w:rPr>
          <w:sz w:val="11"/>
          <w:szCs w:val="11"/>
        </w:rPr>
      </w:pPr>
    </w:p>
    <w:p w14:paraId="48469574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6E0503E" w14:textId="77777777" w:rsidR="00176C91" w:rsidRDefault="001C2152">
      <w:pPr>
        <w:spacing w:before="42" w:after="0" w:line="158" w:lineRule="exact"/>
        <w:ind w:left="1992" w:right="-20"/>
        <w:rPr>
          <w:rFonts w:ascii="Arial" w:eastAsia="Arial" w:hAnsi="Arial" w:cs="Arial"/>
          <w:sz w:val="14"/>
          <w:szCs w:val="14"/>
        </w:rPr>
      </w:pPr>
      <w:r>
        <w:pict w14:anchorId="36911E44">
          <v:group id="_x0000_s1485" alt="" style="position:absolute;left:0;text-align:left;margin-left:406.35pt;margin-top:-3.45pt;width:4.85pt;height:4.2pt;z-index:-1680;mso-position-horizontal-relative:page" coordorigin="8127,-69" coordsize="97,84">
            <v:shape id="_x0000_s1486" alt="" style="position:absolute;left:8127;top:-69;width:97;height:84" coordorigin="8127,-69" coordsize="97,84" path="m8175,-69r-48,84l8224,15r-49,-84xe" filled="f" strokecolor="#0072bd" strokeweight=".18522mm">
              <v:path arrowok="t"/>
            </v:shape>
            <w10:wrap anchorx="page"/>
          </v:group>
        </w:pict>
      </w:r>
      <w:r w:rsidR="002A4A35">
        <w:rPr>
          <w:rFonts w:ascii="Arial" w:eastAsia="Arial" w:hAnsi="Arial" w:cs="Arial"/>
          <w:color w:val="252525"/>
          <w:position w:val="-1"/>
          <w:sz w:val="14"/>
          <w:szCs w:val="14"/>
        </w:rPr>
        <w:t>220</w:t>
      </w:r>
    </w:p>
    <w:p w14:paraId="767330D6" w14:textId="77777777" w:rsidR="00176C91" w:rsidRDefault="00176C91">
      <w:pPr>
        <w:spacing w:before="3" w:after="0" w:line="110" w:lineRule="exact"/>
        <w:rPr>
          <w:sz w:val="11"/>
          <w:szCs w:val="11"/>
        </w:rPr>
      </w:pPr>
    </w:p>
    <w:p w14:paraId="3C258B89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766E21C" w14:textId="77777777" w:rsidR="00176C91" w:rsidRDefault="002A4A35">
      <w:pPr>
        <w:spacing w:before="42" w:after="0" w:line="158" w:lineRule="exact"/>
        <w:ind w:left="1992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position w:val="-1"/>
          <w:sz w:val="14"/>
          <w:szCs w:val="14"/>
        </w:rPr>
        <w:t>200</w:t>
      </w:r>
    </w:p>
    <w:p w14:paraId="10FD0FC3" w14:textId="77777777" w:rsidR="00176C91" w:rsidRDefault="00176C91">
      <w:pPr>
        <w:spacing w:before="3" w:after="0" w:line="110" w:lineRule="exact"/>
        <w:rPr>
          <w:sz w:val="11"/>
          <w:szCs w:val="11"/>
        </w:rPr>
      </w:pPr>
    </w:p>
    <w:p w14:paraId="5752592C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D33C2B5" w14:textId="77777777" w:rsidR="00176C91" w:rsidRDefault="001C2152">
      <w:pPr>
        <w:spacing w:before="42" w:after="0" w:line="158" w:lineRule="exact"/>
        <w:ind w:left="1992" w:right="-20"/>
        <w:rPr>
          <w:rFonts w:ascii="Arial" w:eastAsia="Arial" w:hAnsi="Arial" w:cs="Arial"/>
          <w:sz w:val="14"/>
          <w:szCs w:val="14"/>
        </w:rPr>
      </w:pPr>
      <w:r>
        <w:pict w14:anchorId="3B971038">
          <v:group id="_x0000_s1483" alt="" style="position:absolute;left:0;text-align:left;margin-left:302.2pt;margin-top:11.45pt;width:4.85pt;height:4.2pt;z-index:-1681;mso-position-horizontal-relative:page" coordorigin="6044,229" coordsize="97,84">
            <v:shape id="_x0000_s1484" alt="" style="position:absolute;left:6044;top:229;width:97;height:84" coordorigin="6044,229" coordsize="97,84" path="m6092,229r-48,84l6141,313r-49,-84xe" filled="f" strokecolor="#0072bd" strokeweight=".18522mm">
              <v:path arrowok="t"/>
            </v:shape>
            <w10:wrap anchorx="page"/>
          </v:group>
        </w:pict>
      </w:r>
      <w:r>
        <w:pict w14:anchorId="59AFEFA4">
          <v:shape id="_x0000_s1482" type="#_x0000_t202" alt="" style="position:absolute;left:0;text-align:left;margin-left:174.15pt;margin-top:4.65pt;width:9.7pt;height:28.1pt;z-index:-1679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14:paraId="4883CE90" w14:textId="77777777" w:rsidR="00176C91" w:rsidRDefault="002A4A35">
                  <w:pPr>
                    <w:spacing w:before="4" w:after="0" w:line="240" w:lineRule="auto"/>
                    <w:ind w:left="20" w:right="-43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color w:val="252525"/>
                      <w:w w:val="102"/>
                      <w:sz w:val="15"/>
                      <w:szCs w:val="15"/>
                    </w:rPr>
                    <w:t>Time(s)</w:t>
                  </w:r>
                </w:p>
              </w:txbxContent>
            </v:textbox>
            <w10:wrap anchorx="page"/>
          </v:shape>
        </w:pict>
      </w:r>
      <w:r w:rsidR="002A4A35">
        <w:rPr>
          <w:rFonts w:ascii="Arial" w:eastAsia="Arial" w:hAnsi="Arial" w:cs="Arial"/>
          <w:color w:val="252525"/>
          <w:position w:val="-1"/>
          <w:sz w:val="14"/>
          <w:szCs w:val="14"/>
        </w:rPr>
        <w:t>180</w:t>
      </w:r>
    </w:p>
    <w:p w14:paraId="15C14571" w14:textId="77777777" w:rsidR="00176C91" w:rsidRDefault="00176C91">
      <w:pPr>
        <w:spacing w:before="3" w:after="0" w:line="110" w:lineRule="exact"/>
        <w:rPr>
          <w:sz w:val="11"/>
          <w:szCs w:val="11"/>
        </w:rPr>
      </w:pPr>
    </w:p>
    <w:p w14:paraId="3291AF8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A08BA92" w14:textId="77777777" w:rsidR="00176C91" w:rsidRDefault="002A4A35">
      <w:pPr>
        <w:spacing w:before="42" w:after="0" w:line="158" w:lineRule="exact"/>
        <w:ind w:left="1992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position w:val="-1"/>
          <w:sz w:val="14"/>
          <w:szCs w:val="14"/>
        </w:rPr>
        <w:t>160</w:t>
      </w:r>
    </w:p>
    <w:p w14:paraId="5BEA40AA" w14:textId="77777777" w:rsidR="00176C91" w:rsidRDefault="00176C91">
      <w:pPr>
        <w:spacing w:before="3" w:after="0" w:line="110" w:lineRule="exact"/>
        <w:rPr>
          <w:sz w:val="11"/>
          <w:szCs w:val="11"/>
        </w:rPr>
      </w:pPr>
    </w:p>
    <w:p w14:paraId="44BF9A7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5969A5C" w14:textId="77777777" w:rsidR="00176C91" w:rsidRDefault="001C2152">
      <w:pPr>
        <w:spacing w:before="42" w:after="0" w:line="158" w:lineRule="exact"/>
        <w:ind w:left="1992" w:right="-20"/>
        <w:rPr>
          <w:rFonts w:ascii="Arial" w:eastAsia="Arial" w:hAnsi="Arial" w:cs="Arial"/>
          <w:sz w:val="14"/>
          <w:szCs w:val="14"/>
        </w:rPr>
      </w:pPr>
      <w:r>
        <w:pict w14:anchorId="27D4BF63">
          <v:group id="_x0000_s1480" alt="" style="position:absolute;left:0;text-align:left;margin-left:204.55pt;margin-top:12.85pt;width:4.85pt;height:4.2pt;z-index:-1685;mso-position-horizontal-relative:page" coordorigin="4091,257" coordsize="97,84">
            <v:shape id="_x0000_s1481" alt="" style="position:absolute;left:4091;top:257;width:97;height:84" coordorigin="4091,257" coordsize="97,84" path="m4139,257r-48,84l4188,341r-49,-84xe" filled="f" strokecolor="#0072bd" strokeweight=".18522mm">
              <v:path arrowok="t"/>
            </v:shape>
            <w10:wrap anchorx="page"/>
          </v:group>
        </w:pict>
      </w:r>
      <w:r>
        <w:pict w14:anchorId="64F9E045">
          <v:group id="_x0000_s1478" alt="" style="position:absolute;left:0;text-align:left;margin-left:211.05pt;margin-top:17.85pt;width:4.85pt;height:4.2pt;z-index:-1684;mso-position-horizontal-relative:page" coordorigin="4221,357" coordsize="97,84">
            <v:shape id="_x0000_s1479" alt="" style="position:absolute;left:4221;top:357;width:97;height:84" coordorigin="4221,357" coordsize="97,84" path="m4269,357r-48,84l4318,441r-49,-84xe" filled="f" strokecolor="#0072bd" strokeweight=".18522mm">
              <v:path arrowok="t"/>
            </v:shape>
            <w10:wrap anchorx="page"/>
          </v:group>
        </w:pict>
      </w:r>
      <w:r w:rsidR="002A4A35">
        <w:rPr>
          <w:rFonts w:ascii="Arial" w:eastAsia="Arial" w:hAnsi="Arial" w:cs="Arial"/>
          <w:color w:val="252525"/>
          <w:position w:val="-1"/>
          <w:sz w:val="14"/>
          <w:szCs w:val="14"/>
        </w:rPr>
        <w:t>140</w:t>
      </w:r>
    </w:p>
    <w:p w14:paraId="7DAC72F1" w14:textId="77777777" w:rsidR="00176C91" w:rsidRDefault="00176C91">
      <w:pPr>
        <w:spacing w:before="3" w:after="0" w:line="110" w:lineRule="exact"/>
        <w:rPr>
          <w:sz w:val="11"/>
          <w:szCs w:val="11"/>
        </w:rPr>
      </w:pPr>
    </w:p>
    <w:p w14:paraId="5BC2783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E8BC38E" w14:textId="77777777" w:rsidR="00176C91" w:rsidRDefault="001C2152">
      <w:pPr>
        <w:spacing w:before="42" w:after="0" w:line="158" w:lineRule="exact"/>
        <w:ind w:left="1992" w:right="-20"/>
        <w:rPr>
          <w:rFonts w:ascii="Arial" w:eastAsia="Arial" w:hAnsi="Arial" w:cs="Arial"/>
          <w:sz w:val="14"/>
          <w:szCs w:val="14"/>
        </w:rPr>
      </w:pPr>
      <w:r>
        <w:pict w14:anchorId="48580E6A">
          <v:group id="_x0000_s1476" alt="" style="position:absolute;left:0;text-align:left;margin-left:224.05pt;margin-top:3.2pt;width:4.85pt;height:4.2pt;z-index:-1683;mso-position-horizontal-relative:page" coordorigin="4481,64" coordsize="97,84">
            <v:shape id="_x0000_s1477" alt="" style="position:absolute;left:4481;top:64;width:97;height:84" coordorigin="4481,64" coordsize="97,84" path="m4530,64r-49,84l4578,148,4530,64xe" filled="f" strokecolor="#0072bd" strokeweight=".18522mm">
              <v:path arrowok="t"/>
            </v:shape>
            <w10:wrap anchorx="page"/>
          </v:group>
        </w:pict>
      </w:r>
      <w:r>
        <w:pict w14:anchorId="7C6F5508">
          <v:group id="_x0000_s1474" alt="" style="position:absolute;left:0;text-align:left;margin-left:250.1pt;margin-top:7.8pt;width:4.85pt;height:4.2pt;z-index:-1682;mso-position-horizontal-relative:page" coordorigin="5002,156" coordsize="97,84">
            <v:shape id="_x0000_s1475" alt="" style="position:absolute;left:5002;top:156;width:97;height:84" coordorigin="5002,156" coordsize="97,84" path="m5051,156r-49,84l5099,240r-48,-84xe" filled="f" strokecolor="#0072bd" strokeweight=".18522mm">
              <v:path arrowok="t"/>
            </v:shape>
            <w10:wrap anchorx="page"/>
          </v:group>
        </w:pict>
      </w:r>
      <w:r w:rsidR="002A4A35">
        <w:rPr>
          <w:rFonts w:ascii="Arial" w:eastAsia="Arial" w:hAnsi="Arial" w:cs="Arial"/>
          <w:color w:val="252525"/>
          <w:position w:val="-1"/>
          <w:sz w:val="14"/>
          <w:szCs w:val="14"/>
        </w:rPr>
        <w:t>120</w:t>
      </w:r>
    </w:p>
    <w:p w14:paraId="62DA010A" w14:textId="77777777" w:rsidR="00176C91" w:rsidRDefault="00176C91">
      <w:pPr>
        <w:spacing w:before="3" w:after="0" w:line="110" w:lineRule="exact"/>
        <w:rPr>
          <w:sz w:val="11"/>
          <w:szCs w:val="11"/>
        </w:rPr>
      </w:pPr>
    </w:p>
    <w:p w14:paraId="6066D065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355A4E1" w14:textId="77777777" w:rsidR="00176C91" w:rsidRDefault="00176C91">
      <w:pPr>
        <w:spacing w:after="0"/>
        <w:sectPr w:rsidR="00176C91">
          <w:footerReference w:type="default" r:id="rId17"/>
          <w:pgSz w:w="12240" w:h="15840"/>
          <w:pgMar w:top="1480" w:right="1720" w:bottom="1920" w:left="1720" w:header="0" w:footer="1737" w:gutter="0"/>
          <w:pgNumType w:start="18"/>
          <w:cols w:space="720"/>
        </w:sectPr>
      </w:pPr>
    </w:p>
    <w:p w14:paraId="67A3450C" w14:textId="77777777" w:rsidR="00176C91" w:rsidRDefault="002A4A35">
      <w:pPr>
        <w:spacing w:before="42" w:after="0" w:line="240" w:lineRule="auto"/>
        <w:ind w:right="-20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sz w:val="14"/>
          <w:szCs w:val="14"/>
        </w:rPr>
        <w:t>100</w:t>
      </w:r>
    </w:p>
    <w:p w14:paraId="7D9CBA1E" w14:textId="77777777" w:rsidR="00176C91" w:rsidRDefault="002A4A35">
      <w:pPr>
        <w:spacing w:before="7" w:after="0" w:line="180" w:lineRule="exact"/>
        <w:rPr>
          <w:sz w:val="18"/>
          <w:szCs w:val="18"/>
        </w:rPr>
      </w:pPr>
      <w:r>
        <w:br w:type="column"/>
      </w:r>
    </w:p>
    <w:p w14:paraId="009D0C29" w14:textId="77777777" w:rsidR="00176C91" w:rsidRDefault="002A4A35">
      <w:pPr>
        <w:tabs>
          <w:tab w:val="left" w:pos="900"/>
          <w:tab w:val="left" w:pos="1900"/>
          <w:tab w:val="left" w:pos="3980"/>
        </w:tabs>
        <w:spacing w:after="0" w:line="240" w:lineRule="auto"/>
        <w:ind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sz w:val="14"/>
          <w:szCs w:val="14"/>
        </w:rPr>
        <w:t>1</w:t>
      </w:r>
      <w:r>
        <w:rPr>
          <w:rFonts w:ascii="Arial" w:eastAsia="Arial" w:hAnsi="Arial" w:cs="Arial"/>
          <w:color w:val="252525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color w:val="252525"/>
          <w:sz w:val="14"/>
          <w:szCs w:val="14"/>
        </w:rPr>
        <w:t xml:space="preserve">2   </w:t>
      </w:r>
      <w:r>
        <w:rPr>
          <w:rFonts w:ascii="Arial" w:eastAsia="Arial" w:hAnsi="Arial" w:cs="Arial"/>
          <w:color w:val="252525"/>
          <w:spacing w:val="28"/>
          <w:sz w:val="14"/>
          <w:szCs w:val="14"/>
        </w:rPr>
        <w:t xml:space="preserve"> </w:t>
      </w:r>
      <w:r>
        <w:rPr>
          <w:rFonts w:ascii="Arial" w:eastAsia="Arial" w:hAnsi="Arial" w:cs="Arial"/>
          <w:color w:val="252525"/>
          <w:sz w:val="14"/>
          <w:szCs w:val="14"/>
        </w:rPr>
        <w:t>4</w:t>
      </w:r>
      <w:r>
        <w:rPr>
          <w:rFonts w:ascii="Arial" w:eastAsia="Arial" w:hAnsi="Arial" w:cs="Arial"/>
          <w:color w:val="252525"/>
          <w:sz w:val="14"/>
          <w:szCs w:val="14"/>
        </w:rPr>
        <w:tab/>
        <w:t>8</w:t>
      </w:r>
      <w:r>
        <w:rPr>
          <w:rFonts w:ascii="Arial" w:eastAsia="Arial" w:hAnsi="Arial" w:cs="Arial"/>
          <w:color w:val="252525"/>
          <w:sz w:val="14"/>
          <w:szCs w:val="14"/>
        </w:rPr>
        <w:tab/>
        <w:t>16</w:t>
      </w:r>
      <w:r>
        <w:rPr>
          <w:rFonts w:ascii="Arial" w:eastAsia="Arial" w:hAnsi="Arial" w:cs="Arial"/>
          <w:color w:val="252525"/>
          <w:sz w:val="14"/>
          <w:szCs w:val="14"/>
        </w:rPr>
        <w:tab/>
        <w:t>32</w:t>
      </w:r>
    </w:p>
    <w:p w14:paraId="23E82CBB" w14:textId="77777777" w:rsidR="00176C91" w:rsidRDefault="002A4A35">
      <w:pPr>
        <w:spacing w:before="32" w:after="0" w:line="170" w:lineRule="exact"/>
        <w:ind w:left="1303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252525"/>
          <w:sz w:val="15"/>
          <w:szCs w:val="15"/>
        </w:rPr>
        <w:t>Number</w:t>
      </w:r>
      <w:r>
        <w:rPr>
          <w:rFonts w:ascii="Arial" w:eastAsia="Arial" w:hAnsi="Arial" w:cs="Arial"/>
          <w:color w:val="252525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color w:val="252525"/>
          <w:sz w:val="15"/>
          <w:szCs w:val="15"/>
        </w:rPr>
        <w:t>of</w:t>
      </w:r>
      <w:r>
        <w:rPr>
          <w:rFonts w:ascii="Arial" w:eastAsia="Arial" w:hAnsi="Arial" w:cs="Arial"/>
          <w:color w:val="252525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color w:val="252525"/>
          <w:w w:val="102"/>
          <w:sz w:val="15"/>
          <w:szCs w:val="15"/>
        </w:rPr>
        <w:t>Compartments</w:t>
      </w:r>
    </w:p>
    <w:p w14:paraId="1D08BF61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2226" w:space="152"/>
            <w:col w:w="6422"/>
          </w:cols>
        </w:sectPr>
      </w:pPr>
    </w:p>
    <w:p w14:paraId="73A2A91D" w14:textId="77777777" w:rsidR="00176C91" w:rsidRDefault="00176C91">
      <w:pPr>
        <w:spacing w:before="5" w:after="0" w:line="120" w:lineRule="exact"/>
        <w:rPr>
          <w:sz w:val="12"/>
          <w:szCs w:val="12"/>
        </w:rPr>
      </w:pPr>
    </w:p>
    <w:p w14:paraId="423EC0EC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C7BF7DF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AE1138F" w14:textId="77777777" w:rsidR="00176C91" w:rsidRDefault="002A4A35">
      <w:pPr>
        <w:spacing w:before="30" w:after="0" w:line="370" w:lineRule="auto"/>
        <w:ind w:left="955" w:right="92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4"/>
          <w:sz w:val="16"/>
          <w:szCs w:val="16"/>
        </w:rPr>
        <w:t>Figure</w:t>
      </w:r>
      <w:r>
        <w:rPr>
          <w:rFonts w:ascii="Times New Roman" w:eastAsia="Times New Roman" w:hAnsi="Times New Roman" w:cs="Times New Roman"/>
          <w:spacing w:val="28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4: 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Time 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6"/>
          <w:szCs w:val="16"/>
        </w:rPr>
        <w:t>ta</w:t>
      </w:r>
      <w:r>
        <w:rPr>
          <w:rFonts w:ascii="Times New Roman" w:eastAsia="Times New Roman" w:hAnsi="Times New Roman" w:cs="Times New Roman"/>
          <w:spacing w:val="-6"/>
          <w:w w:val="117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w w:val="117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30"/>
          <w:w w:val="117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to 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6"/>
          <w:szCs w:val="16"/>
        </w:rPr>
        <w:t>complete</w:t>
      </w:r>
      <w:proofErr w:type="gramEnd"/>
      <w:r>
        <w:rPr>
          <w:rFonts w:ascii="Times New Roman" w:eastAsia="Times New Roman" w:hAnsi="Times New Roman" w:cs="Times New Roman"/>
          <w:spacing w:val="29"/>
          <w:w w:val="1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90 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seconds </w:t>
      </w:r>
      <w:r>
        <w:rPr>
          <w:rFonts w:ascii="Times New Roman" w:eastAsia="Times New Roman" w:hAnsi="Times New Roman" w:cs="Times New Roman"/>
          <w:spacing w:val="4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PBM</w:t>
      </w:r>
      <w:r>
        <w:rPr>
          <w:rFonts w:ascii="Times New Roman" w:eastAsia="Times New Roman" w:hAnsi="Times New Roman" w:cs="Times New Roman"/>
          <w:spacing w:val="32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si</w:t>
      </w:r>
      <w:r>
        <w:rPr>
          <w:rFonts w:ascii="Times New Roman" w:eastAsia="Times New Roman" w:hAnsi="Times New Roman" w:cs="Times New Roman"/>
          <w:spacing w:val="-6"/>
          <w:w w:val="114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ulation</w:t>
      </w:r>
      <w:r>
        <w:rPr>
          <w:rFonts w:ascii="Times New Roman" w:eastAsia="Times New Roman" w:hAnsi="Times New Roman" w:cs="Times New Roman"/>
          <w:spacing w:val="29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with 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9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 xml:space="preserve">arying </w:t>
      </w:r>
      <w:r>
        <w:rPr>
          <w:rFonts w:ascii="Times New Roman" w:eastAsia="Times New Roman" w:hAnsi="Times New Roman" w:cs="Times New Roman"/>
          <w:spacing w:val="6"/>
          <w:w w:val="10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9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spacing w:val="-5"/>
          <w:w w:val="109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5"/>
          <w:w w:val="109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 xml:space="preserve">er </w:t>
      </w:r>
      <w:r>
        <w:rPr>
          <w:rFonts w:ascii="Times New Roman" w:eastAsia="Times New Roman" w:hAnsi="Times New Roman" w:cs="Times New Roman"/>
          <w:spacing w:val="17"/>
          <w:w w:val="10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 xml:space="preserve">of 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compartme</w:t>
      </w:r>
      <w:r>
        <w:rPr>
          <w:rFonts w:ascii="Times New Roman" w:eastAsia="Times New Roman" w:hAnsi="Times New Roman" w:cs="Times New Roman"/>
          <w:spacing w:val="-5"/>
          <w:w w:val="116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ts</w:t>
      </w:r>
      <w:r>
        <w:rPr>
          <w:rFonts w:ascii="Times New Roman" w:eastAsia="Times New Roman" w:hAnsi="Times New Roman" w:cs="Times New Roman"/>
          <w:spacing w:val="11"/>
          <w:w w:val="1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on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6"/>
          <w:szCs w:val="16"/>
        </w:rPr>
        <w:t>NVIDIA Quadro</w:t>
      </w:r>
      <w:r>
        <w:rPr>
          <w:rFonts w:ascii="Times New Roman" w:eastAsia="Times New Roman" w:hAnsi="Times New Roman" w:cs="Times New Roman"/>
          <w:spacing w:val="21"/>
          <w:w w:val="1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P4000 </w:t>
      </w:r>
      <w:r>
        <w:rPr>
          <w:rFonts w:ascii="Times New Roman" w:eastAsia="Times New Roman" w:hAnsi="Times New Roman" w:cs="Times New Roman"/>
          <w:spacing w:val="1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6"/>
          <w:szCs w:val="16"/>
        </w:rPr>
        <w:t>GPU</w:t>
      </w:r>
    </w:p>
    <w:p w14:paraId="67B81E01" w14:textId="77777777" w:rsidR="00176C91" w:rsidRDefault="00176C91">
      <w:pPr>
        <w:spacing w:before="9" w:after="0" w:line="280" w:lineRule="exact"/>
        <w:rPr>
          <w:sz w:val="28"/>
          <w:szCs w:val="28"/>
        </w:rPr>
      </w:pPr>
    </w:p>
    <w:p w14:paraId="1D63EA07" w14:textId="77777777" w:rsidR="00176C91" w:rsidRDefault="002A4A35">
      <w:pPr>
        <w:spacing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argume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sup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orted</w:t>
      </w:r>
      <w:r>
        <w:rPr>
          <w:rFonts w:ascii="Times New Roman" w:eastAsia="Times New Roman" w:hAnsi="Times New Roman" w:cs="Times New Roman"/>
          <w:spacing w:val="5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profile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8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obtained</w:t>
      </w:r>
      <w:r>
        <w:rPr>
          <w:rFonts w:ascii="Times New Roman" w:eastAsia="Times New Roman" w:hAnsi="Times New Roman" w:cs="Times New Roman"/>
          <w:spacing w:val="3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NVIDIA’s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built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profiler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1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7"/>
          <w:w w:val="11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6"/>
          <w:w w:val="10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i/>
          <w:spacing w:val="-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profiling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7"/>
          <w:w w:val="11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orta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step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4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elopme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t. </w:t>
      </w:r>
      <w:r>
        <w:rPr>
          <w:rFonts w:ascii="Times New Roman" w:eastAsia="Times New Roman" w:hAnsi="Times New Roman" w:cs="Times New Roman"/>
          <w:spacing w:val="36"/>
          <w:w w:val="10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profiler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results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based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options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hosen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obtain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parameters</w:t>
      </w:r>
      <w:r>
        <w:rPr>
          <w:rFonts w:ascii="Times New Roman" w:eastAsia="Times New Roman" w:hAnsi="Times New Roman" w:cs="Times New Roman"/>
          <w:spacing w:val="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eing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studied. 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activi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proofErr w:type="gramEnd"/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orted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understand</w:t>
      </w:r>
      <w:r>
        <w:rPr>
          <w:rFonts w:ascii="Times New Roman" w:eastAsia="Times New Roman" w:hAnsi="Times New Roman" w:cs="Times New Roman"/>
          <w:spacing w:val="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erformance 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ottlene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ks</w:t>
      </w:r>
      <w:r>
        <w:rPr>
          <w:rFonts w:ascii="Times New Roman" w:eastAsia="Times New Roman" w:hAnsi="Times New Roman" w:cs="Times New Roman"/>
          <w:spacing w:val="2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those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sections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rectified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eed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algorithm. </w:t>
      </w:r>
      <w:r>
        <w:rPr>
          <w:rFonts w:ascii="Times New Roman" w:eastAsia="Times New Roman" w:hAnsi="Times New Roman" w:cs="Times New Roman"/>
          <w:spacing w:val="5"/>
          <w:w w:val="10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profiler</w:t>
      </w:r>
      <w:proofErr w:type="gramEnd"/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executed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obser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2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aggregation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most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ution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w w:val="9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ernel.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Consolidation</w:t>
      </w:r>
      <w:r>
        <w:rPr>
          <w:rFonts w:ascii="Times New Roman" w:eastAsia="Times New Roman" w:hAnsi="Times New Roman" w:cs="Times New Roman"/>
          <w:spacing w:val="18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comprised</w:t>
      </w:r>
    </w:p>
    <w:p w14:paraId="1D15C3F8" w14:textId="77777777" w:rsidR="00176C91" w:rsidRDefault="00176C91">
      <w:pPr>
        <w:spacing w:after="0"/>
        <w:jc w:val="both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670BC820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A0954F5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30D12F8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79D9761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3C50B33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794B8EBF" w14:textId="77777777" w:rsidR="00176C91" w:rsidRDefault="002A4A35">
      <w:pPr>
        <w:spacing w:before="22"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%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execution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time.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</w:t>
      </w:r>
      <w:r>
        <w:rPr>
          <w:rFonts w:ascii="Times New Roman" w:eastAsia="Times New Roman" w:hAnsi="Times New Roman" w:cs="Times New Roman"/>
          <w:spacing w:val="1"/>
          <w:w w:val="1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studied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included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syn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hronization</w:t>
      </w:r>
      <w:r>
        <w:rPr>
          <w:rFonts w:ascii="Times New Roman" w:eastAsia="Times New Roman" w:hAnsi="Times New Roman" w:cs="Times New Roman"/>
          <w:spacing w:val="25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11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orking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device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memory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3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6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ys,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etc.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thread</w:t>
      </w:r>
      <w:proofErr w:type="gramEnd"/>
      <w:r>
        <w:rPr>
          <w:rFonts w:ascii="Times New Roman" w:eastAsia="Times New Roman" w:hAnsi="Times New Roman" w:cs="Times New Roman"/>
          <w:spacing w:val="1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erates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inde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ende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tl</w:t>
      </w:r>
      <w:r>
        <w:rPr>
          <w:rFonts w:ascii="Times New Roman" w:eastAsia="Times New Roman" w:hAnsi="Times New Roman" w:cs="Times New Roman"/>
          <w:spacing w:val="-17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w w:val="1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2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section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mome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time,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1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finish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efore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others.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w w:val="11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hronize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11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amou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during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exe-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de.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When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proofErr w:type="gramEnd"/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API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further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execution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paused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til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21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de.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accou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99%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total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API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time.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indicated</w:t>
      </w:r>
      <w:proofErr w:type="gramEnd"/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 xml:space="preserve">that </w:t>
      </w:r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places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ized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fur-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ther</w:t>
      </w:r>
      <w:proofErr w:type="spellEnd"/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syn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hronization</w:t>
      </w:r>
      <w:r>
        <w:rPr>
          <w:rFonts w:ascii="Times New Roman" w:eastAsia="Times New Roman" w:hAnsi="Times New Roman" w:cs="Times New Roman"/>
          <w:spacing w:val="-1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stateme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2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efore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where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complete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required. 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further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reduction</w:t>
      </w:r>
      <w:proofErr w:type="gramEnd"/>
      <w:r>
        <w:rPr>
          <w:rFonts w:ascii="Times New Roman" w:eastAsia="Times New Roman" w:hAnsi="Times New Roman" w:cs="Times New Roman"/>
          <w:spacing w:val="2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stateme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underta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en,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ossibly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incorrect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calculated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distribution. </w:t>
      </w:r>
      <w:r>
        <w:rPr>
          <w:rFonts w:ascii="Times New Roman" w:eastAsia="Times New Roman" w:hAnsi="Times New Roman" w:cs="Times New Roman"/>
          <w:spacing w:val="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comparison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distribution</w:t>
      </w:r>
      <w:r>
        <w:rPr>
          <w:rFonts w:ascii="Times New Roman" w:eastAsia="Times New Roman" w:hAnsi="Times New Roman" w:cs="Times New Roman"/>
          <w:spacing w:val="1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times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obser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GPU.</w:t>
      </w:r>
    </w:p>
    <w:p w14:paraId="62B032D1" w14:textId="77777777" w:rsidR="00176C91" w:rsidRDefault="00176C91">
      <w:pPr>
        <w:spacing w:before="4" w:after="0" w:line="240" w:lineRule="exact"/>
        <w:rPr>
          <w:sz w:val="24"/>
          <w:szCs w:val="24"/>
        </w:rPr>
      </w:pPr>
    </w:p>
    <w:p w14:paraId="1C9A5877" w14:textId="77777777" w:rsidR="00176C91" w:rsidRDefault="002A4A35">
      <w:pPr>
        <w:spacing w:after="0" w:line="240" w:lineRule="auto"/>
        <w:ind w:left="955" w:right="369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4.3.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Performan</w:t>
      </w:r>
      <w:r>
        <w:rPr>
          <w:rFonts w:ascii="Times New Roman" w:eastAsia="Times New Roman" w:hAnsi="Times New Roman" w:cs="Times New Roman"/>
          <w:i/>
          <w:spacing w:val="-10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25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3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GPUs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CPUs</w:t>
      </w:r>
    </w:p>
    <w:p w14:paraId="68408D38" w14:textId="77777777" w:rsidR="00176C91" w:rsidRDefault="00176C91">
      <w:pPr>
        <w:spacing w:before="8" w:after="0" w:line="180" w:lineRule="exact"/>
        <w:rPr>
          <w:sz w:val="18"/>
          <w:szCs w:val="18"/>
        </w:rPr>
      </w:pPr>
    </w:p>
    <w:p w14:paraId="0F767BD5" w14:textId="77777777" w:rsidR="00176C91" w:rsidRDefault="002A4A35">
      <w:pPr>
        <w:spacing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NVIDIA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Quadro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4000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base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</w:p>
    <w:p w14:paraId="4F794FBA" w14:textId="77777777" w:rsidR="00176C91" w:rsidRDefault="00176C91">
      <w:pPr>
        <w:spacing w:before="9" w:after="0" w:line="120" w:lineRule="exact"/>
        <w:rPr>
          <w:sz w:val="12"/>
          <w:szCs w:val="12"/>
        </w:rPr>
      </w:pPr>
    </w:p>
    <w:p w14:paraId="7BF478FE" w14:textId="77777777" w:rsidR="00176C91" w:rsidRDefault="002A4A35">
      <w:pPr>
        <w:spacing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1202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MHz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CPU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base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4000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MHz.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proofErr w:type="gramEnd"/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parallelize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ermit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ulation.</w:t>
      </w:r>
      <w:r>
        <w:rPr>
          <w:rFonts w:ascii="Times New Roman" w:eastAsia="Times New Roman" w:hAnsi="Times New Roman" w:cs="Times New Roman"/>
          <w:spacing w:val="43"/>
          <w:w w:val="10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us,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MPI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baseline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comparisons.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Theoreticall</w:t>
      </w:r>
      <w:r>
        <w:rPr>
          <w:rFonts w:ascii="Times New Roman" w:eastAsia="Times New Roman" w:hAnsi="Times New Roman" w:cs="Times New Roman"/>
          <w:spacing w:val="-16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0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longer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core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core</w:t>
      </w:r>
    </w:p>
    <w:p w14:paraId="6CD2B416" w14:textId="77777777" w:rsidR="00176C91" w:rsidRDefault="002A4A35">
      <w:pPr>
        <w:spacing w:before="4"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CPU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ersion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desktop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afore-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tioned</w:t>
      </w:r>
      <w:r>
        <w:rPr>
          <w:rFonts w:ascii="Times New Roman" w:eastAsia="Times New Roman" w:hAnsi="Times New Roman" w:cs="Times New Roman"/>
          <w:spacing w:val="35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configuration. </w:t>
      </w:r>
      <w:r>
        <w:rPr>
          <w:rFonts w:ascii="Times New Roman" w:eastAsia="Times New Roman" w:hAnsi="Times New Roman" w:cs="Times New Roman"/>
          <w:spacing w:val="15"/>
          <w:w w:val="10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7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MPI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2"/>
          <w:w w:val="106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ailable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limited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eak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scaling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problem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hanging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3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erformed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proofErr w:type="gramEnd"/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comparison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cores.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indicate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proofErr w:type="gramEnd"/>
      <w:r>
        <w:rPr>
          <w:rFonts w:ascii="Times New Roman" w:eastAsia="Times New Roman" w:hAnsi="Times New Roman" w:cs="Times New Roman"/>
          <w:spacing w:val="-4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w w:val="11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ok</w:t>
      </w:r>
    </w:p>
    <w:p w14:paraId="6A53AE18" w14:textId="77777777" w:rsidR="00176C91" w:rsidRDefault="00176C91">
      <w:pPr>
        <w:spacing w:after="0"/>
        <w:jc w:val="both"/>
        <w:sectPr w:rsidR="00176C91">
          <w:footerReference w:type="default" r:id="rId18"/>
          <w:pgSz w:w="12240" w:h="15840"/>
          <w:pgMar w:top="1480" w:right="1720" w:bottom="1920" w:left="1720" w:header="0" w:footer="1737" w:gutter="0"/>
          <w:pgNumType w:start="19"/>
          <w:cols w:space="720"/>
        </w:sectPr>
      </w:pPr>
    </w:p>
    <w:p w14:paraId="274AC389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A3C190F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E9A60CA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3800777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1AB313A" w14:textId="77777777" w:rsidR="00176C91" w:rsidRDefault="00176C91">
      <w:pPr>
        <w:spacing w:before="16" w:after="0" w:line="200" w:lineRule="exact"/>
        <w:rPr>
          <w:sz w:val="20"/>
          <w:szCs w:val="20"/>
        </w:rPr>
      </w:pPr>
    </w:p>
    <w:p w14:paraId="2F8C6579" w14:textId="77777777" w:rsidR="00176C91" w:rsidRDefault="001C2152">
      <w:pPr>
        <w:spacing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 w14:anchorId="5A8ECC93">
          <v:shape id="_x0000_i1025" type="#_x0000_t75" alt="" style="width:380.55pt;height:214.15pt;mso-width-percent:0;mso-height-percent:0;mso-position-horizontal-relative:char;mso-position-vertical-relative:line;mso-width-percent:0;mso-height-percent:0">
            <v:imagedata r:id="rId19" o:title=""/>
          </v:shape>
        </w:pict>
      </w:r>
    </w:p>
    <w:p w14:paraId="381D9FE9" w14:textId="77777777" w:rsidR="00176C91" w:rsidRDefault="00176C91">
      <w:pPr>
        <w:spacing w:before="7" w:after="0" w:line="240" w:lineRule="exact"/>
        <w:rPr>
          <w:sz w:val="24"/>
          <w:szCs w:val="24"/>
        </w:rPr>
      </w:pPr>
    </w:p>
    <w:p w14:paraId="638C7606" w14:textId="77777777" w:rsidR="00176C91" w:rsidRDefault="002A4A35">
      <w:pPr>
        <w:spacing w:before="30" w:after="0" w:line="240" w:lineRule="auto"/>
        <w:ind w:left="955" w:right="92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4"/>
          <w:sz w:val="16"/>
          <w:szCs w:val="16"/>
        </w:rPr>
        <w:t>Figure</w:t>
      </w:r>
      <w:r>
        <w:rPr>
          <w:rFonts w:ascii="Times New Roman" w:eastAsia="Times New Roman" w:hAnsi="Times New Roman" w:cs="Times New Roman"/>
          <w:spacing w:val="6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5: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Distribution</w:t>
      </w:r>
      <w:r>
        <w:rPr>
          <w:rFonts w:ascii="Times New Roman" w:eastAsia="Times New Roman" w:hAnsi="Times New Roman" w:cs="Times New Roman"/>
          <w:spacing w:val="6"/>
          <w:w w:val="1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times</w:t>
      </w:r>
      <w:r>
        <w:rPr>
          <w:rFonts w:ascii="Times New Roman" w:eastAsia="Times New Roman" w:hAnsi="Times New Roman" w:cs="Times New Roman"/>
          <w:spacing w:val="3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ta</w:t>
      </w:r>
      <w:r>
        <w:rPr>
          <w:rFonts w:ascii="Times New Roman" w:eastAsia="Times New Roman" w:hAnsi="Times New Roman" w:cs="Times New Roman"/>
          <w:spacing w:val="-6"/>
          <w:w w:val="115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16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6"/>
          <w:szCs w:val="16"/>
        </w:rPr>
        <w:t>differe</w:t>
      </w:r>
      <w:r>
        <w:rPr>
          <w:rFonts w:ascii="Times New Roman" w:eastAsia="Times New Roman" w:hAnsi="Times New Roman" w:cs="Times New Roman"/>
          <w:spacing w:val="-4"/>
          <w:w w:val="10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148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6"/>
          <w:szCs w:val="16"/>
        </w:rPr>
        <w:t>pr</w:t>
      </w:r>
      <w:r>
        <w:rPr>
          <w:rFonts w:ascii="Times New Roman" w:eastAsia="Times New Roman" w:hAnsi="Times New Roman" w:cs="Times New Roman"/>
          <w:spacing w:val="5"/>
          <w:w w:val="10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w w:val="108"/>
          <w:sz w:val="16"/>
          <w:szCs w:val="16"/>
        </w:rPr>
        <w:t>cesses</w:t>
      </w:r>
      <w:r>
        <w:rPr>
          <w:rFonts w:ascii="Times New Roman" w:eastAsia="Times New Roman" w:hAnsi="Times New Roman" w:cs="Times New Roman"/>
          <w:spacing w:val="13"/>
          <w:w w:val="108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inside 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GPU-parallelized</w:t>
      </w:r>
      <w:r>
        <w:rPr>
          <w:rFonts w:ascii="Times New Roman" w:eastAsia="Times New Roman" w:hAnsi="Times New Roman" w:cs="Times New Roman"/>
          <w:spacing w:val="-16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PBM</w:t>
      </w:r>
    </w:p>
    <w:p w14:paraId="1E98AFDB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29F18B5" w14:textId="77777777" w:rsidR="00176C91" w:rsidRDefault="00176C91">
      <w:pPr>
        <w:spacing w:before="2" w:after="0" w:line="260" w:lineRule="exact"/>
        <w:rPr>
          <w:sz w:val="26"/>
          <w:szCs w:val="26"/>
        </w:rPr>
      </w:pPr>
    </w:p>
    <w:p w14:paraId="0C83C1C8" w14:textId="77777777" w:rsidR="00176C91" w:rsidRDefault="002A4A35">
      <w:pPr>
        <w:spacing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complete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ts.</w:t>
      </w:r>
      <w:r>
        <w:rPr>
          <w:rFonts w:ascii="Times New Roman" w:eastAsia="Times New Roman" w:hAnsi="Times New Roman" w:cs="Times New Roman"/>
          <w:spacing w:val="3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proofErr w:type="gramEnd"/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MPI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soft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scaling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amou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cores.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increase</w:t>
      </w:r>
      <w:proofErr w:type="gramEnd"/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attributed</w:t>
      </w:r>
      <w:r>
        <w:rPr>
          <w:rFonts w:ascii="Times New Roman" w:eastAsia="Times New Roman" w:hAnsi="Times New Roman" w:cs="Times New Roman"/>
          <w:spacing w:val="4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addition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new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ts. </w:t>
      </w:r>
      <w:r>
        <w:rPr>
          <w:rFonts w:ascii="Times New Roman" w:eastAsia="Times New Roman" w:hAnsi="Times New Roman" w:cs="Times New Roman"/>
          <w:spacing w:val="18"/>
          <w:w w:val="10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plateau</w:t>
      </w:r>
      <w:r>
        <w:rPr>
          <w:rFonts w:ascii="Times New Roman" w:eastAsia="Times New Roman" w:hAnsi="Times New Roman" w:cs="Times New Roman"/>
          <w:spacing w:val="2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MPI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cores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2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When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further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analysis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underta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7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till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proofErr w:type="spellEnd"/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last  few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2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ulator</w:t>
      </w:r>
      <w:r>
        <w:rPr>
          <w:rFonts w:ascii="Times New Roman" w:eastAsia="Times New Roman" w:hAnsi="Times New Roman" w:cs="Times New Roman"/>
          <w:spacing w:val="1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4"/>
          <w:sz w:val="20"/>
          <w:szCs w:val="20"/>
        </w:rPr>
        <w:t>aggrega</w:t>
      </w:r>
      <w:proofErr w:type="spellEnd"/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ccurred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those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sections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reducing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compute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leading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times.</w:t>
      </w:r>
    </w:p>
    <w:p w14:paraId="35ADC9F5" w14:textId="77777777" w:rsidR="00176C91" w:rsidRDefault="002A4A35">
      <w:pPr>
        <w:spacing w:before="4"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eedup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7"/>
          <w:w w:val="11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orta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understand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scalabili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erformance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de.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eedup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directly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ortional</w:t>
      </w:r>
      <w:r>
        <w:rPr>
          <w:rFonts w:ascii="Times New Roman" w:eastAsia="Times New Roman" w:hAnsi="Times New Roman" w:cs="Times New Roman"/>
          <w:spacing w:val="3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cores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ulation. </w:t>
      </w:r>
      <w:r>
        <w:rPr>
          <w:rFonts w:ascii="Times New Roman" w:eastAsia="Times New Roman" w:hAnsi="Times New Roman" w:cs="Times New Roman"/>
          <w:spacing w:val="1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eedup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MPI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cores.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eedup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attributed</w:t>
      </w:r>
      <w:r>
        <w:rPr>
          <w:rFonts w:ascii="Times New Roman" w:eastAsia="Times New Roman" w:hAnsi="Times New Roman" w:cs="Times New Roman"/>
          <w:spacing w:val="25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</w:t>
      </w:r>
      <w:r>
        <w:rPr>
          <w:rFonts w:ascii="Times New Roman" w:eastAsia="Times New Roman" w:hAnsi="Times New Roman" w:cs="Times New Roman"/>
          <w:spacing w:val="-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usual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trend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8,</w:t>
      </w:r>
    </w:p>
    <w:p w14:paraId="67298D99" w14:textId="77777777" w:rsidR="00176C91" w:rsidRDefault="002A4A35">
      <w:pPr>
        <w:spacing w:before="4" w:after="0" w:line="240" w:lineRule="auto"/>
        <w:ind w:left="955" w:right="92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32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oth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ulations,</w:t>
      </w:r>
    </w:p>
    <w:p w14:paraId="402A1F5E" w14:textId="77777777" w:rsidR="00176C91" w:rsidRDefault="00176C91">
      <w:pPr>
        <w:spacing w:after="0"/>
        <w:jc w:val="both"/>
        <w:sectPr w:rsidR="00176C91">
          <w:pgSz w:w="12240" w:h="15840"/>
          <w:pgMar w:top="1480" w:right="1720" w:bottom="1920" w:left="1720" w:header="0" w:footer="1737" w:gutter="0"/>
          <w:cols w:space="720"/>
        </w:sectPr>
      </w:pPr>
    </w:p>
    <w:p w14:paraId="2B022B7F" w14:textId="77777777" w:rsidR="00176C91" w:rsidRDefault="00176C91">
      <w:pPr>
        <w:spacing w:before="3" w:after="0" w:line="150" w:lineRule="exact"/>
        <w:rPr>
          <w:sz w:val="15"/>
          <w:szCs w:val="15"/>
        </w:rPr>
      </w:pPr>
    </w:p>
    <w:p w14:paraId="0D4B7285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2750174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DC58E43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EEF995A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8DAD2A8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DD06361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E814CBE" w14:textId="77777777" w:rsidR="00176C91" w:rsidRDefault="00176C91">
      <w:pPr>
        <w:spacing w:after="0"/>
        <w:sectPr w:rsidR="00176C91">
          <w:pgSz w:w="12240" w:h="15840"/>
          <w:pgMar w:top="1480" w:right="1720" w:bottom="1920" w:left="1720" w:header="0" w:footer="1737" w:gutter="0"/>
          <w:cols w:space="720"/>
        </w:sectPr>
      </w:pPr>
    </w:p>
    <w:p w14:paraId="3169D9F5" w14:textId="77777777" w:rsidR="00176C91" w:rsidRDefault="00176C91">
      <w:pPr>
        <w:spacing w:before="11" w:after="0" w:line="240" w:lineRule="exact"/>
        <w:rPr>
          <w:sz w:val="24"/>
          <w:szCs w:val="24"/>
        </w:rPr>
      </w:pPr>
    </w:p>
    <w:p w14:paraId="44DB6A0A" w14:textId="77777777" w:rsidR="00176C91" w:rsidRDefault="002A4A35">
      <w:pPr>
        <w:spacing w:after="0" w:line="240" w:lineRule="auto"/>
        <w:ind w:right="-20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color w:val="252525"/>
          <w:sz w:val="14"/>
          <w:szCs w:val="14"/>
        </w:rPr>
        <w:t>1</w:t>
      </w:r>
      <w:r>
        <w:rPr>
          <w:rFonts w:ascii="Arial" w:eastAsia="Arial" w:hAnsi="Arial" w:cs="Arial"/>
          <w:color w:val="252525"/>
          <w:spacing w:val="2"/>
          <w:sz w:val="14"/>
          <w:szCs w:val="14"/>
        </w:rPr>
        <w:t>0</w:t>
      </w:r>
      <w:r>
        <w:rPr>
          <w:rFonts w:ascii="Arial" w:eastAsia="Arial" w:hAnsi="Arial" w:cs="Arial"/>
          <w:color w:val="252525"/>
          <w:w w:val="101"/>
          <w:position w:val="6"/>
          <w:sz w:val="11"/>
          <w:szCs w:val="11"/>
        </w:rPr>
        <w:t>3</w:t>
      </w:r>
    </w:p>
    <w:p w14:paraId="307FD9E6" w14:textId="77777777" w:rsidR="00176C91" w:rsidRDefault="002A4A35">
      <w:pPr>
        <w:spacing w:before="49"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t>1</w:t>
      </w:r>
      <w:r>
        <w:rPr>
          <w:rFonts w:ascii="Arial" w:eastAsia="Arial" w:hAnsi="Arial" w:cs="Arial"/>
          <w:spacing w:val="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MPI</w:t>
      </w:r>
      <w:r>
        <w:rPr>
          <w:rFonts w:ascii="Arial" w:eastAsia="Arial" w:hAnsi="Arial" w:cs="Arial"/>
          <w:spacing w:val="13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core</w:t>
      </w:r>
    </w:p>
    <w:p w14:paraId="33D72559" w14:textId="77777777" w:rsidR="00176C91" w:rsidRDefault="002A4A35">
      <w:pPr>
        <w:tabs>
          <w:tab w:val="left" w:pos="1620"/>
        </w:tabs>
        <w:spacing w:before="35"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5"/>
          <w:sz w:val="12"/>
          <w:szCs w:val="12"/>
        </w:rPr>
        <w:t>2</w:t>
      </w:r>
      <w:r>
        <w:rPr>
          <w:rFonts w:ascii="Arial" w:eastAsia="Arial" w:hAnsi="Arial" w:cs="Arial"/>
          <w:spacing w:val="2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MPI</w:t>
      </w:r>
      <w:r>
        <w:rPr>
          <w:rFonts w:ascii="Arial" w:eastAsia="Arial" w:hAnsi="Arial" w:cs="Arial"/>
          <w:spacing w:val="2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core</w:t>
      </w:r>
      <w:r>
        <w:rPr>
          <w:rFonts w:ascii="Arial" w:eastAsia="Arial" w:hAnsi="Arial" w:cs="Arial"/>
          <w:sz w:val="12"/>
          <w:szCs w:val="12"/>
        </w:rPr>
        <w:tab/>
      </w:r>
      <w:r>
        <w:rPr>
          <w:rFonts w:ascii="Arial" w:eastAsia="Arial" w:hAnsi="Arial" w:cs="Arial"/>
          <w:w w:val="105"/>
          <w:sz w:val="12"/>
          <w:szCs w:val="12"/>
          <w:u w:val="single" w:color="0072BD"/>
        </w:rPr>
        <w:t xml:space="preserve"> </w:t>
      </w:r>
      <w:r>
        <w:rPr>
          <w:rFonts w:ascii="Arial" w:eastAsia="Arial" w:hAnsi="Arial" w:cs="Arial"/>
          <w:sz w:val="12"/>
          <w:szCs w:val="12"/>
          <w:u w:val="single" w:color="0072BD"/>
        </w:rPr>
        <w:tab/>
      </w:r>
    </w:p>
    <w:p w14:paraId="5FC0842C" w14:textId="77777777" w:rsidR="00176C91" w:rsidRDefault="002A4A35">
      <w:pPr>
        <w:spacing w:before="35" w:after="0" w:line="136" w:lineRule="exact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4</w:t>
      </w:r>
      <w:r>
        <w:rPr>
          <w:rFonts w:ascii="Arial" w:eastAsia="Arial" w:hAnsi="Arial" w:cs="Arial"/>
          <w:spacing w:val="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MPI</w:t>
      </w:r>
      <w:r>
        <w:rPr>
          <w:rFonts w:ascii="Arial" w:eastAsia="Arial" w:hAnsi="Arial" w:cs="Arial"/>
          <w:spacing w:val="13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core</w:t>
      </w:r>
    </w:p>
    <w:p w14:paraId="779B78B4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2124" w:space="693"/>
            <w:col w:w="5983"/>
          </w:cols>
        </w:sectPr>
      </w:pPr>
    </w:p>
    <w:p w14:paraId="227280BC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DC18324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3D0C390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AEB29BB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AACAA2C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D093F83" w14:textId="77777777" w:rsidR="00176C91" w:rsidRDefault="00176C91">
      <w:pPr>
        <w:spacing w:before="15" w:after="0" w:line="280" w:lineRule="exact"/>
        <w:rPr>
          <w:sz w:val="28"/>
          <w:szCs w:val="28"/>
        </w:rPr>
      </w:pPr>
    </w:p>
    <w:p w14:paraId="46D66326" w14:textId="77777777" w:rsidR="00176C91" w:rsidRDefault="001C2152">
      <w:pPr>
        <w:spacing w:before="50" w:after="0" w:line="190" w:lineRule="exact"/>
        <w:ind w:left="1904" w:right="-20"/>
        <w:rPr>
          <w:rFonts w:ascii="Arial" w:eastAsia="Arial" w:hAnsi="Arial" w:cs="Arial"/>
          <w:sz w:val="11"/>
          <w:szCs w:val="11"/>
        </w:rPr>
      </w:pPr>
      <w:r>
        <w:pict w14:anchorId="5F18A2BD">
          <v:shape id="_x0000_s1473" type="#_x0000_t202" alt="" style="position:absolute;left:0;text-align:left;margin-left:169.6pt;margin-top:-16.95pt;width:9.7pt;height:28.1pt;z-index:-1677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14:paraId="04C30F1A" w14:textId="77777777" w:rsidR="00176C91" w:rsidRDefault="002A4A35">
                  <w:pPr>
                    <w:spacing w:before="4" w:after="0" w:line="240" w:lineRule="auto"/>
                    <w:ind w:left="20" w:right="-43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color w:val="252525"/>
                      <w:w w:val="102"/>
                      <w:sz w:val="15"/>
                      <w:szCs w:val="15"/>
                    </w:rPr>
                    <w:t>Time(s)</w:t>
                  </w:r>
                </w:p>
              </w:txbxContent>
            </v:textbox>
            <w10:wrap anchorx="page"/>
          </v:shape>
        </w:pict>
      </w:r>
      <w:r w:rsidR="002A4A35">
        <w:rPr>
          <w:rFonts w:ascii="Arial" w:eastAsia="Arial" w:hAnsi="Arial" w:cs="Arial"/>
          <w:color w:val="252525"/>
          <w:position w:val="-1"/>
          <w:sz w:val="14"/>
          <w:szCs w:val="14"/>
        </w:rPr>
        <w:t>1</w:t>
      </w:r>
      <w:r w:rsidR="002A4A35">
        <w:rPr>
          <w:rFonts w:ascii="Arial" w:eastAsia="Arial" w:hAnsi="Arial" w:cs="Arial"/>
          <w:color w:val="252525"/>
          <w:spacing w:val="2"/>
          <w:position w:val="-1"/>
          <w:sz w:val="14"/>
          <w:szCs w:val="14"/>
        </w:rPr>
        <w:t>0</w:t>
      </w:r>
      <w:r w:rsidR="002A4A35">
        <w:rPr>
          <w:rFonts w:ascii="Arial" w:eastAsia="Arial" w:hAnsi="Arial" w:cs="Arial"/>
          <w:color w:val="252525"/>
          <w:w w:val="101"/>
          <w:position w:val="5"/>
          <w:sz w:val="11"/>
          <w:szCs w:val="11"/>
        </w:rPr>
        <w:t>2</w:t>
      </w:r>
    </w:p>
    <w:p w14:paraId="29A68B7D" w14:textId="77777777" w:rsidR="00176C91" w:rsidRDefault="00176C91">
      <w:pPr>
        <w:spacing w:before="7" w:after="0" w:line="170" w:lineRule="exact"/>
        <w:rPr>
          <w:sz w:val="17"/>
          <w:szCs w:val="17"/>
        </w:rPr>
      </w:pPr>
    </w:p>
    <w:p w14:paraId="7541F65A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E94C085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BAAA8D3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D1B7FE4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306347B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01826A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990AC71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0E342C9E" w14:textId="77777777" w:rsidR="00176C91" w:rsidRDefault="002A4A35">
      <w:pPr>
        <w:spacing w:before="50" w:after="0" w:line="240" w:lineRule="auto"/>
        <w:ind w:right="-20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color w:val="252525"/>
          <w:sz w:val="14"/>
          <w:szCs w:val="14"/>
        </w:rPr>
        <w:t>1</w:t>
      </w:r>
      <w:r>
        <w:rPr>
          <w:rFonts w:ascii="Arial" w:eastAsia="Arial" w:hAnsi="Arial" w:cs="Arial"/>
          <w:color w:val="252525"/>
          <w:spacing w:val="2"/>
          <w:sz w:val="14"/>
          <w:szCs w:val="14"/>
        </w:rPr>
        <w:t>0</w:t>
      </w:r>
      <w:r>
        <w:rPr>
          <w:rFonts w:ascii="Arial" w:eastAsia="Arial" w:hAnsi="Arial" w:cs="Arial"/>
          <w:color w:val="252525"/>
          <w:w w:val="101"/>
          <w:position w:val="6"/>
          <w:sz w:val="11"/>
          <w:szCs w:val="11"/>
        </w:rPr>
        <w:t>1</w:t>
      </w:r>
    </w:p>
    <w:p w14:paraId="02A05A68" w14:textId="77777777" w:rsidR="00176C91" w:rsidRDefault="002A4A35">
      <w:pPr>
        <w:spacing w:before="12" w:after="0" w:line="200" w:lineRule="exact"/>
        <w:rPr>
          <w:sz w:val="20"/>
          <w:szCs w:val="20"/>
        </w:rPr>
      </w:pPr>
      <w:r>
        <w:br w:type="column"/>
      </w:r>
    </w:p>
    <w:p w14:paraId="5CB8F350" w14:textId="77777777" w:rsidR="00176C91" w:rsidRDefault="001C2152">
      <w:pPr>
        <w:tabs>
          <w:tab w:val="left" w:pos="280"/>
          <w:tab w:val="left" w:pos="860"/>
          <w:tab w:val="left" w:pos="2020"/>
          <w:tab w:val="left" w:pos="4300"/>
        </w:tabs>
        <w:spacing w:after="0" w:line="240" w:lineRule="auto"/>
        <w:ind w:right="-20"/>
        <w:rPr>
          <w:rFonts w:ascii="Arial" w:eastAsia="Arial" w:hAnsi="Arial" w:cs="Arial"/>
          <w:sz w:val="14"/>
          <w:szCs w:val="14"/>
        </w:rPr>
      </w:pPr>
      <w:r>
        <w:pict w14:anchorId="4D4091AA">
          <v:group id="_x0000_s1280" alt="" style="position:absolute;margin-left:194.7pt;margin-top:-187.6pt;width:234.9pt;height:185.65pt;z-index:-1678;mso-position-horizontal-relative:page" coordorigin="3894,-3752" coordsize="4698,3713">
            <v:group id="_x0000_s1281" alt="" style="position:absolute;left:3897;top:-72;width:4641;height:2" coordorigin="3897,-72" coordsize="4641,2">
              <v:shape id="_x0000_s1282" alt="" style="position:absolute;left:3897;top:-72;width:4641;height:2" coordorigin="3897,-72" coordsize="4641,0" path="m3897,-72r4641,e" filled="f" strokecolor="#252525" strokeweight=".35pt">
                <v:path arrowok="t"/>
              </v:shape>
            </v:group>
            <v:group id="_x0000_s1283" alt="" style="position:absolute;left:4187;top:-118;width:2;height:46" coordorigin="4187,-118" coordsize="2,46">
              <v:shape id="_x0000_s1284" alt="" style="position:absolute;left:4187;top:-118;width:2;height:46" coordorigin="4187,-118" coordsize="0,46" path="m4187,-72r,-46e" filled="f" strokecolor="#252525" strokeweight=".35pt">
                <v:path arrowok="t"/>
              </v:shape>
            </v:group>
            <v:group id="_x0000_s1285" alt="" style="position:absolute;left:4477;top:-118;width:2;height:46" coordorigin="4477,-118" coordsize="2,46">
              <v:shape id="_x0000_s1286" alt="" style="position:absolute;left:4477;top:-118;width:2;height:46" coordorigin="4477,-118" coordsize="0,46" path="m4477,-72r,-46e" filled="f" strokecolor="#252525" strokeweight=".35pt">
                <v:path arrowok="t"/>
              </v:shape>
            </v:group>
            <v:group id="_x0000_s1287" alt="" style="position:absolute;left:5057;top:-118;width:2;height:46" coordorigin="5057,-118" coordsize="2,46">
              <v:shape id="_x0000_s1288" alt="" style="position:absolute;left:5057;top:-118;width:2;height:46" coordorigin="5057,-118" coordsize="0,46" path="m5057,-72r,-46e" filled="f" strokecolor="#252525" strokeweight=".35pt">
                <v:path arrowok="t"/>
              </v:shape>
            </v:group>
            <v:group id="_x0000_s1289" alt="" style="position:absolute;left:6218;top:-118;width:2;height:46" coordorigin="6218,-118" coordsize="2,46">
              <v:shape id="_x0000_s1290" alt="" style="position:absolute;left:6218;top:-118;width:2;height:46" coordorigin="6218,-118" coordsize="0,46" path="m6218,-72r,-46e" filled="f" strokecolor="#252525" strokeweight=".35pt">
                <v:path arrowok="t"/>
              </v:shape>
            </v:group>
            <v:group id="_x0000_s1291" alt="" style="position:absolute;left:3897;top:-3705;width:4641;height:2" coordorigin="3897,-3705" coordsize="4641,2">
              <v:shape id="_x0000_s1292" alt="" style="position:absolute;left:3897;top:-3705;width:4641;height:2" coordorigin="3897,-3705" coordsize="4641,0" path="m3897,-3705r4641,e" filled="f" strokecolor="#252525" strokeweight=".35pt">
                <v:path arrowok="t"/>
              </v:shape>
            </v:group>
            <v:group id="_x0000_s1293" alt="" style="position:absolute;left:4187;top:-3705;width:2;height:46" coordorigin="4187,-3705" coordsize="2,46">
              <v:shape id="_x0000_s1294" alt="" style="position:absolute;left:4187;top:-3705;width:2;height:46" coordorigin="4187,-3705" coordsize="0,46" path="m4187,-3705r,47e" filled="f" strokecolor="#252525" strokeweight=".35pt">
                <v:path arrowok="t"/>
              </v:shape>
            </v:group>
            <v:group id="_x0000_s1295" alt="" style="position:absolute;left:4477;top:-3705;width:2;height:46" coordorigin="4477,-3705" coordsize="2,46">
              <v:shape id="_x0000_s1296" alt="" style="position:absolute;left:4477;top:-3705;width:2;height:46" coordorigin="4477,-3705" coordsize="0,46" path="m4477,-3705r,47e" filled="f" strokecolor="#252525" strokeweight=".35pt">
                <v:path arrowok="t"/>
              </v:shape>
            </v:group>
            <v:group id="_x0000_s1297" alt="" style="position:absolute;left:5057;top:-3705;width:2;height:46" coordorigin="5057,-3705" coordsize="2,46">
              <v:shape id="_x0000_s1298" alt="" style="position:absolute;left:5057;top:-3705;width:2;height:46" coordorigin="5057,-3705" coordsize="0,46" path="m5057,-3705r,47e" filled="f" strokecolor="#252525" strokeweight=".35pt">
                <v:path arrowok="t"/>
              </v:shape>
            </v:group>
            <v:group id="_x0000_s1299" alt="" style="position:absolute;left:6218;top:-3705;width:2;height:46" coordorigin="6218,-3705" coordsize="2,46">
              <v:shape id="_x0000_s1300" alt="" style="position:absolute;left:6218;top:-3705;width:2;height:46" coordorigin="6218,-3705" coordsize="0,46" path="m6218,-3705r,47e" filled="f" strokecolor="#252525" strokeweight=".35pt">
                <v:path arrowok="t"/>
              </v:shape>
            </v:group>
            <v:group id="_x0000_s1301" alt="" style="position:absolute;left:8538;top:-3705;width:2;height:3633" coordorigin="8538,-3705" coordsize="2,3633">
              <v:shape id="_x0000_s1302" alt="" style="position:absolute;left:8538;top:-3705;width:2;height:3633" coordorigin="8538,-3705" coordsize="0,3633" path="m8538,-72r,-3633e" filled="f" strokecolor="#252525" strokeweight=".35pt">
                <v:path arrowok="t"/>
              </v:shape>
            </v:group>
            <v:group id="_x0000_s1303" alt="" style="position:absolute;left:3897;top:-3705;width:2;height:3633" coordorigin="3897,-3705" coordsize="2,3633">
              <v:shape id="_x0000_s1304" alt="" style="position:absolute;left:3897;top:-3705;width:2;height:3633" coordorigin="3897,-3705" coordsize="0,3633" path="m3897,-72r,-3633e" filled="f" strokecolor="#252525" strokeweight=".35pt">
                <v:path arrowok="t"/>
              </v:shape>
            </v:group>
            <v:group id="_x0000_s1305" alt="" style="position:absolute;left:3897;top:-1693;width:46;height:2" coordorigin="3897,-1693" coordsize="46,2">
              <v:shape id="_x0000_s1306" alt="" style="position:absolute;left:3897;top:-1693;width:46;height:2" coordorigin="3897,-1693" coordsize="46,0" path="m3897,-1693r46,e" filled="f" strokecolor="#252525" strokeweight=".35pt">
                <v:path arrowok="t"/>
              </v:shape>
            </v:group>
            <v:group id="_x0000_s1307" alt="" style="position:absolute;left:3897;top:-3314;width:46;height:2" coordorigin="3897,-3314" coordsize="46,2">
              <v:shape id="_x0000_s1308" alt="" style="position:absolute;left:3897;top:-3314;width:46;height:2" coordorigin="3897,-3314" coordsize="46,0" path="m3897,-3314r46,e" filled="f" strokecolor="#252525" strokeweight=".35pt">
                <v:path arrowok="t"/>
              </v:shape>
            </v:group>
            <v:group id="_x0000_s1309" alt="" style="position:absolute;left:8492;top:-1693;width:46;height:2" coordorigin="8492,-1693" coordsize="46,2">
              <v:shape id="_x0000_s1310" alt="" style="position:absolute;left:8492;top:-1693;width:46;height:2" coordorigin="8492,-1693" coordsize="46,0" path="m8492,-1693r46,e" filled="f" strokecolor="#252525" strokeweight=".35pt">
                <v:path arrowok="t"/>
              </v:shape>
            </v:group>
            <v:group id="_x0000_s1311" alt="" style="position:absolute;left:8492;top:-3314;width:46;height:2" coordorigin="8492,-3314" coordsize="46,2">
              <v:shape id="_x0000_s1312" alt="" style="position:absolute;left:8492;top:-3314;width:46;height:2" coordorigin="8492,-3314" coordsize="46,0" path="m8492,-3314r46,e" filled="f" strokecolor="#252525" strokeweight=".35pt">
                <v:path arrowok="t"/>
              </v:shape>
            </v:group>
            <v:group id="_x0000_s1313" alt="" style="position:absolute;left:3897;top:-560;width:23;height:2" coordorigin="3897,-560" coordsize="23,2">
              <v:shape id="_x0000_s1314" alt="" style="position:absolute;left:3897;top:-560;width:23;height:2" coordorigin="3897,-560" coordsize="23,0" path="m3897,-560r23,e" filled="f" strokecolor="#252525" strokeweight=".35pt">
                <v:path arrowok="t"/>
              </v:shape>
            </v:group>
            <v:group id="_x0000_s1315" alt="" style="position:absolute;left:3897;top:-845;width:23;height:2" coordorigin="3897,-845" coordsize="23,2">
              <v:shape id="_x0000_s1316" alt="" style="position:absolute;left:3897;top:-845;width:23;height:2" coordorigin="3897,-845" coordsize="23,0" path="m3897,-845r23,e" filled="f" strokecolor="#252525" strokeweight=".35pt">
                <v:path arrowok="t"/>
              </v:shape>
            </v:group>
            <v:group id="_x0000_s1317" alt="" style="position:absolute;left:3897;top:-1048;width:23;height:2" coordorigin="3897,-1048" coordsize="23,2">
              <v:shape id="_x0000_s1318" alt="" style="position:absolute;left:3897;top:-1048;width:23;height:2" coordorigin="3897,-1048" coordsize="23,0" path="m3897,-1048r23,e" filled="f" strokecolor="#252525" strokeweight=".35pt">
                <v:path arrowok="t"/>
              </v:shape>
            </v:group>
            <v:group id="_x0000_s1319" alt="" style="position:absolute;left:3897;top:-1205;width:23;height:2" coordorigin="3897,-1205" coordsize="23,2">
              <v:shape id="_x0000_s1320" alt="" style="position:absolute;left:3897;top:-1205;width:23;height:2" coordorigin="3897,-1205" coordsize="23,0" path="m3897,-1205r23,e" filled="f" strokecolor="#252525" strokeweight=".35pt">
                <v:path arrowok="t"/>
              </v:shape>
            </v:group>
            <v:group id="_x0000_s1321" alt="" style="position:absolute;left:3897;top:-1333;width:23;height:2" coordorigin="3897,-1333" coordsize="23,2">
              <v:shape id="_x0000_s1322" alt="" style="position:absolute;left:3897;top:-1333;width:23;height:2" coordorigin="3897,-1333" coordsize="23,0" path="m3897,-1333r23,e" filled="f" strokecolor="#252525" strokeweight=".35pt">
                <v:path arrowok="t"/>
              </v:shape>
            </v:group>
            <v:group id="_x0000_s1323" alt="" style="position:absolute;left:3897;top:-1442;width:23;height:2" coordorigin="3897,-1442" coordsize="23,2">
              <v:shape id="_x0000_s1324" alt="" style="position:absolute;left:3897;top:-1442;width:23;height:2" coordorigin="3897,-1442" coordsize="23,0" path="m3897,-1442r23,e" filled="f" strokecolor="#252525" strokeweight=".35pt">
                <v:path arrowok="t"/>
              </v:shape>
            </v:group>
            <v:group id="_x0000_s1325" alt="" style="position:absolute;left:3897;top:-1536;width:23;height:2" coordorigin="3897,-1536" coordsize="23,2">
              <v:shape id="_x0000_s1326" alt="" style="position:absolute;left:3897;top:-1536;width:23;height:2" coordorigin="3897,-1536" coordsize="23,0" path="m3897,-1536r23,e" filled="f" strokecolor="#252525" strokeweight=".35pt">
                <v:path arrowok="t"/>
              </v:shape>
            </v:group>
            <v:group id="_x0000_s1327" alt="" style="position:absolute;left:3897;top:-1618;width:23;height:2" coordorigin="3897,-1618" coordsize="23,2">
              <v:shape id="_x0000_s1328" alt="" style="position:absolute;left:3897;top:-1618;width:23;height:2" coordorigin="3897,-1618" coordsize="23,0" path="m3897,-1618r23,e" filled="f" strokecolor="#252525" strokeweight=".35pt">
                <v:path arrowok="t"/>
              </v:shape>
            </v:group>
            <v:group id="_x0000_s1329" alt="" style="position:absolute;left:3897;top:-2181;width:23;height:2" coordorigin="3897,-2181" coordsize="23,2">
              <v:shape id="_x0000_s1330" alt="" style="position:absolute;left:3897;top:-2181;width:23;height:2" coordorigin="3897,-2181" coordsize="23,0" path="m3897,-2181r23,e" filled="f" strokecolor="#252525" strokeweight=".35pt">
                <v:path arrowok="t"/>
              </v:shape>
            </v:group>
            <v:group id="_x0000_s1331" alt="" style="position:absolute;left:3897;top:-2466;width:23;height:2" coordorigin="3897,-2466" coordsize="23,2">
              <v:shape id="_x0000_s1332" alt="" style="position:absolute;left:3897;top:-2466;width:23;height:2" coordorigin="3897,-2466" coordsize="23,0" path="m3897,-2466r23,e" filled="f" strokecolor="#252525" strokeweight=".35pt">
                <v:path arrowok="t"/>
              </v:shape>
            </v:group>
            <v:group id="_x0000_s1333" alt="" style="position:absolute;left:3897;top:-2669;width:23;height:2" coordorigin="3897,-2669" coordsize="23,2">
              <v:shape id="_x0000_s1334" alt="" style="position:absolute;left:3897;top:-2669;width:23;height:2" coordorigin="3897,-2669" coordsize="23,0" path="m3897,-2669r23,e" filled="f" strokecolor="#252525" strokeweight=".35pt">
                <v:path arrowok="t"/>
              </v:shape>
            </v:group>
            <v:group id="_x0000_s1335" alt="" style="position:absolute;left:3897;top:-2826;width:23;height:2" coordorigin="3897,-2826" coordsize="23,2">
              <v:shape id="_x0000_s1336" alt="" style="position:absolute;left:3897;top:-2826;width:23;height:2" coordorigin="3897,-2826" coordsize="23,0" path="m3897,-2826r23,e" filled="f" strokecolor="#252525" strokeweight=".35pt">
                <v:path arrowok="t"/>
              </v:shape>
            </v:group>
            <v:group id="_x0000_s1337" alt="" style="position:absolute;left:3897;top:-2954;width:23;height:2" coordorigin="3897,-2954" coordsize="23,2">
              <v:shape id="_x0000_s1338" alt="" style="position:absolute;left:3897;top:-2954;width:23;height:2" coordorigin="3897,-2954" coordsize="23,0" path="m3897,-2954r23,e" filled="f" strokecolor="#252525" strokeweight=".35pt">
                <v:path arrowok="t"/>
              </v:shape>
            </v:group>
            <v:group id="_x0000_s1339" alt="" style="position:absolute;left:3897;top:-3062;width:23;height:2" coordorigin="3897,-3062" coordsize="23,2">
              <v:shape id="_x0000_s1340" alt="" style="position:absolute;left:3897;top:-3062;width:23;height:2" coordorigin="3897,-3062" coordsize="23,0" path="m3897,-3062r23,e" filled="f" strokecolor="#252525" strokeweight=".35pt">
                <v:path arrowok="t"/>
              </v:shape>
            </v:group>
            <v:group id="_x0000_s1341" alt="" style="position:absolute;left:3897;top:-3156;width:23;height:2" coordorigin="3897,-3156" coordsize="23,2">
              <v:shape id="_x0000_s1342" alt="" style="position:absolute;left:3897;top:-3156;width:23;height:2" coordorigin="3897,-3156" coordsize="23,0" path="m3897,-3156r23,e" filled="f" strokecolor="#252525" strokeweight=".35pt">
                <v:path arrowok="t"/>
              </v:shape>
            </v:group>
            <v:group id="_x0000_s1343" alt="" style="position:absolute;left:3897;top:-3239;width:23;height:2" coordorigin="3897,-3239" coordsize="23,2">
              <v:shape id="_x0000_s1344" alt="" style="position:absolute;left:3897;top:-3239;width:23;height:2" coordorigin="3897,-3239" coordsize="23,0" path="m3897,-3239r23,e" filled="f" strokecolor="#252525" strokeweight=".35pt">
                <v:path arrowok="t"/>
              </v:shape>
            </v:group>
            <v:group id="_x0000_s1345" alt="" style="position:absolute;left:8515;top:-560;width:23;height:2" coordorigin="8515,-560" coordsize="23,2">
              <v:shape id="_x0000_s1346" alt="" style="position:absolute;left:8515;top:-560;width:23;height:2" coordorigin="8515,-560" coordsize="23,0" path="m8538,-560r-23,e" filled="f" strokecolor="#252525" strokeweight=".35pt">
                <v:path arrowok="t"/>
              </v:shape>
            </v:group>
            <v:group id="_x0000_s1347" alt="" style="position:absolute;left:8515;top:-845;width:23;height:2" coordorigin="8515,-845" coordsize="23,2">
              <v:shape id="_x0000_s1348" alt="" style="position:absolute;left:8515;top:-845;width:23;height:2" coordorigin="8515,-845" coordsize="23,0" path="m8538,-845r-23,e" filled="f" strokecolor="#252525" strokeweight=".35pt">
                <v:path arrowok="t"/>
              </v:shape>
            </v:group>
            <v:group id="_x0000_s1349" alt="" style="position:absolute;left:8515;top:-1048;width:23;height:2" coordorigin="8515,-1048" coordsize="23,2">
              <v:shape id="_x0000_s1350" alt="" style="position:absolute;left:8515;top:-1048;width:23;height:2" coordorigin="8515,-1048" coordsize="23,0" path="m8538,-1048r-23,e" filled="f" strokecolor="#252525" strokeweight=".35pt">
                <v:path arrowok="t"/>
              </v:shape>
            </v:group>
            <v:group id="_x0000_s1351" alt="" style="position:absolute;left:8515;top:-1205;width:23;height:2" coordorigin="8515,-1205" coordsize="23,2">
              <v:shape id="_x0000_s1352" alt="" style="position:absolute;left:8515;top:-1205;width:23;height:2" coordorigin="8515,-1205" coordsize="23,0" path="m8538,-1205r-23,e" filled="f" strokecolor="#252525" strokeweight=".35pt">
                <v:path arrowok="t"/>
              </v:shape>
            </v:group>
            <v:group id="_x0000_s1353" alt="" style="position:absolute;left:8515;top:-1333;width:23;height:2" coordorigin="8515,-1333" coordsize="23,2">
              <v:shape id="_x0000_s1354" alt="" style="position:absolute;left:8515;top:-1333;width:23;height:2" coordorigin="8515,-1333" coordsize="23,0" path="m8538,-1333r-23,e" filled="f" strokecolor="#252525" strokeweight=".35pt">
                <v:path arrowok="t"/>
              </v:shape>
            </v:group>
            <v:group id="_x0000_s1355" alt="" style="position:absolute;left:8515;top:-1442;width:23;height:2" coordorigin="8515,-1442" coordsize="23,2">
              <v:shape id="_x0000_s1356" alt="" style="position:absolute;left:8515;top:-1442;width:23;height:2" coordorigin="8515,-1442" coordsize="23,0" path="m8538,-1442r-23,e" filled="f" strokecolor="#252525" strokeweight=".35pt">
                <v:path arrowok="t"/>
              </v:shape>
            </v:group>
            <v:group id="_x0000_s1357" alt="" style="position:absolute;left:8515;top:-1536;width:23;height:2" coordorigin="8515,-1536" coordsize="23,2">
              <v:shape id="_x0000_s1358" alt="" style="position:absolute;left:8515;top:-1536;width:23;height:2" coordorigin="8515,-1536" coordsize="23,0" path="m8538,-1536r-23,e" filled="f" strokecolor="#252525" strokeweight=".35pt">
                <v:path arrowok="t"/>
              </v:shape>
            </v:group>
            <v:group id="_x0000_s1359" alt="" style="position:absolute;left:8515;top:-1618;width:23;height:2" coordorigin="8515,-1618" coordsize="23,2">
              <v:shape id="_x0000_s1360" alt="" style="position:absolute;left:8515;top:-1618;width:23;height:2" coordorigin="8515,-1618" coordsize="23,0" path="m8538,-1618r-23,e" filled="f" strokecolor="#252525" strokeweight=".35pt">
                <v:path arrowok="t"/>
              </v:shape>
            </v:group>
            <v:group id="_x0000_s1361" alt="" style="position:absolute;left:8515;top:-2181;width:23;height:2" coordorigin="8515,-2181" coordsize="23,2">
              <v:shape id="_x0000_s1362" alt="" style="position:absolute;left:8515;top:-2181;width:23;height:2" coordorigin="8515,-2181" coordsize="23,0" path="m8538,-2181r-23,e" filled="f" strokecolor="#252525" strokeweight=".35pt">
                <v:path arrowok="t"/>
              </v:shape>
            </v:group>
            <v:group id="_x0000_s1363" alt="" style="position:absolute;left:8515;top:-2466;width:23;height:2" coordorigin="8515,-2466" coordsize="23,2">
              <v:shape id="_x0000_s1364" alt="" style="position:absolute;left:8515;top:-2466;width:23;height:2" coordorigin="8515,-2466" coordsize="23,0" path="m8538,-2466r-23,e" filled="f" strokecolor="#252525" strokeweight=".35pt">
                <v:path arrowok="t"/>
              </v:shape>
            </v:group>
            <v:group id="_x0000_s1365" alt="" style="position:absolute;left:8515;top:-2669;width:23;height:2" coordorigin="8515,-2669" coordsize="23,2">
              <v:shape id="_x0000_s1366" alt="" style="position:absolute;left:8515;top:-2669;width:23;height:2" coordorigin="8515,-2669" coordsize="23,0" path="m8538,-2669r-23,e" filled="f" strokecolor="#252525" strokeweight=".35pt">
                <v:path arrowok="t"/>
              </v:shape>
            </v:group>
            <v:group id="_x0000_s1367" alt="" style="position:absolute;left:8515;top:-2826;width:23;height:2" coordorigin="8515,-2826" coordsize="23,2">
              <v:shape id="_x0000_s1368" alt="" style="position:absolute;left:8515;top:-2826;width:23;height:2" coordorigin="8515,-2826" coordsize="23,0" path="m8538,-2826r-23,e" filled="f" strokecolor="#252525" strokeweight=".35pt">
                <v:path arrowok="t"/>
              </v:shape>
            </v:group>
            <v:group id="_x0000_s1369" alt="" style="position:absolute;left:8515;top:-2954;width:23;height:2" coordorigin="8515,-2954" coordsize="23,2">
              <v:shape id="_x0000_s1370" alt="" style="position:absolute;left:8515;top:-2954;width:23;height:2" coordorigin="8515,-2954" coordsize="23,0" path="m8538,-2954r-23,e" filled="f" strokecolor="#252525" strokeweight=".35pt">
                <v:path arrowok="t"/>
              </v:shape>
            </v:group>
            <v:group id="_x0000_s1371" alt="" style="position:absolute;left:8515;top:-3062;width:23;height:2" coordorigin="8515,-3062" coordsize="23,2">
              <v:shape id="_x0000_s1372" alt="" style="position:absolute;left:8515;top:-3062;width:23;height:2" coordorigin="8515,-3062" coordsize="23,0" path="m8538,-3062r-23,e" filled="f" strokecolor="#252525" strokeweight=".35pt">
                <v:path arrowok="t"/>
              </v:shape>
            </v:group>
            <v:group id="_x0000_s1373" alt="" style="position:absolute;left:8515;top:-3156;width:23;height:2" coordorigin="8515,-3156" coordsize="23,2">
              <v:shape id="_x0000_s1374" alt="" style="position:absolute;left:8515;top:-3156;width:23;height:2" coordorigin="8515,-3156" coordsize="23,0" path="m8538,-3156r-23,e" filled="f" strokecolor="#252525" strokeweight=".35pt">
                <v:path arrowok="t"/>
              </v:shape>
            </v:group>
            <v:group id="_x0000_s1375" alt="" style="position:absolute;left:8515;top:-3239;width:23;height:2" coordorigin="8515,-3239" coordsize="23,2">
              <v:shape id="_x0000_s1376" alt="" style="position:absolute;left:8515;top:-3239;width:23;height:2" coordorigin="8515,-3239" coordsize="23,0" path="m8538,-3239r-23,e" filled="f" strokecolor="#252525" strokeweight=".35pt">
                <v:path arrowok="t"/>
              </v:shape>
            </v:group>
            <v:group id="_x0000_s1377" alt="" style="position:absolute;left:4187;top:-3705;width:4351;height:3360" coordorigin="4187,-3705" coordsize="4351,3360">
              <v:shape id="_x0000_s1378" alt="" style="position:absolute;left:4187;top:-3705;width:4351;height:3360" coordorigin="4187,-3705" coordsize="4351,3360" path="m4187,-344r290,-201l5057,-2968r1160,-373l8538,-3705e" filled="f" strokecolor="#0072bd" strokeweight=".35pt">
                <v:stroke dashstyle="longDash"/>
                <v:path arrowok="t"/>
              </v:shape>
            </v:group>
            <v:group id="_x0000_s1379" alt="" style="position:absolute;left:4187;top:-386;width:2;height:84" coordorigin="4187,-386" coordsize="2,84">
              <v:shape id="_x0000_s1380" alt="" style="position:absolute;left:4187;top:-386;width:2;height:84" coordorigin="4187,-386" coordsize="0,84" path="m4187,-386r,84e" filled="f" strokecolor="#0072bd" strokeweight=".18522mm">
                <v:path arrowok="t"/>
              </v:shape>
            </v:group>
            <v:group id="_x0000_s1381" alt="" style="position:absolute;left:4145;top:-344;width:84;height:2" coordorigin="4145,-344" coordsize="84,2">
              <v:shape id="_x0000_s1382" alt="" style="position:absolute;left:4145;top:-344;width:84;height:2" coordorigin="4145,-344" coordsize="84,0" path="m4145,-344r84,e" filled="f" strokecolor="#0072bd" strokeweight=".18522mm">
                <v:path arrowok="t"/>
              </v:shape>
            </v:group>
            <v:group id="_x0000_s1383" alt="" style="position:absolute;left:4157;top:-374;width:59;height:59" coordorigin="4157,-374" coordsize="59,59">
              <v:shape id="_x0000_s1384" alt="" style="position:absolute;left:4157;top:-374;width:59;height:59" coordorigin="4157,-374" coordsize="59,59" path="m4157,-374r60,59e" filled="f" strokecolor="#0072bd" strokeweight=".18522mm">
                <v:path arrowok="t"/>
              </v:shape>
            </v:group>
            <v:group id="_x0000_s1385" alt="" style="position:absolute;left:4157;top:-374;width:59;height:59" coordorigin="4157,-374" coordsize="59,59">
              <v:shape id="_x0000_s1386" alt="" style="position:absolute;left:4157;top:-374;width:59;height:59" coordorigin="4157,-374" coordsize="59,59" path="m4157,-315r60,-59e" filled="f" strokecolor="#0072bd" strokeweight=".18522mm">
                <v:path arrowok="t"/>
              </v:shape>
            </v:group>
            <v:group id="_x0000_s1387" alt="" style="position:absolute;left:4477;top:-587;width:2;height:84" coordorigin="4477,-587" coordsize="2,84">
              <v:shape id="_x0000_s1388" alt="" style="position:absolute;left:4477;top:-587;width:2;height:84" coordorigin="4477,-587" coordsize="0,84" path="m4477,-587r,84e" filled="f" strokecolor="#0072bd" strokeweight=".18522mm">
                <v:path arrowok="t"/>
              </v:shape>
            </v:group>
            <v:group id="_x0000_s1389" alt="" style="position:absolute;left:4435;top:-545;width:84;height:2" coordorigin="4435,-545" coordsize="84,2">
              <v:shape id="_x0000_s1390" alt="" style="position:absolute;left:4435;top:-545;width:84;height:2" coordorigin="4435,-545" coordsize="84,0" path="m4435,-545r84,e" filled="f" strokecolor="#0072bd" strokeweight=".18522mm">
                <v:path arrowok="t"/>
              </v:shape>
            </v:group>
            <v:group id="_x0000_s1391" alt="" style="position:absolute;left:4447;top:-575;width:59;height:59" coordorigin="4447,-575" coordsize="59,59">
              <v:shape id="_x0000_s1392" alt="" style="position:absolute;left:4447;top:-575;width:59;height:59" coordorigin="4447,-575" coordsize="59,59" path="m4447,-575r60,59e" filled="f" strokecolor="#0072bd" strokeweight=".18522mm">
                <v:path arrowok="t"/>
              </v:shape>
            </v:group>
            <v:group id="_x0000_s1393" alt="" style="position:absolute;left:4447;top:-575;width:59;height:59" coordorigin="4447,-575" coordsize="59,59">
              <v:shape id="_x0000_s1394" alt="" style="position:absolute;left:4447;top:-575;width:59;height:59" coordorigin="4447,-575" coordsize="59,59" path="m4447,-516r60,-59e" filled="f" strokecolor="#0072bd" strokeweight=".18522mm">
                <v:path arrowok="t"/>
              </v:shape>
            </v:group>
            <v:group id="_x0000_s1395" alt="" style="position:absolute;left:5057;top:-3010;width:2;height:84" coordorigin="5057,-3010" coordsize="2,84">
              <v:shape id="_x0000_s1396" alt="" style="position:absolute;left:5057;top:-3010;width:2;height:84" coordorigin="5057,-3010" coordsize="0,84" path="m5057,-3010r,84e" filled="f" strokecolor="#0072bd" strokeweight=".18522mm">
                <v:path arrowok="t"/>
              </v:shape>
            </v:group>
            <v:group id="_x0000_s1397" alt="" style="position:absolute;left:5015;top:-2968;width:84;height:2" coordorigin="5015,-2968" coordsize="84,2">
              <v:shape id="_x0000_s1398" alt="" style="position:absolute;left:5015;top:-2968;width:84;height:2" coordorigin="5015,-2968" coordsize="84,0" path="m5015,-2968r84,e" filled="f" strokecolor="#0072bd" strokeweight=".18522mm">
                <v:path arrowok="t"/>
              </v:shape>
            </v:group>
            <v:group id="_x0000_s1399" alt="" style="position:absolute;left:5028;top:-2998;width:59;height:59" coordorigin="5028,-2998" coordsize="59,59">
              <v:shape id="_x0000_s1400" alt="" style="position:absolute;left:5028;top:-2998;width:59;height:59" coordorigin="5028,-2998" coordsize="59,59" path="m5028,-2998r59,59e" filled="f" strokecolor="#0072bd" strokeweight=".18522mm">
                <v:path arrowok="t"/>
              </v:shape>
            </v:group>
            <v:group id="_x0000_s1401" alt="" style="position:absolute;left:5028;top:-2998;width:59;height:59" coordorigin="5028,-2998" coordsize="59,59">
              <v:shape id="_x0000_s1402" alt="" style="position:absolute;left:5028;top:-2998;width:59;height:59" coordorigin="5028,-2998" coordsize="59,59" path="m5028,-2939r59,-59e" filled="f" strokecolor="#0072bd" strokeweight=".18522mm">
                <v:path arrowok="t"/>
              </v:shape>
            </v:group>
            <v:group id="_x0000_s1403" alt="" style="position:absolute;left:6218;top:-3383;width:2;height:84" coordorigin="6218,-3383" coordsize="2,84">
              <v:shape id="_x0000_s1404" alt="" style="position:absolute;left:6218;top:-3383;width:2;height:84" coordorigin="6218,-3383" coordsize="0,84" path="m6218,-3383r,84e" filled="f" strokecolor="#0072bd" strokeweight=".18522mm">
                <v:path arrowok="t"/>
              </v:shape>
            </v:group>
            <v:group id="_x0000_s1405" alt="" style="position:absolute;left:6188;top:-3370;width:59;height:59" coordorigin="6188,-3370" coordsize="59,59">
              <v:shape id="_x0000_s1406" alt="" style="position:absolute;left:6188;top:-3370;width:59;height:59" coordorigin="6188,-3370" coordsize="59,59" path="m6188,-3370r59,59e" filled="f" strokecolor="#0072bd" strokeweight=".18522mm">
                <v:path arrowok="t"/>
              </v:shape>
            </v:group>
            <v:group id="_x0000_s1407" alt="" style="position:absolute;left:6188;top:-3370;width:59;height:59" coordorigin="6188,-3370" coordsize="59,59">
              <v:shape id="_x0000_s1408" alt="" style="position:absolute;left:6188;top:-3370;width:59;height:59" coordorigin="6188,-3370" coordsize="59,59" path="m6188,-3311r59,-59e" filled="f" strokecolor="#0072bd" strokeweight=".18522mm">
                <v:path arrowok="t"/>
              </v:shape>
            </v:group>
            <v:group id="_x0000_s1409" alt="" style="position:absolute;left:8538;top:-3747;width:2;height:84" coordorigin="8538,-3747" coordsize="2,84">
              <v:shape id="_x0000_s1410" alt="" style="position:absolute;left:8538;top:-3747;width:2;height:84" coordorigin="8538,-3747" coordsize="0,84" path="m8538,-3747r,84e" filled="f" strokecolor="#0072bd" strokeweight=".18522mm">
                <v:path arrowok="t"/>
              </v:shape>
            </v:group>
            <v:group id="_x0000_s1411" alt="" style="position:absolute;left:8496;top:-3705;width:84;height:2" coordorigin="8496,-3705" coordsize="84,2">
              <v:shape id="_x0000_s1412" alt="" style="position:absolute;left:8496;top:-3705;width:84;height:2" coordorigin="8496,-3705" coordsize="84,0" path="m8496,-3705r84,e" filled="f" strokecolor="#0072bd" strokeweight=".18522mm">
                <v:path arrowok="t"/>
              </v:shape>
            </v:group>
            <v:group id="_x0000_s1413" alt="" style="position:absolute;left:8508;top:-3734;width:59;height:59" coordorigin="8508,-3734" coordsize="59,59">
              <v:shape id="_x0000_s1414" alt="" style="position:absolute;left:8508;top:-3734;width:59;height:59" coordorigin="8508,-3734" coordsize="59,59" path="m8508,-3734r60,59e" filled="f" strokecolor="#0072bd" strokeweight=".18522mm">
                <v:path arrowok="t"/>
              </v:shape>
            </v:group>
            <v:group id="_x0000_s1415" alt="" style="position:absolute;left:8508;top:-3734;width:59;height:59" coordorigin="8508,-3734" coordsize="59,59">
              <v:shape id="_x0000_s1416" alt="" style="position:absolute;left:8508;top:-3734;width:59;height:59" coordorigin="8508,-3734" coordsize="59,59" path="m8508,-3675r60,-59e" filled="f" strokecolor="#0072bd" strokeweight=".18522mm">
                <v:path arrowok="t"/>
              </v:shape>
            </v:group>
            <v:group id="_x0000_s1417" alt="" style="position:absolute;left:4187;top:-2651;width:4351;height:2566" coordorigin="4187,-2651" coordsize="4351,2566">
              <v:shape id="_x0000_s1418" alt="" style="position:absolute;left:4187;top:-2651;width:4351;height:2566" coordorigin="4187,-2651" coordsize="4351,2566" path="m4187,-323r290,237l5057,-2616r1160,-7l8538,-2651e" filled="f" strokecolor="#d95318" strokeweight=".35pt">
                <v:stroke dashstyle="longDash"/>
                <v:path arrowok="t"/>
              </v:shape>
            </v:group>
            <v:group id="_x0000_s1419" alt="" style="position:absolute;left:4157;top:-353;width:59;height:59" coordorigin="4157,-353" coordsize="59,59">
              <v:shape id="_x0000_s1420" alt="" style="position:absolute;left:4157;top:-353;width:59;height:59" coordorigin="4157,-353" coordsize="59,59" path="m4157,-353r60,59e" filled="f" strokecolor="#d95318" strokeweight=".18522mm">
                <v:path arrowok="t"/>
              </v:shape>
            </v:group>
            <v:group id="_x0000_s1421" alt="" style="position:absolute;left:4157;top:-353;width:59;height:59" coordorigin="4157,-353" coordsize="59,59">
              <v:shape id="_x0000_s1422" alt="" style="position:absolute;left:4157;top:-353;width:59;height:59" coordorigin="4157,-353" coordsize="59,59" path="m4157,-294r60,-59e" filled="f" strokecolor="#d95318" strokeweight=".18522mm">
                <v:path arrowok="t"/>
              </v:shape>
            </v:group>
            <v:group id="_x0000_s1423" alt="" style="position:absolute;left:4447;top:-115;width:59;height:59" coordorigin="4447,-115" coordsize="59,59">
              <v:shape id="_x0000_s1424" alt="" style="position:absolute;left:4447;top:-115;width:59;height:59" coordorigin="4447,-115" coordsize="59,59" path="m4447,-115r60,59e" filled="f" strokecolor="#d95318" strokeweight=".18522mm">
                <v:path arrowok="t"/>
              </v:shape>
            </v:group>
            <v:group id="_x0000_s1425" alt="" style="position:absolute;left:4447;top:-115;width:59;height:59" coordorigin="4447,-115" coordsize="59,59">
              <v:shape id="_x0000_s1426" alt="" style="position:absolute;left:4447;top:-115;width:59;height:59" coordorigin="4447,-115" coordsize="59,59" path="m4447,-56r60,-59e" filled="f" strokecolor="#d95318" strokeweight=".18522mm">
                <v:path arrowok="t"/>
              </v:shape>
            </v:group>
            <v:group id="_x0000_s1427" alt="" style="position:absolute;left:5028;top:-2645;width:59;height:59" coordorigin="5028,-2645" coordsize="59,59">
              <v:shape id="_x0000_s1428" alt="" style="position:absolute;left:5028;top:-2645;width:59;height:59" coordorigin="5028,-2645" coordsize="59,59" path="m5028,-2645r59,59e" filled="f" strokecolor="#d95318" strokeweight=".18522mm">
                <v:path arrowok="t"/>
              </v:shape>
            </v:group>
            <v:group id="_x0000_s1429" alt="" style="position:absolute;left:5028;top:-2645;width:59;height:59" coordorigin="5028,-2645" coordsize="59,59">
              <v:shape id="_x0000_s1430" alt="" style="position:absolute;left:5028;top:-2645;width:59;height:59" coordorigin="5028,-2645" coordsize="59,59" path="m5028,-2586r59,-59e" filled="f" strokecolor="#d95318" strokeweight=".18522mm">
                <v:path arrowok="t"/>
              </v:shape>
            </v:group>
            <v:group id="_x0000_s1431" alt="" style="position:absolute;left:6188;top:-2653;width:59;height:59" coordorigin="6188,-2653" coordsize="59,59">
              <v:shape id="_x0000_s1432" alt="" style="position:absolute;left:6188;top:-2653;width:59;height:59" coordorigin="6188,-2653" coordsize="59,59" path="m6188,-2653r59,60e" filled="f" strokecolor="#d95318" strokeweight=".18522mm">
                <v:path arrowok="t"/>
              </v:shape>
            </v:group>
            <v:group id="_x0000_s1433" alt="" style="position:absolute;left:6188;top:-2653;width:59;height:59" coordorigin="6188,-2653" coordsize="59,59">
              <v:shape id="_x0000_s1434" alt="" style="position:absolute;left:6188;top:-2653;width:59;height:59" coordorigin="6188,-2653" coordsize="59,59" path="m6188,-2593r59,-60e" filled="f" strokecolor="#d95318" strokeweight=".18522mm">
                <v:path arrowok="t"/>
              </v:shape>
            </v:group>
            <v:group id="_x0000_s1435" alt="" style="position:absolute;left:8508;top:-2681;width:59;height:59" coordorigin="8508,-2681" coordsize="59,59">
              <v:shape id="_x0000_s1436" alt="" style="position:absolute;left:8508;top:-2681;width:59;height:59" coordorigin="8508,-2681" coordsize="59,59" path="m8508,-2681r60,59e" filled="f" strokecolor="#d95318" strokeweight=".18522mm">
                <v:path arrowok="t"/>
              </v:shape>
            </v:group>
            <v:group id="_x0000_s1437" alt="" style="position:absolute;left:8508;top:-2681;width:59;height:59" coordorigin="8508,-2681" coordsize="59,59">
              <v:shape id="_x0000_s1438" alt="" style="position:absolute;left:8508;top:-2681;width:59;height:59" coordorigin="8508,-2681" coordsize="59,59" path="m8508,-2622r60,-59e" filled="f" strokecolor="#d95318" strokeweight=".18522mm">
                <v:path arrowok="t"/>
              </v:shape>
            </v:group>
            <v:group id="_x0000_s1439" alt="" style="position:absolute;left:4187;top:-2202;width:4351;height:2131" coordorigin="4187,-2202" coordsize="4351,2131">
              <v:shape id="_x0000_s1440" alt="" style="position:absolute;left:4187;top:-2202;width:4351;height:2131" coordorigin="4187,-2202" coordsize="4351,2131" path="m4187,-323r290,251l5057,-2191r1160,l8538,-2202e" filled="f" strokecolor="#ecb020" strokeweight=".35pt">
                <v:stroke dashstyle="longDash"/>
                <v:path arrowok="t"/>
              </v:shape>
            </v:group>
            <v:group id="_x0000_s1441" alt="" style="position:absolute;left:4139;top:-379;width:97;height:84" coordorigin="4139,-379" coordsize="97,84">
              <v:shape id="_x0000_s1442" alt="" style="position:absolute;left:4139;top:-379;width:97;height:84" coordorigin="4139,-379" coordsize="97,84" path="m4187,-379r-48,84l4236,-295r-49,-84xe" filled="f" strokecolor="#ecb020" strokeweight=".18522mm">
                <v:path arrowok="t"/>
              </v:shape>
            </v:group>
            <v:group id="_x0000_s1443" alt="" style="position:absolute;left:4429;top:-128;width:97;height:84" coordorigin="4429,-128" coordsize="97,84">
              <v:shape id="_x0000_s1444" alt="" style="position:absolute;left:4429;top:-128;width:97;height:84" coordorigin="4429,-128" coordsize="97,84" path="m4477,-128r-48,84l4526,-44r-49,-84xe" filled="f" strokecolor="#ecb020" strokeweight=".18522mm">
                <v:path arrowok="t"/>
              </v:shape>
            </v:group>
            <v:group id="_x0000_s1445" alt="" style="position:absolute;left:5009;top:-2247;width:97;height:84" coordorigin="5009,-2247" coordsize="97,84">
              <v:shape id="_x0000_s1446" alt="" style="position:absolute;left:5009;top:-2247;width:97;height:84" coordorigin="5009,-2247" coordsize="97,84" path="m5057,-2247r-48,84l5106,-2163r-49,-84xe" filled="f" strokecolor="#ecb020" strokeweight=".18522mm">
                <v:path arrowok="t"/>
              </v:shape>
            </v:group>
            <v:group id="_x0000_s1447" alt="" style="position:absolute;left:6169;top:-2247;width:97;height:84" coordorigin="6169,-2247" coordsize="97,84">
              <v:shape id="_x0000_s1448" alt="" style="position:absolute;left:6169;top:-2247;width:97;height:84" coordorigin="6169,-2247" coordsize="97,84" path="m6218,-2247r-49,84l6266,-2163r-48,-84xe" filled="f" strokecolor="#ecb020" strokeweight=".18522mm">
                <v:path arrowok="t"/>
              </v:shape>
            </v:group>
            <v:group id="_x0000_s1449" alt="" style="position:absolute;left:8490;top:-2258;width:97;height:84" coordorigin="8490,-2258" coordsize="97,84">
              <v:shape id="_x0000_s1450" alt="" style="position:absolute;left:8490;top:-2258;width:97;height:84" coordorigin="8490,-2258" coordsize="97,84" path="m8538,-2258r-48,84l8586,-2174r-48,-84xe" filled="f" strokecolor="#ecb020" strokeweight=".18522mm">
                <v:path arrowok="t"/>
              </v:shape>
            </v:group>
            <v:group id="_x0000_s1451" alt="" style="position:absolute;left:4044;top:-3652;width:1155;height:556" coordorigin="4044,-3652" coordsize="1155,556">
              <v:shape id="_x0000_s1452" alt="" style="position:absolute;left:4044;top:-3652;width:1155;height:556" coordorigin="4044,-3652" coordsize="1155,556" path="m5199,-3096r,-556l4044,-3652r,556l5199,-3096e" stroked="f">
                <v:path arrowok="t"/>
              </v:shape>
            </v:group>
            <v:group id="_x0000_s1453" alt="" style="position:absolute;left:4086;top:-3547;width:420;height:2" coordorigin="4086,-3547" coordsize="420,2">
              <v:shape id="_x0000_s1454" alt="" style="position:absolute;left:4086;top:-3547;width:420;height:2" coordorigin="4086,-3547" coordsize="420,0" path="m4086,-3547r420,e" filled="f" strokecolor="#0072bd" strokeweight=".18522mm">
                <v:stroke dashstyle="longDash"/>
                <v:path arrowok="t"/>
              </v:shape>
            </v:group>
            <v:group id="_x0000_s1455" alt="" style="position:absolute;left:4296;top:-3589;width:2;height:84" coordorigin="4296,-3589" coordsize="2,84">
              <v:shape id="_x0000_s1456" alt="" style="position:absolute;left:4296;top:-3589;width:2;height:84" coordorigin="4296,-3589" coordsize="0,84" path="m4296,-3589r,84e" filled="f" strokecolor="#0072bd" strokeweight=".18522mm">
                <v:path arrowok="t"/>
              </v:shape>
            </v:group>
            <v:group id="_x0000_s1457" alt="" style="position:absolute;left:4266;top:-3577;width:59;height:59" coordorigin="4266,-3577" coordsize="59,59">
              <v:shape id="_x0000_s1458" alt="" style="position:absolute;left:4266;top:-3577;width:59;height:59" coordorigin="4266,-3577" coordsize="59,59" path="m4266,-3577r60,60e" filled="f" strokecolor="#0072bd" strokeweight=".18522mm">
                <v:path arrowok="t"/>
              </v:shape>
            </v:group>
            <v:group id="_x0000_s1459" alt="" style="position:absolute;left:4266;top:-3577;width:59;height:59" coordorigin="4266,-3577" coordsize="59,59">
              <v:shape id="_x0000_s1460" alt="" style="position:absolute;left:4266;top:-3577;width:59;height:59" coordorigin="4266,-3577" coordsize="59,59" path="m4266,-3517r60,-60e" filled="f" strokecolor="#0072bd" strokeweight=".18522mm">
                <v:path arrowok="t"/>
              </v:shape>
            </v:group>
            <v:group id="_x0000_s1461" alt="" style="position:absolute;left:4086;top:-3374;width:420;height:2" coordorigin="4086,-3374" coordsize="420,2">
              <v:shape id="_x0000_s1462" alt="" style="position:absolute;left:4086;top:-3374;width:420;height:2" coordorigin="4086,-3374" coordsize="420,0" path="m4086,-3374r420,e" filled="f" strokecolor="#d95318" strokeweight=".35pt">
                <v:stroke dashstyle="longDash"/>
                <v:path arrowok="t"/>
              </v:shape>
            </v:group>
            <v:group id="_x0000_s1463" alt="" style="position:absolute;left:4266;top:-3404;width:59;height:59" coordorigin="4266,-3404" coordsize="59,59">
              <v:shape id="_x0000_s1464" alt="" style="position:absolute;left:4266;top:-3404;width:59;height:59" coordorigin="4266,-3404" coordsize="59,59" path="m4266,-3404r60,60e" filled="f" strokecolor="#d95318" strokeweight=".18522mm">
                <v:path arrowok="t"/>
              </v:shape>
            </v:group>
            <v:group id="_x0000_s1465" alt="" style="position:absolute;left:4266;top:-3404;width:59;height:59" coordorigin="4266,-3404" coordsize="59,59">
              <v:shape id="_x0000_s1466" alt="" style="position:absolute;left:4266;top:-3404;width:59;height:59" coordorigin="4266,-3404" coordsize="59,59" path="m4266,-3344r60,-60e" filled="f" strokecolor="#d95318" strokeweight=".18522mm">
                <v:path arrowok="t"/>
              </v:shape>
            </v:group>
            <v:group id="_x0000_s1467" alt="" style="position:absolute;left:4086;top:-3201;width:420;height:2" coordorigin="4086,-3201" coordsize="420,2">
              <v:shape id="_x0000_s1468" alt="" style="position:absolute;left:4086;top:-3201;width:420;height:2" coordorigin="4086,-3201" coordsize="420,0" path="m4086,-3201r420,e" filled="f" strokecolor="#ecb020" strokeweight=".35pt">
                <v:stroke dashstyle="longDash"/>
                <v:path arrowok="t"/>
              </v:shape>
            </v:group>
            <v:group id="_x0000_s1469" alt="" style="position:absolute;left:4248;top:-3257;width:97;height:84" coordorigin="4248,-3257" coordsize="97,84">
              <v:shape id="_x0000_s1470" alt="" style="position:absolute;left:4248;top:-3257;width:97;height:84" coordorigin="4248,-3257" coordsize="97,84" path="m4296,-3257r-48,84l4344,-3173r-48,-84xe" filled="f" strokecolor="#ecb020" strokeweight=".18522mm">
                <v:path arrowok="t"/>
              </v:shape>
            </v:group>
            <v:group id="_x0000_s1471" alt="" style="position:absolute;left:4044;top:-3652;width:1155;height:556" coordorigin="4044,-3652" coordsize="1155,556">
              <v:shape id="_x0000_s1472" alt="" style="position:absolute;left:4044;top:-3652;width:1155;height:556" coordorigin="4044,-3652" coordsize="1155,556" path="m4044,-3096r,-556l5199,-3652r,556l4044,-3096xe" filled="f" strokecolor="#252525" strokeweight=".35pt">
                <v:path arrowok="t"/>
              </v:shape>
            </v:group>
            <w10:wrap anchorx="page"/>
          </v:group>
        </w:pict>
      </w:r>
      <w:r w:rsidR="002A4A35">
        <w:rPr>
          <w:rFonts w:ascii="Arial" w:eastAsia="Arial" w:hAnsi="Arial" w:cs="Arial"/>
          <w:color w:val="252525"/>
          <w:sz w:val="14"/>
          <w:szCs w:val="14"/>
        </w:rPr>
        <w:t>1</w:t>
      </w:r>
      <w:r w:rsidR="002A4A35">
        <w:rPr>
          <w:rFonts w:ascii="Arial" w:eastAsia="Arial" w:hAnsi="Arial" w:cs="Arial"/>
          <w:color w:val="252525"/>
          <w:sz w:val="14"/>
          <w:szCs w:val="14"/>
        </w:rPr>
        <w:tab/>
        <w:t>2</w:t>
      </w:r>
      <w:r w:rsidR="002A4A35">
        <w:rPr>
          <w:rFonts w:ascii="Arial" w:eastAsia="Arial" w:hAnsi="Arial" w:cs="Arial"/>
          <w:color w:val="252525"/>
          <w:sz w:val="14"/>
          <w:szCs w:val="14"/>
        </w:rPr>
        <w:tab/>
        <w:t>4</w:t>
      </w:r>
      <w:r w:rsidR="002A4A35">
        <w:rPr>
          <w:rFonts w:ascii="Arial" w:eastAsia="Arial" w:hAnsi="Arial" w:cs="Arial"/>
          <w:color w:val="252525"/>
          <w:sz w:val="14"/>
          <w:szCs w:val="14"/>
        </w:rPr>
        <w:tab/>
        <w:t>8</w:t>
      </w:r>
      <w:r w:rsidR="002A4A35">
        <w:rPr>
          <w:rFonts w:ascii="Arial" w:eastAsia="Arial" w:hAnsi="Arial" w:cs="Arial"/>
          <w:color w:val="252525"/>
          <w:sz w:val="14"/>
          <w:szCs w:val="14"/>
        </w:rPr>
        <w:tab/>
        <w:t>16</w:t>
      </w:r>
    </w:p>
    <w:p w14:paraId="3E5B325C" w14:textId="77777777" w:rsidR="00176C91" w:rsidRDefault="002A4A35">
      <w:pPr>
        <w:spacing w:before="32" w:after="0" w:line="170" w:lineRule="exact"/>
        <w:ind w:left="1185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252525"/>
          <w:sz w:val="15"/>
          <w:szCs w:val="15"/>
        </w:rPr>
        <w:t>Number</w:t>
      </w:r>
      <w:r>
        <w:rPr>
          <w:rFonts w:ascii="Arial" w:eastAsia="Arial" w:hAnsi="Arial" w:cs="Arial"/>
          <w:color w:val="252525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color w:val="252525"/>
          <w:sz w:val="15"/>
          <w:szCs w:val="15"/>
        </w:rPr>
        <w:t>of</w:t>
      </w:r>
      <w:r>
        <w:rPr>
          <w:rFonts w:ascii="Arial" w:eastAsia="Arial" w:hAnsi="Arial" w:cs="Arial"/>
          <w:color w:val="252525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color w:val="252525"/>
          <w:w w:val="102"/>
          <w:sz w:val="15"/>
          <w:szCs w:val="15"/>
        </w:rPr>
        <w:t>Compartments</w:t>
      </w:r>
    </w:p>
    <w:p w14:paraId="4BA7CC49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2124" w:space="301"/>
            <w:col w:w="6375"/>
          </w:cols>
        </w:sectPr>
      </w:pPr>
    </w:p>
    <w:p w14:paraId="7F54F6B0" w14:textId="77777777" w:rsidR="00176C91" w:rsidRDefault="00176C91">
      <w:pPr>
        <w:spacing w:before="9" w:after="0" w:line="220" w:lineRule="exact"/>
      </w:pPr>
    </w:p>
    <w:p w14:paraId="7988CCE6" w14:textId="77777777" w:rsidR="00176C91" w:rsidRDefault="002A4A35">
      <w:pPr>
        <w:spacing w:before="30" w:after="0" w:line="370" w:lineRule="auto"/>
        <w:ind w:left="955" w:right="923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4"/>
          <w:sz w:val="16"/>
          <w:szCs w:val="16"/>
        </w:rPr>
        <w:t xml:space="preserve">Figure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6: 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Time 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6"/>
          <w:szCs w:val="16"/>
        </w:rPr>
        <w:t>ta</w:t>
      </w:r>
      <w:r>
        <w:rPr>
          <w:rFonts w:ascii="Times New Roman" w:eastAsia="Times New Roman" w:hAnsi="Times New Roman" w:cs="Times New Roman"/>
          <w:spacing w:val="-6"/>
          <w:w w:val="117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w w:val="117"/>
          <w:sz w:val="16"/>
          <w:szCs w:val="16"/>
        </w:rPr>
        <w:t>en</w:t>
      </w:r>
      <w:proofErr w:type="gramEnd"/>
      <w:r>
        <w:rPr>
          <w:rFonts w:ascii="Times New Roman" w:eastAsia="Times New Roman" w:hAnsi="Times New Roman" w:cs="Times New Roman"/>
          <w:spacing w:val="2"/>
          <w:w w:val="1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6"/>
          <w:szCs w:val="16"/>
        </w:rPr>
        <w:t>complete</w:t>
      </w:r>
      <w:r>
        <w:rPr>
          <w:rFonts w:ascii="Times New Roman" w:eastAsia="Times New Roman" w:hAnsi="Times New Roman" w:cs="Times New Roman"/>
          <w:spacing w:val="1"/>
          <w:w w:val="1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90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seconds 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PBM</w:t>
      </w:r>
      <w:r>
        <w:rPr>
          <w:rFonts w:ascii="Times New Roman" w:eastAsia="Times New Roman" w:hAnsi="Times New Roman" w:cs="Times New Roman"/>
          <w:spacing w:val="3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si</w:t>
      </w:r>
      <w:r>
        <w:rPr>
          <w:rFonts w:ascii="Times New Roman" w:eastAsia="Times New Roman" w:hAnsi="Times New Roman" w:cs="Times New Roman"/>
          <w:spacing w:val="-6"/>
          <w:w w:val="114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 xml:space="preserve">ulation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with 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9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>arying</w:t>
      </w:r>
      <w:r>
        <w:rPr>
          <w:rFonts w:ascii="Times New Roman" w:eastAsia="Times New Roman" w:hAnsi="Times New Roman" w:cs="Times New Roman"/>
          <w:spacing w:val="21"/>
          <w:w w:val="10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9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spacing w:val="-5"/>
          <w:w w:val="109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5"/>
          <w:w w:val="109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>er</w:t>
      </w:r>
      <w:r>
        <w:rPr>
          <w:rFonts w:ascii="Times New Roman" w:eastAsia="Times New Roman" w:hAnsi="Times New Roman" w:cs="Times New Roman"/>
          <w:spacing w:val="32"/>
          <w:w w:val="10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 xml:space="preserve">of 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compartme</w:t>
      </w:r>
      <w:r>
        <w:rPr>
          <w:rFonts w:ascii="Times New Roman" w:eastAsia="Times New Roman" w:hAnsi="Times New Roman" w:cs="Times New Roman"/>
          <w:spacing w:val="-5"/>
          <w:w w:val="116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ts</w:t>
      </w:r>
      <w:r>
        <w:rPr>
          <w:rFonts w:ascii="Times New Roman" w:eastAsia="Times New Roman" w:hAnsi="Times New Roman" w:cs="Times New Roman"/>
          <w:spacing w:val="11"/>
          <w:w w:val="1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on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desktop</w:t>
      </w:r>
      <w:r>
        <w:rPr>
          <w:rFonts w:ascii="Times New Roman" w:eastAsia="Times New Roman" w:hAnsi="Times New Roman" w:cs="Times New Roman"/>
          <w:spacing w:val="6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CPU</w:t>
      </w:r>
      <w:r>
        <w:rPr>
          <w:rFonts w:ascii="Times New Roman" w:eastAsia="Times New Roman" w:hAnsi="Times New Roman" w:cs="Times New Roman"/>
          <w:spacing w:val="17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with 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1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w w:val="113"/>
          <w:sz w:val="16"/>
          <w:szCs w:val="16"/>
        </w:rPr>
        <w:t>arying</w:t>
      </w:r>
      <w:r>
        <w:rPr>
          <w:rFonts w:ascii="Times New Roman" w:eastAsia="Times New Roman" w:hAnsi="Times New Roman" w:cs="Times New Roman"/>
          <w:spacing w:val="11"/>
          <w:w w:val="1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3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113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spacing w:val="-6"/>
          <w:w w:val="113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6"/>
          <w:w w:val="113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w w:val="113"/>
          <w:sz w:val="16"/>
          <w:szCs w:val="16"/>
        </w:rPr>
        <w:t>er</w:t>
      </w:r>
      <w:r>
        <w:rPr>
          <w:rFonts w:ascii="Times New Roman" w:eastAsia="Times New Roman" w:hAnsi="Times New Roman" w:cs="Times New Roman"/>
          <w:spacing w:val="22"/>
          <w:w w:val="1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MPI 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>cores</w:t>
      </w:r>
    </w:p>
    <w:p w14:paraId="10298347" w14:textId="77777777" w:rsidR="00176C91" w:rsidRDefault="00176C91">
      <w:pPr>
        <w:spacing w:before="5" w:after="0" w:line="160" w:lineRule="exact"/>
        <w:rPr>
          <w:sz w:val="16"/>
          <w:szCs w:val="16"/>
        </w:rPr>
      </w:pPr>
    </w:p>
    <w:p w14:paraId="239DE7AD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BCDAA1E" w14:textId="77777777" w:rsidR="00176C91" w:rsidRDefault="002A4A35">
      <w:pPr>
        <w:spacing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eedup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higher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phenomena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linear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eedup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ccurs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eedup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greater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used.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rare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eedup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memory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random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memory(RAM)</w:t>
      </w:r>
      <w:r>
        <w:rPr>
          <w:rFonts w:ascii="Times New Roman" w:eastAsia="Times New Roman" w:hAnsi="Times New Roman" w:cs="Times New Roman"/>
          <w:spacing w:val="25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ailable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Benzi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Dam</w:t>
      </w:r>
      <w:r>
        <w:rPr>
          <w:rFonts w:ascii="Times New Roman" w:eastAsia="Times New Roman" w:hAnsi="Times New Roman" w:cs="Times New Roman"/>
          <w:spacing w:val="6"/>
          <w:w w:val="10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daran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</w:p>
    <w:p w14:paraId="1C042BAC" w14:textId="77777777" w:rsidR="00176C91" w:rsidRDefault="002A4A35">
      <w:pPr>
        <w:spacing w:before="5"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2009).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The  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ulations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>erall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eedup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eedup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amou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in com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unication</w:t>
      </w:r>
      <w:r>
        <w:rPr>
          <w:rFonts w:ascii="Times New Roman" w:eastAsia="Times New Roman" w:hAnsi="Times New Roman" w:cs="Times New Roman"/>
          <w:spacing w:val="38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een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ell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w w:val="11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thread</w:t>
      </w:r>
      <w:r>
        <w:rPr>
          <w:rFonts w:ascii="Times New Roman" w:eastAsia="Times New Roman" w:hAnsi="Times New Roman" w:cs="Times New Roman"/>
          <w:spacing w:val="3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syn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hronization</w:t>
      </w:r>
      <w:r>
        <w:rPr>
          <w:rFonts w:ascii="Times New Roman" w:eastAsia="Times New Roman" w:hAnsi="Times New Roman" w:cs="Times New Roman"/>
          <w:spacing w:val="-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larger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tribution</w:t>
      </w:r>
      <w:r>
        <w:rPr>
          <w:rFonts w:ascii="Times New Roman" w:eastAsia="Times New Roman" w:hAnsi="Times New Roman" w:cs="Times New Roman"/>
          <w:spacing w:val="2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time.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diminished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-6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unication</w:t>
      </w:r>
      <w:proofErr w:type="spellEnd"/>
      <w:r>
        <w:rPr>
          <w:rFonts w:ascii="Times New Roman" w:eastAsia="Times New Roman" w:hAnsi="Times New Roman" w:cs="Times New Roman"/>
          <w:spacing w:val="40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amou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significa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tly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higher. 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highest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eeedup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ulation</w:t>
      </w:r>
      <w:r>
        <w:rPr>
          <w:rFonts w:ascii="Times New Roman" w:eastAsia="Times New Roman" w:hAnsi="Times New Roman" w:cs="Times New Roman"/>
          <w:spacing w:val="1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3,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means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computation.</w:t>
      </w:r>
    </w:p>
    <w:p w14:paraId="670C392D" w14:textId="77777777" w:rsidR="00176C91" w:rsidRDefault="00176C91">
      <w:pPr>
        <w:spacing w:after="0"/>
        <w:jc w:val="both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5AFA6F6D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491A102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1DA9F97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B296A33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EDC1A98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CF4FAA1" w14:textId="77777777" w:rsidR="00176C91" w:rsidRDefault="00176C91">
      <w:pPr>
        <w:spacing w:before="5" w:after="0" w:line="200" w:lineRule="exact"/>
        <w:rPr>
          <w:sz w:val="20"/>
          <w:szCs w:val="20"/>
        </w:rPr>
      </w:pPr>
    </w:p>
    <w:p w14:paraId="6D3FE247" w14:textId="77777777" w:rsidR="00176C91" w:rsidRDefault="001C2152">
      <w:pPr>
        <w:spacing w:before="42" w:after="0" w:line="158" w:lineRule="exact"/>
        <w:ind w:left="2006" w:right="-20"/>
        <w:rPr>
          <w:rFonts w:ascii="Arial" w:eastAsia="Arial" w:hAnsi="Arial" w:cs="Arial"/>
          <w:sz w:val="14"/>
          <w:szCs w:val="14"/>
        </w:rPr>
      </w:pPr>
      <w:r>
        <w:pict w14:anchorId="297CE6A1">
          <v:group id="_x0000_s1175" alt="" style="position:absolute;left:0;text-align:left;margin-left:194.25pt;margin-top:5.6pt;width:233.2pt;height:180.5pt;z-index:-1676;mso-position-horizontal-relative:page" coordorigin="3885,112" coordsize="4664,3610">
            <v:group id="_x0000_s1176" alt="" style="position:absolute;left:3939;top:3717;width:4557;height:2" coordorigin="3939,3717" coordsize="4557,2">
              <v:shape id="_x0000_s1177" alt="" style="position:absolute;left:3939;top:3717;width:4557;height:2" coordorigin="3939,3717" coordsize="4557,0" path="m3939,3717r4557,e" filled="f" strokecolor="#252525" strokeweight=".35pt">
                <v:path arrowok="t"/>
              </v:shape>
            </v:group>
            <v:group id="_x0000_s1178" alt="" style="position:absolute;left:4086;top:3671;width:2;height:46" coordorigin="4086,3671" coordsize="2,46">
              <v:shape id="_x0000_s1179" alt="" style="position:absolute;left:4086;top:3671;width:2;height:46" coordorigin="4086,3671" coordsize="0,46" path="m4086,3717r,-46e" filled="f" strokecolor="#252525" strokeweight=".35pt">
                <v:path arrowok="t"/>
              </v:shape>
            </v:group>
            <v:group id="_x0000_s1180" alt="" style="position:absolute;left:4380;top:3671;width:2;height:46" coordorigin="4380,3671" coordsize="2,46">
              <v:shape id="_x0000_s1181" alt="" style="position:absolute;left:4380;top:3671;width:2;height:46" coordorigin="4380,3671" coordsize="0,46" path="m4380,3717r,-46e" filled="f" strokecolor="#252525" strokeweight=".35pt">
                <v:path arrowok="t"/>
              </v:shape>
            </v:group>
            <v:group id="_x0000_s1182" alt="" style="position:absolute;left:4968;top:3671;width:2;height:46" coordorigin="4968,3671" coordsize="2,46">
              <v:shape id="_x0000_s1183" alt="" style="position:absolute;left:4968;top:3671;width:2;height:46" coordorigin="4968,3671" coordsize="0,46" path="m4968,3717r,-46e" filled="f" strokecolor="#252525" strokeweight=".35pt">
                <v:path arrowok="t"/>
              </v:shape>
            </v:group>
            <v:group id="_x0000_s1184" alt="" style="position:absolute;left:6144;top:3671;width:2;height:46" coordorigin="6144,3671" coordsize="2,46">
              <v:shape id="_x0000_s1185" alt="" style="position:absolute;left:6144;top:3671;width:2;height:46" coordorigin="6144,3671" coordsize="0,46" path="m6144,3717r,-46e" filled="f" strokecolor="#252525" strokeweight=".35pt">
                <v:path arrowok="t"/>
              </v:shape>
            </v:group>
            <v:group id="_x0000_s1186" alt="" style="position:absolute;left:3939;top:116;width:4557;height:2" coordorigin="3939,116" coordsize="4557,2">
              <v:shape id="_x0000_s1187" alt="" style="position:absolute;left:3939;top:116;width:4557;height:2" coordorigin="3939,116" coordsize="4557,0" path="m3939,116r4557,e" filled="f" strokecolor="#252525" strokeweight=".35pt">
                <v:path arrowok="t"/>
              </v:shape>
            </v:group>
            <v:group id="_x0000_s1188" alt="" style="position:absolute;left:3939;top:116;width:2;height:3602" coordorigin="3939,116" coordsize="2,3602">
              <v:shape id="_x0000_s1189" alt="" style="position:absolute;left:3939;top:116;width:2;height:3602" coordorigin="3939,116" coordsize="0,3602" path="m3939,3717r,-3601e" filled="f" strokecolor="#252525" strokeweight=".35pt">
                <v:path arrowok="t"/>
              </v:shape>
            </v:group>
            <v:group id="_x0000_s1190" alt="" style="position:absolute;left:4086;top:116;width:2;height:46" coordorigin="4086,116" coordsize="2,46">
              <v:shape id="_x0000_s1191" alt="" style="position:absolute;left:4086;top:116;width:2;height:46" coordorigin="4086,116" coordsize="0,46" path="m4086,116r,45e" filled="f" strokecolor="#252525" strokeweight=".35pt">
                <v:path arrowok="t"/>
              </v:shape>
            </v:group>
            <v:group id="_x0000_s1192" alt="" style="position:absolute;left:4380;top:116;width:2;height:46" coordorigin="4380,116" coordsize="2,46">
              <v:shape id="_x0000_s1193" alt="" style="position:absolute;left:4380;top:116;width:2;height:46" coordorigin="4380,116" coordsize="0,46" path="m4380,116r,45e" filled="f" strokecolor="#252525" strokeweight=".35pt">
                <v:path arrowok="t"/>
              </v:shape>
            </v:group>
            <v:group id="_x0000_s1194" alt="" style="position:absolute;left:4968;top:116;width:2;height:46" coordorigin="4968,116" coordsize="2,46">
              <v:shape id="_x0000_s1195" alt="" style="position:absolute;left:4968;top:116;width:2;height:46" coordorigin="4968,116" coordsize="0,46" path="m4968,116r,45e" filled="f" strokecolor="#252525" strokeweight=".35pt">
                <v:path arrowok="t"/>
              </v:shape>
            </v:group>
            <v:group id="_x0000_s1196" alt="" style="position:absolute;left:6144;top:116;width:2;height:46" coordorigin="6144,116" coordsize="2,46">
              <v:shape id="_x0000_s1197" alt="" style="position:absolute;left:6144;top:116;width:2;height:46" coordorigin="6144,116" coordsize="0,46" path="m6144,116r,45e" filled="f" strokecolor="#252525" strokeweight=".35pt">
                <v:path arrowok="t"/>
              </v:shape>
            </v:group>
            <v:group id="_x0000_s1198" alt="" style="position:absolute;left:8496;top:116;width:2;height:3602" coordorigin="8496,116" coordsize="2,3602">
              <v:shape id="_x0000_s1199" alt="" style="position:absolute;left:8496;top:116;width:2;height:3602" coordorigin="8496,116" coordsize="0,3602" path="m8496,3717r,-3601e" filled="f" strokecolor="#252525" strokeweight=".35pt">
                <v:path arrowok="t"/>
              </v:shape>
            </v:group>
            <v:group id="_x0000_s1200" alt="" style="position:absolute;left:3939;top:3203;width:46;height:2" coordorigin="3939,3203" coordsize="46,2">
              <v:shape id="_x0000_s1201" alt="" style="position:absolute;left:3939;top:3203;width:46;height:2" coordorigin="3939,3203" coordsize="46,0" path="m3939,3203r46,e" filled="f" strokecolor="#252525" strokeweight=".35pt">
                <v:path arrowok="t"/>
              </v:shape>
            </v:group>
            <v:group id="_x0000_s1202" alt="" style="position:absolute;left:3939;top:2688;width:46;height:2" coordorigin="3939,2688" coordsize="46,2">
              <v:shape id="_x0000_s1203" alt="" style="position:absolute;left:3939;top:2688;width:46;height:2" coordorigin="3939,2688" coordsize="46,0" path="m3939,2688r46,e" filled="f" strokecolor="#252525" strokeweight=".35pt">
                <v:path arrowok="t"/>
              </v:shape>
            </v:group>
            <v:group id="_x0000_s1204" alt="" style="position:absolute;left:3939;top:2174;width:46;height:2" coordorigin="3939,2174" coordsize="46,2">
              <v:shape id="_x0000_s1205" alt="" style="position:absolute;left:3939;top:2174;width:46;height:2" coordorigin="3939,2174" coordsize="46,0" path="m3939,2174r46,e" filled="f" strokecolor="#252525" strokeweight=".35pt">
                <v:path arrowok="t"/>
              </v:shape>
            </v:group>
            <v:group id="_x0000_s1206" alt="" style="position:absolute;left:3939;top:1659;width:46;height:2" coordorigin="3939,1659" coordsize="46,2">
              <v:shape id="_x0000_s1207" alt="" style="position:absolute;left:3939;top:1659;width:46;height:2" coordorigin="3939,1659" coordsize="46,0" path="m3939,1659r46,e" filled="f" strokecolor="#252525" strokeweight=".35pt">
                <v:path arrowok="t"/>
              </v:shape>
            </v:group>
            <v:group id="_x0000_s1208" alt="" style="position:absolute;left:3939;top:1145;width:46;height:2" coordorigin="3939,1145" coordsize="46,2">
              <v:shape id="_x0000_s1209" alt="" style="position:absolute;left:3939;top:1145;width:46;height:2" coordorigin="3939,1145" coordsize="46,0" path="m3939,1145r46,e" filled="f" strokecolor="#252525" strokeweight=".35pt">
                <v:path arrowok="t"/>
              </v:shape>
            </v:group>
            <v:group id="_x0000_s1210" alt="" style="position:absolute;left:3939;top:630;width:46;height:2" coordorigin="3939,630" coordsize="46,2">
              <v:shape id="_x0000_s1211" alt="" style="position:absolute;left:3939;top:630;width:46;height:2" coordorigin="3939,630" coordsize="46,0" path="m3939,630r46,e" filled="f" strokecolor="#252525" strokeweight=".35pt">
                <v:path arrowok="t"/>
              </v:shape>
            </v:group>
            <v:group id="_x0000_s1212" alt="" style="position:absolute;left:8450;top:3203;width:46;height:2" coordorigin="8450,3203" coordsize="46,2">
              <v:shape id="_x0000_s1213" alt="" style="position:absolute;left:8450;top:3203;width:46;height:2" coordorigin="8450,3203" coordsize="46,0" path="m8496,3203r-46,e" filled="f" strokecolor="#252525" strokeweight=".35pt">
                <v:path arrowok="t"/>
              </v:shape>
            </v:group>
            <v:group id="_x0000_s1214" alt="" style="position:absolute;left:8450;top:2688;width:46;height:2" coordorigin="8450,2688" coordsize="46,2">
              <v:shape id="_x0000_s1215" alt="" style="position:absolute;left:8450;top:2688;width:46;height:2" coordorigin="8450,2688" coordsize="46,0" path="m8496,2688r-46,e" filled="f" strokecolor="#252525" strokeweight=".35pt">
                <v:path arrowok="t"/>
              </v:shape>
            </v:group>
            <v:group id="_x0000_s1216" alt="" style="position:absolute;left:8450;top:2174;width:46;height:2" coordorigin="8450,2174" coordsize="46,2">
              <v:shape id="_x0000_s1217" alt="" style="position:absolute;left:8450;top:2174;width:46;height:2" coordorigin="8450,2174" coordsize="46,0" path="m8496,2174r-46,e" filled="f" strokecolor="#252525" strokeweight=".35pt">
                <v:path arrowok="t"/>
              </v:shape>
            </v:group>
            <v:group id="_x0000_s1218" alt="" style="position:absolute;left:8450;top:1659;width:46;height:2" coordorigin="8450,1659" coordsize="46,2">
              <v:shape id="_x0000_s1219" alt="" style="position:absolute;left:8450;top:1659;width:46;height:2" coordorigin="8450,1659" coordsize="46,0" path="m8496,1659r-46,e" filled="f" strokecolor="#252525" strokeweight=".35pt">
                <v:path arrowok="t"/>
              </v:shape>
            </v:group>
            <v:group id="_x0000_s1220" alt="" style="position:absolute;left:8450;top:1145;width:46;height:2" coordorigin="8450,1145" coordsize="46,2">
              <v:shape id="_x0000_s1221" alt="" style="position:absolute;left:8450;top:1145;width:46;height:2" coordorigin="8450,1145" coordsize="46,0" path="m8496,1145r-46,e" filled="f" strokecolor="#252525" strokeweight=".35pt">
                <v:path arrowok="t"/>
              </v:shape>
            </v:group>
            <v:group id="_x0000_s1222" alt="" style="position:absolute;left:8450;top:630;width:46;height:2" coordorigin="8450,630" coordsize="46,2">
              <v:shape id="_x0000_s1223" alt="" style="position:absolute;left:8450;top:630;width:46;height:2" coordorigin="8450,630" coordsize="46,0" path="m8496,630r-46,e" filled="f" strokecolor="#252525" strokeweight=".35pt">
                <v:path arrowok="t"/>
              </v:shape>
            </v:group>
            <v:group id="_x0000_s1224" alt="" style="position:absolute;left:3939;top:2264;width:4557;height:1188" coordorigin="3939,2264" coordsize="4557,1188">
              <v:shape id="_x0000_s1225" alt="" style="position:absolute;left:3939;top:2264;width:4557;height:1188" coordorigin="3939,2264" coordsize="4557,1188" path="m3939,3452r147,-229l4380,3292r588,-288l6144,2569,8496,2264e" filled="f" strokecolor="#0072bd" strokeweight=".35pt">
                <v:stroke dashstyle="longDash"/>
                <v:path arrowok="t"/>
              </v:shape>
            </v:group>
            <v:group id="_x0000_s1226" alt="" style="position:absolute;left:3900;top:3416;width:81;height:77" coordorigin="3900,3416" coordsize="81,77">
              <v:shape id="_x0000_s1227" alt="" style="position:absolute;left:3900;top:3416;width:81;height:77" coordorigin="3900,3416" coordsize="81,77" path="m3981,3452r-6,-21l3960,3416r-29,l3911,3423r-11,14l3902,3464r10,18l3927,3492r26,-3l3971,3478r9,-17l3981,3452xe" filled="f" strokecolor="#0072bd" strokeweight=".18522mm">
                <v:path arrowok="t"/>
              </v:shape>
            </v:group>
            <v:group id="_x0000_s1228" alt="" style="position:absolute;left:4047;top:3186;width:81;height:77" coordorigin="4047,3186" coordsize="81,77">
              <v:shape id="_x0000_s1229" alt="" style="position:absolute;left:4047;top:3186;width:81;height:77" coordorigin="4047,3186" coordsize="81,77" path="m4128,3223r-6,-22l4107,3186r-29,l4058,3194r-11,13l4049,3234r10,19l4074,3263r26,-3l4118,3249r9,-17l4128,3223xe" filled="f" strokecolor="#0072bd" strokeweight=".18522mm">
                <v:path arrowok="t"/>
              </v:shape>
            </v:group>
            <v:group id="_x0000_s1230" alt="" style="position:absolute;left:4341;top:3256;width:81;height:77" coordorigin="4341,3256" coordsize="81,77">
              <v:shape id="_x0000_s1231" alt="" style="position:absolute;left:4341;top:3256;width:81;height:77" coordorigin="4341,3256" coordsize="81,77" path="m4422,3292r-6,-21l4401,3256r-29,l4352,3264r-11,13l4343,3304r10,19l4368,3333r26,-4l4412,3318r9,-16l4422,3292xe" filled="f" strokecolor="#0072bd" strokeweight=".18522mm">
                <v:path arrowok="t"/>
              </v:shape>
            </v:group>
            <v:group id="_x0000_s1232" alt="" style="position:absolute;left:4929;top:2968;width:81;height:77" coordorigin="4929,2968" coordsize="81,77">
              <v:shape id="_x0000_s1233" alt="" style="position:absolute;left:4929;top:2968;width:81;height:77" coordorigin="4929,2968" coordsize="81,77" path="m5010,3004r-6,-21l4989,2968r-29,l4940,2976r-11,13l4931,3016r10,19l4956,3044r26,-3l5000,3030r9,-16l5010,3004xe" filled="f" strokecolor="#0072bd" strokeweight=".18522mm">
                <v:path arrowok="t"/>
              </v:shape>
            </v:group>
            <v:group id="_x0000_s1234" alt="" style="position:absolute;left:6105;top:2532;width:81;height:77" coordorigin="6105,2532" coordsize="81,77">
              <v:shape id="_x0000_s1235" alt="" style="position:absolute;left:6105;top:2532;width:81;height:77" coordorigin="6105,2532" coordsize="81,77" path="m6186,2569r-6,-22l6165,2532r-29,l6116,2540r-11,13l6107,2580r10,19l6132,2609r26,-3l6176,2594r9,-16l6186,2569xe" filled="f" strokecolor="#0072bd" strokeweight=".18522mm">
                <v:path arrowok="t"/>
              </v:shape>
            </v:group>
            <v:group id="_x0000_s1236" alt="" style="position:absolute;left:8457;top:2227;width:81;height:77" coordorigin="8457,2227" coordsize="81,77">
              <v:shape id="_x0000_s1237" alt="" style="position:absolute;left:8457;top:2227;width:81;height:77" coordorigin="8457,2227" coordsize="81,77" path="m8538,2264r-6,-22l8517,2227r-29,1l8468,2235r-11,13l8459,2276r10,18l8484,2304r26,-3l8528,2290r9,-17l8538,2264xe" filled="f" strokecolor="#0072bd" strokeweight=".18522mm">
                <v:path arrowok="t"/>
              </v:shape>
            </v:group>
            <v:group id="_x0000_s1238" alt="" style="position:absolute;left:3939;top:1544;width:4557;height:1908" coordorigin="3939,1544" coordsize="4557,1908">
              <v:shape id="_x0000_s1239" alt="" style="position:absolute;left:3939;top:1544;width:4557;height:1908" coordorigin="3939,1544" coordsize="4557,1908" path="m3939,3452r147,-239l4380,2941r588,-541l6144,1544r2352,419e" filled="f" strokecolor="#d95318" strokeweight=".35pt">
                <v:stroke dashstyle="longDash"/>
                <v:path arrowok="t"/>
              </v:shape>
            </v:group>
            <v:group id="_x0000_s1240" alt="" style="position:absolute;left:3907;top:3421;width:63;height:63" coordorigin="3907,3421" coordsize="63,63">
              <v:shape id="_x0000_s1241" alt="" style="position:absolute;left:3907;top:3421;width:63;height:63" coordorigin="3907,3421" coordsize="63,63" path="m3907,3421r,63l3970,3484r,-63l3907,3421xe" filled="f" strokecolor="#d95318" strokeweight=".18522mm">
                <v:path arrowok="t"/>
              </v:shape>
            </v:group>
            <v:group id="_x0000_s1242" alt="" style="position:absolute;left:4054;top:3181;width:63;height:63" coordorigin="4054,3181" coordsize="63,63">
              <v:shape id="_x0000_s1243" alt="" style="position:absolute;left:4054;top:3181;width:63;height:63" coordorigin="4054,3181" coordsize="63,63" path="m4054,3181r,63l4117,3244r,-63l4054,3181xe" filled="f" strokecolor="#d95318" strokeweight=".18522mm">
                <v:path arrowok="t"/>
              </v:shape>
            </v:group>
            <v:group id="_x0000_s1244" alt="" style="position:absolute;left:4348;top:2909;width:63;height:63" coordorigin="4348,2909" coordsize="63,63">
              <v:shape id="_x0000_s1245" alt="" style="position:absolute;left:4348;top:2909;width:63;height:63" coordorigin="4348,2909" coordsize="63,63" path="m4348,2909r,63l4411,2972r,-63l4348,2909xe" filled="f" strokecolor="#d95318" strokeweight=".18522mm">
                <v:path arrowok="t"/>
              </v:shape>
            </v:group>
            <v:group id="_x0000_s1246" alt="" style="position:absolute;left:4937;top:2369;width:63;height:63" coordorigin="4937,2369" coordsize="63,63">
              <v:shape id="_x0000_s1247" alt="" style="position:absolute;left:4937;top:2369;width:63;height:63" coordorigin="4937,2369" coordsize="63,63" path="m4937,2369r,63l5000,2432r,-63l4937,2369xe" filled="f" strokecolor="#d95318" strokeweight=".18522mm">
                <v:path arrowok="t"/>
              </v:shape>
            </v:group>
            <v:group id="_x0000_s1248" alt="" style="position:absolute;left:6113;top:1512;width:63;height:63" coordorigin="6113,1512" coordsize="63,63">
              <v:shape id="_x0000_s1249" alt="" style="position:absolute;left:6113;top:1512;width:63;height:63" coordorigin="6113,1512" coordsize="63,63" path="m6113,1512r,63l6175,1575r,-63l6113,1512xe" filled="f" strokecolor="#d95318" strokeweight=".18522mm">
                <v:path arrowok="t"/>
              </v:shape>
            </v:group>
            <v:group id="_x0000_s1250" alt="" style="position:absolute;left:8465;top:1932;width:63;height:63" coordorigin="8465,1932" coordsize="63,63">
              <v:shape id="_x0000_s1251" alt="" style="position:absolute;left:8465;top:1932;width:63;height:63" coordorigin="8465,1932" coordsize="63,63" path="m8465,1932r,63l8528,1995r,-63l8465,1932xe" filled="f" strokecolor="#d95318" strokeweight=".18522mm">
                <v:path arrowok="t"/>
              </v:shape>
            </v:group>
            <v:group id="_x0000_s1252" alt="" style="position:absolute;left:3939;top:552;width:4557;height:3136" coordorigin="3939,552" coordsize="4557,3136">
              <v:shape id="_x0000_s1253" alt="" style="position:absolute;left:3939;top:552;width:4557;height:3136" coordorigin="3939,552" coordsize="4557,3136" path="m3939,3688r147,-10l4380,2402r588,-985l6144,1131,8496,552e" filled="f" strokecolor="#ecb020" strokeweight=".35pt">
                <v:stroke dashstyle="longDash"/>
                <v:path arrowok="t"/>
              </v:shape>
            </v:group>
            <v:group id="_x0000_s1254" alt="" style="position:absolute;left:3891;top:3632;width:97;height:84" coordorigin="3891,3632" coordsize="97,84">
              <v:shape id="_x0000_s1255" alt="" style="position:absolute;left:3891;top:3632;width:97;height:84" coordorigin="3891,3632" coordsize="97,84" path="m3939,3632r-48,84l3987,3716r-48,-84xe" filled="f" strokecolor="#ecb020" strokeweight=".18522mm">
                <v:path arrowok="t"/>
              </v:shape>
            </v:group>
            <v:group id="_x0000_s1256" alt="" style="position:absolute;left:4038;top:3622;width:97;height:84" coordorigin="4038,3622" coordsize="97,84">
              <v:shape id="_x0000_s1257" alt="" style="position:absolute;left:4038;top:3622;width:97;height:84" coordorigin="4038,3622" coordsize="97,84" path="m4086,3622r-48,84l4134,3706r-48,-84xe" filled="f" strokecolor="#ecb020" strokeweight=".18522mm">
                <v:path arrowok="t"/>
              </v:shape>
            </v:group>
            <v:group id="_x0000_s1258" alt="" style="position:absolute;left:4332;top:2346;width:97;height:84" coordorigin="4332,2346" coordsize="97,84">
              <v:shape id="_x0000_s1259" alt="" style="position:absolute;left:4332;top:2346;width:97;height:84" coordorigin="4332,2346" coordsize="97,84" path="m4380,2346r-48,84l4428,2430r-48,-84xe" filled="f" strokecolor="#ecb020" strokeweight=".18522mm">
                <v:path arrowok="t"/>
              </v:shape>
            </v:group>
            <v:group id="_x0000_s1260" alt="" style="position:absolute;left:4920;top:1361;width:97;height:84" coordorigin="4920,1361" coordsize="97,84">
              <v:shape id="_x0000_s1261" alt="" style="position:absolute;left:4920;top:1361;width:97;height:84" coordorigin="4920,1361" coordsize="97,84" path="m4968,1361r-48,84l5016,1445r-48,-84xe" filled="f" strokecolor="#ecb020" strokeweight=".18522mm">
                <v:path arrowok="t"/>
              </v:shape>
            </v:group>
            <v:group id="_x0000_s1262" alt="" style="position:absolute;left:6096;top:1075;width:97;height:84" coordorigin="6096,1075" coordsize="97,84">
              <v:shape id="_x0000_s1263" alt="" style="position:absolute;left:6096;top:1075;width:97;height:84" coordorigin="6096,1075" coordsize="97,84" path="m6144,1075r-48,84l6192,1159r-48,-84xe" filled="f" strokecolor="#ecb020" strokeweight=".18522mm">
                <v:path arrowok="t"/>
              </v:shape>
            </v:group>
            <v:group id="_x0000_s1264" alt="" style="position:absolute;left:8448;top:496;width:97;height:84" coordorigin="8448,496" coordsize="97,84">
              <v:shape id="_x0000_s1265" alt="" style="position:absolute;left:8448;top:496;width:97;height:84" coordorigin="8448,496" coordsize="97,84" path="m8496,496r-48,84l8544,580r-48,-84xe" filled="f" strokecolor="#ecb020" strokeweight=".18522mm">
                <v:path arrowok="t"/>
              </v:shape>
            </v:group>
            <v:group id="_x0000_s1266" alt="" style="position:absolute;left:4065;top:200;width:1218;height:556" coordorigin="4065,200" coordsize="1218,556">
              <v:shape id="_x0000_s1267" alt="" style="position:absolute;left:4065;top:200;width:1218;height:556" coordorigin="4065,200" coordsize="1218,556" path="m5283,756r,-556l4065,200r,556l5283,756e" stroked="f">
                <v:path arrowok="t"/>
              </v:shape>
            </v:group>
            <v:group id="_x0000_s1268" alt="" style="position:absolute;left:4107;top:305;width:420;height:2" coordorigin="4107,305" coordsize="420,2">
              <v:shape id="_x0000_s1269" alt="" style="position:absolute;left:4107;top:305;width:420;height:2" coordorigin="4107,305" coordsize="420,0" path="m4107,305r420,e" filled="f" strokecolor="#0072bd" strokeweight=".35pt">
                <v:stroke dashstyle="longDash"/>
                <v:path arrowok="t"/>
              </v:shape>
            </v:group>
            <v:group id="_x0000_s1270" alt="" style="position:absolute;left:4278;top:268;width:81;height:77" coordorigin="4278,268" coordsize="81,77">
              <v:shape id="_x0000_s1271" alt="" style="position:absolute;left:4278;top:268;width:81;height:77" coordorigin="4278,268" coordsize="81,77" path="m4359,305r-6,-22l4338,268r-29,l4289,276r-11,13l4280,316r10,19l4305,345r26,-3l4349,331r9,-17l4359,305xe" filled="f" strokecolor="#0072bd" strokeweight=".18522mm">
                <v:path arrowok="t"/>
              </v:shape>
            </v:group>
            <v:group id="_x0000_s1272" alt="" style="position:absolute;left:4107;top:478;width:420;height:2" coordorigin="4107,478" coordsize="420,2">
              <v:shape id="_x0000_s1273" alt="" style="position:absolute;left:4107;top:478;width:420;height:2" coordorigin="4107,478" coordsize="420,0" path="m4107,478r420,e" filled="f" strokecolor="#d95318" strokeweight=".35pt">
                <v:stroke dashstyle="longDash"/>
                <v:path arrowok="t"/>
              </v:shape>
            </v:group>
            <v:group id="_x0000_s1274" alt="" style="position:absolute;left:4285;top:446;width:63;height:63" coordorigin="4285,446" coordsize="63,63">
              <v:shape id="_x0000_s1275" alt="" style="position:absolute;left:4285;top:446;width:63;height:63" coordorigin="4285,446" coordsize="63,63" path="m4285,446r,63l4348,509r,-63l4285,446xe" filled="f" strokecolor="#d95318" strokeweight=".18522mm">
                <v:path arrowok="t"/>
              </v:shape>
            </v:group>
            <v:group id="_x0000_s1276" alt="" style="position:absolute;left:4269;top:595;width:97;height:84" coordorigin="4269,595" coordsize="97,84">
              <v:shape id="_x0000_s1277" alt="" style="position:absolute;left:4269;top:595;width:97;height:84" coordorigin="4269,595" coordsize="97,84" path="m4317,595r-48,84l4365,679r-48,-84xe" filled="f" strokecolor="#ecb020" strokeweight=".18522mm">
                <v:path arrowok="t"/>
              </v:shape>
            </v:group>
            <v:group id="_x0000_s1278" alt="" style="position:absolute;left:4065;top:200;width:1218;height:556" coordorigin="4065,200" coordsize="1218,556">
              <v:shape id="_x0000_s1279" alt="" style="position:absolute;left:4065;top:200;width:1218;height:556" coordorigin="4065,200" coordsize="1218,556" path="m4065,756r,-556l5283,200r,556l4065,756xe" filled="f" strokecolor="#252525" strokeweight=".35pt">
                <v:path arrowok="t"/>
              </v:shape>
            </v:group>
            <w10:wrap anchorx="page"/>
          </v:group>
        </w:pict>
      </w:r>
      <w:r>
        <w:pict w14:anchorId="5266EB08">
          <v:shape id="_x0000_s1174" type="#_x0000_t202" alt="" style="position:absolute;left:0;text-align:left;margin-left:203.05pt;margin-top:10pt;width:61.25pt;height:28.35pt;z-index:-1675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8"/>
                    <w:gridCol w:w="740"/>
                  </w:tblGrid>
                  <w:tr w:rsidR="00176C91" w14:paraId="7A6B7C71" w14:textId="77777777">
                    <w:trPr>
                      <w:trHeight w:hRule="exact" w:val="205"/>
                    </w:trPr>
                    <w:tc>
                      <w:tcPr>
                        <w:tcW w:w="478" w:type="dxa"/>
                        <w:tcBorders>
                          <w:top w:val="nil"/>
                          <w:left w:val="single" w:sz="2" w:space="0" w:color="252525"/>
                          <w:bottom w:val="nil"/>
                          <w:right w:val="nil"/>
                        </w:tcBorders>
                      </w:tcPr>
                      <w:p w14:paraId="5585BF7A" w14:textId="77777777" w:rsidR="00176C91" w:rsidRDefault="002A4A35">
                        <w:pPr>
                          <w:tabs>
                            <w:tab w:val="left" w:pos="580"/>
                          </w:tabs>
                          <w:spacing w:before="44" w:after="0" w:line="240" w:lineRule="auto"/>
                          <w:ind w:left="164" w:right="-169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  <w:tab/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nil"/>
                          <w:bottom w:val="nil"/>
                          <w:right w:val="single" w:sz="2" w:space="0" w:color="252525"/>
                        </w:tcBorders>
                      </w:tcPr>
                      <w:p w14:paraId="070F8B9B" w14:textId="77777777" w:rsidR="00176C91" w:rsidRDefault="002A4A35">
                        <w:pPr>
                          <w:spacing w:before="44" w:after="0" w:line="240" w:lineRule="auto"/>
                          <w:ind w:left="16" w:right="-20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  <w:t>MPI</w:t>
                        </w:r>
                        <w:r>
                          <w:rPr>
                            <w:rFonts w:ascii="Arial" w:eastAsia="Arial" w:hAnsi="Arial" w:cs="Arial"/>
                            <w:spacing w:val="13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2"/>
                            <w:szCs w:val="12"/>
                          </w:rPr>
                          <w:t>cores</w:t>
                        </w:r>
                      </w:p>
                    </w:tc>
                  </w:tr>
                  <w:tr w:rsidR="00176C91" w14:paraId="6E3EBDC6" w14:textId="77777777">
                    <w:trPr>
                      <w:trHeight w:hRule="exact" w:val="160"/>
                    </w:trPr>
                    <w:tc>
                      <w:tcPr>
                        <w:tcW w:w="478" w:type="dxa"/>
                        <w:tcBorders>
                          <w:top w:val="nil"/>
                          <w:left w:val="single" w:sz="2" w:space="0" w:color="252525"/>
                          <w:bottom w:val="nil"/>
                          <w:right w:val="nil"/>
                        </w:tcBorders>
                      </w:tcPr>
                      <w:p w14:paraId="0891F1AA" w14:textId="77777777" w:rsidR="00176C91" w:rsidRDefault="002A4A35">
                        <w:pPr>
                          <w:tabs>
                            <w:tab w:val="left" w:pos="580"/>
                          </w:tabs>
                          <w:spacing w:before="13" w:after="0" w:line="240" w:lineRule="auto"/>
                          <w:ind w:left="164" w:right="-169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  <w:tab/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nil"/>
                          <w:bottom w:val="nil"/>
                          <w:right w:val="single" w:sz="2" w:space="0" w:color="252525"/>
                        </w:tcBorders>
                      </w:tcPr>
                      <w:p w14:paraId="61F0CEE9" w14:textId="77777777" w:rsidR="00176C91" w:rsidRDefault="002A4A35">
                        <w:pPr>
                          <w:spacing w:before="13" w:after="0" w:line="240" w:lineRule="auto"/>
                          <w:ind w:left="16" w:right="-20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  <w:t>4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  <w:t>MPI</w:t>
                        </w:r>
                        <w:r>
                          <w:rPr>
                            <w:rFonts w:ascii="Arial" w:eastAsia="Arial" w:hAnsi="Arial" w:cs="Arial"/>
                            <w:spacing w:val="13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5"/>
                            <w:sz w:val="12"/>
                            <w:szCs w:val="12"/>
                          </w:rPr>
                          <w:t>cores</w:t>
                        </w:r>
                      </w:p>
                    </w:tc>
                  </w:tr>
                  <w:tr w:rsidR="00176C91" w14:paraId="1BB58F79" w14:textId="77777777">
                    <w:trPr>
                      <w:trHeight w:hRule="exact" w:val="195"/>
                    </w:trPr>
                    <w:tc>
                      <w:tcPr>
                        <w:tcW w:w="478" w:type="dxa"/>
                        <w:tcBorders>
                          <w:top w:val="nil"/>
                          <w:left w:val="single" w:sz="2" w:space="0" w:color="252525"/>
                          <w:bottom w:val="single" w:sz="2" w:space="0" w:color="252525"/>
                          <w:right w:val="nil"/>
                        </w:tcBorders>
                      </w:tcPr>
                      <w:p w14:paraId="78033BCE" w14:textId="77777777" w:rsidR="00176C91" w:rsidRDefault="002A4A35">
                        <w:pPr>
                          <w:tabs>
                            <w:tab w:val="left" w:pos="580"/>
                          </w:tabs>
                          <w:spacing w:after="0" w:line="153" w:lineRule="exact"/>
                          <w:ind w:left="164" w:right="-171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252525"/>
                            <w:sz w:val="14"/>
                            <w:szCs w:val="14"/>
                            <w:u w:val="dash" w:color="ECB0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252525"/>
                            <w:sz w:val="14"/>
                            <w:szCs w:val="14"/>
                            <w:u w:val="dash" w:color="ECB020"/>
                          </w:rPr>
                          <w:tab/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nil"/>
                          <w:bottom w:val="single" w:sz="2" w:space="0" w:color="252525"/>
                          <w:right w:val="single" w:sz="2" w:space="0" w:color="252525"/>
                        </w:tcBorders>
                      </w:tcPr>
                      <w:p w14:paraId="2F1A36D0" w14:textId="77777777" w:rsidR="00176C91" w:rsidRDefault="002A4A35">
                        <w:pPr>
                          <w:spacing w:before="26" w:after="0" w:line="240" w:lineRule="auto"/>
                          <w:ind w:left="16" w:right="-20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5"/>
                            <w:sz w:val="12"/>
                            <w:szCs w:val="12"/>
                          </w:rPr>
                          <w:t>GPU</w:t>
                        </w:r>
                      </w:p>
                    </w:tc>
                  </w:tr>
                </w:tbl>
                <w:p w14:paraId="1F4DDA7E" w14:textId="77777777" w:rsidR="00176C91" w:rsidRDefault="00176C91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2A4A35">
        <w:rPr>
          <w:rFonts w:ascii="Arial" w:eastAsia="Arial" w:hAnsi="Arial" w:cs="Arial"/>
          <w:color w:val="252525"/>
          <w:position w:val="-1"/>
          <w:sz w:val="14"/>
          <w:szCs w:val="14"/>
        </w:rPr>
        <w:t>14</w:t>
      </w:r>
    </w:p>
    <w:p w14:paraId="46D8BE4B" w14:textId="77777777" w:rsidR="00176C91" w:rsidRDefault="00176C91">
      <w:pPr>
        <w:spacing w:before="5" w:after="0" w:line="110" w:lineRule="exact"/>
        <w:rPr>
          <w:sz w:val="11"/>
          <w:szCs w:val="11"/>
        </w:rPr>
      </w:pPr>
    </w:p>
    <w:p w14:paraId="040930DF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FA48485" w14:textId="77777777" w:rsidR="00176C91" w:rsidRDefault="002A4A35">
      <w:pPr>
        <w:spacing w:before="42" w:after="0" w:line="158" w:lineRule="exact"/>
        <w:ind w:left="2006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position w:val="-1"/>
          <w:sz w:val="14"/>
          <w:szCs w:val="14"/>
        </w:rPr>
        <w:t>12</w:t>
      </w:r>
    </w:p>
    <w:p w14:paraId="157CD449" w14:textId="77777777" w:rsidR="00176C91" w:rsidRDefault="00176C91">
      <w:pPr>
        <w:spacing w:before="5" w:after="0" w:line="110" w:lineRule="exact"/>
        <w:rPr>
          <w:sz w:val="11"/>
          <w:szCs w:val="11"/>
        </w:rPr>
      </w:pPr>
    </w:p>
    <w:p w14:paraId="70E8B2A2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A19E0F2" w14:textId="77777777" w:rsidR="00176C91" w:rsidRDefault="002A4A35">
      <w:pPr>
        <w:spacing w:before="42" w:after="0" w:line="158" w:lineRule="exact"/>
        <w:ind w:left="2006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position w:val="-1"/>
          <w:sz w:val="14"/>
          <w:szCs w:val="14"/>
        </w:rPr>
        <w:t>10</w:t>
      </w:r>
    </w:p>
    <w:p w14:paraId="3DD77390" w14:textId="77777777" w:rsidR="00176C91" w:rsidRDefault="00176C91">
      <w:pPr>
        <w:spacing w:before="5" w:after="0" w:line="110" w:lineRule="exact"/>
        <w:rPr>
          <w:sz w:val="11"/>
          <w:szCs w:val="11"/>
        </w:rPr>
      </w:pPr>
    </w:p>
    <w:p w14:paraId="0D793860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E748546" w14:textId="77777777" w:rsidR="00176C91" w:rsidRDefault="001C2152">
      <w:pPr>
        <w:spacing w:before="42" w:after="0" w:line="158" w:lineRule="exact"/>
        <w:ind w:left="2079" w:right="-20"/>
        <w:rPr>
          <w:rFonts w:ascii="Arial" w:eastAsia="Arial" w:hAnsi="Arial" w:cs="Arial"/>
          <w:sz w:val="14"/>
          <w:szCs w:val="14"/>
        </w:rPr>
      </w:pPr>
      <w:r>
        <w:pict w14:anchorId="0792F8FC">
          <v:shape id="_x0000_s1173" type="#_x0000_t202" alt="" style="position:absolute;left:0;text-align:left;margin-left:174.85pt;margin-top:2.3pt;width:9.7pt;height:32.8pt;z-index:-1674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14:paraId="5CFB8EAD" w14:textId="77777777" w:rsidR="00176C91" w:rsidRDefault="002A4A35">
                  <w:pPr>
                    <w:spacing w:before="4" w:after="0" w:line="240" w:lineRule="auto"/>
                    <w:ind w:left="20" w:right="-43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color w:val="252525"/>
                      <w:w w:val="102"/>
                      <w:sz w:val="15"/>
                      <w:szCs w:val="15"/>
                    </w:rPr>
                    <w:t>Speedup</w:t>
                  </w:r>
                </w:p>
              </w:txbxContent>
            </v:textbox>
            <w10:wrap anchorx="page"/>
          </v:shape>
        </w:pict>
      </w:r>
      <w:r w:rsidR="002A4A35">
        <w:rPr>
          <w:rFonts w:ascii="Arial" w:eastAsia="Arial" w:hAnsi="Arial" w:cs="Arial"/>
          <w:color w:val="252525"/>
          <w:position w:val="-1"/>
          <w:sz w:val="14"/>
          <w:szCs w:val="14"/>
        </w:rPr>
        <w:t>8</w:t>
      </w:r>
    </w:p>
    <w:p w14:paraId="5729DCCB" w14:textId="77777777" w:rsidR="00176C91" w:rsidRDefault="00176C91">
      <w:pPr>
        <w:spacing w:before="5" w:after="0" w:line="110" w:lineRule="exact"/>
        <w:rPr>
          <w:sz w:val="11"/>
          <w:szCs w:val="11"/>
        </w:rPr>
      </w:pPr>
    </w:p>
    <w:p w14:paraId="7C083614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20F9167" w14:textId="77777777" w:rsidR="00176C91" w:rsidRDefault="002A4A35">
      <w:pPr>
        <w:spacing w:before="42" w:after="0" w:line="158" w:lineRule="exact"/>
        <w:ind w:left="2079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position w:val="-1"/>
          <w:sz w:val="14"/>
          <w:szCs w:val="14"/>
        </w:rPr>
        <w:t>6</w:t>
      </w:r>
    </w:p>
    <w:p w14:paraId="0A4A0B3E" w14:textId="77777777" w:rsidR="00176C91" w:rsidRDefault="00176C91">
      <w:pPr>
        <w:spacing w:before="5" w:after="0" w:line="110" w:lineRule="exact"/>
        <w:rPr>
          <w:sz w:val="11"/>
          <w:szCs w:val="11"/>
        </w:rPr>
      </w:pPr>
    </w:p>
    <w:p w14:paraId="559DEF70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6F77215" w14:textId="77777777" w:rsidR="00176C91" w:rsidRDefault="002A4A35">
      <w:pPr>
        <w:spacing w:before="42" w:after="0" w:line="158" w:lineRule="exact"/>
        <w:ind w:left="2079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position w:val="-1"/>
          <w:sz w:val="14"/>
          <w:szCs w:val="14"/>
        </w:rPr>
        <w:t>4</w:t>
      </w:r>
    </w:p>
    <w:p w14:paraId="7DE053A9" w14:textId="77777777" w:rsidR="00176C91" w:rsidRDefault="00176C91">
      <w:pPr>
        <w:spacing w:before="5" w:after="0" w:line="110" w:lineRule="exact"/>
        <w:rPr>
          <w:sz w:val="11"/>
          <w:szCs w:val="11"/>
        </w:rPr>
      </w:pPr>
    </w:p>
    <w:p w14:paraId="21F677E7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76295FD" w14:textId="77777777" w:rsidR="00176C91" w:rsidRDefault="002A4A35">
      <w:pPr>
        <w:spacing w:before="42" w:after="0" w:line="158" w:lineRule="exact"/>
        <w:ind w:left="2079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position w:val="-1"/>
          <w:sz w:val="14"/>
          <w:szCs w:val="14"/>
        </w:rPr>
        <w:t>2</w:t>
      </w:r>
    </w:p>
    <w:p w14:paraId="6C20BFCF" w14:textId="77777777" w:rsidR="00176C91" w:rsidRDefault="00176C91">
      <w:pPr>
        <w:spacing w:before="5" w:after="0" w:line="110" w:lineRule="exact"/>
        <w:rPr>
          <w:sz w:val="11"/>
          <w:szCs w:val="11"/>
        </w:rPr>
      </w:pPr>
    </w:p>
    <w:p w14:paraId="3F6B4B2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22FFB9B" w14:textId="77777777" w:rsidR="00176C91" w:rsidRDefault="002A4A35">
      <w:pPr>
        <w:spacing w:before="42" w:after="0" w:line="240" w:lineRule="auto"/>
        <w:ind w:left="2079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sz w:val="14"/>
          <w:szCs w:val="14"/>
        </w:rPr>
        <w:t>0</w:t>
      </w:r>
    </w:p>
    <w:p w14:paraId="55D41F42" w14:textId="77777777" w:rsidR="00176C91" w:rsidRDefault="002A4A35">
      <w:pPr>
        <w:tabs>
          <w:tab w:val="left" w:pos="2580"/>
          <w:tab w:val="left" w:pos="3160"/>
          <w:tab w:val="left" w:pos="4300"/>
          <w:tab w:val="left" w:pos="6660"/>
        </w:tabs>
        <w:spacing w:after="0" w:line="145" w:lineRule="exact"/>
        <w:ind w:left="2147" w:right="1897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252525"/>
          <w:sz w:val="14"/>
          <w:szCs w:val="14"/>
        </w:rPr>
        <w:t>1</w:t>
      </w:r>
      <w:r>
        <w:rPr>
          <w:rFonts w:ascii="Arial" w:eastAsia="Arial" w:hAnsi="Arial" w:cs="Arial"/>
          <w:color w:val="252525"/>
          <w:spacing w:val="31"/>
          <w:sz w:val="14"/>
          <w:szCs w:val="14"/>
        </w:rPr>
        <w:t xml:space="preserve"> </w:t>
      </w:r>
      <w:r>
        <w:rPr>
          <w:rFonts w:ascii="Arial" w:eastAsia="Arial" w:hAnsi="Arial" w:cs="Arial"/>
          <w:color w:val="252525"/>
          <w:sz w:val="14"/>
          <w:szCs w:val="14"/>
        </w:rPr>
        <w:t>2</w:t>
      </w:r>
      <w:r>
        <w:rPr>
          <w:rFonts w:ascii="Arial" w:eastAsia="Arial" w:hAnsi="Arial" w:cs="Arial"/>
          <w:color w:val="252525"/>
          <w:sz w:val="14"/>
          <w:szCs w:val="14"/>
        </w:rPr>
        <w:tab/>
        <w:t>4</w:t>
      </w:r>
      <w:r>
        <w:rPr>
          <w:rFonts w:ascii="Arial" w:eastAsia="Arial" w:hAnsi="Arial" w:cs="Arial"/>
          <w:color w:val="252525"/>
          <w:sz w:val="14"/>
          <w:szCs w:val="14"/>
        </w:rPr>
        <w:tab/>
        <w:t>8</w:t>
      </w:r>
      <w:r>
        <w:rPr>
          <w:rFonts w:ascii="Arial" w:eastAsia="Arial" w:hAnsi="Arial" w:cs="Arial"/>
          <w:color w:val="252525"/>
          <w:sz w:val="14"/>
          <w:szCs w:val="14"/>
        </w:rPr>
        <w:tab/>
        <w:t>16</w:t>
      </w:r>
      <w:r>
        <w:rPr>
          <w:rFonts w:ascii="Arial" w:eastAsia="Arial" w:hAnsi="Arial" w:cs="Arial"/>
          <w:color w:val="252525"/>
          <w:sz w:val="14"/>
          <w:szCs w:val="14"/>
        </w:rPr>
        <w:tab/>
        <w:t>32</w:t>
      </w:r>
    </w:p>
    <w:p w14:paraId="45BFF86C" w14:textId="77777777" w:rsidR="00176C91" w:rsidRDefault="002A4A35">
      <w:pPr>
        <w:spacing w:before="32" w:after="0" w:line="170" w:lineRule="exact"/>
        <w:ind w:left="3579" w:right="3367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252525"/>
          <w:sz w:val="15"/>
          <w:szCs w:val="15"/>
        </w:rPr>
        <w:t>Number</w:t>
      </w:r>
      <w:r>
        <w:rPr>
          <w:rFonts w:ascii="Arial" w:eastAsia="Arial" w:hAnsi="Arial" w:cs="Arial"/>
          <w:color w:val="252525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color w:val="252525"/>
          <w:sz w:val="15"/>
          <w:szCs w:val="15"/>
        </w:rPr>
        <w:t>of</w:t>
      </w:r>
      <w:r>
        <w:rPr>
          <w:rFonts w:ascii="Arial" w:eastAsia="Arial" w:hAnsi="Arial" w:cs="Arial"/>
          <w:color w:val="252525"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color w:val="252525"/>
          <w:w w:val="102"/>
          <w:sz w:val="15"/>
          <w:szCs w:val="15"/>
        </w:rPr>
        <w:t>Compartments</w:t>
      </w:r>
    </w:p>
    <w:p w14:paraId="70AA3214" w14:textId="77777777" w:rsidR="00176C91" w:rsidRDefault="00176C91">
      <w:pPr>
        <w:spacing w:before="5" w:after="0" w:line="240" w:lineRule="exact"/>
        <w:rPr>
          <w:sz w:val="24"/>
          <w:szCs w:val="24"/>
        </w:rPr>
      </w:pPr>
    </w:p>
    <w:p w14:paraId="4C502A37" w14:textId="77777777" w:rsidR="00176C91" w:rsidRDefault="002A4A35">
      <w:pPr>
        <w:spacing w:before="30" w:after="0" w:line="240" w:lineRule="auto"/>
        <w:ind w:left="955" w:right="92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4"/>
          <w:sz w:val="16"/>
          <w:szCs w:val="16"/>
        </w:rPr>
        <w:t>Figure</w:t>
      </w:r>
      <w:r>
        <w:rPr>
          <w:rFonts w:ascii="Times New Roman" w:eastAsia="Times New Roman" w:hAnsi="Times New Roman" w:cs="Times New Roman"/>
          <w:spacing w:val="11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7: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6"/>
          <w:szCs w:val="16"/>
        </w:rPr>
        <w:t>Comparing</w:t>
      </w:r>
      <w:r>
        <w:rPr>
          <w:rFonts w:ascii="Times New Roman" w:eastAsia="Times New Roman" w:hAnsi="Times New Roman" w:cs="Times New Roman"/>
          <w:spacing w:val="19"/>
          <w:w w:val="1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6"/>
          <w:w w:val="112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w w:val="112"/>
          <w:sz w:val="16"/>
          <w:szCs w:val="16"/>
        </w:rPr>
        <w:t>eedup</w:t>
      </w:r>
      <w:r>
        <w:rPr>
          <w:rFonts w:ascii="Times New Roman" w:eastAsia="Times New Roman" w:hAnsi="Times New Roman" w:cs="Times New Roman"/>
          <w:spacing w:val="17"/>
          <w:w w:val="1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6"/>
          <w:szCs w:val="16"/>
        </w:rPr>
        <w:t>CPU</w:t>
      </w:r>
      <w:r>
        <w:rPr>
          <w:rFonts w:ascii="Times New Roman" w:eastAsia="Times New Roman" w:hAnsi="Times New Roman" w:cs="Times New Roman"/>
          <w:spacing w:val="10"/>
          <w:w w:val="117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and </w:t>
      </w:r>
      <w:r>
        <w:rPr>
          <w:rFonts w:ascii="Times New Roman" w:eastAsia="Times New Roman" w:hAnsi="Times New Roman" w:cs="Times New Roman"/>
          <w:spacing w:val="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GPU</w:t>
      </w:r>
      <w:proofErr w:type="gramEnd"/>
      <w:r>
        <w:rPr>
          <w:rFonts w:ascii="Times New Roman" w:eastAsia="Times New Roman" w:hAnsi="Times New Roman" w:cs="Times New Roman"/>
          <w:spacing w:val="17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si</w:t>
      </w:r>
      <w:r>
        <w:rPr>
          <w:rFonts w:ascii="Times New Roman" w:eastAsia="Times New Roman" w:hAnsi="Times New Roman" w:cs="Times New Roman"/>
          <w:spacing w:val="-6"/>
          <w:w w:val="115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 xml:space="preserve">ulations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6"/>
          <w:szCs w:val="16"/>
        </w:rPr>
        <w:t>res</w:t>
      </w:r>
      <w:r>
        <w:rPr>
          <w:rFonts w:ascii="Times New Roman" w:eastAsia="Times New Roman" w:hAnsi="Times New Roman" w:cs="Times New Roman"/>
          <w:spacing w:val="6"/>
          <w:w w:val="112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w w:val="112"/>
          <w:sz w:val="16"/>
          <w:szCs w:val="16"/>
        </w:rPr>
        <w:t>ecti</w:t>
      </w:r>
      <w:r>
        <w:rPr>
          <w:rFonts w:ascii="Times New Roman" w:eastAsia="Times New Roman" w:hAnsi="Times New Roman" w:cs="Times New Roman"/>
          <w:spacing w:val="-6"/>
          <w:w w:val="112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w w:val="112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14"/>
          <w:w w:val="1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serial 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6"/>
          <w:szCs w:val="16"/>
        </w:rPr>
        <w:t>si</w:t>
      </w:r>
      <w:r>
        <w:rPr>
          <w:rFonts w:ascii="Times New Roman" w:eastAsia="Times New Roman" w:hAnsi="Times New Roman" w:cs="Times New Roman"/>
          <w:spacing w:val="-5"/>
          <w:w w:val="110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ulations</w:t>
      </w:r>
    </w:p>
    <w:p w14:paraId="3A70710C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6ADB6E0" w14:textId="77777777" w:rsidR="00176C91" w:rsidRDefault="00176C91">
      <w:pPr>
        <w:spacing w:before="2" w:after="0" w:line="260" w:lineRule="exact"/>
        <w:rPr>
          <w:sz w:val="26"/>
          <w:szCs w:val="26"/>
        </w:rPr>
      </w:pPr>
    </w:p>
    <w:p w14:paraId="514D56DD" w14:textId="77777777" w:rsidR="00176C91" w:rsidRDefault="002A4A35">
      <w:pPr>
        <w:spacing w:after="0" w:line="240" w:lineRule="auto"/>
        <w:ind w:left="955" w:right="428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4.4.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Server </w:t>
      </w:r>
      <w:r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level</w:t>
      </w:r>
      <w:proofErr w:type="gramEnd"/>
      <w:r>
        <w:rPr>
          <w:rFonts w:ascii="Times New Roman" w:eastAsia="Times New Roman" w:hAnsi="Times New Roman" w:cs="Times New Roman"/>
          <w:i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i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i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w w:val="10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erforman</w:t>
      </w:r>
      <w:r>
        <w:rPr>
          <w:rFonts w:ascii="Times New Roman" w:eastAsia="Times New Roman" w:hAnsi="Times New Roman" w:cs="Times New Roman"/>
          <w:i/>
          <w:spacing w:val="-10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w w:val="103"/>
          <w:sz w:val="20"/>
          <w:szCs w:val="20"/>
        </w:rPr>
        <w:t>e</w:t>
      </w:r>
    </w:p>
    <w:p w14:paraId="1F0A2B90" w14:textId="77777777" w:rsidR="00176C91" w:rsidRDefault="00176C91">
      <w:pPr>
        <w:spacing w:before="8" w:after="0" w:line="180" w:lineRule="exact"/>
        <w:rPr>
          <w:sz w:val="18"/>
          <w:szCs w:val="18"/>
        </w:rPr>
      </w:pPr>
    </w:p>
    <w:p w14:paraId="6435ED88" w14:textId="77777777" w:rsidR="00176C91" w:rsidRDefault="002A4A35">
      <w:pPr>
        <w:spacing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erformance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computing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(HPC)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sz w:val="20"/>
          <w:szCs w:val="20"/>
        </w:rPr>
        <w:t>GPU  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Rutgers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ring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).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3"/>
          <w:sz w:val="20"/>
          <w:szCs w:val="20"/>
        </w:rPr>
        <w:t>SoE</w:t>
      </w:r>
      <w:proofErr w:type="spellEnd"/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HPC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cluster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equip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NVIDIA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Kepler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K20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GPU.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tain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</w:p>
    <w:p w14:paraId="03E6596B" w14:textId="77777777" w:rsidR="00176C91" w:rsidRDefault="002A4A35">
      <w:pPr>
        <w:spacing w:before="5"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2496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proofErr w:type="gramEnd"/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base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706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MHz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GB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GDDR5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memor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Kepler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couple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generations</w:t>
      </w:r>
      <w:r>
        <w:rPr>
          <w:rFonts w:ascii="Times New Roman" w:eastAsia="Times New Roman" w:hAnsi="Times New Roman" w:cs="Times New Roman"/>
          <w:spacing w:val="16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older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ascal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generation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Quadro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P400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desktop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studies.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proofErr w:type="gramEnd"/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memory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desktop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higher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one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HPC.</w:t>
      </w:r>
    </w:p>
    <w:p w14:paraId="37011DA3" w14:textId="77777777" w:rsidR="00176C91" w:rsidRDefault="002A4A35">
      <w:pPr>
        <w:spacing w:before="4" w:after="0" w:line="374" w:lineRule="auto"/>
        <w:ind w:left="955" w:right="916" w:firstLine="2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complete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90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HPC’s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8a. 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initially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remains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consta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ts,</w:t>
      </w:r>
      <w:r>
        <w:rPr>
          <w:rFonts w:ascii="Times New Roman" w:eastAsia="Times New Roman" w:hAnsi="Times New Roman" w:cs="Times New Roman"/>
          <w:spacing w:val="3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but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large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obser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32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ts.</w:t>
      </w:r>
      <w:r>
        <w:rPr>
          <w:rFonts w:ascii="Times New Roman" w:eastAsia="Times New Roman" w:hAnsi="Times New Roman" w:cs="Times New Roman"/>
          <w:spacing w:val="3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increase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proofErr w:type="gramEnd"/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attributed</w:t>
      </w:r>
      <w:r>
        <w:rPr>
          <w:rFonts w:ascii="Times New Roman" w:eastAsia="Times New Roman" w:hAnsi="Times New Roman" w:cs="Times New Roman"/>
          <w:spacing w:val="20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saturation</w:t>
      </w:r>
      <w:r>
        <w:rPr>
          <w:rFonts w:ascii="Times New Roman" w:eastAsia="Times New Roman" w:hAnsi="Times New Roman" w:cs="Times New Roman"/>
          <w:spacing w:val="3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1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SMs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ait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previous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complete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efore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assigned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remna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calculations. </w:t>
      </w:r>
      <w:r>
        <w:rPr>
          <w:rFonts w:ascii="Times New Roman" w:eastAsia="Times New Roman" w:hAnsi="Times New Roman" w:cs="Times New Roman"/>
          <w:spacing w:val="1"/>
          <w:w w:val="10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trend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similar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trend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the</w:t>
      </w:r>
    </w:p>
    <w:p w14:paraId="40DABFCB" w14:textId="77777777" w:rsidR="00176C91" w:rsidRDefault="00176C91">
      <w:pPr>
        <w:spacing w:after="0"/>
        <w:jc w:val="both"/>
        <w:sectPr w:rsidR="00176C91">
          <w:pgSz w:w="12240" w:h="15840"/>
          <w:pgMar w:top="1480" w:right="1720" w:bottom="1920" w:left="1720" w:header="0" w:footer="1737" w:gutter="0"/>
          <w:cols w:space="720"/>
        </w:sectPr>
      </w:pPr>
    </w:p>
    <w:p w14:paraId="22FCB6D3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3FE7B97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4D83FDF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7173D0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18E2345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34EBD819" w14:textId="77777777" w:rsidR="00176C91" w:rsidRDefault="002A4A35">
      <w:pPr>
        <w:spacing w:before="22"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desktop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serial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ulation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erformed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HPC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baseline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eedup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calculations.</w:t>
      </w:r>
      <w:r>
        <w:rPr>
          <w:rFonts w:ascii="Times New Roman" w:eastAsia="Times New Roman" w:hAnsi="Times New Roman" w:cs="Times New Roman"/>
          <w:spacing w:val="37"/>
          <w:w w:val="10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eedup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8b.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studies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desktop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studies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directly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connected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GPU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frequency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proofErr w:type="gramStart"/>
      <w:r>
        <w:rPr>
          <w:rFonts w:ascii="Times New Roman" w:eastAsia="Times New Roman" w:hAnsi="Times New Roman" w:cs="Times New Roman"/>
          <w:w w:val="107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decrease. 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reason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reduced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eedup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could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older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hitecture</w:t>
      </w:r>
      <w:r>
        <w:rPr>
          <w:rFonts w:ascii="Times New Roman" w:eastAsia="Times New Roman" w:hAnsi="Times New Roman" w:cs="Times New Roman"/>
          <w:spacing w:val="4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Kepler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in</w:t>
      </w:r>
    </w:p>
    <w:p w14:paraId="56CDFC3D" w14:textId="77777777" w:rsidR="00176C91" w:rsidRDefault="002A4A35">
      <w:pPr>
        <w:spacing w:before="5" w:after="0" w:line="240" w:lineRule="auto"/>
        <w:ind w:left="955" w:right="287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floating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calculat</w:t>
      </w:r>
      <w:r>
        <w:rPr>
          <w:rFonts w:ascii="Times New Roman" w:eastAsia="Times New Roman" w:hAnsi="Times New Roman" w:cs="Times New Roman"/>
          <w:spacing w:val="1"/>
          <w:w w:val="10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ons</w:t>
      </w:r>
      <w:r>
        <w:rPr>
          <w:rFonts w:ascii="Times New Roman" w:eastAsia="Times New Roman" w:hAnsi="Times New Roman" w:cs="Times New Roman"/>
          <w:spacing w:val="17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NVIDIA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Cor</w:t>
      </w:r>
      <w:r>
        <w:rPr>
          <w:rFonts w:ascii="Times New Roman" w:eastAsia="Times New Roman" w:hAnsi="Times New Roman" w:cs="Times New Roman"/>
          <w:spacing w:val="6"/>
          <w:w w:val="10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oration</w:t>
      </w:r>
      <w:proofErr w:type="gramEnd"/>
      <w:r>
        <w:rPr>
          <w:rFonts w:ascii="Times New Roman" w:eastAsia="Times New Roman" w:hAnsi="Times New Roman" w:cs="Times New Roman"/>
          <w:w w:val="10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2016).</w:t>
      </w:r>
    </w:p>
    <w:p w14:paraId="3752A31A" w14:textId="77777777" w:rsidR="00176C91" w:rsidRDefault="00176C91">
      <w:pPr>
        <w:spacing w:before="4" w:after="0" w:line="140" w:lineRule="exact"/>
        <w:rPr>
          <w:sz w:val="14"/>
          <w:szCs w:val="14"/>
        </w:rPr>
      </w:pPr>
    </w:p>
    <w:p w14:paraId="7847E858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9A9783E" w14:textId="77777777" w:rsidR="00176C91" w:rsidRDefault="001C2152">
      <w:pPr>
        <w:tabs>
          <w:tab w:val="left" w:pos="4700"/>
        </w:tabs>
        <w:spacing w:before="47" w:after="0" w:line="101" w:lineRule="exact"/>
        <w:ind w:left="1040" w:right="-20"/>
        <w:rPr>
          <w:rFonts w:ascii="Arial" w:eastAsia="Arial" w:hAnsi="Arial" w:cs="Arial"/>
          <w:sz w:val="9"/>
          <w:szCs w:val="9"/>
        </w:rPr>
      </w:pPr>
      <w:r>
        <w:pict w14:anchorId="77D6F056">
          <v:group id="_x0000_s1106" alt="" style="position:absolute;left:0;text-align:left;margin-left:145.7pt;margin-top:4.65pt;width:147.75pt;height:114.3pt;z-index:-1673;mso-position-horizontal-relative:page" coordorigin="2914,93" coordsize="2955,2286">
            <v:group id="_x0000_s1107" alt="" style="position:absolute;left:2948;top:2377;width:2887;height:2" coordorigin="2948,2377" coordsize="2887,2">
              <v:shape id="_x0000_s1108" alt="" style="position:absolute;left:2948;top:2377;width:2887;height:2" coordorigin="2948,2377" coordsize="2887,0" path="m2948,2377r2887,e" filled="f" strokecolor="#252525" strokeweight=".07825mm">
                <v:path arrowok="t"/>
              </v:shape>
            </v:group>
            <v:group id="_x0000_s1109" alt="" style="position:absolute;left:3041;top:2348;width:2;height:29" coordorigin="3041,2348" coordsize="2,29">
              <v:shape id="_x0000_s1110" alt="" style="position:absolute;left:3041;top:2348;width:2;height:29" coordorigin="3041,2348" coordsize="0,29" path="m3041,2377r,-29e" filled="f" strokecolor="#252525" strokeweight=".07822mm">
                <v:path arrowok="t"/>
              </v:shape>
            </v:group>
            <v:group id="_x0000_s1111" alt="" style="position:absolute;left:3228;top:2348;width:2;height:29" coordorigin="3228,2348" coordsize="2,29">
              <v:shape id="_x0000_s1112" alt="" style="position:absolute;left:3228;top:2348;width:2;height:29" coordorigin="3228,2348" coordsize="0,29" path="m3228,2377r,-29e" filled="f" strokecolor="#252525" strokeweight=".07822mm">
                <v:path arrowok="t"/>
              </v:shape>
            </v:group>
            <v:group id="_x0000_s1113" alt="" style="position:absolute;left:3600;top:2348;width:2;height:29" coordorigin="3600,2348" coordsize="2,29">
              <v:shape id="_x0000_s1114" alt="" style="position:absolute;left:3600;top:2348;width:2;height:29" coordorigin="3600,2348" coordsize="0,29" path="m3600,2377r,-29e" filled="f" strokecolor="#252525" strokeweight=".07822mm">
                <v:path arrowok="t"/>
              </v:shape>
            </v:group>
            <v:group id="_x0000_s1115" alt="" style="position:absolute;left:4345;top:2348;width:2;height:29" coordorigin="4345,2348" coordsize="2,29">
              <v:shape id="_x0000_s1116" alt="" style="position:absolute;left:4345;top:2348;width:2;height:29" coordorigin="4345,2348" coordsize="0,29" path="m4345,2377r,-29e" filled="f" strokecolor="#252525" strokeweight=".07822mm">
                <v:path arrowok="t"/>
              </v:shape>
            </v:group>
            <v:group id="_x0000_s1117" alt="" style="position:absolute;left:2948;top:95;width:2887;height:2" coordorigin="2948,95" coordsize="2887,2">
              <v:shape id="_x0000_s1118" alt="" style="position:absolute;left:2948;top:95;width:2887;height:2" coordorigin="2948,95" coordsize="2887,0" path="m2948,95r2887,e" filled="f" strokecolor="#252525" strokeweight=".07825mm">
                <v:path arrowok="t"/>
              </v:shape>
            </v:group>
            <v:group id="_x0000_s1119" alt="" style="position:absolute;left:2948;top:95;width:2;height:2282" coordorigin="2948,95" coordsize="2,2282">
              <v:shape id="_x0000_s1120" alt="" style="position:absolute;left:2948;top:95;width:2;height:2282" coordorigin="2948,95" coordsize="0,2282" path="m2948,2377r,-2282e" filled="f" strokecolor="#252525" strokeweight=".07822mm">
                <v:path arrowok="t"/>
              </v:shape>
            </v:group>
            <v:group id="_x0000_s1121" alt="" style="position:absolute;left:3041;top:95;width:2;height:29" coordorigin="3041,95" coordsize="2,29">
              <v:shape id="_x0000_s1122" alt="" style="position:absolute;left:3041;top:95;width:2;height:29" coordorigin="3041,95" coordsize="0,29" path="m3041,95r,29e" filled="f" strokecolor="#252525" strokeweight=".07822mm">
                <v:path arrowok="t"/>
              </v:shape>
            </v:group>
            <v:group id="_x0000_s1123" alt="" style="position:absolute;left:3228;top:95;width:2;height:29" coordorigin="3228,95" coordsize="2,29">
              <v:shape id="_x0000_s1124" alt="" style="position:absolute;left:3228;top:95;width:2;height:29" coordorigin="3228,95" coordsize="0,29" path="m3228,95r,29e" filled="f" strokecolor="#252525" strokeweight=".07822mm">
                <v:path arrowok="t"/>
              </v:shape>
            </v:group>
            <v:group id="_x0000_s1125" alt="" style="position:absolute;left:3600;top:95;width:2;height:29" coordorigin="3600,95" coordsize="2,29">
              <v:shape id="_x0000_s1126" alt="" style="position:absolute;left:3600;top:95;width:2;height:29" coordorigin="3600,95" coordsize="0,29" path="m3600,95r,29e" filled="f" strokecolor="#252525" strokeweight=".07822mm">
                <v:path arrowok="t"/>
              </v:shape>
            </v:group>
            <v:group id="_x0000_s1127" alt="" style="position:absolute;left:4345;top:95;width:2;height:29" coordorigin="4345,95" coordsize="2,29">
              <v:shape id="_x0000_s1128" alt="" style="position:absolute;left:4345;top:95;width:2;height:29" coordorigin="4345,95" coordsize="0,29" path="m4345,95r,29e" filled="f" strokecolor="#252525" strokeweight=".07822mm">
                <v:path arrowok="t"/>
              </v:shape>
            </v:group>
            <v:group id="_x0000_s1129" alt="" style="position:absolute;left:5835;top:95;width:2;height:2282" coordorigin="5835,95" coordsize="2,2282">
              <v:shape id="_x0000_s1130" alt="" style="position:absolute;left:5835;top:95;width:2;height:2282" coordorigin="5835,95" coordsize="0,2282" path="m5835,2377r,-2282e" filled="f" strokecolor="#252525" strokeweight=".07822mm">
                <v:path arrowok="t"/>
              </v:shape>
            </v:group>
            <v:group id="_x0000_s1131" alt="" style="position:absolute;left:2948;top:2091;width:29;height:2" coordorigin="2948,2091" coordsize="29,2">
              <v:shape id="_x0000_s1132" alt="" style="position:absolute;left:2948;top:2091;width:29;height:2" coordorigin="2948,2091" coordsize="29,0" path="m2948,2091r29,e" filled="f" strokecolor="#252525" strokeweight=".07822mm">
                <v:path arrowok="t"/>
              </v:shape>
            </v:group>
            <v:group id="_x0000_s1133" alt="" style="position:absolute;left:2948;top:1806;width:29;height:2" coordorigin="2948,1806" coordsize="29,2">
              <v:shape id="_x0000_s1134" alt="" style="position:absolute;left:2948;top:1806;width:29;height:2" coordorigin="2948,1806" coordsize="29,0" path="m2948,1806r29,e" filled="f" strokecolor="#252525" strokeweight=".07822mm">
                <v:path arrowok="t"/>
              </v:shape>
            </v:group>
            <v:group id="_x0000_s1135" alt="" style="position:absolute;left:2948;top:1521;width:29;height:2" coordorigin="2948,1521" coordsize="29,2">
              <v:shape id="_x0000_s1136" alt="" style="position:absolute;left:2948;top:1521;width:29;height:2" coordorigin="2948,1521" coordsize="29,0" path="m2948,1521r29,e" filled="f" strokecolor="#252525" strokeweight=".07822mm">
                <v:path arrowok="t"/>
              </v:shape>
            </v:group>
            <v:group id="_x0000_s1137" alt="" style="position:absolute;left:2948;top:1236;width:29;height:2" coordorigin="2948,1236" coordsize="29,2">
              <v:shape id="_x0000_s1138" alt="" style="position:absolute;left:2948;top:1236;width:29;height:2" coordorigin="2948,1236" coordsize="29,0" path="m2948,1236r29,e" filled="f" strokecolor="#252525" strokeweight=".07822mm">
                <v:path arrowok="t"/>
              </v:shape>
            </v:group>
            <v:group id="_x0000_s1139" alt="" style="position:absolute;left:2948;top:951;width:29;height:2" coordorigin="2948,951" coordsize="29,2">
              <v:shape id="_x0000_s1140" alt="" style="position:absolute;left:2948;top:951;width:29;height:2" coordorigin="2948,951" coordsize="29,0" path="m2948,951r29,e" filled="f" strokecolor="#252525" strokeweight=".07822mm">
                <v:path arrowok="t"/>
              </v:shape>
            </v:group>
            <v:group id="_x0000_s1141" alt="" style="position:absolute;left:2948;top:665;width:29;height:2" coordorigin="2948,665" coordsize="29,2">
              <v:shape id="_x0000_s1142" alt="" style="position:absolute;left:2948;top:665;width:29;height:2" coordorigin="2948,665" coordsize="29,0" path="m2948,665r29,e" filled="f" strokecolor="#252525" strokeweight=".07822mm">
                <v:path arrowok="t"/>
              </v:shape>
            </v:group>
            <v:group id="_x0000_s1143" alt="" style="position:absolute;left:2948;top:380;width:29;height:2" coordorigin="2948,380" coordsize="29,2">
              <v:shape id="_x0000_s1144" alt="" style="position:absolute;left:2948;top:380;width:29;height:2" coordorigin="2948,380" coordsize="29,0" path="m2948,380r29,e" filled="f" strokecolor="#252525" strokeweight=".07822mm">
                <v:path arrowok="t"/>
              </v:shape>
            </v:group>
            <v:group id="_x0000_s1145" alt="" style="position:absolute;left:5807;top:2091;width:29;height:2" coordorigin="5807,2091" coordsize="29,2">
              <v:shape id="_x0000_s1146" alt="" style="position:absolute;left:5807;top:2091;width:29;height:2" coordorigin="5807,2091" coordsize="29,0" path="m5835,2091r-28,e" filled="f" strokecolor="#252525" strokeweight=".07822mm">
                <v:path arrowok="t"/>
              </v:shape>
            </v:group>
            <v:group id="_x0000_s1147" alt="" style="position:absolute;left:5807;top:1806;width:29;height:2" coordorigin="5807,1806" coordsize="29,2">
              <v:shape id="_x0000_s1148" alt="" style="position:absolute;left:5807;top:1806;width:29;height:2" coordorigin="5807,1806" coordsize="29,0" path="m5835,1806r-28,e" filled="f" strokecolor="#252525" strokeweight=".07822mm">
                <v:path arrowok="t"/>
              </v:shape>
            </v:group>
            <v:group id="_x0000_s1149" alt="" style="position:absolute;left:5807;top:1521;width:29;height:2" coordorigin="5807,1521" coordsize="29,2">
              <v:shape id="_x0000_s1150" alt="" style="position:absolute;left:5807;top:1521;width:29;height:2" coordorigin="5807,1521" coordsize="29,0" path="m5835,1521r-28,e" filled="f" strokecolor="#252525" strokeweight=".07822mm">
                <v:path arrowok="t"/>
              </v:shape>
            </v:group>
            <v:group id="_x0000_s1151" alt="" style="position:absolute;left:5807;top:1236;width:29;height:2" coordorigin="5807,1236" coordsize="29,2">
              <v:shape id="_x0000_s1152" alt="" style="position:absolute;left:5807;top:1236;width:29;height:2" coordorigin="5807,1236" coordsize="29,0" path="m5835,1236r-28,e" filled="f" strokecolor="#252525" strokeweight=".07822mm">
                <v:path arrowok="t"/>
              </v:shape>
            </v:group>
            <v:group id="_x0000_s1153" alt="" style="position:absolute;left:5807;top:951;width:29;height:2" coordorigin="5807,951" coordsize="29,2">
              <v:shape id="_x0000_s1154" alt="" style="position:absolute;left:5807;top:951;width:29;height:2" coordorigin="5807,951" coordsize="29,0" path="m5835,951r-28,e" filled="f" strokecolor="#252525" strokeweight=".07822mm">
                <v:path arrowok="t"/>
              </v:shape>
            </v:group>
            <v:group id="_x0000_s1155" alt="" style="position:absolute;left:5807;top:665;width:29;height:2" coordorigin="5807,665" coordsize="29,2">
              <v:shape id="_x0000_s1156" alt="" style="position:absolute;left:5807;top:665;width:29;height:2" coordorigin="5807,665" coordsize="29,0" path="m5835,665r-28,e" filled="f" strokecolor="#252525" strokeweight=".07822mm">
                <v:path arrowok="t"/>
              </v:shape>
            </v:group>
            <v:group id="_x0000_s1157" alt="" style="position:absolute;left:5807;top:380;width:29;height:2" coordorigin="5807,380" coordsize="29,2">
              <v:shape id="_x0000_s1158" alt="" style="position:absolute;left:5807;top:380;width:29;height:2" coordorigin="5807,380" coordsize="29,0" path="m5835,380r-28,e" filled="f" strokecolor="#252525" strokeweight=".07822mm">
                <v:path arrowok="t"/>
              </v:shape>
            </v:group>
            <v:group id="_x0000_s1159" alt="" style="position:absolute;left:2948;top:280;width:2887;height:2025" coordorigin="2948,280" coordsize="2887,2025">
              <v:shape id="_x0000_s1160" alt="" style="position:absolute;left:2948;top:280;width:2887;height:2025" coordorigin="2948,280" coordsize="2887,2025" path="m2948,2149r93,156l3228,2020r372,57l4345,2006,5835,280e" filled="f" strokecolor="#0072bd" strokeweight=".07822mm">
                <v:stroke dashstyle="longDash"/>
                <v:path arrowok="t"/>
              </v:shape>
            </v:group>
            <v:group id="_x0000_s1161" alt="" style="position:absolute;left:2917;top:2113;width:61;height:53" coordorigin="2917,2113" coordsize="61,53">
              <v:shape id="_x0000_s1162" alt="" style="position:absolute;left:2917;top:2113;width:61;height:53" coordorigin="2917,2113" coordsize="61,53" path="m2948,2113r-31,53l2979,2166r-31,-53xe" filled="f" strokecolor="#0072bd" strokeweight=".1173mm">
                <v:path arrowok="t"/>
              </v:shape>
            </v:group>
            <v:group id="_x0000_s1163" alt="" style="position:absolute;left:3011;top:2270;width:61;height:53" coordorigin="3011,2270" coordsize="61,53">
              <v:shape id="_x0000_s1164" alt="" style="position:absolute;left:3011;top:2270;width:61;height:53" coordorigin="3011,2270" coordsize="61,53" path="m3041,2270r-30,53l3072,2323r-31,-53xe" filled="f" strokecolor="#0072bd" strokeweight=".1173mm">
                <v:path arrowok="t"/>
              </v:shape>
            </v:group>
            <v:group id="_x0000_s1165" alt="" style="position:absolute;left:3197;top:1985;width:61;height:53" coordorigin="3197,1985" coordsize="61,53">
              <v:shape id="_x0000_s1166" alt="" style="position:absolute;left:3197;top:1985;width:61;height:53" coordorigin="3197,1985" coordsize="61,53" path="m3228,1985r-31,53l3258,2038r-30,-53xe" filled="f" strokecolor="#0072bd" strokeweight=".1173mm">
                <v:path arrowok="t"/>
              </v:shape>
            </v:group>
            <v:group id="_x0000_s1167" alt="" style="position:absolute;left:3569;top:2042;width:61;height:53" coordorigin="3569,2042" coordsize="61,53">
              <v:shape id="_x0000_s1168" alt="" style="position:absolute;left:3569;top:2042;width:61;height:53" coordorigin="3569,2042" coordsize="61,53" path="m3600,2042r-31,53l3631,2095r-31,-53xe" filled="f" strokecolor="#0072bd" strokeweight=".1173mm">
                <v:path arrowok="t"/>
              </v:shape>
            </v:group>
            <v:group id="_x0000_s1169" alt="" style="position:absolute;left:4314;top:1970;width:61;height:53" coordorigin="4314,1970" coordsize="61,53">
              <v:shape id="_x0000_s1170" alt="" style="position:absolute;left:4314;top:1970;width:61;height:53" coordorigin="4314,1970" coordsize="61,53" path="m4345,1970r-31,54l4376,2024r-31,-54xe" filled="f" strokecolor="#0072bd" strokeweight=".1173mm">
                <v:path arrowok="t"/>
              </v:shape>
            </v:group>
            <v:group id="_x0000_s1171" alt="" style="position:absolute;left:5805;top:245;width:61;height:53" coordorigin="5805,245" coordsize="61,53">
              <v:shape id="_x0000_s1172" alt="" style="position:absolute;left:5805;top:245;width:61;height:53" coordorigin="5805,245" coordsize="61,53" path="m5835,245r-30,53l5866,298r-31,-53xe" filled="f" strokecolor="#0072bd" strokeweight=".1173mm">
                <v:path arrowok="t"/>
              </v:shape>
            </v:group>
            <w10:wrap anchorx="page"/>
          </v:group>
        </w:pict>
      </w:r>
      <w:r>
        <w:pict w14:anchorId="21F8F070">
          <v:group id="_x0000_s1047" alt="" style="position:absolute;left:0;text-align:left;margin-left:324.45pt;margin-top:4.65pt;width:147.75pt;height:114.3pt;z-index:-1672;mso-position-horizontal-relative:page" coordorigin="6489,93" coordsize="2955,2286">
            <v:group id="_x0000_s1048" alt="" style="position:absolute;left:6523;top:2377;width:2887;height:2" coordorigin="6523,2377" coordsize="2887,2">
              <v:shape id="_x0000_s1049" alt="" style="position:absolute;left:6523;top:2377;width:2887;height:2" coordorigin="6523,2377" coordsize="2887,0" path="m6523,2377r2887,e" filled="f" strokecolor="#252525" strokeweight=".07825mm">
                <v:path arrowok="t"/>
              </v:shape>
            </v:group>
            <v:group id="_x0000_s1050" alt="" style="position:absolute;left:6616;top:2348;width:2;height:29" coordorigin="6616,2348" coordsize="2,29">
              <v:shape id="_x0000_s1051" alt="" style="position:absolute;left:6616;top:2348;width:2;height:29" coordorigin="6616,2348" coordsize="0,29" path="m6616,2377r,-29e" filled="f" strokecolor="#252525" strokeweight=".07822mm">
                <v:path arrowok="t"/>
              </v:shape>
            </v:group>
            <v:group id="_x0000_s1052" alt="" style="position:absolute;left:6802;top:2348;width:2;height:29" coordorigin="6802,2348" coordsize="2,29">
              <v:shape id="_x0000_s1053" alt="" style="position:absolute;left:6802;top:2348;width:2;height:29" coordorigin="6802,2348" coordsize="0,29" path="m6802,2377r,-29e" filled="f" strokecolor="#252525" strokeweight=".07822mm">
                <v:path arrowok="t"/>
              </v:shape>
            </v:group>
            <v:group id="_x0000_s1054" alt="" style="position:absolute;left:7175;top:2348;width:2;height:29" coordorigin="7175,2348" coordsize="2,29">
              <v:shape id="_x0000_s1055" alt="" style="position:absolute;left:7175;top:2348;width:2;height:29" coordorigin="7175,2348" coordsize="0,29" path="m7175,2377r,-29e" filled="f" strokecolor="#252525" strokeweight=".07822mm">
                <v:path arrowok="t"/>
              </v:shape>
            </v:group>
            <v:group id="_x0000_s1056" alt="" style="position:absolute;left:7920;top:2348;width:2;height:29" coordorigin="7920,2348" coordsize="2,29">
              <v:shape id="_x0000_s1057" alt="" style="position:absolute;left:7920;top:2348;width:2;height:29" coordorigin="7920,2348" coordsize="0,29" path="m7920,2377r,-29e" filled="f" strokecolor="#252525" strokeweight=".07822mm">
                <v:path arrowok="t"/>
              </v:shape>
            </v:group>
            <v:group id="_x0000_s1058" alt="" style="position:absolute;left:6523;top:95;width:2887;height:2" coordorigin="6523,95" coordsize="2887,2">
              <v:shape id="_x0000_s1059" alt="" style="position:absolute;left:6523;top:95;width:2887;height:2" coordorigin="6523,95" coordsize="2887,0" path="m6523,95r2887,e" filled="f" strokecolor="#252525" strokeweight=".07825mm">
                <v:path arrowok="t"/>
              </v:shape>
            </v:group>
            <v:group id="_x0000_s1060" alt="" style="position:absolute;left:6523;top:95;width:2;height:2282" coordorigin="6523,95" coordsize="2,2282">
              <v:shape id="_x0000_s1061" alt="" style="position:absolute;left:6523;top:95;width:2;height:2282" coordorigin="6523,95" coordsize="0,2282" path="m6523,2377r,-2282e" filled="f" strokecolor="#252525" strokeweight=".07822mm">
                <v:path arrowok="t"/>
              </v:shape>
            </v:group>
            <v:group id="_x0000_s1062" alt="" style="position:absolute;left:6616;top:95;width:2;height:29" coordorigin="6616,95" coordsize="2,29">
              <v:shape id="_x0000_s1063" alt="" style="position:absolute;left:6616;top:95;width:2;height:29" coordorigin="6616,95" coordsize="0,29" path="m6616,95r,29e" filled="f" strokecolor="#252525" strokeweight=".07822mm">
                <v:path arrowok="t"/>
              </v:shape>
            </v:group>
            <v:group id="_x0000_s1064" alt="" style="position:absolute;left:6802;top:95;width:2;height:29" coordorigin="6802,95" coordsize="2,29">
              <v:shape id="_x0000_s1065" alt="" style="position:absolute;left:6802;top:95;width:2;height:29" coordorigin="6802,95" coordsize="0,29" path="m6802,95r,29e" filled="f" strokecolor="#252525" strokeweight=".07822mm">
                <v:path arrowok="t"/>
              </v:shape>
            </v:group>
            <v:group id="_x0000_s1066" alt="" style="position:absolute;left:7175;top:95;width:2;height:29" coordorigin="7175,95" coordsize="2,29">
              <v:shape id="_x0000_s1067" alt="" style="position:absolute;left:7175;top:95;width:2;height:29" coordorigin="7175,95" coordsize="0,29" path="m7175,95r,29e" filled="f" strokecolor="#252525" strokeweight=".07822mm">
                <v:path arrowok="t"/>
              </v:shape>
            </v:group>
            <v:group id="_x0000_s1068" alt="" style="position:absolute;left:7920;top:95;width:2;height:29" coordorigin="7920,95" coordsize="2,29">
              <v:shape id="_x0000_s1069" alt="" style="position:absolute;left:7920;top:95;width:2;height:29" coordorigin="7920,95" coordsize="0,29" path="m7920,95r,29e" filled="f" strokecolor="#252525" strokeweight=".07822mm">
                <v:path arrowok="t"/>
              </v:shape>
            </v:group>
            <v:group id="_x0000_s1070" alt="" style="position:absolute;left:9410;top:95;width:2;height:2282" coordorigin="9410,95" coordsize="2,2282">
              <v:shape id="_x0000_s1071" alt="" style="position:absolute;left:9410;top:95;width:2;height:2282" coordorigin="9410,95" coordsize="0,2282" path="m9410,2377r,-2282e" filled="f" strokecolor="#252525" strokeweight=".07822mm">
                <v:path arrowok="t"/>
              </v:shape>
            </v:group>
            <v:group id="_x0000_s1072" alt="" style="position:absolute;left:6523;top:1996;width:29;height:2" coordorigin="6523,1996" coordsize="29,2">
              <v:shape id="_x0000_s1073" alt="" style="position:absolute;left:6523;top:1996;width:29;height:2" coordorigin="6523,1996" coordsize="29,0" path="m6523,1996r29,e" filled="f" strokecolor="#252525" strokeweight=".07822mm">
                <v:path arrowok="t"/>
              </v:shape>
            </v:group>
            <v:group id="_x0000_s1074" alt="" style="position:absolute;left:6523;top:1616;width:29;height:2" coordorigin="6523,1616" coordsize="29,2">
              <v:shape id="_x0000_s1075" alt="" style="position:absolute;left:6523;top:1616;width:29;height:2" coordorigin="6523,1616" coordsize="29,0" path="m6523,1616r29,e" filled="f" strokecolor="#252525" strokeweight=".07822mm">
                <v:path arrowok="t"/>
              </v:shape>
            </v:group>
            <v:group id="_x0000_s1076" alt="" style="position:absolute;left:6523;top:1236;width:29;height:2" coordorigin="6523,1236" coordsize="29,2">
              <v:shape id="_x0000_s1077" alt="" style="position:absolute;left:6523;top:1236;width:29;height:2" coordorigin="6523,1236" coordsize="29,0" path="m6523,1236r29,e" filled="f" strokecolor="#252525" strokeweight=".07822mm">
                <v:path arrowok="t"/>
              </v:shape>
            </v:group>
            <v:group id="_x0000_s1078" alt="" style="position:absolute;left:6523;top:855;width:29;height:2" coordorigin="6523,855" coordsize="29,2">
              <v:shape id="_x0000_s1079" alt="" style="position:absolute;left:6523;top:855;width:29;height:2" coordorigin="6523,855" coordsize="29,0" path="m6523,855r29,e" filled="f" strokecolor="#252525" strokeweight=".07822mm">
                <v:path arrowok="t"/>
              </v:shape>
            </v:group>
            <v:group id="_x0000_s1080" alt="" style="position:absolute;left:6523;top:475;width:29;height:2" coordorigin="6523,475" coordsize="29,2">
              <v:shape id="_x0000_s1081" alt="" style="position:absolute;left:6523;top:475;width:29;height:2" coordorigin="6523,475" coordsize="29,0" path="m6523,475r29,e" filled="f" strokecolor="#252525" strokeweight=".07822mm">
                <v:path arrowok="t"/>
              </v:shape>
            </v:group>
            <v:group id="_x0000_s1082" alt="" style="position:absolute;left:9381;top:1996;width:29;height:2" coordorigin="9381,1996" coordsize="29,2">
              <v:shape id="_x0000_s1083" alt="" style="position:absolute;left:9381;top:1996;width:29;height:2" coordorigin="9381,1996" coordsize="29,0" path="m9410,1996r-29,e" filled="f" strokecolor="#252525" strokeweight=".07822mm">
                <v:path arrowok="t"/>
              </v:shape>
            </v:group>
            <v:group id="_x0000_s1084" alt="" style="position:absolute;left:9381;top:1616;width:29;height:2" coordorigin="9381,1616" coordsize="29,2">
              <v:shape id="_x0000_s1085" alt="" style="position:absolute;left:9381;top:1616;width:29;height:2" coordorigin="9381,1616" coordsize="29,0" path="m9410,1616r-29,e" filled="f" strokecolor="#252525" strokeweight=".07822mm">
                <v:path arrowok="t"/>
              </v:shape>
            </v:group>
            <v:group id="_x0000_s1086" alt="" style="position:absolute;left:9381;top:1236;width:29;height:2" coordorigin="9381,1236" coordsize="29,2">
              <v:shape id="_x0000_s1087" alt="" style="position:absolute;left:9381;top:1236;width:29;height:2" coordorigin="9381,1236" coordsize="29,0" path="m9410,1236r-29,e" filled="f" strokecolor="#252525" strokeweight=".07822mm">
                <v:path arrowok="t"/>
              </v:shape>
            </v:group>
            <v:group id="_x0000_s1088" alt="" style="position:absolute;left:9381;top:855;width:29;height:2" coordorigin="9381,855" coordsize="29,2">
              <v:shape id="_x0000_s1089" alt="" style="position:absolute;left:9381;top:855;width:29;height:2" coordorigin="9381,855" coordsize="29,0" path="m9410,855r-29,e" filled="f" strokecolor="#252525" strokeweight=".07822mm">
                <v:path arrowok="t"/>
              </v:shape>
            </v:group>
            <v:group id="_x0000_s1090" alt="" style="position:absolute;left:9381;top:475;width:29;height:2" coordorigin="9381,475" coordsize="29,2">
              <v:shape id="_x0000_s1091" alt="" style="position:absolute;left:9381;top:475;width:29;height:2" coordorigin="9381,475" coordsize="29,0" path="m9410,475r-29,e" filled="f" strokecolor="#252525" strokeweight=".07822mm">
                <v:path arrowok="t"/>
              </v:shape>
            </v:group>
            <v:group id="_x0000_s1092" alt="" style="position:absolute;left:6523;top:335;width:2887;height:1863" coordorigin="6523,335" coordsize="2887,1863">
              <v:shape id="_x0000_s1093" alt="" style="position:absolute;left:6523;top:335;width:2887;height:1863" coordorigin="6523,335" coordsize="2887,1863" path="m6523,2198r93,-196l6802,645,7175,459,7920,335r1490,57e" filled="f" strokecolor="#0072bd" strokeweight=".07822mm">
                <v:stroke dashstyle="longDash"/>
                <v:path arrowok="t"/>
              </v:shape>
            </v:group>
            <v:group id="_x0000_s1094" alt="" style="position:absolute;left:6492;top:2163;width:61;height:53" coordorigin="6492,2163" coordsize="61,53">
              <v:shape id="_x0000_s1095" alt="" style="position:absolute;left:6492;top:2163;width:61;height:53" coordorigin="6492,2163" coordsize="61,53" path="m6523,2163r-31,53l6553,2216r-30,-53xe" filled="f" strokecolor="#0072bd" strokeweight=".1173mm">
                <v:path arrowok="t"/>
              </v:shape>
            </v:group>
            <v:group id="_x0000_s1096" alt="" style="position:absolute;left:6585;top:1966;width:61;height:53" coordorigin="6585,1966" coordsize="61,53">
              <v:shape id="_x0000_s1097" alt="" style="position:absolute;left:6585;top:1966;width:61;height:53" coordorigin="6585,1966" coordsize="61,53" path="m6616,1966r-31,54l6647,2020r-31,-54xe" filled="f" strokecolor="#0072bd" strokeweight=".1173mm">
                <v:path arrowok="t"/>
              </v:shape>
            </v:group>
            <v:group id="_x0000_s1098" alt="" style="position:absolute;left:6771;top:610;width:61;height:53" coordorigin="6771,610" coordsize="61,53">
              <v:shape id="_x0000_s1099" alt="" style="position:absolute;left:6771;top:610;width:61;height:53" coordorigin="6771,610" coordsize="61,53" path="m6802,610r-31,53l6833,663r-31,-53xe" filled="f" strokecolor="#0072bd" strokeweight=".1173mm">
                <v:path arrowok="t"/>
              </v:shape>
            </v:group>
            <v:group id="_x0000_s1100" alt="" style="position:absolute;left:7144;top:424;width:61;height:53" coordorigin="7144,424" coordsize="61,53">
              <v:shape id="_x0000_s1101" alt="" style="position:absolute;left:7144;top:424;width:61;height:53" coordorigin="7144,424" coordsize="61,53" path="m7175,424r-31,53l7205,477r-30,-53xe" filled="f" strokecolor="#0072bd" strokeweight=".1173mm">
                <v:path arrowok="t"/>
              </v:shape>
            </v:group>
            <v:group id="_x0000_s1102" alt="" style="position:absolute;left:7889;top:299;width:61;height:53" coordorigin="7889,299" coordsize="61,53">
              <v:shape id="_x0000_s1103" alt="" style="position:absolute;left:7889;top:299;width:61;height:53" coordorigin="7889,299" coordsize="61,53" path="m7920,299r-31,54l7951,353r-31,-54xe" filled="f" strokecolor="#0072bd" strokeweight=".1173mm">
                <v:path arrowok="t"/>
              </v:shape>
            </v:group>
            <v:group id="_x0000_s1104" alt="" style="position:absolute;left:9379;top:357;width:61;height:53" coordorigin="9379,357" coordsize="61,53">
              <v:shape id="_x0000_s1105" alt="" style="position:absolute;left:9379;top:357;width:61;height:53" coordorigin="9379,357" coordsize="61,53" path="m9410,357r-31,53l9441,410r-31,-53xe" filled="f" strokecolor="#0072bd" strokeweight=".1173mm">
                <v:path arrowok="t"/>
              </v:shape>
            </v:group>
            <w10:wrap anchorx="page"/>
          </v:group>
        </w:pict>
      </w:r>
      <w:r w:rsidR="002A4A35">
        <w:rPr>
          <w:rFonts w:ascii="Arial" w:eastAsia="Arial" w:hAnsi="Arial" w:cs="Arial"/>
          <w:color w:val="252525"/>
          <w:sz w:val="9"/>
          <w:szCs w:val="9"/>
        </w:rPr>
        <w:t>500</w:t>
      </w:r>
      <w:r w:rsidR="002A4A35">
        <w:rPr>
          <w:rFonts w:ascii="Arial" w:eastAsia="Arial" w:hAnsi="Arial" w:cs="Arial"/>
          <w:color w:val="252525"/>
          <w:sz w:val="9"/>
          <w:szCs w:val="9"/>
        </w:rPr>
        <w:tab/>
        <w:t>6</w:t>
      </w:r>
    </w:p>
    <w:p w14:paraId="7576E186" w14:textId="77777777" w:rsidR="00176C91" w:rsidRDefault="00176C91">
      <w:pPr>
        <w:spacing w:before="4" w:after="0" w:line="180" w:lineRule="exact"/>
        <w:rPr>
          <w:sz w:val="18"/>
          <w:szCs w:val="18"/>
        </w:rPr>
      </w:pPr>
    </w:p>
    <w:p w14:paraId="6CB6CD62" w14:textId="77777777" w:rsidR="00176C91" w:rsidRDefault="002A4A35">
      <w:pPr>
        <w:spacing w:after="0" w:line="240" w:lineRule="auto"/>
        <w:ind w:left="1040" w:right="-20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sz w:val="9"/>
          <w:szCs w:val="9"/>
        </w:rPr>
        <w:t>480</w:t>
      </w:r>
    </w:p>
    <w:p w14:paraId="3BF2249C" w14:textId="77777777" w:rsidR="00176C91" w:rsidRDefault="002A4A35">
      <w:pPr>
        <w:spacing w:after="0" w:line="93" w:lineRule="exact"/>
        <w:ind w:left="4687" w:right="3990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w w:val="98"/>
          <w:sz w:val="9"/>
          <w:szCs w:val="9"/>
        </w:rPr>
        <w:t>5</w:t>
      </w:r>
    </w:p>
    <w:p w14:paraId="53733FD3" w14:textId="77777777" w:rsidR="00176C91" w:rsidRDefault="002A4A35">
      <w:pPr>
        <w:spacing w:before="89" w:after="0" w:line="101" w:lineRule="exact"/>
        <w:ind w:left="1040" w:right="-20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sz w:val="9"/>
          <w:szCs w:val="9"/>
        </w:rPr>
        <w:t>460</w:t>
      </w:r>
    </w:p>
    <w:p w14:paraId="0764629D" w14:textId="77777777" w:rsidR="00176C91" w:rsidRDefault="002A4A35">
      <w:pPr>
        <w:spacing w:before="89" w:after="0" w:line="240" w:lineRule="auto"/>
        <w:ind w:left="4687" w:right="3990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w w:val="98"/>
          <w:sz w:val="9"/>
          <w:szCs w:val="9"/>
        </w:rPr>
        <w:t>4</w:t>
      </w:r>
    </w:p>
    <w:p w14:paraId="3127D629" w14:textId="77777777" w:rsidR="00176C91" w:rsidRDefault="001C2152">
      <w:pPr>
        <w:spacing w:after="0" w:line="93" w:lineRule="exact"/>
        <w:ind w:left="1040" w:right="-20"/>
        <w:rPr>
          <w:rFonts w:ascii="Arial" w:eastAsia="Arial" w:hAnsi="Arial" w:cs="Arial"/>
          <w:sz w:val="9"/>
          <w:szCs w:val="9"/>
        </w:rPr>
      </w:pPr>
      <w:r>
        <w:pict w14:anchorId="5BDB2D29">
          <v:shape id="_x0000_s1046" type="#_x0000_t202" alt="" style="position:absolute;left:0;text-align:left;margin-left:130.35pt;margin-top:.4pt;width:6.9pt;height:31.8pt;z-index:-1671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14:paraId="65445A3F" w14:textId="77777777" w:rsidR="00176C91" w:rsidRDefault="002A4A35">
                  <w:pPr>
                    <w:spacing w:before="14" w:after="0" w:line="240" w:lineRule="auto"/>
                    <w:ind w:left="20" w:right="-20"/>
                    <w:rPr>
                      <w:rFonts w:ascii="Arial" w:eastAsia="Arial" w:hAnsi="Arial" w:cs="Arial"/>
                      <w:sz w:val="9"/>
                      <w:szCs w:val="9"/>
                    </w:rPr>
                  </w:pPr>
                  <w:r>
                    <w:rPr>
                      <w:rFonts w:ascii="Arial" w:eastAsia="Arial" w:hAnsi="Arial" w:cs="Arial"/>
                      <w:color w:val="252525"/>
                      <w:sz w:val="9"/>
                      <w:szCs w:val="9"/>
                    </w:rPr>
                    <w:t>Time</w:t>
                  </w:r>
                  <w:r>
                    <w:rPr>
                      <w:rFonts w:ascii="Arial" w:eastAsia="Arial" w:hAnsi="Arial" w:cs="Arial"/>
                      <w:color w:val="252525"/>
                      <w:spacing w:val="18"/>
                      <w:sz w:val="9"/>
                      <w:szCs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52525"/>
                      <w:w w:val="108"/>
                      <w:sz w:val="9"/>
                      <w:szCs w:val="9"/>
                    </w:rPr>
                    <w:t>taken(s)</w:t>
                  </w:r>
                </w:p>
              </w:txbxContent>
            </v:textbox>
            <w10:wrap anchorx="page"/>
          </v:shape>
        </w:pict>
      </w:r>
      <w:r w:rsidR="002A4A35">
        <w:rPr>
          <w:rFonts w:ascii="Arial" w:eastAsia="Arial" w:hAnsi="Arial" w:cs="Arial"/>
          <w:color w:val="252525"/>
          <w:sz w:val="9"/>
          <w:szCs w:val="9"/>
        </w:rPr>
        <w:t>440</w:t>
      </w:r>
    </w:p>
    <w:p w14:paraId="604FB46A" w14:textId="77777777" w:rsidR="00176C91" w:rsidRDefault="00176C91">
      <w:pPr>
        <w:spacing w:before="4" w:after="0" w:line="180" w:lineRule="exact"/>
        <w:rPr>
          <w:sz w:val="18"/>
          <w:szCs w:val="18"/>
        </w:rPr>
      </w:pPr>
    </w:p>
    <w:p w14:paraId="6CC93852" w14:textId="77777777" w:rsidR="00176C91" w:rsidRDefault="001C2152">
      <w:pPr>
        <w:tabs>
          <w:tab w:val="left" w:pos="4700"/>
        </w:tabs>
        <w:spacing w:after="0" w:line="101" w:lineRule="exact"/>
        <w:ind w:left="1040" w:right="-20"/>
        <w:rPr>
          <w:rFonts w:ascii="Arial" w:eastAsia="Arial" w:hAnsi="Arial" w:cs="Arial"/>
          <w:sz w:val="9"/>
          <w:szCs w:val="9"/>
        </w:rPr>
      </w:pPr>
      <w:r>
        <w:pict w14:anchorId="464BEADF">
          <v:shape id="_x0000_s1045" type="#_x0000_t202" alt="" style="position:absolute;left:0;text-align:left;margin-left:314.1pt;margin-top:-8.35pt;width:6.9pt;height:21.55pt;z-index:-1670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14:paraId="6179B04F" w14:textId="77777777" w:rsidR="00176C91" w:rsidRDefault="002A4A35">
                  <w:pPr>
                    <w:spacing w:before="14" w:after="0" w:line="240" w:lineRule="auto"/>
                    <w:ind w:left="20" w:right="-20"/>
                    <w:rPr>
                      <w:rFonts w:ascii="Arial" w:eastAsia="Arial" w:hAnsi="Arial" w:cs="Arial"/>
                      <w:sz w:val="9"/>
                      <w:szCs w:val="9"/>
                    </w:rPr>
                  </w:pPr>
                  <w:r>
                    <w:rPr>
                      <w:rFonts w:ascii="Arial" w:eastAsia="Arial" w:hAnsi="Arial" w:cs="Arial"/>
                      <w:color w:val="252525"/>
                      <w:w w:val="108"/>
                      <w:sz w:val="9"/>
                      <w:szCs w:val="9"/>
                    </w:rPr>
                    <w:t>Speedup</w:t>
                  </w:r>
                </w:p>
              </w:txbxContent>
            </v:textbox>
            <w10:wrap anchorx="page"/>
          </v:shape>
        </w:pict>
      </w:r>
      <w:r w:rsidR="002A4A35">
        <w:rPr>
          <w:rFonts w:ascii="Arial" w:eastAsia="Arial" w:hAnsi="Arial" w:cs="Arial"/>
          <w:color w:val="252525"/>
          <w:sz w:val="9"/>
          <w:szCs w:val="9"/>
        </w:rPr>
        <w:t>420</w:t>
      </w:r>
      <w:r w:rsidR="002A4A35">
        <w:rPr>
          <w:rFonts w:ascii="Arial" w:eastAsia="Arial" w:hAnsi="Arial" w:cs="Arial"/>
          <w:color w:val="252525"/>
          <w:sz w:val="9"/>
          <w:szCs w:val="9"/>
        </w:rPr>
        <w:tab/>
        <w:t>3</w:t>
      </w:r>
    </w:p>
    <w:p w14:paraId="7E829E9E" w14:textId="77777777" w:rsidR="00176C91" w:rsidRDefault="00176C91">
      <w:pPr>
        <w:spacing w:before="4" w:after="0" w:line="180" w:lineRule="exact"/>
        <w:rPr>
          <w:sz w:val="18"/>
          <w:szCs w:val="18"/>
        </w:rPr>
      </w:pPr>
    </w:p>
    <w:p w14:paraId="740C04E9" w14:textId="77777777" w:rsidR="00176C91" w:rsidRDefault="002A4A35">
      <w:pPr>
        <w:spacing w:after="0" w:line="240" w:lineRule="auto"/>
        <w:ind w:left="1040" w:right="-20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sz w:val="9"/>
          <w:szCs w:val="9"/>
        </w:rPr>
        <w:t>400</w:t>
      </w:r>
    </w:p>
    <w:p w14:paraId="0C25660B" w14:textId="77777777" w:rsidR="00176C91" w:rsidRDefault="002A4A35">
      <w:pPr>
        <w:spacing w:after="0" w:line="93" w:lineRule="exact"/>
        <w:ind w:left="4687" w:right="3990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w w:val="98"/>
          <w:sz w:val="9"/>
          <w:szCs w:val="9"/>
        </w:rPr>
        <w:t>2</w:t>
      </w:r>
    </w:p>
    <w:p w14:paraId="11C8702B" w14:textId="77777777" w:rsidR="00176C91" w:rsidRDefault="002A4A35">
      <w:pPr>
        <w:spacing w:before="89" w:after="0" w:line="101" w:lineRule="exact"/>
        <w:ind w:left="1040" w:right="-20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sz w:val="9"/>
          <w:szCs w:val="9"/>
        </w:rPr>
        <w:t>380</w:t>
      </w:r>
    </w:p>
    <w:p w14:paraId="5183CFA0" w14:textId="77777777" w:rsidR="00176C91" w:rsidRDefault="002A4A35">
      <w:pPr>
        <w:spacing w:before="89" w:after="0" w:line="240" w:lineRule="auto"/>
        <w:ind w:left="4687" w:right="3990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w w:val="98"/>
          <w:sz w:val="9"/>
          <w:szCs w:val="9"/>
        </w:rPr>
        <w:t>1</w:t>
      </w:r>
    </w:p>
    <w:p w14:paraId="48C11B32" w14:textId="77777777" w:rsidR="00176C91" w:rsidRDefault="002A4A35">
      <w:pPr>
        <w:spacing w:after="0" w:line="93" w:lineRule="exact"/>
        <w:ind w:left="1040" w:right="-20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sz w:val="9"/>
          <w:szCs w:val="9"/>
        </w:rPr>
        <w:t>360</w:t>
      </w:r>
    </w:p>
    <w:p w14:paraId="333D207C" w14:textId="77777777" w:rsidR="00176C91" w:rsidRDefault="00176C91">
      <w:pPr>
        <w:spacing w:after="0"/>
        <w:sectPr w:rsidR="00176C91">
          <w:footerReference w:type="default" r:id="rId20"/>
          <w:pgSz w:w="12240" w:h="15840"/>
          <w:pgMar w:top="1480" w:right="1720" w:bottom="1920" w:left="1720" w:header="0" w:footer="1737" w:gutter="0"/>
          <w:pgNumType w:start="23"/>
          <w:cols w:space="720"/>
        </w:sectPr>
      </w:pPr>
    </w:p>
    <w:p w14:paraId="4B140E49" w14:textId="77777777" w:rsidR="00176C91" w:rsidRDefault="00176C91">
      <w:pPr>
        <w:spacing w:before="4" w:after="0" w:line="180" w:lineRule="exact"/>
        <w:rPr>
          <w:sz w:val="18"/>
          <w:szCs w:val="18"/>
        </w:rPr>
      </w:pPr>
    </w:p>
    <w:p w14:paraId="5B74ED2C" w14:textId="77777777" w:rsidR="00176C91" w:rsidRDefault="002A4A35">
      <w:pPr>
        <w:spacing w:after="0" w:line="240" w:lineRule="auto"/>
        <w:ind w:right="-20"/>
        <w:jc w:val="right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w w:val="98"/>
          <w:sz w:val="9"/>
          <w:szCs w:val="9"/>
        </w:rPr>
        <w:t>340</w:t>
      </w:r>
    </w:p>
    <w:p w14:paraId="2FBB84FB" w14:textId="77777777" w:rsidR="00176C91" w:rsidRDefault="002A4A35">
      <w:pPr>
        <w:spacing w:before="16" w:after="0" w:line="260" w:lineRule="exact"/>
        <w:rPr>
          <w:sz w:val="26"/>
          <w:szCs w:val="26"/>
        </w:rPr>
      </w:pPr>
      <w:r>
        <w:br w:type="column"/>
      </w:r>
    </w:p>
    <w:p w14:paraId="47E95C69" w14:textId="77777777" w:rsidR="00176C91" w:rsidRDefault="002A4A35">
      <w:pPr>
        <w:tabs>
          <w:tab w:val="left" w:pos="620"/>
          <w:tab w:val="left" w:pos="1340"/>
          <w:tab w:val="left" w:pos="2820"/>
        </w:tabs>
        <w:spacing w:after="0" w:line="240" w:lineRule="auto"/>
        <w:ind w:left="-27" w:right="-47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sz w:val="9"/>
          <w:szCs w:val="9"/>
        </w:rPr>
        <w:t>1</w:t>
      </w:r>
      <w:r>
        <w:rPr>
          <w:rFonts w:ascii="Arial" w:eastAsia="Arial" w:hAnsi="Arial" w:cs="Arial"/>
          <w:color w:val="252525"/>
          <w:spacing w:val="18"/>
          <w:sz w:val="9"/>
          <w:szCs w:val="9"/>
        </w:rPr>
        <w:t xml:space="preserve"> </w:t>
      </w:r>
      <w:r>
        <w:rPr>
          <w:rFonts w:ascii="Arial" w:eastAsia="Arial" w:hAnsi="Arial" w:cs="Arial"/>
          <w:color w:val="252525"/>
          <w:sz w:val="9"/>
          <w:szCs w:val="9"/>
        </w:rPr>
        <w:t xml:space="preserve">2    </w:t>
      </w:r>
      <w:r>
        <w:rPr>
          <w:rFonts w:ascii="Arial" w:eastAsia="Arial" w:hAnsi="Arial" w:cs="Arial"/>
          <w:color w:val="252525"/>
          <w:spacing w:val="11"/>
          <w:sz w:val="9"/>
          <w:szCs w:val="9"/>
        </w:rPr>
        <w:t xml:space="preserve"> </w:t>
      </w:r>
      <w:r>
        <w:rPr>
          <w:rFonts w:ascii="Arial" w:eastAsia="Arial" w:hAnsi="Arial" w:cs="Arial"/>
          <w:color w:val="252525"/>
          <w:sz w:val="9"/>
          <w:szCs w:val="9"/>
        </w:rPr>
        <w:t>4</w:t>
      </w:r>
      <w:r>
        <w:rPr>
          <w:rFonts w:ascii="Arial" w:eastAsia="Arial" w:hAnsi="Arial" w:cs="Arial"/>
          <w:color w:val="252525"/>
          <w:sz w:val="9"/>
          <w:szCs w:val="9"/>
        </w:rPr>
        <w:tab/>
        <w:t>8</w:t>
      </w:r>
      <w:r>
        <w:rPr>
          <w:rFonts w:ascii="Arial" w:eastAsia="Arial" w:hAnsi="Arial" w:cs="Arial"/>
          <w:color w:val="252525"/>
          <w:sz w:val="9"/>
          <w:szCs w:val="9"/>
        </w:rPr>
        <w:tab/>
        <w:t>16</w:t>
      </w:r>
      <w:r>
        <w:rPr>
          <w:rFonts w:ascii="Arial" w:eastAsia="Arial" w:hAnsi="Arial" w:cs="Arial"/>
          <w:color w:val="252525"/>
          <w:sz w:val="9"/>
          <w:szCs w:val="9"/>
        </w:rPr>
        <w:tab/>
      </w:r>
      <w:r>
        <w:rPr>
          <w:rFonts w:ascii="Arial" w:eastAsia="Arial" w:hAnsi="Arial" w:cs="Arial"/>
          <w:color w:val="252525"/>
          <w:w w:val="98"/>
          <w:sz w:val="9"/>
          <w:szCs w:val="9"/>
        </w:rPr>
        <w:t>32</w:t>
      </w:r>
    </w:p>
    <w:p w14:paraId="5E8B1012" w14:textId="77777777" w:rsidR="00176C91" w:rsidRDefault="002A4A35">
      <w:pPr>
        <w:spacing w:before="25" w:after="0" w:line="103" w:lineRule="exact"/>
        <w:ind w:left="881" w:right="885"/>
        <w:jc w:val="center"/>
        <w:rPr>
          <w:rFonts w:ascii="Arial" w:eastAsia="Arial" w:hAnsi="Arial" w:cs="Arial"/>
          <w:sz w:val="9"/>
          <w:szCs w:val="9"/>
        </w:rPr>
      </w:pPr>
      <w:proofErr w:type="gramStart"/>
      <w:r>
        <w:rPr>
          <w:rFonts w:ascii="Arial" w:eastAsia="Arial" w:hAnsi="Arial" w:cs="Arial"/>
          <w:color w:val="252525"/>
          <w:sz w:val="9"/>
          <w:szCs w:val="9"/>
        </w:rPr>
        <w:t xml:space="preserve">Number </w:t>
      </w:r>
      <w:r>
        <w:rPr>
          <w:rFonts w:ascii="Arial" w:eastAsia="Arial" w:hAnsi="Arial" w:cs="Arial"/>
          <w:color w:val="252525"/>
          <w:spacing w:val="3"/>
          <w:sz w:val="9"/>
          <w:szCs w:val="9"/>
        </w:rPr>
        <w:t xml:space="preserve"> </w:t>
      </w:r>
      <w:r>
        <w:rPr>
          <w:rFonts w:ascii="Arial" w:eastAsia="Arial" w:hAnsi="Arial" w:cs="Arial"/>
          <w:color w:val="252525"/>
          <w:sz w:val="9"/>
          <w:szCs w:val="9"/>
        </w:rPr>
        <w:t>of</w:t>
      </w:r>
      <w:proofErr w:type="gramEnd"/>
      <w:r>
        <w:rPr>
          <w:rFonts w:ascii="Arial" w:eastAsia="Arial" w:hAnsi="Arial" w:cs="Arial"/>
          <w:color w:val="252525"/>
          <w:spacing w:val="8"/>
          <w:sz w:val="9"/>
          <w:szCs w:val="9"/>
        </w:rPr>
        <w:t xml:space="preserve"> </w:t>
      </w:r>
      <w:r>
        <w:rPr>
          <w:rFonts w:ascii="Arial" w:eastAsia="Arial" w:hAnsi="Arial" w:cs="Arial"/>
          <w:color w:val="252525"/>
          <w:w w:val="108"/>
          <w:sz w:val="9"/>
          <w:szCs w:val="9"/>
        </w:rPr>
        <w:t>Compartments</w:t>
      </w:r>
    </w:p>
    <w:p w14:paraId="17F459E9" w14:textId="77777777" w:rsidR="00176C91" w:rsidRDefault="002A4A35">
      <w:pPr>
        <w:spacing w:before="4" w:after="0" w:line="180" w:lineRule="exact"/>
        <w:rPr>
          <w:sz w:val="18"/>
          <w:szCs w:val="18"/>
        </w:rPr>
      </w:pPr>
      <w:r>
        <w:br w:type="column"/>
      </w:r>
    </w:p>
    <w:p w14:paraId="1429EB2E" w14:textId="77777777" w:rsidR="00176C91" w:rsidRDefault="002A4A35">
      <w:pPr>
        <w:spacing w:after="0" w:line="240" w:lineRule="auto"/>
        <w:ind w:right="-20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sz w:val="9"/>
          <w:szCs w:val="9"/>
        </w:rPr>
        <w:t>0</w:t>
      </w:r>
    </w:p>
    <w:p w14:paraId="27300BA5" w14:textId="77777777" w:rsidR="00176C91" w:rsidRDefault="002A4A35">
      <w:pPr>
        <w:tabs>
          <w:tab w:val="left" w:pos="700"/>
          <w:tab w:val="left" w:pos="1420"/>
          <w:tab w:val="left" w:pos="2920"/>
        </w:tabs>
        <w:spacing w:after="0" w:line="92" w:lineRule="exact"/>
        <w:ind w:left="62" w:right="-20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color w:val="252525"/>
          <w:sz w:val="9"/>
          <w:szCs w:val="9"/>
        </w:rPr>
        <w:t>1</w:t>
      </w:r>
      <w:r>
        <w:rPr>
          <w:rFonts w:ascii="Arial" w:eastAsia="Arial" w:hAnsi="Arial" w:cs="Arial"/>
          <w:color w:val="252525"/>
          <w:spacing w:val="18"/>
          <w:sz w:val="9"/>
          <w:szCs w:val="9"/>
        </w:rPr>
        <w:t xml:space="preserve"> </w:t>
      </w:r>
      <w:r>
        <w:rPr>
          <w:rFonts w:ascii="Arial" w:eastAsia="Arial" w:hAnsi="Arial" w:cs="Arial"/>
          <w:color w:val="252525"/>
          <w:sz w:val="9"/>
          <w:szCs w:val="9"/>
        </w:rPr>
        <w:t xml:space="preserve">2    </w:t>
      </w:r>
      <w:r>
        <w:rPr>
          <w:rFonts w:ascii="Arial" w:eastAsia="Arial" w:hAnsi="Arial" w:cs="Arial"/>
          <w:color w:val="252525"/>
          <w:spacing w:val="11"/>
          <w:sz w:val="9"/>
          <w:szCs w:val="9"/>
        </w:rPr>
        <w:t xml:space="preserve"> </w:t>
      </w:r>
      <w:r>
        <w:rPr>
          <w:rFonts w:ascii="Arial" w:eastAsia="Arial" w:hAnsi="Arial" w:cs="Arial"/>
          <w:color w:val="252525"/>
          <w:sz w:val="9"/>
          <w:szCs w:val="9"/>
        </w:rPr>
        <w:t>4</w:t>
      </w:r>
      <w:r>
        <w:rPr>
          <w:rFonts w:ascii="Arial" w:eastAsia="Arial" w:hAnsi="Arial" w:cs="Arial"/>
          <w:color w:val="252525"/>
          <w:sz w:val="9"/>
          <w:szCs w:val="9"/>
        </w:rPr>
        <w:tab/>
        <w:t>8</w:t>
      </w:r>
      <w:r>
        <w:rPr>
          <w:rFonts w:ascii="Arial" w:eastAsia="Arial" w:hAnsi="Arial" w:cs="Arial"/>
          <w:color w:val="252525"/>
          <w:sz w:val="9"/>
          <w:szCs w:val="9"/>
        </w:rPr>
        <w:tab/>
        <w:t>16</w:t>
      </w:r>
      <w:r>
        <w:rPr>
          <w:rFonts w:ascii="Arial" w:eastAsia="Arial" w:hAnsi="Arial" w:cs="Arial"/>
          <w:color w:val="252525"/>
          <w:sz w:val="9"/>
          <w:szCs w:val="9"/>
        </w:rPr>
        <w:tab/>
        <w:t>32</w:t>
      </w:r>
    </w:p>
    <w:p w14:paraId="793B7ACD" w14:textId="77777777" w:rsidR="00176C91" w:rsidRDefault="002A4A35">
      <w:pPr>
        <w:spacing w:before="25" w:after="0" w:line="103" w:lineRule="exact"/>
        <w:ind w:left="943" w:right="1946"/>
        <w:jc w:val="center"/>
        <w:rPr>
          <w:rFonts w:ascii="Arial" w:eastAsia="Arial" w:hAnsi="Arial" w:cs="Arial"/>
          <w:sz w:val="9"/>
          <w:szCs w:val="9"/>
        </w:rPr>
      </w:pPr>
      <w:proofErr w:type="gramStart"/>
      <w:r>
        <w:rPr>
          <w:rFonts w:ascii="Arial" w:eastAsia="Arial" w:hAnsi="Arial" w:cs="Arial"/>
          <w:color w:val="252525"/>
          <w:sz w:val="9"/>
          <w:szCs w:val="9"/>
        </w:rPr>
        <w:t xml:space="preserve">Number </w:t>
      </w:r>
      <w:r>
        <w:rPr>
          <w:rFonts w:ascii="Arial" w:eastAsia="Arial" w:hAnsi="Arial" w:cs="Arial"/>
          <w:color w:val="252525"/>
          <w:spacing w:val="3"/>
          <w:sz w:val="9"/>
          <w:szCs w:val="9"/>
        </w:rPr>
        <w:t xml:space="preserve"> </w:t>
      </w:r>
      <w:r>
        <w:rPr>
          <w:rFonts w:ascii="Arial" w:eastAsia="Arial" w:hAnsi="Arial" w:cs="Arial"/>
          <w:color w:val="252525"/>
          <w:sz w:val="9"/>
          <w:szCs w:val="9"/>
        </w:rPr>
        <w:t>of</w:t>
      </w:r>
      <w:proofErr w:type="gramEnd"/>
      <w:r>
        <w:rPr>
          <w:rFonts w:ascii="Arial" w:eastAsia="Arial" w:hAnsi="Arial" w:cs="Arial"/>
          <w:color w:val="252525"/>
          <w:spacing w:val="8"/>
          <w:sz w:val="9"/>
          <w:szCs w:val="9"/>
        </w:rPr>
        <w:t xml:space="preserve"> </w:t>
      </w:r>
      <w:r>
        <w:rPr>
          <w:rFonts w:ascii="Arial" w:eastAsia="Arial" w:hAnsi="Arial" w:cs="Arial"/>
          <w:color w:val="252525"/>
          <w:w w:val="108"/>
          <w:sz w:val="9"/>
          <w:szCs w:val="9"/>
        </w:rPr>
        <w:t>Compartments</w:t>
      </w:r>
    </w:p>
    <w:p w14:paraId="79E2FDB6" w14:textId="77777777" w:rsidR="00176C91" w:rsidRDefault="00176C91">
      <w:pPr>
        <w:spacing w:after="0"/>
        <w:jc w:val="center"/>
        <w:sectPr w:rsidR="00176C91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1188" w:space="13"/>
            <w:col w:w="2963" w:space="549"/>
            <w:col w:w="4087"/>
          </w:cols>
        </w:sectPr>
      </w:pPr>
    </w:p>
    <w:p w14:paraId="142C170C" w14:textId="77777777" w:rsidR="00176C91" w:rsidRDefault="00176C91">
      <w:pPr>
        <w:spacing w:before="3" w:after="0" w:line="170" w:lineRule="exact"/>
        <w:rPr>
          <w:sz w:val="17"/>
          <w:szCs w:val="17"/>
        </w:rPr>
      </w:pPr>
    </w:p>
    <w:p w14:paraId="7A7CD86F" w14:textId="77777777" w:rsidR="00176C91" w:rsidRDefault="002A4A35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w w:val="131"/>
          <w:sz w:val="14"/>
          <w:szCs w:val="14"/>
        </w:rPr>
        <w:t>(a)</w:t>
      </w:r>
    </w:p>
    <w:p w14:paraId="2288198E" w14:textId="77777777" w:rsidR="00176C91" w:rsidRDefault="002A4A35">
      <w:pPr>
        <w:spacing w:before="3" w:after="0" w:line="170" w:lineRule="exact"/>
        <w:rPr>
          <w:sz w:val="17"/>
          <w:szCs w:val="17"/>
        </w:rPr>
      </w:pPr>
      <w:r>
        <w:br w:type="column"/>
      </w:r>
    </w:p>
    <w:p w14:paraId="5A49208B" w14:textId="77777777" w:rsidR="00176C91" w:rsidRDefault="002A4A35">
      <w:pPr>
        <w:spacing w:after="0" w:line="240" w:lineRule="auto"/>
        <w:ind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w w:val="130"/>
          <w:sz w:val="14"/>
          <w:szCs w:val="14"/>
        </w:rPr>
        <w:t>(b)</w:t>
      </w:r>
    </w:p>
    <w:p w14:paraId="42726B08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2707" w:space="3366"/>
            <w:col w:w="2727"/>
          </w:cols>
        </w:sectPr>
      </w:pPr>
    </w:p>
    <w:p w14:paraId="3A80F962" w14:textId="77777777" w:rsidR="00176C91" w:rsidRDefault="00176C91">
      <w:pPr>
        <w:spacing w:before="20" w:after="0" w:line="240" w:lineRule="exact"/>
        <w:rPr>
          <w:sz w:val="24"/>
          <w:szCs w:val="24"/>
        </w:rPr>
      </w:pPr>
    </w:p>
    <w:p w14:paraId="00EBF887" w14:textId="77777777" w:rsidR="00176C91" w:rsidRDefault="002A4A35">
      <w:pPr>
        <w:spacing w:before="30" w:after="0" w:line="370" w:lineRule="auto"/>
        <w:ind w:left="955" w:right="92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4"/>
          <w:sz w:val="16"/>
          <w:szCs w:val="16"/>
        </w:rPr>
        <w:t>Figure</w:t>
      </w:r>
      <w:r>
        <w:rPr>
          <w:rFonts w:ascii="Times New Roman" w:eastAsia="Times New Roman" w:hAnsi="Times New Roman" w:cs="Times New Roman"/>
          <w:spacing w:val="9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8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(</w:t>
      </w:r>
      <w:proofErr w:type="gramEnd"/>
      <w:r>
        <w:rPr>
          <w:rFonts w:ascii="Times New Roman" w:eastAsia="Times New Roman" w:hAnsi="Times New Roman" w:cs="Times New Roman"/>
          <w:w w:val="116"/>
          <w:sz w:val="16"/>
          <w:szCs w:val="16"/>
        </w:rPr>
        <w:t>a)Time</w:t>
      </w:r>
      <w:r>
        <w:rPr>
          <w:rFonts w:ascii="Times New Roman" w:eastAsia="Times New Roman" w:hAnsi="Times New Roman" w:cs="Times New Roman"/>
          <w:spacing w:val="9"/>
          <w:w w:val="1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ta</w:t>
      </w:r>
      <w:r>
        <w:rPr>
          <w:rFonts w:ascii="Times New Roman" w:eastAsia="Times New Roman" w:hAnsi="Times New Roman" w:cs="Times New Roman"/>
          <w:spacing w:val="-5"/>
          <w:w w:val="116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15"/>
          <w:w w:val="1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run 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90s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PBM</w:t>
      </w:r>
      <w:r>
        <w:rPr>
          <w:rFonts w:ascii="Times New Roman" w:eastAsia="Times New Roman" w:hAnsi="Times New Roman" w:cs="Times New Roman"/>
          <w:spacing w:val="13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si</w:t>
      </w:r>
      <w:r>
        <w:rPr>
          <w:rFonts w:ascii="Times New Roman" w:eastAsia="Times New Roman" w:hAnsi="Times New Roman" w:cs="Times New Roman"/>
          <w:spacing w:val="-6"/>
          <w:w w:val="114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ulation</w:t>
      </w:r>
      <w:r>
        <w:rPr>
          <w:rFonts w:ascii="Times New Roman" w:eastAsia="Times New Roman" w:hAnsi="Times New Roman" w:cs="Times New Roman"/>
          <w:spacing w:val="10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on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w w:val="121"/>
          <w:sz w:val="16"/>
          <w:szCs w:val="16"/>
        </w:rPr>
        <w:t>PC</w:t>
      </w:r>
      <w:r>
        <w:rPr>
          <w:rFonts w:ascii="Times New Roman" w:eastAsia="Times New Roman" w:hAnsi="Times New Roman" w:cs="Times New Roman"/>
          <w:w w:val="88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w w:val="107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6"/>
          <w:szCs w:val="16"/>
        </w:rPr>
        <w:t>Kepler</w:t>
      </w:r>
      <w:r>
        <w:rPr>
          <w:rFonts w:ascii="Times New Roman" w:eastAsia="Times New Roman" w:hAnsi="Times New Roman" w:cs="Times New Roman"/>
          <w:spacing w:val="10"/>
          <w:w w:val="1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K20</w:t>
      </w:r>
      <w:r>
        <w:rPr>
          <w:rFonts w:ascii="Times New Roman" w:eastAsia="Times New Roman" w:hAnsi="Times New Roman" w:cs="Times New Roman"/>
          <w:spacing w:val="4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6"/>
          <w:szCs w:val="16"/>
        </w:rPr>
        <w:t>GPU</w:t>
      </w:r>
      <w:r>
        <w:rPr>
          <w:rFonts w:ascii="Times New Roman" w:eastAsia="Times New Roman" w:hAnsi="Times New Roman" w:cs="Times New Roman"/>
          <w:spacing w:val="8"/>
          <w:w w:val="1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6"/>
          <w:szCs w:val="16"/>
        </w:rPr>
        <w:t>(b)S</w:t>
      </w:r>
      <w:r>
        <w:rPr>
          <w:rFonts w:ascii="Times New Roman" w:eastAsia="Times New Roman" w:hAnsi="Times New Roman" w:cs="Times New Roman"/>
          <w:spacing w:val="5"/>
          <w:w w:val="116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w w:val="113"/>
          <w:sz w:val="16"/>
          <w:szCs w:val="16"/>
        </w:rPr>
        <w:t xml:space="preserve">eedup </w:t>
      </w:r>
      <w:r>
        <w:rPr>
          <w:rFonts w:ascii="Times New Roman" w:eastAsia="Times New Roman" w:hAnsi="Times New Roman" w:cs="Times New Roman"/>
          <w:w w:val="11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6"/>
          <w:w w:val="111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w w:val="111"/>
          <w:sz w:val="16"/>
          <w:szCs w:val="16"/>
        </w:rPr>
        <w:t>hie</w:t>
      </w:r>
      <w:r>
        <w:rPr>
          <w:rFonts w:ascii="Times New Roman" w:eastAsia="Times New Roman" w:hAnsi="Times New Roman" w:cs="Times New Roman"/>
          <w:spacing w:val="-6"/>
          <w:w w:val="111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w w:val="111"/>
          <w:sz w:val="16"/>
          <w:szCs w:val="16"/>
        </w:rPr>
        <w:t>ed</w:t>
      </w:r>
      <w:r>
        <w:rPr>
          <w:rFonts w:ascii="Times New Roman" w:eastAsia="Times New Roman" w:hAnsi="Times New Roman" w:cs="Times New Roman"/>
          <w:spacing w:val="17"/>
          <w:w w:val="1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GPU</w:t>
      </w:r>
      <w:r>
        <w:rPr>
          <w:rFonts w:ascii="Times New Roman" w:eastAsia="Times New Roman" w:hAnsi="Times New Roman" w:cs="Times New Roman"/>
          <w:spacing w:val="17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si</w:t>
      </w:r>
      <w:r>
        <w:rPr>
          <w:rFonts w:ascii="Times New Roman" w:eastAsia="Times New Roman" w:hAnsi="Times New Roman" w:cs="Times New Roman"/>
          <w:spacing w:val="-6"/>
          <w:w w:val="115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ulation</w:t>
      </w:r>
      <w:r>
        <w:rPr>
          <w:rFonts w:ascii="Times New Roman" w:eastAsia="Times New Roman" w:hAnsi="Times New Roman" w:cs="Times New Roman"/>
          <w:spacing w:val="5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ov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er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serial 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si</w:t>
      </w:r>
      <w:r>
        <w:rPr>
          <w:rFonts w:ascii="Times New Roman" w:eastAsia="Times New Roman" w:hAnsi="Times New Roman" w:cs="Times New Roman"/>
          <w:spacing w:val="-6"/>
          <w:w w:val="114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w w:val="114"/>
          <w:sz w:val="16"/>
          <w:szCs w:val="16"/>
        </w:rPr>
        <w:t>ulation</w:t>
      </w:r>
      <w:r>
        <w:rPr>
          <w:rFonts w:ascii="Times New Roman" w:eastAsia="Times New Roman" w:hAnsi="Times New Roman" w:cs="Times New Roman"/>
          <w:spacing w:val="12"/>
          <w:w w:val="1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on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6"/>
          <w:szCs w:val="16"/>
        </w:rPr>
        <w:t>HPC</w:t>
      </w:r>
      <w:r>
        <w:rPr>
          <w:rFonts w:ascii="Times New Roman" w:eastAsia="Times New Roman" w:hAnsi="Times New Roman" w:cs="Times New Roman"/>
          <w:spacing w:val="24"/>
          <w:w w:val="1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6"/>
          <w:szCs w:val="16"/>
        </w:rPr>
        <w:t>device</w:t>
      </w:r>
    </w:p>
    <w:p w14:paraId="77A9F0F0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D8D133C" w14:textId="77777777" w:rsidR="00176C91" w:rsidRDefault="00176C91">
      <w:pPr>
        <w:spacing w:before="16" w:after="0" w:line="240" w:lineRule="exact"/>
        <w:rPr>
          <w:sz w:val="24"/>
          <w:szCs w:val="24"/>
        </w:rPr>
      </w:pPr>
    </w:p>
    <w:p w14:paraId="3827C754" w14:textId="77777777" w:rsidR="00176C91" w:rsidRDefault="002A4A35">
      <w:pPr>
        <w:spacing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Conclusions</w:t>
      </w:r>
    </w:p>
    <w:p w14:paraId="6916B5E2" w14:textId="77777777" w:rsidR="00176C91" w:rsidRDefault="00176C91">
      <w:pPr>
        <w:spacing w:before="19" w:after="0" w:line="260" w:lineRule="exact"/>
        <w:rPr>
          <w:sz w:val="26"/>
          <w:szCs w:val="26"/>
        </w:rPr>
      </w:pPr>
    </w:p>
    <w:p w14:paraId="274C8D2C" w14:textId="77777777" w:rsidR="00176C91" w:rsidRDefault="002A4A35">
      <w:pPr>
        <w:spacing w:after="0" w:line="374" w:lineRule="auto"/>
        <w:ind w:left="955" w:right="839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pres</w:t>
      </w:r>
      <w:r>
        <w:rPr>
          <w:rFonts w:ascii="Times New Roman" w:eastAsia="Times New Roman" w:hAnsi="Times New Roman" w:cs="Times New Roman"/>
          <w:spacing w:val="1"/>
          <w:w w:val="108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7"/>
          <w:w w:val="10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NVIDIA’s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20"/>
          <w:szCs w:val="20"/>
        </w:rPr>
        <w:t xml:space="preserve">C/C++ </w:t>
      </w:r>
      <w:r>
        <w:rPr>
          <w:rFonts w:ascii="Times New Roman" w:eastAsia="Times New Roman" w:hAnsi="Times New Roman" w:cs="Times New Roman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GPU.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ulations</w:t>
      </w:r>
      <w:r>
        <w:rPr>
          <w:rFonts w:ascii="Times New Roman" w:eastAsia="Times New Roman" w:hAnsi="Times New Roman" w:cs="Times New Roman"/>
          <w:spacing w:val="16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compared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CPUs. 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cases</w:t>
      </w:r>
      <w:proofErr w:type="gramEnd"/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larger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size,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faster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min-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imal</w:t>
      </w:r>
      <w:proofErr w:type="spellEnd"/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loss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accurac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2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more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0"/>
          <w:szCs w:val="20"/>
        </w:rPr>
        <w:t>efficie</w:t>
      </w:r>
      <w:r>
        <w:rPr>
          <w:rFonts w:ascii="Times New Roman" w:eastAsia="Times New Roman" w:hAnsi="Times New Roman" w:cs="Times New Roman"/>
          <w:spacing w:val="-5"/>
          <w:w w:val="9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when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complexi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high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terms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</w:t>
      </w:r>
      <w:r>
        <w:rPr>
          <w:rFonts w:ascii="Times New Roman" w:eastAsia="Times New Roman" w:hAnsi="Times New Roman" w:cs="Times New Roman"/>
          <w:spacing w:val="1"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ts,</w:t>
      </w:r>
      <w:r>
        <w:rPr>
          <w:rFonts w:ascii="Times New Roman" w:eastAsia="Times New Roman" w:hAnsi="Times New Roman" w:cs="Times New Roman"/>
          <w:spacing w:val="4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commonly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1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PBMs.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adapti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structure</w:t>
      </w:r>
      <w:r>
        <w:rPr>
          <w:rFonts w:ascii="Times New Roman" w:eastAsia="Times New Roman" w:hAnsi="Times New Roman" w:cs="Times New Roman"/>
          <w:spacing w:val="2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proofErr w:type="gramEnd"/>
      <w:r>
        <w:rPr>
          <w:rFonts w:ascii="Times New Roman" w:eastAsia="Times New Roman" w:hAnsi="Times New Roman" w:cs="Times New Roman"/>
          <w:spacing w:val="2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enabled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ulation</w:t>
      </w:r>
      <w:r>
        <w:rPr>
          <w:rFonts w:ascii="Times New Roman" w:eastAsia="Times New Roman" w:hAnsi="Times New Roman" w:cs="Times New Roman"/>
          <w:spacing w:val="2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arying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parallelize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ulations.</w:t>
      </w:r>
      <w:r>
        <w:rPr>
          <w:rFonts w:ascii="Times New Roman" w:eastAsia="Times New Roman" w:hAnsi="Times New Roman" w:cs="Times New Roman"/>
          <w:spacing w:val="40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hitecture</w:t>
      </w:r>
      <w:proofErr w:type="gramEnd"/>
      <w:r>
        <w:rPr>
          <w:rFonts w:ascii="Times New Roman" w:eastAsia="Times New Roman" w:hAnsi="Times New Roman" w:cs="Times New Roman"/>
          <w:spacing w:val="1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jor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role</w:t>
      </w:r>
    </w:p>
    <w:p w14:paraId="3ED0A44E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653C1D93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E47770E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6AF2815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8A178DC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5A6517C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6890D969" w14:textId="7F9667F9" w:rsidR="00176C91" w:rsidRDefault="002A4A35">
      <w:pPr>
        <w:spacing w:before="22" w:after="0" w:line="374" w:lineRule="auto"/>
        <w:ind w:left="955" w:right="916"/>
        <w:jc w:val="both"/>
        <w:rPr>
          <w:ins w:id="20" w:author="Rohit Ramachandran" w:date="2020-02-10T10:39:00Z"/>
          <w:rFonts w:ascii="Times New Roman" w:eastAsia="Times New Roman" w:hAnsi="Times New Roman" w:cs="Times New Roman"/>
          <w:w w:val="105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ulation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time. 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proofErr w:type="gramEnd"/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highlig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ted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7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desktop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PC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could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sufficie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computationa</w:t>
      </w:r>
      <w:r>
        <w:rPr>
          <w:rFonts w:ascii="Times New Roman" w:eastAsia="Times New Roman" w:hAnsi="Times New Roman" w:cs="Times New Roman"/>
          <w:spacing w:val="1"/>
          <w:w w:val="108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spacing w:val="2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instead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utilizing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ercomputer</w:t>
      </w:r>
      <w:r>
        <w:rPr>
          <w:rFonts w:ascii="Times New Roman" w:eastAsia="Times New Roman" w:hAnsi="Times New Roman" w:cs="Times New Roman"/>
          <w:spacing w:val="2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cluster. 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proofErr w:type="gramEnd"/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extended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future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testing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GPUs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NVIDIA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olta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uring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platforms,</w:t>
      </w:r>
      <w:r>
        <w:rPr>
          <w:rFonts w:ascii="Times New Roman" w:eastAsia="Times New Roman" w:hAnsi="Times New Roman" w:cs="Times New Roman"/>
          <w:spacing w:val="4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optimized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calculations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ascal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platfo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GPU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2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algorithm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further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y</w:t>
      </w:r>
      <w:proofErr w:type="gramEnd"/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eliminating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ops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dynamic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parallelization</w:t>
      </w:r>
      <w:r>
        <w:rPr>
          <w:rFonts w:ascii="Times New Roman" w:eastAsia="Times New Roman" w:hAnsi="Times New Roman" w:cs="Times New Roman"/>
          <w:spacing w:val="1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sup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orted</w:t>
      </w:r>
      <w:r>
        <w:rPr>
          <w:rFonts w:ascii="Times New Roman" w:eastAsia="Times New Roman" w:hAnsi="Times New Roman" w:cs="Times New Roman"/>
          <w:spacing w:val="26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ersions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A.</w:t>
      </w:r>
    </w:p>
    <w:p w14:paraId="481FCA58" w14:textId="06A27ACC" w:rsidR="00BE2214" w:rsidRDefault="00BE2214">
      <w:pPr>
        <w:spacing w:before="22" w:after="0" w:line="374" w:lineRule="auto"/>
        <w:ind w:left="955" w:right="916"/>
        <w:jc w:val="both"/>
        <w:rPr>
          <w:ins w:id="21" w:author="Rohit Ramachandran" w:date="2020-02-10T10:39:00Z"/>
          <w:rFonts w:ascii="Times New Roman" w:eastAsia="Times New Roman" w:hAnsi="Times New Roman" w:cs="Times New Roman"/>
          <w:w w:val="105"/>
          <w:sz w:val="20"/>
          <w:szCs w:val="20"/>
        </w:rPr>
      </w:pPr>
    </w:p>
    <w:p w14:paraId="224D9C02" w14:textId="4C445815" w:rsidR="00BE2214" w:rsidRDefault="00BE2214">
      <w:pPr>
        <w:spacing w:before="22" w:after="0" w:line="374" w:lineRule="auto"/>
        <w:ind w:left="955" w:right="916"/>
        <w:jc w:val="both"/>
        <w:rPr>
          <w:ins w:id="22" w:author="Rohit Ramachandran" w:date="2020-02-10T10:39:00Z"/>
          <w:rFonts w:ascii="Times New Roman" w:eastAsia="Times New Roman" w:hAnsi="Times New Roman" w:cs="Times New Roman"/>
          <w:w w:val="105"/>
          <w:sz w:val="20"/>
          <w:szCs w:val="20"/>
        </w:rPr>
      </w:pPr>
      <w:ins w:id="23" w:author="Rohit Ramachandran" w:date="2020-02-10T10:39:00Z">
        <w:r>
          <w:rPr>
            <w:rFonts w:ascii="Times New Roman" w:eastAsia="Times New Roman" w:hAnsi="Times New Roman" w:cs="Times New Roman"/>
            <w:w w:val="105"/>
            <w:sz w:val="20"/>
            <w:szCs w:val="20"/>
          </w:rPr>
          <w:t>Acknowledgements</w:t>
        </w:r>
      </w:ins>
    </w:p>
    <w:p w14:paraId="45A22C0F" w14:textId="77777777" w:rsidR="00C36162" w:rsidRPr="00C36162" w:rsidRDefault="00C36162" w:rsidP="00C36162">
      <w:pPr>
        <w:widowControl/>
        <w:spacing w:after="0" w:line="240" w:lineRule="auto"/>
        <w:rPr>
          <w:ins w:id="24" w:author="Rohit Ramachandran" w:date="2020-02-10T10:42:00Z"/>
          <w:rFonts w:ascii="Times New Roman" w:eastAsia="Times New Roman" w:hAnsi="Times New Roman" w:cs="Times New Roman"/>
          <w:sz w:val="24"/>
          <w:szCs w:val="24"/>
        </w:rPr>
      </w:pPr>
      <w:ins w:id="25" w:author="Rohit Ramachandran" w:date="2020-02-10T10:42:00Z">
        <w:r w:rsidRPr="00C36162">
          <w:rPr>
            <w:rFonts w:ascii="Times New Roman" w:eastAsia="Times New Roman" w:hAnsi="Times New Roman" w:cs="Times New Roman"/>
            <w:sz w:val="24"/>
            <w:szCs w:val="24"/>
          </w:rPr>
          <w:t xml:space="preserve">This work is supported by the National Science Foundation CAREER program through grant no. </w:t>
        </w:r>
        <w:r w:rsidRPr="00C36162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C36162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"https://www.sciencedirect.com/science/article/pii/S0098135418311815" \l "gs00001" </w:instrText>
        </w:r>
        <w:r w:rsidRPr="00C36162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C361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1350152</w:t>
        </w:r>
        <w:r w:rsidRPr="00C36162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C3616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6142D62F" w14:textId="77777777" w:rsidR="00BE2214" w:rsidRDefault="00BE2214">
      <w:pPr>
        <w:spacing w:before="22"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7F18968" w14:textId="77777777" w:rsidR="00176C91" w:rsidRDefault="00176C91">
      <w:pPr>
        <w:spacing w:before="4" w:after="0" w:line="160" w:lineRule="exact"/>
        <w:rPr>
          <w:sz w:val="16"/>
          <w:szCs w:val="16"/>
        </w:rPr>
      </w:pPr>
    </w:p>
    <w:p w14:paraId="283122B7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00D8859" w14:textId="77777777" w:rsidR="00176C91" w:rsidRDefault="002A4A35">
      <w:pPr>
        <w:spacing w:after="0" w:line="240" w:lineRule="auto"/>
        <w:ind w:left="955" w:right="59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Sof</w:t>
      </w:r>
      <w:r>
        <w:rPr>
          <w:rFonts w:ascii="Times New Roman" w:eastAsia="Times New Roman" w:hAnsi="Times New Roman" w:cs="Times New Roman"/>
          <w:b/>
          <w:bCs/>
          <w:spacing w:val="-7"/>
          <w:w w:val="114"/>
          <w:sz w:val="20"/>
          <w:szCs w:val="20"/>
        </w:rPr>
        <w:t>tw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b/>
          <w:bCs/>
          <w:spacing w:val="22"/>
          <w:w w:val="11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0"/>
          <w:szCs w:val="20"/>
        </w:rPr>
        <w:t>Data</w:t>
      </w:r>
      <w:proofErr w:type="gramEnd"/>
    </w:p>
    <w:p w14:paraId="223464D9" w14:textId="77777777" w:rsidR="00176C91" w:rsidRDefault="00176C91">
      <w:pPr>
        <w:spacing w:before="8" w:after="0" w:line="100" w:lineRule="exact"/>
        <w:rPr>
          <w:sz w:val="10"/>
          <w:szCs w:val="10"/>
        </w:rPr>
      </w:pPr>
    </w:p>
    <w:p w14:paraId="4F0D9A3F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7E339F4" w14:textId="77777777" w:rsidR="00176C91" w:rsidRDefault="002A4A35">
      <w:pPr>
        <w:spacing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input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scripts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repr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duction</w:t>
      </w:r>
      <w:r>
        <w:rPr>
          <w:rFonts w:ascii="Times New Roman" w:eastAsia="Times New Roman" w:hAnsi="Times New Roman" w:cs="Times New Roman"/>
          <w:spacing w:val="1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erime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2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ound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at:</w:t>
      </w:r>
    </w:p>
    <w:p w14:paraId="43332207" w14:textId="77777777" w:rsidR="00176C91" w:rsidRDefault="001C2152">
      <w:pPr>
        <w:spacing w:before="41" w:after="0" w:line="240" w:lineRule="auto"/>
        <w:ind w:left="955" w:right="4029"/>
        <w:jc w:val="both"/>
        <w:rPr>
          <w:rFonts w:ascii="Courier" w:eastAsia="Courier" w:hAnsi="Courier" w:cs="Courier"/>
          <w:sz w:val="20"/>
          <w:szCs w:val="20"/>
        </w:rPr>
      </w:pPr>
      <w:hyperlink r:id="rId21">
        <w:r w:rsidR="002A4A35">
          <w:rPr>
            <w:rFonts w:ascii="Courier" w:eastAsia="Courier" w:hAnsi="Courier" w:cs="Courier"/>
            <w:w w:val="87"/>
            <w:sz w:val="20"/>
            <w:szCs w:val="20"/>
          </w:rPr>
          <w:t>https://github.com/csampat/pbmOnGPUs</w:t>
        </w:r>
      </w:hyperlink>
    </w:p>
    <w:p w14:paraId="1BAD3EF6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05523BB" w14:textId="77777777" w:rsidR="00176C91" w:rsidRDefault="00176C91">
      <w:pPr>
        <w:spacing w:before="1" w:after="0" w:line="280" w:lineRule="exact"/>
        <w:rPr>
          <w:sz w:val="28"/>
          <w:szCs w:val="28"/>
        </w:rPr>
      </w:pPr>
    </w:p>
    <w:p w14:paraId="3D4897E6" w14:textId="77777777" w:rsidR="00176C91" w:rsidRDefault="002A4A35">
      <w:pPr>
        <w:spacing w:after="0" w:line="240" w:lineRule="auto"/>
        <w:ind w:left="955" w:right="508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b/>
          <w:bCs/>
          <w:spacing w:val="8"/>
          <w:w w:val="11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 xml:space="preserve">endix </w:t>
      </w:r>
      <w:r>
        <w:rPr>
          <w:rFonts w:ascii="Times New Roman" w:eastAsia="Times New Roman" w:hAnsi="Times New Roman" w:cs="Times New Roman"/>
          <w:b/>
          <w:bCs/>
          <w:spacing w:val="45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A.</w:t>
      </w:r>
      <w:proofErr w:type="gram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0"/>
          <w:szCs w:val="20"/>
        </w:rPr>
        <w:t>PBM</w:t>
      </w:r>
      <w:r>
        <w:rPr>
          <w:rFonts w:ascii="Times New Roman" w:eastAsia="Times New Roman" w:hAnsi="Times New Roman" w:cs="Times New Roman"/>
          <w:b/>
          <w:bCs/>
          <w:spacing w:val="16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6"/>
          <w:w w:val="11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del</w:t>
      </w:r>
    </w:p>
    <w:p w14:paraId="24F819AA" w14:textId="77777777" w:rsidR="00176C91" w:rsidRDefault="00176C91">
      <w:pPr>
        <w:spacing w:before="8" w:after="0" w:line="100" w:lineRule="exact"/>
        <w:rPr>
          <w:sz w:val="10"/>
          <w:szCs w:val="10"/>
        </w:rPr>
      </w:pPr>
    </w:p>
    <w:p w14:paraId="5CFD50B1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D0D9081" w14:textId="77777777" w:rsidR="00176C91" w:rsidRDefault="002A4A35">
      <w:pPr>
        <w:spacing w:after="0" w:line="240" w:lineRule="auto"/>
        <w:ind w:left="955" w:right="471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endix  </w:t>
      </w:r>
      <w:r>
        <w:rPr>
          <w:rFonts w:ascii="Times New Roman" w:eastAsia="Times New Roman" w:hAnsi="Times New Roman" w:cs="Times New Roman"/>
          <w:i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A.1.   </w:t>
      </w:r>
      <w:proofErr w:type="gramStart"/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gation </w:t>
      </w:r>
      <w:r>
        <w:rPr>
          <w:rFonts w:ascii="Times New Roman" w:eastAsia="Times New Roman" w:hAnsi="Times New Roman" w:cs="Times New Roman"/>
          <w:i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Kernel</w:t>
      </w:r>
      <w:proofErr w:type="gramEnd"/>
    </w:p>
    <w:p w14:paraId="0C6DAEE2" w14:textId="77777777" w:rsidR="00176C91" w:rsidRDefault="00176C91">
      <w:pPr>
        <w:spacing w:before="8" w:after="0" w:line="180" w:lineRule="exact"/>
        <w:rPr>
          <w:sz w:val="18"/>
          <w:szCs w:val="18"/>
        </w:rPr>
      </w:pPr>
    </w:p>
    <w:p w14:paraId="66DADE0E" w14:textId="77777777" w:rsidR="00176C91" w:rsidRDefault="002A4A35">
      <w:pPr>
        <w:spacing w:after="0" w:line="374" w:lineRule="auto"/>
        <w:ind w:left="955" w:right="916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aggregation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proofErr w:type="gramEnd"/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ulated</w:t>
      </w:r>
      <w:r>
        <w:rPr>
          <w:rFonts w:ascii="Times New Roman" w:eastAsia="Times New Roman" w:hAnsi="Times New Roman" w:cs="Times New Roman"/>
          <w:spacing w:val="7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al.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(2015):</w:t>
      </w:r>
    </w:p>
    <w:p w14:paraId="7585A3A3" w14:textId="77777777" w:rsidR="00176C91" w:rsidRDefault="00176C91">
      <w:pPr>
        <w:spacing w:before="10" w:after="0" w:line="100" w:lineRule="exact"/>
        <w:rPr>
          <w:sz w:val="10"/>
          <w:szCs w:val="10"/>
        </w:rPr>
      </w:pPr>
    </w:p>
    <w:p w14:paraId="22E39B47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0C8BE66" w14:textId="77777777" w:rsidR="00176C91" w:rsidRDefault="002A4A35">
      <w:pPr>
        <w:tabs>
          <w:tab w:val="left" w:pos="7360"/>
        </w:tabs>
        <w:spacing w:after="0" w:line="520" w:lineRule="atLeast"/>
        <w:ind w:left="955" w:right="916" w:firstLine="1948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spacing w:val="11"/>
          <w:w w:val="113"/>
          <w:sz w:val="20"/>
          <w:szCs w:val="20"/>
        </w:rPr>
        <w:t>β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8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 xml:space="preserve">= 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-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7"/>
          <w:w w:val="104"/>
          <w:sz w:val="20"/>
          <w:szCs w:val="20"/>
        </w:rPr>
        <w:t>ψ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3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(A.1)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collision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frequency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2"/>
          <w:w w:val="108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aluated</w:t>
      </w:r>
      <w:r>
        <w:rPr>
          <w:rFonts w:ascii="Times New Roman" w:eastAsia="Times New Roman" w:hAnsi="Times New Roman" w:cs="Times New Roman"/>
          <w:spacing w:val="3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existing</w:t>
      </w:r>
    </w:p>
    <w:p w14:paraId="003D0D19" w14:textId="77777777" w:rsidR="00176C91" w:rsidRDefault="00176C91">
      <w:pPr>
        <w:spacing w:before="9" w:after="0" w:line="120" w:lineRule="exact"/>
        <w:rPr>
          <w:sz w:val="12"/>
          <w:szCs w:val="12"/>
        </w:rPr>
      </w:pPr>
    </w:p>
    <w:p w14:paraId="412C3AD8" w14:textId="77777777" w:rsidR="00176C91" w:rsidRDefault="002A4A35">
      <w:pPr>
        <w:spacing w:after="0" w:line="374" w:lineRule="auto"/>
        <w:ind w:left="9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DEM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(Sampat</w:t>
      </w:r>
      <w:r>
        <w:rPr>
          <w:rFonts w:ascii="Times New Roman" w:eastAsia="Times New Roman" w:hAnsi="Times New Roman" w:cs="Times New Roman"/>
          <w:spacing w:val="1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al.,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2018).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facilitate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sumed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8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collision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frequency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inde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ende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liquid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particles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syste</w:t>
      </w:r>
      <w:r>
        <w:rPr>
          <w:rFonts w:ascii="Times New Roman" w:eastAsia="Times New Roman" w:hAnsi="Times New Roman" w:cs="Times New Roman"/>
          <w:spacing w:val="1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58DA443D" w14:textId="77777777" w:rsidR="00176C91" w:rsidRDefault="002A4A35">
      <w:pPr>
        <w:spacing w:before="4" w:after="0" w:line="374" w:lineRule="auto"/>
        <w:ind w:left="955" w:right="913" w:firstLine="2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collision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efficiency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ψ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estimated</w:t>
      </w:r>
      <w:r>
        <w:rPr>
          <w:rFonts w:ascii="Times New Roman" w:eastAsia="Times New Roman" w:hAnsi="Times New Roman" w:cs="Times New Roman"/>
          <w:spacing w:val="-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states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9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collision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successful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5"/>
          <w:w w:val="12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w w:val="124"/>
          <w:position w:val="-3"/>
          <w:sz w:val="14"/>
          <w:szCs w:val="14"/>
        </w:rPr>
        <w:t>v</w:t>
      </w:r>
      <w:r>
        <w:rPr>
          <w:rFonts w:ascii="Times New Roman" w:eastAsia="Times New Roman" w:hAnsi="Times New Roman" w:cs="Times New Roman"/>
          <w:i/>
          <w:spacing w:val="37"/>
          <w:w w:val="124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ciated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collision</w:t>
      </w:r>
    </w:p>
    <w:p w14:paraId="4878C33C" w14:textId="77777777" w:rsidR="00176C91" w:rsidRDefault="001C2152">
      <w:pPr>
        <w:spacing w:after="0" w:line="208" w:lineRule="exact"/>
        <w:ind w:left="955" w:right="92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E0C0F61">
          <v:shape id="_x0000_s1044" type="#_x0000_t202" alt="" style="position:absolute;left:0;text-align:left;margin-left:326.6pt;margin-top:5.45pt;width:4pt;height:6.95pt;z-index:-1669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E1ECF82" w14:textId="77777777" w:rsidR="00176C91" w:rsidRDefault="002A4A35">
                  <w:pPr>
                    <w:spacing w:after="0" w:line="135" w:lineRule="exact"/>
                    <w:ind w:right="-61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w w:val="128"/>
                      <w:sz w:val="14"/>
                      <w:szCs w:val="14"/>
                    </w:rPr>
                    <w:t>v</w:t>
                  </w:r>
                </w:p>
              </w:txbxContent>
            </v:textbox>
            <w10:wrap anchorx="page"/>
          </v:shape>
        </w:pict>
      </w:r>
      <w:r w:rsidR="002A4A35">
        <w:rPr>
          <w:rFonts w:ascii="Times New Roman" w:eastAsia="Times New Roman" w:hAnsi="Times New Roman" w:cs="Times New Roman"/>
          <w:sz w:val="20"/>
          <w:szCs w:val="20"/>
        </w:rPr>
        <w:t>is</w:t>
      </w:r>
      <w:r w:rsidR="002A4A35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lesser</w:t>
      </w:r>
      <w:r w:rsidR="002A4A35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gramStart"/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 w:rsidR="002A4A35"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critical </w:t>
      </w:r>
      <w:r w:rsidR="002A4A35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Sto</w:t>
      </w:r>
      <w:r w:rsidR="002A4A35"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 w:rsidR="002A4A35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u</w:t>
      </w:r>
      <w:r w:rsidR="002A4A35"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 w:rsidR="002A4A35"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 w:rsidR="002A4A35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pacing w:val="12"/>
          <w:w w:val="122"/>
          <w:sz w:val="20"/>
          <w:szCs w:val="20"/>
        </w:rPr>
        <w:t>S</w:t>
      </w:r>
      <w:r w:rsidR="002A4A35"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t</w:t>
      </w:r>
      <w:r w:rsidR="002A4A35">
        <w:rPr>
          <w:rFonts w:ascii="Meiryo" w:eastAsia="Meiryo" w:hAnsi="Meiryo" w:cs="Meiryo"/>
          <w:i/>
          <w:w w:val="93"/>
          <w:position w:val="7"/>
          <w:sz w:val="14"/>
          <w:szCs w:val="14"/>
        </w:rPr>
        <w:t>∗</w:t>
      </w:r>
      <w:r w:rsidR="002A4A35">
        <w:rPr>
          <w:rFonts w:ascii="Meiryo" w:eastAsia="Meiryo" w:hAnsi="Meiryo" w:cs="Meiryo"/>
          <w:i/>
          <w:position w:val="7"/>
          <w:sz w:val="14"/>
          <w:szCs w:val="14"/>
        </w:rPr>
        <w:t xml:space="preserve"> </w:t>
      </w:r>
      <w:r w:rsidR="002A4A35">
        <w:rPr>
          <w:rFonts w:ascii="Meiryo" w:eastAsia="Meiryo" w:hAnsi="Meiryo" w:cs="Meiryo"/>
          <w:i/>
          <w:spacing w:val="-2"/>
          <w:position w:val="7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>for</w:t>
      </w:r>
      <w:r w:rsidR="002A4A35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2A4A35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particles.  </w:t>
      </w:r>
      <w:r w:rsidR="002A4A35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proofErr w:type="gramStart"/>
      <w:r w:rsidR="002A4A35"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 w:rsidR="002A4A35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 w:rsidR="002A4A35">
        <w:rPr>
          <w:rFonts w:ascii="Times New Roman" w:eastAsia="Times New Roman" w:hAnsi="Times New Roman" w:cs="Times New Roman"/>
          <w:w w:val="108"/>
          <w:sz w:val="20"/>
          <w:szCs w:val="20"/>
        </w:rPr>
        <w:t>u</w:t>
      </w:r>
      <w:r w:rsidR="002A4A35"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m</w:t>
      </w:r>
      <w:r w:rsidR="002A4A35"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 w:rsidR="002A4A35">
        <w:rPr>
          <w:rFonts w:ascii="Times New Roman" w:eastAsia="Times New Roman" w:hAnsi="Times New Roman" w:cs="Times New Roman"/>
          <w:w w:val="107"/>
          <w:sz w:val="20"/>
          <w:szCs w:val="20"/>
        </w:rPr>
        <w:t>er</w:t>
      </w:r>
      <w:proofErr w:type="gramEnd"/>
    </w:p>
    <w:p w14:paraId="5BE69DED" w14:textId="77777777" w:rsidR="00176C91" w:rsidRDefault="00176C91">
      <w:pPr>
        <w:spacing w:before="9" w:after="0" w:line="120" w:lineRule="exact"/>
        <w:rPr>
          <w:sz w:val="12"/>
          <w:szCs w:val="12"/>
        </w:rPr>
      </w:pPr>
    </w:p>
    <w:p w14:paraId="394571BA" w14:textId="77777777" w:rsidR="00176C91" w:rsidRDefault="002A4A35">
      <w:pPr>
        <w:spacing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calculated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ws:</w:t>
      </w:r>
    </w:p>
    <w:p w14:paraId="3828C43D" w14:textId="77777777" w:rsidR="00176C91" w:rsidRDefault="00176C91">
      <w:pPr>
        <w:spacing w:after="0"/>
        <w:sectPr w:rsidR="00176C91">
          <w:pgSz w:w="12240" w:h="15840"/>
          <w:pgMar w:top="1480" w:right="1720" w:bottom="1920" w:left="1720" w:header="0" w:footer="1737" w:gutter="0"/>
          <w:cols w:space="720"/>
        </w:sectPr>
      </w:pPr>
    </w:p>
    <w:p w14:paraId="0EFD1F92" w14:textId="77777777" w:rsidR="00176C91" w:rsidRDefault="00176C91">
      <w:pPr>
        <w:spacing w:before="9" w:after="0" w:line="130" w:lineRule="exact"/>
        <w:rPr>
          <w:sz w:val="13"/>
          <w:szCs w:val="13"/>
        </w:rPr>
      </w:pPr>
    </w:p>
    <w:p w14:paraId="1FB0DB7D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EE10DC5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ADA23B7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D992BED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1836F419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F3F2420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4598638" w14:textId="77777777" w:rsidR="00176C91" w:rsidRDefault="00176C91">
      <w:pPr>
        <w:spacing w:after="0"/>
        <w:sectPr w:rsidR="00176C91">
          <w:pgSz w:w="12240" w:h="15840"/>
          <w:pgMar w:top="1480" w:right="1720" w:bottom="1920" w:left="1720" w:header="0" w:footer="1737" w:gutter="0"/>
          <w:cols w:space="720"/>
        </w:sectPr>
      </w:pPr>
    </w:p>
    <w:p w14:paraId="797EB45C" w14:textId="77777777" w:rsidR="00176C91" w:rsidRDefault="00176C91">
      <w:pPr>
        <w:spacing w:before="8" w:after="0" w:line="150" w:lineRule="exact"/>
        <w:rPr>
          <w:sz w:val="15"/>
          <w:szCs w:val="15"/>
        </w:rPr>
      </w:pPr>
    </w:p>
    <w:p w14:paraId="0CDA1919" w14:textId="77777777" w:rsidR="00176C91" w:rsidRDefault="002A4A35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16"/>
          <w:w w:val="13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w w:val="13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w w:val="137"/>
          <w:position w:val="-3"/>
          <w:sz w:val="14"/>
          <w:szCs w:val="14"/>
        </w:rPr>
        <w:t>v</w:t>
      </w:r>
      <w:r>
        <w:rPr>
          <w:rFonts w:ascii="Times New Roman" w:eastAsia="Times New Roman" w:hAnsi="Times New Roman" w:cs="Times New Roman"/>
          <w:i/>
          <w:spacing w:val="-7"/>
          <w:w w:val="137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37"/>
          <w:sz w:val="20"/>
          <w:szCs w:val="20"/>
        </w:rPr>
        <w:t>=</w:t>
      </w:r>
    </w:p>
    <w:p w14:paraId="2601884F" w14:textId="77777777" w:rsidR="00176C91" w:rsidRDefault="002A4A35">
      <w:pPr>
        <w:spacing w:before="22" w:after="0" w:line="240" w:lineRule="auto"/>
        <w:ind w:left="51"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i/>
          <w:spacing w:val="-137"/>
          <w:w w:val="12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49"/>
          <w:sz w:val="20"/>
          <w:szCs w:val="20"/>
        </w:rPr>
        <w:t>˜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</w:p>
    <w:p w14:paraId="23D70954" w14:textId="77777777" w:rsidR="00176C91" w:rsidRDefault="001C2152">
      <w:pPr>
        <w:spacing w:before="17" w:after="0" w:line="240" w:lineRule="auto"/>
        <w:ind w:right="-79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0BEB74A">
          <v:group id="_x0000_s1042" alt="" style="position:absolute;margin-left:306.45pt;margin-top:2.05pt;width:26.7pt;height:.1pt;z-index:-1668;mso-position-horizontal-relative:page" coordorigin="6129,41" coordsize="534,2">
            <v:shape id="_x0000_s1043" alt="" style="position:absolute;left:6129;top:41;width:534;height:2" coordorigin="6129,41" coordsize="534,0" path="m6129,41r533,e" filled="f" strokeweight=".14042mm">
              <v:path arrowok="t"/>
            </v:shape>
            <w10:wrap anchorx="page"/>
          </v:group>
        </w:pict>
      </w:r>
      <w:r w:rsidR="002A4A35">
        <w:rPr>
          <w:rFonts w:ascii="Times New Roman" w:eastAsia="Times New Roman" w:hAnsi="Times New Roman" w:cs="Times New Roman"/>
          <w:w w:val="99"/>
          <w:sz w:val="20"/>
          <w:szCs w:val="20"/>
        </w:rPr>
        <w:t>3</w:t>
      </w:r>
      <w:r w:rsidR="002A4A35">
        <w:rPr>
          <w:rFonts w:ascii="Times New Roman" w:eastAsia="Times New Roman" w:hAnsi="Times New Roman" w:cs="Times New Roman"/>
          <w:i/>
          <w:spacing w:val="7"/>
          <w:w w:val="113"/>
          <w:sz w:val="20"/>
          <w:szCs w:val="20"/>
        </w:rPr>
        <w:t>π</w:t>
      </w:r>
      <w:r w:rsidR="002A4A35">
        <w:rPr>
          <w:rFonts w:ascii="Times New Roman" w:eastAsia="Times New Roman" w:hAnsi="Times New Roman" w:cs="Times New Roman"/>
          <w:i/>
          <w:spacing w:val="-57"/>
          <w:w w:val="103"/>
          <w:sz w:val="20"/>
          <w:szCs w:val="20"/>
        </w:rPr>
        <w:t>d</w:t>
      </w:r>
      <w:r w:rsidR="002A4A35">
        <w:rPr>
          <w:rFonts w:ascii="Times New Roman" w:eastAsia="Times New Roman" w:hAnsi="Times New Roman" w:cs="Times New Roman"/>
          <w:spacing w:val="-43"/>
          <w:w w:val="149"/>
          <w:position w:val="6"/>
          <w:sz w:val="20"/>
          <w:szCs w:val="20"/>
        </w:rPr>
        <w:t>˜</w:t>
      </w:r>
      <w:r w:rsidR="002A4A35">
        <w:rPr>
          <w:rFonts w:ascii="Times New Roman" w:eastAsia="Times New Roman" w:hAnsi="Times New Roman" w:cs="Times New Roman"/>
          <w:w w:val="113"/>
          <w:position w:val="6"/>
          <w:sz w:val="14"/>
          <w:szCs w:val="14"/>
        </w:rPr>
        <w:t>2</w:t>
      </w:r>
      <w:r w:rsidR="002A4A35">
        <w:rPr>
          <w:rFonts w:ascii="Times New Roman" w:eastAsia="Times New Roman" w:hAnsi="Times New Roman" w:cs="Times New Roman"/>
          <w:spacing w:val="-25"/>
          <w:position w:val="6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04"/>
          <w:sz w:val="20"/>
          <w:szCs w:val="20"/>
        </w:rPr>
        <w:t>µ</w:t>
      </w:r>
    </w:p>
    <w:p w14:paraId="0B8DB210" w14:textId="77777777" w:rsidR="00176C91" w:rsidRDefault="002A4A35">
      <w:pPr>
        <w:spacing w:before="8" w:after="0" w:line="150" w:lineRule="exact"/>
        <w:rPr>
          <w:sz w:val="15"/>
          <w:szCs w:val="15"/>
        </w:rPr>
      </w:pPr>
      <w:r>
        <w:br w:type="column"/>
      </w:r>
    </w:p>
    <w:p w14:paraId="55F4BB6B" w14:textId="77777777" w:rsidR="00176C91" w:rsidRDefault="002A4A35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7"/>
          <w:sz w:val="20"/>
          <w:szCs w:val="20"/>
        </w:rPr>
        <w:t>(A.2)</w:t>
      </w:r>
    </w:p>
    <w:p w14:paraId="28C6ED23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4330" w:space="79"/>
            <w:col w:w="534" w:space="2428"/>
            <w:col w:w="1429"/>
          </w:cols>
        </w:sectPr>
      </w:pPr>
    </w:p>
    <w:p w14:paraId="72841574" w14:textId="77777777" w:rsidR="00176C91" w:rsidRDefault="00176C91">
      <w:pPr>
        <w:spacing w:before="9" w:after="0" w:line="130" w:lineRule="exact"/>
        <w:rPr>
          <w:sz w:val="13"/>
          <w:szCs w:val="13"/>
        </w:rPr>
      </w:pPr>
    </w:p>
    <w:p w14:paraId="5037F6C1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E022E72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04BC8736" w14:textId="77777777" w:rsidR="00176C91" w:rsidRDefault="00176C91">
      <w:pPr>
        <w:spacing w:after="0" w:line="100" w:lineRule="exact"/>
        <w:rPr>
          <w:sz w:val="10"/>
          <w:szCs w:val="10"/>
        </w:rPr>
      </w:pPr>
    </w:p>
    <w:p w14:paraId="4F9BD425" w14:textId="77777777" w:rsidR="00176C91" w:rsidRDefault="001C2152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9794ABB">
          <v:shape id="_x0000_s1041" type="#_x0000_t202" alt="" style="position:absolute;left:0;text-align:left;margin-left:260.15pt;margin-top:11.3pt;width:4pt;height:6.95pt;z-index:-166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B0AA7D8" w14:textId="77777777" w:rsidR="00176C91" w:rsidRDefault="002A4A35">
                  <w:pPr>
                    <w:spacing w:after="0" w:line="135" w:lineRule="exact"/>
                    <w:ind w:right="-61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w w:val="128"/>
                      <w:sz w:val="14"/>
                      <w:szCs w:val="14"/>
                    </w:rPr>
                    <w:t>v</w:t>
                  </w:r>
                </w:p>
              </w:txbxContent>
            </v:textbox>
            <w10:wrap anchorx="page"/>
          </v:shape>
        </w:pict>
      </w:r>
      <w:r w:rsidR="002A4A35">
        <w:rPr>
          <w:rFonts w:ascii="Times New Roman" w:eastAsia="Times New Roman" w:hAnsi="Times New Roman" w:cs="Times New Roman"/>
          <w:i/>
          <w:spacing w:val="12"/>
          <w:w w:val="122"/>
          <w:sz w:val="20"/>
          <w:szCs w:val="20"/>
        </w:rPr>
        <w:t>S</w:t>
      </w:r>
      <w:r w:rsidR="002A4A35">
        <w:rPr>
          <w:rFonts w:ascii="Times New Roman" w:eastAsia="Times New Roman" w:hAnsi="Times New Roman" w:cs="Times New Roman"/>
          <w:i/>
          <w:w w:val="129"/>
          <w:sz w:val="20"/>
          <w:szCs w:val="20"/>
        </w:rPr>
        <w:t>t</w:t>
      </w:r>
      <w:r w:rsidR="002A4A35">
        <w:rPr>
          <w:rFonts w:ascii="Meiryo" w:eastAsia="Meiryo" w:hAnsi="Meiryo" w:cs="Meiryo"/>
          <w:i/>
          <w:w w:val="93"/>
          <w:position w:val="8"/>
          <w:sz w:val="14"/>
          <w:szCs w:val="14"/>
        </w:rPr>
        <w:t>∗</w:t>
      </w:r>
      <w:r w:rsidR="002A4A35">
        <w:rPr>
          <w:rFonts w:ascii="Meiryo" w:eastAsia="Meiryo" w:hAnsi="Meiryo" w:cs="Meiryo"/>
          <w:i/>
          <w:spacing w:val="21"/>
          <w:position w:val="8"/>
          <w:sz w:val="14"/>
          <w:szCs w:val="14"/>
        </w:rPr>
        <w:t xml:space="preserve"> </w:t>
      </w:r>
      <w:r w:rsidR="002A4A35">
        <w:rPr>
          <w:rFonts w:ascii="Times New Roman" w:eastAsia="Times New Roman" w:hAnsi="Times New Roman" w:cs="Times New Roman"/>
          <w:w w:val="137"/>
          <w:sz w:val="20"/>
          <w:szCs w:val="20"/>
        </w:rPr>
        <w:t>=</w:t>
      </w:r>
    </w:p>
    <w:p w14:paraId="28266BC1" w14:textId="77777777" w:rsidR="00176C91" w:rsidRDefault="002A4A35">
      <w:pPr>
        <w:spacing w:before="64" w:after="0" w:line="199" w:lineRule="exact"/>
        <w:ind w:left="367"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99"/>
          <w:position w:val="-2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6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293"/>
          <w:position w:val="12"/>
          <w:sz w:val="20"/>
          <w:szCs w:val="20"/>
        </w:rPr>
        <w:t xml:space="preserve"> </w:t>
      </w:r>
    </w:p>
    <w:p w14:paraId="65009C8F" w14:textId="77777777" w:rsidR="00176C91" w:rsidRDefault="001C2152">
      <w:pPr>
        <w:tabs>
          <w:tab w:val="left" w:pos="660"/>
        </w:tabs>
        <w:spacing w:before="7" w:after="0" w:line="142" w:lineRule="auto"/>
        <w:ind w:left="370" w:right="-54" w:hanging="37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57CD4AB6">
          <v:group id="_x0000_s1039" alt="" style="position:absolute;left:0;text-align:left;margin-left:303.85pt;margin-top:3.4pt;width:5pt;height:.1pt;z-index:-1667;mso-position-horizontal-relative:page" coordorigin="6077,68" coordsize="100,2">
            <v:shape id="_x0000_s1040" alt="" style="position:absolute;left:6077;top:68;width:100;height:2" coordorigin="6077,68" coordsize="100,0" path="m6077,68r99,e" filled="f" strokeweight=".14042mm">
              <v:path arrowok="t"/>
            </v:shape>
            <w10:wrap anchorx="page"/>
          </v:group>
        </w:pict>
      </w:r>
      <w:r w:rsidR="002A4A35">
        <w:rPr>
          <w:rFonts w:ascii="Times New Roman" w:eastAsia="Times New Roman" w:hAnsi="Times New Roman" w:cs="Times New Roman"/>
          <w:sz w:val="20"/>
          <w:szCs w:val="20"/>
        </w:rPr>
        <w:t>1</w:t>
      </w:r>
      <w:r w:rsidR="002A4A35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37"/>
          <w:sz w:val="20"/>
          <w:szCs w:val="20"/>
        </w:rPr>
        <w:t>+</w:t>
      </w:r>
      <w:r w:rsidR="002A4A35">
        <w:rPr>
          <w:rFonts w:ascii="Times New Roman" w:eastAsia="Times New Roman" w:hAnsi="Times New Roman" w:cs="Times New Roman"/>
          <w:sz w:val="20"/>
          <w:szCs w:val="20"/>
        </w:rPr>
        <w:tab/>
      </w:r>
      <w:r w:rsidR="002A4A35">
        <w:rPr>
          <w:rFonts w:ascii="Times New Roman" w:eastAsia="Times New Roman" w:hAnsi="Times New Roman" w:cs="Times New Roman"/>
          <w:sz w:val="20"/>
          <w:szCs w:val="20"/>
        </w:rPr>
        <w:tab/>
      </w:r>
      <w:r w:rsidR="002A4A35"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l</w:t>
      </w:r>
      <w:r w:rsidR="002A4A35">
        <w:rPr>
          <w:rFonts w:ascii="Times New Roman" w:eastAsia="Times New Roman" w:hAnsi="Times New Roman" w:cs="Times New Roman"/>
          <w:i/>
          <w:sz w:val="20"/>
          <w:szCs w:val="20"/>
        </w:rPr>
        <w:t xml:space="preserve">og </w:t>
      </w:r>
      <w:r w:rsidR="002A4A35">
        <w:rPr>
          <w:rFonts w:ascii="Times New Roman" w:eastAsia="Times New Roman" w:hAnsi="Times New Roman" w:cs="Times New Roman"/>
          <w:i/>
          <w:w w:val="104"/>
          <w:sz w:val="20"/>
          <w:szCs w:val="20"/>
        </w:rPr>
        <w:t>e</w:t>
      </w:r>
    </w:p>
    <w:p w14:paraId="638304CC" w14:textId="77777777" w:rsidR="00176C91" w:rsidRDefault="002A4A35">
      <w:pPr>
        <w:spacing w:before="64" w:after="0" w:line="240" w:lineRule="auto"/>
        <w:ind w:left="-39" w:right="-5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2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4"/>
          <w:position w:val="-1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22"/>
          <w:position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293"/>
          <w:sz w:val="20"/>
          <w:szCs w:val="20"/>
        </w:rPr>
        <w:t xml:space="preserve"> </w:t>
      </w:r>
    </w:p>
    <w:p w14:paraId="345BE0B3" w14:textId="77777777" w:rsidR="00176C91" w:rsidRDefault="001C2152">
      <w:pPr>
        <w:spacing w:before="37" w:after="0" w:line="240" w:lineRule="auto"/>
        <w:ind w:left="135" w:right="125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pict w14:anchorId="22E5290A">
          <v:group id="_x0000_s1037" alt="" style="position:absolute;left:0;text-align:left;margin-left:342.3pt;margin-top:1.85pt;width:10.55pt;height:.1pt;z-index:-1666;mso-position-horizontal-relative:page" coordorigin="6846,37" coordsize="211,2">
            <v:shape id="_x0000_s1038" alt="" style="position:absolute;left:6846;top:37;width:211;height:2" coordorigin="6846,37" coordsize="211,0" path="m6846,37r211,e" filled="f" strokeweight=".14042mm">
              <v:path arrowok="t"/>
            </v:shape>
            <w10:wrap anchorx="page"/>
          </v:group>
        </w:pict>
      </w:r>
      <w:r w:rsidR="002A4A35">
        <w:rPr>
          <w:rFonts w:ascii="Times New Roman" w:eastAsia="Times New Roman" w:hAnsi="Times New Roman" w:cs="Times New Roman"/>
          <w:i/>
          <w:w w:val="114"/>
          <w:sz w:val="20"/>
          <w:szCs w:val="20"/>
        </w:rPr>
        <w:t>h</w:t>
      </w:r>
      <w:r w:rsidR="002A4A35">
        <w:rPr>
          <w:rFonts w:ascii="Times New Roman" w:eastAsia="Times New Roman" w:hAnsi="Times New Roman" w:cs="Times New Roman"/>
          <w:i/>
          <w:w w:val="123"/>
          <w:position w:val="-3"/>
          <w:sz w:val="14"/>
          <w:szCs w:val="14"/>
        </w:rPr>
        <w:t>a</w:t>
      </w:r>
    </w:p>
    <w:p w14:paraId="43C7FDA8" w14:textId="77777777" w:rsidR="00176C91" w:rsidRDefault="002A4A35">
      <w:pPr>
        <w:spacing w:before="5" w:after="0" w:line="190" w:lineRule="exact"/>
        <w:rPr>
          <w:sz w:val="19"/>
          <w:szCs w:val="19"/>
        </w:rPr>
      </w:pPr>
      <w:r>
        <w:br w:type="column"/>
      </w:r>
    </w:p>
    <w:p w14:paraId="6A5AEC92" w14:textId="77777777" w:rsidR="00176C91" w:rsidRDefault="002A4A35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7"/>
          <w:sz w:val="20"/>
          <w:szCs w:val="20"/>
        </w:rPr>
        <w:t>(A.3)</w:t>
      </w:r>
    </w:p>
    <w:p w14:paraId="3D329560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4" w:space="720" w:equalWidth="0">
            <w:col w:w="3788" w:space="202"/>
            <w:col w:w="926" w:space="40"/>
            <w:col w:w="553" w:space="1862"/>
            <w:col w:w="1429"/>
          </w:cols>
        </w:sectPr>
      </w:pPr>
    </w:p>
    <w:p w14:paraId="589952C6" w14:textId="77777777" w:rsidR="00176C91" w:rsidRDefault="00176C91">
      <w:pPr>
        <w:spacing w:before="1" w:after="0" w:line="120" w:lineRule="exact"/>
        <w:rPr>
          <w:sz w:val="12"/>
          <w:szCs w:val="12"/>
        </w:rPr>
      </w:pPr>
    </w:p>
    <w:p w14:paraId="0D095A0A" w14:textId="77777777" w:rsidR="00176C91" w:rsidRDefault="002A4A35">
      <w:pPr>
        <w:spacing w:after="0" w:line="240" w:lineRule="auto"/>
        <w:ind w:left="955" w:right="-7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Here,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37"/>
          <w:w w:val="121"/>
          <w:sz w:val="20"/>
          <w:szCs w:val="20"/>
        </w:rPr>
        <w:t>m</w:t>
      </w:r>
      <w:proofErr w:type="gramEnd"/>
      <w:r>
        <w:rPr>
          <w:rFonts w:ascii="Times New Roman" w:eastAsia="Times New Roman" w:hAnsi="Times New Roman" w:cs="Times New Roman"/>
          <w:w w:val="149"/>
          <w:sz w:val="20"/>
          <w:szCs w:val="20"/>
        </w:rPr>
        <w:t>˜</w:t>
      </w:r>
    </w:p>
    <w:p w14:paraId="3ACFD885" w14:textId="77777777" w:rsidR="00176C91" w:rsidRDefault="002A4A35">
      <w:pPr>
        <w:spacing w:before="71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8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149"/>
          <w:position w:val="5"/>
          <w:sz w:val="20"/>
          <w:szCs w:val="20"/>
        </w:rPr>
        <w:t>˜</w:t>
      </w:r>
      <w:r>
        <w:rPr>
          <w:rFonts w:ascii="Times New Roman" w:eastAsia="Times New Roman" w:hAnsi="Times New Roman" w:cs="Times New Roman"/>
          <w:spacing w:val="17"/>
          <w:position w:val="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06"/>
          <w:sz w:val="20"/>
          <w:szCs w:val="20"/>
        </w:rPr>
        <w:t>represe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harmonic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mean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masses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diameters</w:t>
      </w:r>
      <w:r>
        <w:rPr>
          <w:rFonts w:ascii="Times New Roman" w:eastAsia="Times New Roman" w:hAnsi="Times New Roman" w:cs="Times New Roman"/>
          <w:spacing w:val="4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</w:p>
    <w:p w14:paraId="52B24A92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1659" w:space="135"/>
            <w:col w:w="7006"/>
          </w:cols>
        </w:sectPr>
      </w:pPr>
    </w:p>
    <w:p w14:paraId="1CE39E3B" w14:textId="77777777" w:rsidR="00176C91" w:rsidRDefault="002A4A35">
      <w:pPr>
        <w:spacing w:before="29" w:after="0" w:line="358" w:lineRule="exact"/>
        <w:ind w:left="955" w:right="914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particles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i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collision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µ</w:t>
      </w:r>
      <w:r>
        <w:rPr>
          <w:rFonts w:ascii="Times New Roman" w:eastAsia="Times New Roman" w:hAnsi="Times New Roman" w:cs="Times New Roman"/>
          <w:i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viscosi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7"/>
          <w:sz w:val="20"/>
          <w:szCs w:val="20"/>
        </w:rPr>
        <w:t>efficie</w:t>
      </w:r>
      <w:r>
        <w:rPr>
          <w:rFonts w:ascii="Times New Roman" w:eastAsia="Times New Roman" w:hAnsi="Times New Roman" w:cs="Times New Roman"/>
          <w:spacing w:val="-5"/>
          <w:w w:val="9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restitution.</w:t>
      </w:r>
      <w:r>
        <w:rPr>
          <w:rFonts w:ascii="Times New Roman" w:eastAsia="Times New Roman" w:hAnsi="Times New Roman" w:cs="Times New Roman"/>
          <w:spacing w:val="3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kness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liquid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surface  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particle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heig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surface  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erities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position w:val="-3"/>
          <w:sz w:val="14"/>
          <w:szCs w:val="14"/>
        </w:rPr>
        <w:t xml:space="preserve">a  </w:t>
      </w:r>
      <w:r>
        <w:rPr>
          <w:rFonts w:ascii="Times New Roman" w:eastAsia="Times New Roman" w:hAnsi="Times New Roman" w:cs="Times New Roman"/>
          <w:i/>
          <w:spacing w:val="11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obtained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pacing w:val="3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al.,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2015). 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4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w w:val="114"/>
          <w:position w:val="-3"/>
          <w:sz w:val="14"/>
          <w:szCs w:val="14"/>
        </w:rPr>
        <w:t>c</w:t>
      </w:r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7"/>
          <w:w w:val="11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itical</w:t>
      </w:r>
      <w:proofErr w:type="spellEnd"/>
      <w:r>
        <w:rPr>
          <w:rFonts w:ascii="Times New Roman" w:eastAsia="Times New Roman" w:hAnsi="Times New Roman" w:cs="Times New Roman"/>
          <w:i/>
          <w:spacing w:val="4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defined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ratio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critical </w:t>
      </w:r>
      <w:r>
        <w:rPr>
          <w:rFonts w:ascii="Times New Roman" w:eastAsia="Times New Roman" w:hAnsi="Times New Roman" w:cs="Times New Roman"/>
          <w:sz w:val="20"/>
          <w:szCs w:val="20"/>
        </w:rPr>
        <w:t>Sto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ciated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ion.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collision </w:t>
      </w:r>
      <w:r>
        <w:rPr>
          <w:rFonts w:ascii="Times New Roman" w:eastAsia="Times New Roman" w:hAnsi="Times New Roman" w:cs="Times New Roman"/>
          <w:sz w:val="20"/>
          <w:szCs w:val="20"/>
        </w:rPr>
        <w:t>frequency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ψ</w:t>
      </w:r>
      <w:r>
        <w:rPr>
          <w:rFonts w:ascii="Times New Roman" w:eastAsia="Times New Roman" w:hAnsi="Times New Roman" w:cs="Times New Roman"/>
          <w:i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defined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as:</w:t>
      </w:r>
    </w:p>
    <w:p w14:paraId="6339F315" w14:textId="77777777" w:rsidR="00176C91" w:rsidRDefault="00176C91">
      <w:pPr>
        <w:spacing w:before="9" w:after="0" w:line="160" w:lineRule="exact"/>
        <w:rPr>
          <w:sz w:val="16"/>
          <w:szCs w:val="16"/>
        </w:rPr>
      </w:pPr>
    </w:p>
    <w:p w14:paraId="412F4891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DFFB7A5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66350E07" w14:textId="77777777" w:rsidR="00176C91" w:rsidRDefault="002A4A35">
      <w:pPr>
        <w:spacing w:before="34" w:after="0" w:line="240" w:lineRule="auto"/>
        <w:ind w:right="-20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w w:val="107"/>
          <w:position w:val="2"/>
          <w:sz w:val="14"/>
          <w:szCs w:val="14"/>
        </w:rPr>
        <w:t>U</w:t>
      </w:r>
      <w:r>
        <w:rPr>
          <w:rFonts w:ascii="Times New Roman" w:eastAsia="Times New Roman" w:hAnsi="Times New Roman" w:cs="Times New Roman"/>
          <w:i/>
          <w:w w:val="145"/>
          <w:sz w:val="10"/>
          <w:szCs w:val="10"/>
        </w:rPr>
        <w:t>c</w:t>
      </w:r>
      <w:r>
        <w:rPr>
          <w:rFonts w:ascii="Times New Roman" w:eastAsia="Times New Roman" w:hAnsi="Times New Roman" w:cs="Times New Roman"/>
          <w:i/>
          <w:spacing w:val="-15"/>
          <w:sz w:val="10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4"/>
          <w:w w:val="135"/>
          <w:position w:val="2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32"/>
          <w:position w:val="2"/>
          <w:sz w:val="14"/>
          <w:szCs w:val="14"/>
        </w:rPr>
        <w:t>itical</w:t>
      </w:r>
      <w:proofErr w:type="spellEnd"/>
    </w:p>
    <w:p w14:paraId="1C6821A0" w14:textId="77777777" w:rsidR="00176C91" w:rsidRDefault="002A4A35">
      <w:pPr>
        <w:spacing w:after="0" w:line="224" w:lineRule="exact"/>
        <w:ind w:right="877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Ψ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7"/>
          <w:sz w:val="20"/>
          <w:szCs w:val="20"/>
        </w:rPr>
        <w:t>=</w:t>
      </w:r>
    </w:p>
    <w:p w14:paraId="61DEACFF" w14:textId="77777777" w:rsidR="00176C91" w:rsidRDefault="002A4A35">
      <w:pPr>
        <w:spacing w:before="7" w:after="0" w:line="240" w:lineRule="auto"/>
        <w:ind w:right="631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w w:val="113"/>
          <w:sz w:val="14"/>
          <w:szCs w:val="14"/>
        </w:rPr>
        <w:t>0</w:t>
      </w:r>
    </w:p>
    <w:p w14:paraId="369FA37B" w14:textId="77777777" w:rsidR="00176C91" w:rsidRDefault="002A4A35">
      <w:pPr>
        <w:spacing w:before="10" w:after="0" w:line="190" w:lineRule="exact"/>
        <w:rPr>
          <w:sz w:val="19"/>
          <w:szCs w:val="19"/>
        </w:rPr>
      </w:pPr>
      <w:r>
        <w:br w:type="column"/>
      </w:r>
    </w:p>
    <w:p w14:paraId="254F6E4B" w14:textId="77777777" w:rsidR="00176C91" w:rsidRDefault="002A4A35">
      <w:pPr>
        <w:tabs>
          <w:tab w:val="left" w:pos="26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i/>
          <w:w w:val="94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dU</w:t>
      </w:r>
      <w:proofErr w:type="spellEnd"/>
      <w:r>
        <w:rPr>
          <w:rFonts w:ascii="Times New Roman" w:eastAsia="Times New Roman" w:hAnsi="Times New Roman" w:cs="Times New Roman"/>
          <w:i/>
          <w:spacing w:val="-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(A.4)</w:t>
      </w:r>
    </w:p>
    <w:p w14:paraId="7346E718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4665" w:space="44"/>
            <w:col w:w="4091"/>
          </w:cols>
        </w:sectPr>
      </w:pPr>
    </w:p>
    <w:p w14:paraId="021C783D" w14:textId="77777777" w:rsidR="00176C91" w:rsidRDefault="002A4A35">
      <w:pPr>
        <w:spacing w:before="70"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assumed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collision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cities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normal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distribution:</w:t>
      </w:r>
    </w:p>
    <w:p w14:paraId="193D5AA9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1CBB619" w14:textId="77777777" w:rsidR="00176C91" w:rsidRDefault="00176C91">
      <w:pPr>
        <w:spacing w:before="2" w:after="0" w:line="200" w:lineRule="exact"/>
        <w:rPr>
          <w:sz w:val="20"/>
          <w:szCs w:val="20"/>
        </w:rPr>
      </w:pPr>
    </w:p>
    <w:p w14:paraId="5F15D078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62EB814E" w14:textId="77777777" w:rsidR="00176C91" w:rsidRDefault="00176C91">
      <w:pPr>
        <w:spacing w:before="5" w:after="0" w:line="190" w:lineRule="exact"/>
        <w:rPr>
          <w:sz w:val="19"/>
          <w:szCs w:val="19"/>
        </w:rPr>
      </w:pPr>
    </w:p>
    <w:p w14:paraId="7FCC74E2" w14:textId="77777777" w:rsidR="00176C91" w:rsidRDefault="002A4A35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i/>
          <w:w w:val="94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7"/>
          <w:sz w:val="20"/>
          <w:szCs w:val="20"/>
        </w:rPr>
        <w:t>=</w:t>
      </w:r>
    </w:p>
    <w:p w14:paraId="61AD035A" w14:textId="77777777" w:rsidR="00176C91" w:rsidRDefault="002A4A35">
      <w:pPr>
        <w:spacing w:before="60" w:after="0" w:line="228" w:lineRule="exact"/>
        <w:ind w:left="248" w:right="22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1</w:t>
      </w:r>
    </w:p>
    <w:p w14:paraId="45667A46" w14:textId="77777777" w:rsidR="00176C91" w:rsidRDefault="001C2152">
      <w:pPr>
        <w:spacing w:after="0" w:line="295" w:lineRule="exact"/>
        <w:ind w:left="-43" w:right="-6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3B7B881D">
          <v:group id="_x0000_s1032" alt="" style="position:absolute;left:0;text-align:left;margin-left:262.45pt;margin-top:1.95pt;width:33.65pt;height:2.4pt;z-index:-1665;mso-position-horizontal-relative:page" coordorigin="5249,39" coordsize="673,48">
            <v:group id="_x0000_s1033" alt="" style="position:absolute;left:5253;top:43;width:665;height:2" coordorigin="5253,43" coordsize="665,2">
              <v:shape id="_x0000_s1034" alt="" style="position:absolute;left:5253;top:43;width:665;height:2" coordorigin="5253,43" coordsize="665,0" path="m5253,43r665,e" filled="f" strokeweight=".14042mm">
                <v:path arrowok="t"/>
              </v:shape>
            </v:group>
            <v:group id="_x0000_s1035" alt="" style="position:absolute;left:5577;top:83;width:220;height:2" coordorigin="5577,83" coordsize="220,2">
              <v:shape id="_x0000_s1036" alt="" style="position:absolute;left:5577;top:83;width:220;height:2" coordorigin="5577,83" coordsize="220,0" path="m5577,83r220,e" filled="f" strokeweight=".14042mm">
                <v:path arrowok="t"/>
              </v:shape>
            </v:group>
            <w10:wrap anchorx="page"/>
          </v:group>
        </w:pict>
      </w:r>
      <w:r w:rsidR="002A4A35">
        <w:rPr>
          <w:rFonts w:ascii="Times New Roman" w:eastAsia="Times New Roman" w:hAnsi="Times New Roman" w:cs="Times New Roman"/>
          <w:i/>
          <w:w w:val="94"/>
          <w:position w:val="-2"/>
          <w:sz w:val="20"/>
          <w:szCs w:val="20"/>
        </w:rPr>
        <w:t>U</w:t>
      </w:r>
      <w:r w:rsidR="002A4A35">
        <w:rPr>
          <w:rFonts w:ascii="Times New Roman" w:eastAsia="Times New Roman" w:hAnsi="Times New Roman" w:cs="Times New Roman"/>
          <w:i/>
          <w:spacing w:val="-28"/>
          <w:position w:val="-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w w:val="151"/>
          <w:position w:val="15"/>
          <w:sz w:val="20"/>
          <w:szCs w:val="20"/>
        </w:rPr>
        <w:t>√</w:t>
      </w:r>
      <w:r w:rsidR="002A4A35">
        <w:rPr>
          <w:rFonts w:ascii="Times New Roman" w:eastAsia="Times New Roman" w:hAnsi="Times New Roman" w:cs="Times New Roman"/>
          <w:w w:val="99"/>
          <w:position w:val="-2"/>
          <w:sz w:val="20"/>
          <w:szCs w:val="20"/>
        </w:rPr>
        <w:t>2</w:t>
      </w:r>
      <w:r w:rsidR="002A4A35">
        <w:rPr>
          <w:rFonts w:ascii="Times New Roman" w:eastAsia="Times New Roman" w:hAnsi="Times New Roman" w:cs="Times New Roman"/>
          <w:i/>
          <w:spacing w:val="7"/>
          <w:w w:val="113"/>
          <w:position w:val="-2"/>
          <w:sz w:val="20"/>
          <w:szCs w:val="20"/>
        </w:rPr>
        <w:t>π</w:t>
      </w:r>
      <w:r w:rsidR="002A4A35">
        <w:rPr>
          <w:rFonts w:ascii="Times New Roman" w:eastAsia="Times New Roman" w:hAnsi="Times New Roman" w:cs="Times New Roman"/>
          <w:i/>
          <w:w w:val="115"/>
          <w:position w:val="-2"/>
          <w:sz w:val="20"/>
          <w:szCs w:val="20"/>
        </w:rPr>
        <w:t>σ</w:t>
      </w:r>
    </w:p>
    <w:p w14:paraId="076D9C76" w14:textId="77777777" w:rsidR="00176C91" w:rsidRDefault="002A4A35">
      <w:pPr>
        <w:spacing w:before="5" w:after="0" w:line="190" w:lineRule="exact"/>
        <w:rPr>
          <w:sz w:val="19"/>
          <w:szCs w:val="19"/>
        </w:rPr>
      </w:pPr>
      <w:r>
        <w:br w:type="column"/>
      </w:r>
    </w:p>
    <w:p w14:paraId="131803DB" w14:textId="77777777" w:rsidR="00176C91" w:rsidRDefault="002A4A35">
      <w:pPr>
        <w:spacing w:after="0" w:line="240" w:lineRule="auto"/>
        <w:ind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5"/>
          <w:sz w:val="20"/>
          <w:szCs w:val="20"/>
        </w:rPr>
        <w:t>exp</w:t>
      </w:r>
    </w:p>
    <w:p w14:paraId="1B58A9C0" w14:textId="77777777" w:rsidR="00176C91" w:rsidRDefault="002A4A35">
      <w:pPr>
        <w:spacing w:after="0" w:line="291" w:lineRule="exact"/>
        <w:ind w:right="-85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w w:val="157"/>
          <w:position w:val="13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22"/>
          <w:w w:val="157"/>
          <w:position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pacing w:val="4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nU</w:t>
      </w:r>
      <w:proofErr w:type="spellEnd"/>
      <w:r>
        <w:rPr>
          <w:rFonts w:ascii="Times New Roman" w:eastAsia="Times New Roman" w:hAnsi="Times New Roman" w:cs="Times New Roman"/>
          <w:i/>
          <w:spacing w:val="4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i/>
          <w:spacing w:val="1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µ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position w:val="6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spacing w:val="23"/>
          <w:position w:val="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89"/>
          <w:position w:val="13"/>
          <w:sz w:val="20"/>
          <w:szCs w:val="20"/>
        </w:rPr>
        <w:t>l</w:t>
      </w:r>
    </w:p>
    <w:p w14:paraId="3374DF47" w14:textId="77777777" w:rsidR="00176C91" w:rsidRDefault="001C2152">
      <w:pPr>
        <w:tabs>
          <w:tab w:val="left" w:pos="600"/>
        </w:tabs>
        <w:spacing w:after="0" w:line="271" w:lineRule="exact"/>
        <w:ind w:left="105" w:right="-20"/>
        <w:rPr>
          <w:rFonts w:ascii="Times New Roman" w:eastAsia="Times New Roman" w:hAnsi="Times New Roman" w:cs="Times New Roman"/>
          <w:sz w:val="14"/>
          <w:szCs w:val="14"/>
        </w:rPr>
      </w:pPr>
      <w:r>
        <w:pict w14:anchorId="5D48E541">
          <v:group id="_x0000_s1030" alt="" style="position:absolute;left:0;text-align:left;margin-left:329.85pt;margin-top:2.1pt;width:47.45pt;height:.1pt;z-index:-1664;mso-position-horizontal-relative:page" coordorigin="6597,42" coordsize="949,2">
            <v:shape id="_x0000_s1031" alt="" style="position:absolute;left:6597;top:42;width:949;height:2" coordorigin="6597,42" coordsize="949,0" path="m6597,42r949,e" filled="f" strokeweight=".14042mm">
              <v:path arrowok="t"/>
            </v:shape>
            <w10:wrap anchorx="page"/>
          </v:group>
        </w:pict>
      </w:r>
      <w:r w:rsidR="002A4A35">
        <w:rPr>
          <w:rFonts w:ascii="Times New Roman" w:eastAsia="Times New Roman" w:hAnsi="Times New Roman" w:cs="Times New Roman"/>
          <w:i/>
          <w:position w:val="13"/>
          <w:sz w:val="20"/>
          <w:szCs w:val="20"/>
        </w:rPr>
        <w:t>−</w:t>
      </w:r>
      <w:r w:rsidR="002A4A35">
        <w:rPr>
          <w:rFonts w:ascii="Times New Roman" w:eastAsia="Times New Roman" w:hAnsi="Times New Roman" w:cs="Times New Roman"/>
          <w:i/>
          <w:spacing w:val="-31"/>
          <w:position w:val="13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position w:val="13"/>
          <w:sz w:val="20"/>
          <w:szCs w:val="20"/>
        </w:rPr>
        <w:tab/>
      </w:r>
      <w:r w:rsidR="002A4A35">
        <w:rPr>
          <w:rFonts w:ascii="Times New Roman" w:eastAsia="Times New Roman" w:hAnsi="Times New Roman" w:cs="Times New Roman"/>
          <w:w w:val="99"/>
          <w:position w:val="-1"/>
          <w:sz w:val="20"/>
          <w:szCs w:val="20"/>
        </w:rPr>
        <w:t>2</w:t>
      </w:r>
      <w:r w:rsidR="002A4A35">
        <w:rPr>
          <w:rFonts w:ascii="Times New Roman" w:eastAsia="Times New Roman" w:hAnsi="Times New Roman" w:cs="Times New Roman"/>
          <w:i/>
          <w:spacing w:val="7"/>
          <w:w w:val="115"/>
          <w:position w:val="-1"/>
          <w:sz w:val="20"/>
          <w:szCs w:val="20"/>
        </w:rPr>
        <w:t>σ</w:t>
      </w:r>
      <w:r w:rsidR="002A4A35">
        <w:rPr>
          <w:rFonts w:ascii="Times New Roman" w:eastAsia="Times New Roman" w:hAnsi="Times New Roman" w:cs="Times New Roman"/>
          <w:w w:val="113"/>
          <w:position w:val="5"/>
          <w:sz w:val="14"/>
          <w:szCs w:val="14"/>
        </w:rPr>
        <w:t>2</w:t>
      </w:r>
    </w:p>
    <w:p w14:paraId="25A666EF" w14:textId="77777777" w:rsidR="00176C91" w:rsidRDefault="002A4A35">
      <w:pPr>
        <w:spacing w:before="5" w:after="0" w:line="190" w:lineRule="exact"/>
        <w:rPr>
          <w:sz w:val="19"/>
          <w:szCs w:val="19"/>
        </w:rPr>
      </w:pPr>
      <w:r>
        <w:br w:type="column"/>
      </w:r>
    </w:p>
    <w:p w14:paraId="7BC7A4E1" w14:textId="77777777" w:rsidR="00176C91" w:rsidRDefault="002A4A35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7"/>
          <w:sz w:val="20"/>
          <w:szCs w:val="20"/>
        </w:rPr>
        <w:t>(A.5)</w:t>
      </w:r>
    </w:p>
    <w:p w14:paraId="350D4593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5" w:space="720" w:equalWidth="0">
            <w:col w:w="3454" w:space="79"/>
            <w:col w:w="658" w:space="64"/>
            <w:col w:w="305" w:space="33"/>
            <w:col w:w="1362" w:space="1415"/>
            <w:col w:w="1430"/>
          </w:cols>
        </w:sectPr>
      </w:pPr>
    </w:p>
    <w:p w14:paraId="5932D95D" w14:textId="77777777" w:rsidR="00176C91" w:rsidRDefault="00176C91">
      <w:pPr>
        <w:spacing w:before="5" w:after="0" w:line="150" w:lineRule="exact"/>
        <w:rPr>
          <w:sz w:val="15"/>
          <w:szCs w:val="15"/>
        </w:rPr>
      </w:pPr>
    </w:p>
    <w:p w14:paraId="0EC9B123" w14:textId="77777777" w:rsidR="00176C91" w:rsidRDefault="002A4A35">
      <w:pPr>
        <w:spacing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endix  </w:t>
      </w:r>
      <w:r>
        <w:rPr>
          <w:rFonts w:ascii="Times New Roman" w:eastAsia="Times New Roman" w:hAnsi="Times New Roman" w:cs="Times New Roman"/>
          <w:i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A.2.   B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akage</w:t>
      </w:r>
      <w:r>
        <w:rPr>
          <w:rFonts w:ascii="Times New Roman" w:eastAsia="Times New Roman" w:hAnsi="Times New Roman" w:cs="Times New Roman"/>
          <w:i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Kernel</w:t>
      </w:r>
    </w:p>
    <w:p w14:paraId="6A9D31DA" w14:textId="77777777" w:rsidR="00176C91" w:rsidRDefault="00176C91">
      <w:pPr>
        <w:spacing w:before="5" w:after="0" w:line="130" w:lineRule="exact"/>
        <w:rPr>
          <w:sz w:val="13"/>
          <w:szCs w:val="13"/>
        </w:rPr>
      </w:pPr>
    </w:p>
    <w:p w14:paraId="2B8E637F" w14:textId="77777777" w:rsidR="00176C91" w:rsidRDefault="002A4A35">
      <w:pPr>
        <w:spacing w:after="0" w:line="240" w:lineRule="auto"/>
        <w:ind w:left="12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proofErr w:type="gramEnd"/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w w:val="115"/>
          <w:position w:val="-3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i/>
          <w:spacing w:val="4"/>
          <w:w w:val="115"/>
          <w:position w:val="-3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27"/>
          <w:position w:val="-3"/>
          <w:sz w:val="14"/>
          <w:szCs w:val="14"/>
        </w:rPr>
        <w:t>eak</w:t>
      </w:r>
      <w:r>
        <w:rPr>
          <w:rFonts w:ascii="Times New Roman" w:eastAsia="Times New Roman" w:hAnsi="Times New Roman" w:cs="Times New Roman"/>
          <w:i/>
          <w:spacing w:val="-22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7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ulated</w:t>
      </w:r>
      <w:r>
        <w:rPr>
          <w:rFonts w:ascii="Times New Roman" w:eastAsia="Times New Roman" w:hAnsi="Times New Roman" w:cs="Times New Roman"/>
          <w:spacing w:val="31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as:</w:t>
      </w:r>
    </w:p>
    <w:p w14:paraId="108BB6D0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AF0FB77" w14:textId="77777777" w:rsidR="00176C91" w:rsidRDefault="00176C91">
      <w:pPr>
        <w:spacing w:before="2" w:after="0" w:line="220" w:lineRule="exact"/>
      </w:pPr>
    </w:p>
    <w:p w14:paraId="69EBDD05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188AEC06" w14:textId="77777777" w:rsidR="00176C91" w:rsidRDefault="00176C91">
      <w:pPr>
        <w:spacing w:before="8" w:after="0" w:line="150" w:lineRule="exact"/>
        <w:rPr>
          <w:sz w:val="15"/>
          <w:szCs w:val="15"/>
        </w:rPr>
      </w:pPr>
    </w:p>
    <w:p w14:paraId="248D688A" w14:textId="77777777" w:rsidR="00176C91" w:rsidRDefault="002A4A35">
      <w:pPr>
        <w:spacing w:after="0" w:line="240" w:lineRule="auto"/>
        <w:ind w:left="2720" w:right="-72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w w:val="127"/>
          <w:position w:val="3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w w:val="115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i/>
          <w:spacing w:val="4"/>
          <w:w w:val="115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i/>
          <w:w w:val="127"/>
          <w:sz w:val="14"/>
          <w:szCs w:val="14"/>
        </w:rPr>
        <w:t>eak</w:t>
      </w:r>
      <w:r>
        <w:rPr>
          <w:rFonts w:ascii="Times New Roman" w:eastAsia="Times New Roman" w:hAnsi="Times New Roman" w:cs="Times New Roman"/>
          <w:i/>
          <w:spacing w:val="-2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3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i/>
          <w:w w:val="119"/>
          <w:position w:val="3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position w:val="3"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9"/>
          <w:position w:val="3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29"/>
          <w:position w:val="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8"/>
          <w:w w:val="129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9"/>
          <w:position w:val="3"/>
          <w:sz w:val="20"/>
          <w:szCs w:val="20"/>
        </w:rPr>
        <w:t xml:space="preserve">= </w:t>
      </w:r>
      <w:r>
        <w:rPr>
          <w:rFonts w:ascii="Times New Roman" w:eastAsia="Times New Roman" w:hAnsi="Times New Roman" w:cs="Times New Roman"/>
          <w:i/>
          <w:w w:val="106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w w:val="130"/>
          <w:sz w:val="14"/>
          <w:szCs w:val="14"/>
        </w:rPr>
        <w:t>impact</w:t>
      </w:r>
    </w:p>
    <w:p w14:paraId="5FF03F1D" w14:textId="77777777" w:rsidR="00176C91" w:rsidRDefault="002A4A35">
      <w:pPr>
        <w:spacing w:after="0" w:line="185" w:lineRule="exact"/>
        <w:ind w:left="89" w:right="-20"/>
        <w:rPr>
          <w:rFonts w:ascii="Meiryo" w:eastAsia="Meiryo" w:hAnsi="Meiryo" w:cs="Meiryo"/>
          <w:sz w:val="14"/>
          <w:szCs w:val="14"/>
        </w:rPr>
      </w:pPr>
      <w:r>
        <w:br w:type="column"/>
      </w:r>
      <w:r>
        <w:rPr>
          <w:rFonts w:ascii="Meiryo" w:eastAsia="Meiryo" w:hAnsi="Meiryo" w:cs="Meiryo"/>
          <w:i/>
          <w:w w:val="113"/>
          <w:position w:val="2"/>
          <w:sz w:val="14"/>
          <w:szCs w:val="14"/>
        </w:rPr>
        <w:t>∞</w:t>
      </w:r>
    </w:p>
    <w:p w14:paraId="1EB2123B" w14:textId="77777777" w:rsidR="00176C91" w:rsidRDefault="00176C91">
      <w:pPr>
        <w:spacing w:before="12" w:after="0" w:line="200" w:lineRule="exact"/>
        <w:rPr>
          <w:sz w:val="20"/>
          <w:szCs w:val="20"/>
        </w:rPr>
      </w:pPr>
    </w:p>
    <w:p w14:paraId="30721AFB" w14:textId="77777777" w:rsidR="00176C91" w:rsidRDefault="002A4A35">
      <w:pPr>
        <w:spacing w:after="0" w:line="240" w:lineRule="auto"/>
        <w:ind w:right="-63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i/>
          <w:w w:val="107"/>
          <w:position w:val="2"/>
          <w:sz w:val="14"/>
          <w:szCs w:val="14"/>
        </w:rPr>
        <w:t>U</w:t>
      </w:r>
      <w:r>
        <w:rPr>
          <w:rFonts w:ascii="Times New Roman" w:eastAsia="Times New Roman" w:hAnsi="Times New Roman" w:cs="Times New Roman"/>
          <w:i/>
          <w:w w:val="146"/>
          <w:sz w:val="10"/>
          <w:szCs w:val="10"/>
        </w:rPr>
        <w:t>b</w:t>
      </w:r>
      <w:r>
        <w:rPr>
          <w:rFonts w:ascii="Times New Roman" w:eastAsia="Times New Roman" w:hAnsi="Times New Roman" w:cs="Times New Roman"/>
          <w:i/>
          <w:spacing w:val="4"/>
          <w:w w:val="146"/>
          <w:sz w:val="10"/>
          <w:szCs w:val="10"/>
        </w:rPr>
        <w:t>r</w:t>
      </w:r>
      <w:r>
        <w:rPr>
          <w:rFonts w:ascii="Times New Roman" w:eastAsia="Times New Roman" w:hAnsi="Times New Roman" w:cs="Times New Roman"/>
          <w:i/>
          <w:w w:val="158"/>
          <w:sz w:val="10"/>
          <w:szCs w:val="10"/>
        </w:rPr>
        <w:t>eak</w:t>
      </w:r>
    </w:p>
    <w:p w14:paraId="2481D5D8" w14:textId="77777777" w:rsidR="00176C91" w:rsidRDefault="002A4A35">
      <w:pPr>
        <w:spacing w:before="8" w:after="0" w:line="150" w:lineRule="exact"/>
        <w:rPr>
          <w:sz w:val="15"/>
          <w:szCs w:val="15"/>
        </w:rPr>
      </w:pPr>
      <w:r>
        <w:br w:type="column"/>
      </w:r>
    </w:p>
    <w:p w14:paraId="23F57DF6" w14:textId="77777777" w:rsidR="00176C91" w:rsidRDefault="002A4A35">
      <w:pPr>
        <w:tabs>
          <w:tab w:val="left" w:pos="19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i/>
          <w:w w:val="94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dU</w:t>
      </w:r>
      <w:proofErr w:type="spellEnd"/>
      <w:r>
        <w:rPr>
          <w:rFonts w:ascii="Times New Roman" w:eastAsia="Times New Roman" w:hAnsi="Times New Roman" w:cs="Times New Roman"/>
          <w:i/>
          <w:spacing w:val="-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(A.6)</w:t>
      </w:r>
    </w:p>
    <w:p w14:paraId="1BEE0C94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4720" w:space="154"/>
            <w:col w:w="463" w:space="54"/>
            <w:col w:w="3409"/>
          </w:cols>
        </w:sectPr>
      </w:pPr>
    </w:p>
    <w:p w14:paraId="166544D0" w14:textId="77777777" w:rsidR="00176C91" w:rsidRDefault="002A4A35">
      <w:pPr>
        <w:spacing w:before="57" w:after="0" w:line="348" w:lineRule="auto"/>
        <w:ind w:left="955" w:right="9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aggregation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ernel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C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mpact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defined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par-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ticles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impact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geometry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DEM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ulation. </w:t>
      </w:r>
      <w:r>
        <w:rPr>
          <w:rFonts w:ascii="Times New Roman" w:eastAsia="Times New Roman" w:hAnsi="Times New Roman" w:cs="Times New Roman"/>
          <w:spacing w:val="25"/>
          <w:w w:val="10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Critical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for</w:t>
      </w:r>
    </w:p>
    <w:p w14:paraId="460D9822" w14:textId="77777777" w:rsidR="00176C91" w:rsidRDefault="002A4A35">
      <w:pPr>
        <w:spacing w:before="28"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ccur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defined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as:</w:t>
      </w:r>
    </w:p>
    <w:p w14:paraId="12922F83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D35824B" w14:textId="77777777" w:rsidR="00176C91" w:rsidRDefault="00176C91">
      <w:pPr>
        <w:spacing w:before="12" w:after="0" w:line="200" w:lineRule="exact"/>
        <w:rPr>
          <w:sz w:val="20"/>
          <w:szCs w:val="20"/>
        </w:rPr>
      </w:pPr>
    </w:p>
    <w:p w14:paraId="58D43895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608B94F4" w14:textId="77777777" w:rsidR="00176C91" w:rsidRDefault="00176C91">
      <w:pPr>
        <w:spacing w:before="5" w:after="0" w:line="180" w:lineRule="exact"/>
        <w:rPr>
          <w:sz w:val="18"/>
          <w:szCs w:val="18"/>
        </w:rPr>
      </w:pPr>
    </w:p>
    <w:p w14:paraId="65DE32E6" w14:textId="77777777" w:rsidR="00176C91" w:rsidRDefault="001C2152">
      <w:pPr>
        <w:spacing w:after="0" w:line="174" w:lineRule="exact"/>
        <w:ind w:right="-2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368B6181">
          <v:group id="_x0000_s1028" alt="" style="position:absolute;left:0;text-align:left;margin-left:278.25pt;margin-top:6.85pt;width:99pt;height:.1pt;z-index:-1663;mso-position-horizontal-relative:page" coordorigin="5565,137" coordsize="1980,2">
            <v:shape id="_x0000_s1029" alt="" style="position:absolute;left:5565;top:137;width:1980;height:2" coordorigin="5565,137" coordsize="1980,0" path="m5565,137r1980,e" filled="f" strokeweight=".14042mm">
              <v:path arrowok="t"/>
            </v:shape>
            <w10:wrap anchorx="page"/>
          </v:group>
        </w:pict>
      </w:r>
      <w:r>
        <w:pict w14:anchorId="5414FCF1">
          <v:shape id="_x0000_s1027" type="#_x0000_t202" alt="" style="position:absolute;left:0;text-align:left;margin-left:293.55pt;margin-top:.2pt;width:4.15pt;height:6.95pt;z-index:-1661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2DFDAFA" w14:textId="77777777" w:rsidR="00176C91" w:rsidRDefault="002A4A35">
                  <w:pPr>
                    <w:spacing w:after="0" w:line="135" w:lineRule="exact"/>
                    <w:ind w:right="-61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w w:val="118"/>
                      <w:sz w:val="14"/>
                      <w:szCs w:val="14"/>
                    </w:rPr>
                    <w:t>d</w:t>
                  </w:r>
                </w:p>
              </w:txbxContent>
            </v:textbox>
            <w10:wrap anchorx="page"/>
          </v:shape>
        </w:pict>
      </w:r>
      <w:r w:rsidR="002A4A35">
        <w:rPr>
          <w:rFonts w:ascii="Times New Roman" w:eastAsia="Times New Roman" w:hAnsi="Times New Roman" w:cs="Times New Roman"/>
          <w:i/>
          <w:w w:val="94"/>
          <w:position w:val="-5"/>
          <w:sz w:val="20"/>
          <w:szCs w:val="20"/>
        </w:rPr>
        <w:t>U</w:t>
      </w:r>
      <w:r w:rsidR="002A4A35">
        <w:rPr>
          <w:rFonts w:ascii="Times New Roman" w:eastAsia="Times New Roman" w:hAnsi="Times New Roman" w:cs="Times New Roman"/>
          <w:i/>
          <w:position w:val="-8"/>
          <w:sz w:val="14"/>
          <w:szCs w:val="14"/>
        </w:rPr>
        <w:t>b</w:t>
      </w:r>
      <w:r w:rsidR="002A4A35">
        <w:rPr>
          <w:rFonts w:ascii="Times New Roman" w:eastAsia="Times New Roman" w:hAnsi="Times New Roman" w:cs="Times New Roman"/>
          <w:i/>
          <w:spacing w:val="-25"/>
          <w:position w:val="-8"/>
          <w:sz w:val="14"/>
          <w:szCs w:val="14"/>
        </w:rPr>
        <w:t xml:space="preserve"> </w:t>
      </w:r>
      <w:proofErr w:type="spellStart"/>
      <w:r w:rsidR="002A4A35">
        <w:rPr>
          <w:rFonts w:ascii="Times New Roman" w:eastAsia="Times New Roman" w:hAnsi="Times New Roman" w:cs="Times New Roman"/>
          <w:i/>
          <w:spacing w:val="6"/>
          <w:position w:val="-5"/>
          <w:sz w:val="20"/>
          <w:szCs w:val="20"/>
        </w:rPr>
        <w:t>r</w:t>
      </w:r>
      <w:r w:rsidR="002A4A35">
        <w:rPr>
          <w:rFonts w:ascii="Times New Roman" w:eastAsia="Times New Roman" w:hAnsi="Times New Roman" w:cs="Times New Roman"/>
          <w:i/>
          <w:position w:val="-5"/>
          <w:sz w:val="20"/>
          <w:szCs w:val="20"/>
        </w:rPr>
        <w:t>eak</w:t>
      </w:r>
      <w:proofErr w:type="spellEnd"/>
      <w:r w:rsidR="002A4A35">
        <w:rPr>
          <w:rFonts w:ascii="Times New Roman" w:eastAsia="Times New Roman" w:hAnsi="Times New Roman" w:cs="Times New Roman"/>
          <w:i/>
          <w:spacing w:val="46"/>
          <w:position w:val="-5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37"/>
          <w:position w:val="-5"/>
          <w:sz w:val="20"/>
          <w:szCs w:val="20"/>
        </w:rPr>
        <w:t>=</w:t>
      </w:r>
    </w:p>
    <w:p w14:paraId="18538EBA" w14:textId="77777777" w:rsidR="00176C91" w:rsidRDefault="002A4A35">
      <w:pPr>
        <w:spacing w:after="0" w:line="280" w:lineRule="exact"/>
        <w:ind w:right="-83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99"/>
          <w:position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pacing w:val="12"/>
          <w:w w:val="122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w w:val="129"/>
          <w:position w:val="-1"/>
          <w:sz w:val="20"/>
          <w:szCs w:val="20"/>
        </w:rPr>
        <w:t>t</w:t>
      </w:r>
      <w:r>
        <w:rPr>
          <w:rFonts w:ascii="Meiryo" w:eastAsia="Meiryo" w:hAnsi="Meiryo" w:cs="Meiryo"/>
          <w:i/>
          <w:spacing w:val="11"/>
          <w:w w:val="93"/>
          <w:position w:val="6"/>
          <w:sz w:val="14"/>
          <w:szCs w:val="14"/>
        </w:rPr>
        <w:t>∗</w:t>
      </w:r>
      <w:proofErr w:type="spellStart"/>
      <w:r>
        <w:rPr>
          <w:rFonts w:ascii="Times New Roman" w:eastAsia="Times New Roman" w:hAnsi="Times New Roman" w:cs="Times New Roman"/>
          <w:i/>
          <w:w w:val="132"/>
          <w:position w:val="-1"/>
          <w:sz w:val="20"/>
          <w:szCs w:val="20"/>
        </w:rPr>
        <w:t>ef</w:t>
      </w:r>
      <w:proofErr w:type="spellEnd"/>
      <w:r>
        <w:rPr>
          <w:rFonts w:ascii="Times New Roman" w:eastAsia="Times New Roman" w:hAnsi="Times New Roman" w:cs="Times New Roman"/>
          <w:i/>
          <w:spacing w:val="1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4"/>
          <w:position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i/>
          <w:spacing w:val="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3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)</w:t>
      </w:r>
      <w:proofErr w:type="gramEnd"/>
      <w:r>
        <w:rPr>
          <w:rFonts w:ascii="Times New Roman" w:eastAsia="Times New Roman" w:hAnsi="Times New Roman" w:cs="Times New Roman"/>
          <w:position w:val="6"/>
          <w:sz w:val="14"/>
          <w:szCs w:val="14"/>
        </w:rPr>
        <w:t xml:space="preserve">2    </w:t>
      </w:r>
      <w:r>
        <w:rPr>
          <w:rFonts w:ascii="Times New Roman" w:eastAsia="Times New Roman" w:hAnsi="Times New Roman" w:cs="Times New Roman"/>
          <w:spacing w:val="22"/>
          <w:position w:val="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i/>
          <w:w w:val="104"/>
          <w:position w:val="-1"/>
          <w:sz w:val="20"/>
          <w:szCs w:val="20"/>
        </w:rPr>
        <w:t>µ</w:t>
      </w:r>
    </w:p>
    <w:p w14:paraId="589741FF" w14:textId="77777777" w:rsidR="00176C91" w:rsidRDefault="002A4A35">
      <w:pPr>
        <w:spacing w:before="5" w:after="0" w:line="180" w:lineRule="exact"/>
        <w:rPr>
          <w:sz w:val="18"/>
          <w:szCs w:val="18"/>
        </w:rPr>
      </w:pPr>
      <w:r>
        <w:br w:type="column"/>
      </w:r>
    </w:p>
    <w:p w14:paraId="3DCBB7F7" w14:textId="77777777" w:rsidR="00176C91" w:rsidRDefault="002A4A35">
      <w:pPr>
        <w:spacing w:after="0" w:line="174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7"/>
          <w:position w:val="-5"/>
          <w:sz w:val="20"/>
          <w:szCs w:val="20"/>
        </w:rPr>
        <w:t>(A.7)</w:t>
      </w:r>
    </w:p>
    <w:p w14:paraId="4B5D60E3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3766" w:space="79"/>
            <w:col w:w="1861" w:space="1664"/>
            <w:col w:w="1430"/>
          </w:cols>
        </w:sectPr>
      </w:pPr>
    </w:p>
    <w:p w14:paraId="585ABC5B" w14:textId="77777777" w:rsidR="00176C91" w:rsidRDefault="002A4A35">
      <w:pPr>
        <w:tabs>
          <w:tab w:val="left" w:pos="460"/>
        </w:tabs>
        <w:spacing w:after="0" w:line="221" w:lineRule="exact"/>
        <w:ind w:right="-2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07"/>
          <w:position w:val="3"/>
          <w:sz w:val="20"/>
          <w:szCs w:val="20"/>
        </w:rPr>
        <w:t>ρ</w:t>
      </w:r>
      <w:r>
        <w:rPr>
          <w:rFonts w:ascii="Times New Roman" w:eastAsia="Times New Roman" w:hAnsi="Times New Roman" w:cs="Times New Roman"/>
          <w:i/>
          <w:w w:val="138"/>
          <w:sz w:val="14"/>
          <w:szCs w:val="14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91"/>
          <w:position w:val="-2"/>
          <w:sz w:val="10"/>
          <w:szCs w:val="10"/>
        </w:rPr>
        <w:t>i</w:t>
      </w:r>
      <w:proofErr w:type="spellEnd"/>
      <w:r>
        <w:rPr>
          <w:rFonts w:ascii="Times New Roman" w:eastAsia="Times New Roman" w:hAnsi="Times New Roman" w:cs="Times New Roman"/>
          <w:i/>
          <w:position w:val="-2"/>
          <w:sz w:val="10"/>
          <w:szCs w:val="10"/>
        </w:rPr>
        <w:tab/>
      </w:r>
      <w:r>
        <w:rPr>
          <w:rFonts w:ascii="Times New Roman" w:eastAsia="Times New Roman" w:hAnsi="Times New Roman" w:cs="Times New Roman"/>
          <w:w w:val="99"/>
          <w:position w:val="3"/>
          <w:sz w:val="20"/>
          <w:szCs w:val="20"/>
        </w:rPr>
        <w:t>8</w:t>
      </w:r>
    </w:p>
    <w:p w14:paraId="2BF8CB5F" w14:textId="77777777" w:rsidR="00176C91" w:rsidRDefault="002A4A35">
      <w:pPr>
        <w:spacing w:after="0" w:line="221" w:lineRule="exact"/>
        <w:ind w:right="-20"/>
        <w:rPr>
          <w:rFonts w:ascii="Times New Roman" w:eastAsia="Times New Roman" w:hAnsi="Times New Roman" w:cs="Times New Roman"/>
          <w:sz w:val="10"/>
          <w:szCs w:val="10"/>
        </w:rPr>
      </w:pPr>
      <w:r>
        <w:br w:type="column"/>
      </w:r>
      <w:r>
        <w:rPr>
          <w:rFonts w:ascii="Times New Roman" w:eastAsia="Times New Roman" w:hAnsi="Times New Roman" w:cs="Times New Roman"/>
          <w:w w:val="99"/>
          <w:position w:val="3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i/>
          <w:w w:val="103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w w:val="117"/>
          <w:sz w:val="14"/>
          <w:szCs w:val="14"/>
        </w:rPr>
        <w:t>p</w:t>
      </w:r>
      <w:proofErr w:type="spellStart"/>
      <w:r>
        <w:rPr>
          <w:rFonts w:ascii="Times New Roman" w:eastAsia="Times New Roman" w:hAnsi="Times New Roman" w:cs="Times New Roman"/>
          <w:i/>
          <w:w w:val="191"/>
          <w:position w:val="-2"/>
          <w:sz w:val="10"/>
          <w:szCs w:val="10"/>
        </w:rPr>
        <w:t>i</w:t>
      </w:r>
      <w:proofErr w:type="spellEnd"/>
    </w:p>
    <w:p w14:paraId="029ECCF6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4603" w:space="764"/>
            <w:col w:w="3433"/>
          </w:cols>
        </w:sectPr>
      </w:pPr>
    </w:p>
    <w:p w14:paraId="2129BDDB" w14:textId="77777777" w:rsidR="00176C91" w:rsidRDefault="001C2152">
      <w:pPr>
        <w:spacing w:after="0" w:line="303" w:lineRule="exact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AF23883">
          <v:shape id="_x0000_s1026" type="#_x0000_t202" alt="" style="position:absolute;left:0;text-align:left;margin-left:178.65pt;margin-top:10.6pt;width:4.15pt;height:6.95pt;z-index:-166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C300B0A" w14:textId="77777777" w:rsidR="00176C91" w:rsidRDefault="002A4A35">
                  <w:pPr>
                    <w:spacing w:after="0" w:line="135" w:lineRule="exact"/>
                    <w:ind w:right="-61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w w:val="118"/>
                      <w:sz w:val="14"/>
                      <w:szCs w:val="14"/>
                    </w:rPr>
                    <w:t>d</w:t>
                  </w:r>
                </w:p>
              </w:txbxContent>
            </v:textbox>
            <w10:wrap anchorx="page"/>
          </v:shape>
        </w:pict>
      </w:r>
      <w:proofErr w:type="gramStart"/>
      <w:r w:rsidR="002A4A35"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where </w:t>
      </w:r>
      <w:r w:rsidR="002A4A35">
        <w:rPr>
          <w:rFonts w:ascii="Times New Roman" w:eastAsia="Times New Roman" w:hAnsi="Times New Roman" w:cs="Times New Roman"/>
          <w:spacing w:val="3"/>
          <w:position w:val="-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99"/>
          <w:position w:val="-2"/>
          <w:sz w:val="20"/>
          <w:szCs w:val="20"/>
        </w:rPr>
        <w:t>2</w:t>
      </w:r>
      <w:proofErr w:type="gramEnd"/>
      <w:r w:rsidR="002A4A35">
        <w:rPr>
          <w:rFonts w:ascii="Times New Roman" w:eastAsia="Times New Roman" w:hAnsi="Times New Roman" w:cs="Times New Roman"/>
          <w:i/>
          <w:spacing w:val="12"/>
          <w:w w:val="122"/>
          <w:position w:val="-2"/>
          <w:sz w:val="20"/>
          <w:szCs w:val="20"/>
        </w:rPr>
        <w:t>S</w:t>
      </w:r>
      <w:r w:rsidR="002A4A35">
        <w:rPr>
          <w:rFonts w:ascii="Times New Roman" w:eastAsia="Times New Roman" w:hAnsi="Times New Roman" w:cs="Times New Roman"/>
          <w:i/>
          <w:w w:val="129"/>
          <w:position w:val="-2"/>
          <w:sz w:val="20"/>
          <w:szCs w:val="20"/>
        </w:rPr>
        <w:t>t</w:t>
      </w:r>
      <w:r w:rsidR="002A4A35">
        <w:rPr>
          <w:rFonts w:ascii="Meiryo" w:eastAsia="Meiryo" w:hAnsi="Meiryo" w:cs="Meiryo"/>
          <w:i/>
          <w:spacing w:val="11"/>
          <w:w w:val="93"/>
          <w:position w:val="5"/>
          <w:sz w:val="14"/>
          <w:szCs w:val="14"/>
        </w:rPr>
        <w:t>∗</w:t>
      </w:r>
      <w:proofErr w:type="spellStart"/>
      <w:r w:rsidR="002A4A35">
        <w:rPr>
          <w:rFonts w:ascii="Times New Roman" w:eastAsia="Times New Roman" w:hAnsi="Times New Roman" w:cs="Times New Roman"/>
          <w:i/>
          <w:w w:val="132"/>
          <w:position w:val="-2"/>
          <w:sz w:val="20"/>
          <w:szCs w:val="20"/>
        </w:rPr>
        <w:t>ef</w:t>
      </w:r>
      <w:proofErr w:type="spellEnd"/>
      <w:r w:rsidR="002A4A35">
        <w:rPr>
          <w:rFonts w:ascii="Times New Roman" w:eastAsia="Times New Roman" w:hAnsi="Times New Roman" w:cs="Times New Roman"/>
          <w:i/>
          <w:position w:val="-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i/>
          <w:spacing w:val="4"/>
          <w:position w:val="-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position w:val="-2"/>
          <w:sz w:val="20"/>
          <w:szCs w:val="20"/>
        </w:rPr>
        <w:t>is</w:t>
      </w:r>
      <w:r w:rsidR="002A4A35">
        <w:rPr>
          <w:rFonts w:ascii="Times New Roman" w:eastAsia="Times New Roman" w:hAnsi="Times New Roman" w:cs="Times New Roman"/>
          <w:spacing w:val="33"/>
          <w:position w:val="-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defined </w:t>
      </w:r>
      <w:r w:rsidR="002A4A35">
        <w:rPr>
          <w:rFonts w:ascii="Times New Roman" w:eastAsia="Times New Roman" w:hAnsi="Times New Roman" w:cs="Times New Roman"/>
          <w:spacing w:val="1"/>
          <w:position w:val="-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position w:val="-2"/>
          <w:sz w:val="20"/>
          <w:szCs w:val="20"/>
        </w:rPr>
        <w:t>as</w:t>
      </w:r>
      <w:r w:rsidR="002A4A35">
        <w:rPr>
          <w:rFonts w:ascii="Times New Roman" w:eastAsia="Times New Roman" w:hAnsi="Times New Roman" w:cs="Times New Roman"/>
          <w:spacing w:val="44"/>
          <w:position w:val="-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critical </w:t>
      </w:r>
      <w:r w:rsidR="002A4A35">
        <w:rPr>
          <w:rFonts w:ascii="Times New Roman" w:eastAsia="Times New Roman" w:hAnsi="Times New Roman" w:cs="Times New Roman"/>
          <w:spacing w:val="22"/>
          <w:position w:val="-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position w:val="-2"/>
          <w:sz w:val="20"/>
          <w:szCs w:val="20"/>
        </w:rPr>
        <w:t>Sto</w:t>
      </w:r>
      <w:r w:rsidR="002A4A35">
        <w:rPr>
          <w:rFonts w:ascii="Times New Roman" w:eastAsia="Times New Roman" w:hAnsi="Times New Roman" w:cs="Times New Roman"/>
          <w:spacing w:val="-5"/>
          <w:position w:val="-2"/>
          <w:sz w:val="20"/>
          <w:szCs w:val="20"/>
        </w:rPr>
        <w:t>k</w:t>
      </w:r>
      <w:r w:rsidR="002A4A35"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es </w:t>
      </w:r>
      <w:r w:rsidR="002A4A35">
        <w:rPr>
          <w:rFonts w:ascii="Times New Roman" w:eastAsia="Times New Roman" w:hAnsi="Times New Roman" w:cs="Times New Roman"/>
          <w:spacing w:val="8"/>
          <w:position w:val="-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07"/>
          <w:position w:val="-2"/>
          <w:sz w:val="20"/>
          <w:szCs w:val="20"/>
        </w:rPr>
        <w:t>deformation</w:t>
      </w:r>
      <w:r w:rsidR="002A4A35">
        <w:rPr>
          <w:rFonts w:ascii="Times New Roman" w:eastAsia="Times New Roman" w:hAnsi="Times New Roman" w:cs="Times New Roman"/>
          <w:spacing w:val="29"/>
          <w:w w:val="107"/>
          <w:position w:val="-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pacing w:val="-5"/>
          <w:position w:val="-2"/>
          <w:sz w:val="20"/>
          <w:szCs w:val="20"/>
        </w:rPr>
        <w:t>n</w:t>
      </w:r>
      <w:r w:rsidR="002A4A35">
        <w:rPr>
          <w:rFonts w:ascii="Times New Roman" w:eastAsia="Times New Roman" w:hAnsi="Times New Roman" w:cs="Times New Roman"/>
          <w:position w:val="-2"/>
          <w:sz w:val="20"/>
          <w:szCs w:val="20"/>
        </w:rPr>
        <w:t>u</w:t>
      </w:r>
      <w:r w:rsidR="002A4A35">
        <w:rPr>
          <w:rFonts w:ascii="Times New Roman" w:eastAsia="Times New Roman" w:hAnsi="Times New Roman" w:cs="Times New Roman"/>
          <w:spacing w:val="-5"/>
          <w:position w:val="-2"/>
          <w:sz w:val="20"/>
          <w:szCs w:val="20"/>
        </w:rPr>
        <w:t>m</w:t>
      </w:r>
      <w:r w:rsidR="002A4A35">
        <w:rPr>
          <w:rFonts w:ascii="Times New Roman" w:eastAsia="Times New Roman" w:hAnsi="Times New Roman" w:cs="Times New Roman"/>
          <w:spacing w:val="6"/>
          <w:position w:val="-2"/>
          <w:sz w:val="20"/>
          <w:szCs w:val="20"/>
        </w:rPr>
        <w:t>b</w:t>
      </w:r>
      <w:r w:rsidR="002A4A35"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er </w:t>
      </w:r>
      <w:r w:rsidR="002A4A35">
        <w:rPr>
          <w:rFonts w:ascii="Times New Roman" w:eastAsia="Times New Roman" w:hAnsi="Times New Roman" w:cs="Times New Roman"/>
          <w:spacing w:val="34"/>
          <w:position w:val="-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position w:val="-2"/>
          <w:sz w:val="20"/>
          <w:szCs w:val="20"/>
        </w:rPr>
        <w:t>(</w:t>
      </w:r>
      <w:proofErr w:type="spellStart"/>
      <w:r w:rsidR="002A4A35">
        <w:rPr>
          <w:rFonts w:ascii="Times New Roman" w:eastAsia="Times New Roman" w:hAnsi="Times New Roman" w:cs="Times New Roman"/>
          <w:position w:val="-2"/>
          <w:sz w:val="20"/>
          <w:szCs w:val="20"/>
        </w:rPr>
        <w:t>I</w:t>
      </w:r>
      <w:r w:rsidR="002A4A35">
        <w:rPr>
          <w:rFonts w:ascii="Times New Roman" w:eastAsia="Times New Roman" w:hAnsi="Times New Roman" w:cs="Times New Roman"/>
          <w:spacing w:val="-5"/>
          <w:position w:val="-2"/>
          <w:sz w:val="20"/>
          <w:szCs w:val="20"/>
        </w:rPr>
        <w:t>v</w:t>
      </w:r>
      <w:r w:rsidR="002A4A35">
        <w:rPr>
          <w:rFonts w:ascii="Times New Roman" w:eastAsia="Times New Roman" w:hAnsi="Times New Roman" w:cs="Times New Roman"/>
          <w:position w:val="-2"/>
          <w:sz w:val="20"/>
          <w:szCs w:val="20"/>
        </w:rPr>
        <w:t>eson</w:t>
      </w:r>
      <w:proofErr w:type="spellEnd"/>
      <w:r w:rsidR="002A4A35"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spacing w:val="10"/>
          <w:position w:val="-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et </w:t>
      </w:r>
      <w:r w:rsidR="002A4A35">
        <w:rPr>
          <w:rFonts w:ascii="Times New Roman" w:eastAsia="Times New Roman" w:hAnsi="Times New Roman" w:cs="Times New Roman"/>
          <w:spacing w:val="5"/>
          <w:position w:val="-2"/>
          <w:sz w:val="20"/>
          <w:szCs w:val="20"/>
        </w:rPr>
        <w:t xml:space="preserve"> </w:t>
      </w:r>
      <w:r w:rsidR="002A4A35">
        <w:rPr>
          <w:rFonts w:ascii="Times New Roman" w:eastAsia="Times New Roman" w:hAnsi="Times New Roman" w:cs="Times New Roman"/>
          <w:w w:val="108"/>
          <w:position w:val="-2"/>
          <w:sz w:val="20"/>
          <w:szCs w:val="20"/>
        </w:rPr>
        <w:t>al.,</w:t>
      </w:r>
    </w:p>
    <w:p w14:paraId="59652EC9" w14:textId="77777777" w:rsidR="00176C91" w:rsidRDefault="00176C91">
      <w:pPr>
        <w:spacing w:before="9" w:after="0" w:line="120" w:lineRule="exact"/>
        <w:rPr>
          <w:sz w:val="12"/>
          <w:szCs w:val="12"/>
        </w:rPr>
      </w:pPr>
    </w:p>
    <w:p w14:paraId="19C0B6A7" w14:textId="77777777" w:rsidR="00176C91" w:rsidRDefault="002A4A35">
      <w:pPr>
        <w:spacing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2001)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w w:val="117"/>
          <w:position w:val="-3"/>
          <w:sz w:val="14"/>
          <w:szCs w:val="14"/>
        </w:rPr>
        <w:t>p</w:t>
      </w:r>
      <w:proofErr w:type="spellStart"/>
      <w:r>
        <w:rPr>
          <w:rFonts w:ascii="Times New Roman" w:eastAsia="Times New Roman" w:hAnsi="Times New Roman" w:cs="Times New Roman"/>
          <w:i/>
          <w:w w:val="191"/>
          <w:position w:val="-5"/>
          <w:sz w:val="10"/>
          <w:szCs w:val="10"/>
        </w:rPr>
        <w:t>i</w:t>
      </w:r>
      <w:proofErr w:type="spellEnd"/>
      <w:r>
        <w:rPr>
          <w:rFonts w:ascii="Times New Roman" w:eastAsia="Times New Roman" w:hAnsi="Times New Roman" w:cs="Times New Roman"/>
          <w:i/>
          <w:position w:val="-5"/>
          <w:sz w:val="10"/>
          <w:szCs w:val="10"/>
        </w:rPr>
        <w:t xml:space="preserve">  </w:t>
      </w:r>
      <w:r>
        <w:rPr>
          <w:rFonts w:ascii="Times New Roman" w:eastAsia="Times New Roman" w:hAnsi="Times New Roman" w:cs="Times New Roman"/>
          <w:i/>
          <w:spacing w:val="11"/>
          <w:position w:val="-5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diameter</w:t>
      </w:r>
      <w:r>
        <w:rPr>
          <w:rFonts w:ascii="Times New Roman" w:eastAsia="Times New Roman" w:hAnsi="Times New Roman" w:cs="Times New Roman"/>
          <w:spacing w:val="1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solid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particle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s</w:t>
      </w:r>
      <w:proofErr w:type="spellStart"/>
      <w:r>
        <w:rPr>
          <w:rFonts w:ascii="Times New Roman" w:eastAsia="Times New Roman" w:hAnsi="Times New Roman" w:cs="Times New Roman"/>
          <w:i/>
          <w:w w:val="145"/>
          <w:position w:val="-3"/>
          <w:sz w:val="14"/>
          <w:szCs w:val="14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pacing w:val="-25"/>
          <w:position w:val="-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112BF226" w14:textId="77777777" w:rsidR="00176C91" w:rsidRDefault="00176C91">
      <w:pPr>
        <w:spacing w:after="0"/>
        <w:sectPr w:rsidR="00176C91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5DF5483C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5E11AFD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7D512AF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543A94F2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6670EBCB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1512A975" w14:textId="77777777" w:rsidR="00176C91" w:rsidRDefault="002A4A35">
      <w:pPr>
        <w:spacing w:before="22" w:after="0" w:line="240" w:lineRule="auto"/>
        <w:ind w:left="9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References</w:t>
      </w:r>
    </w:p>
    <w:p w14:paraId="07FBB7C3" w14:textId="77777777" w:rsidR="00176C91" w:rsidRDefault="00176C91">
      <w:pPr>
        <w:spacing w:before="9" w:after="0" w:line="260" w:lineRule="exact"/>
        <w:rPr>
          <w:sz w:val="26"/>
          <w:szCs w:val="26"/>
        </w:rPr>
      </w:pPr>
    </w:p>
    <w:p w14:paraId="5EC5678A" w14:textId="77777777" w:rsidR="00176C91" w:rsidRDefault="002A4A35">
      <w:pPr>
        <w:spacing w:after="0" w:line="374" w:lineRule="auto"/>
        <w:ind w:left="1155" w:right="917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Almasi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G.S.,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Gottlieb, </w:t>
      </w:r>
      <w:r>
        <w:rPr>
          <w:rFonts w:ascii="Times New Roman" w:eastAsia="Times New Roman" w:hAnsi="Times New Roman" w:cs="Times New Roman"/>
          <w:sz w:val="20"/>
          <w:szCs w:val="20"/>
        </w:rPr>
        <w:t>A.,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1989.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Highly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arallel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Computing. </w:t>
      </w:r>
      <w:r>
        <w:rPr>
          <w:rFonts w:ascii="Times New Roman" w:eastAsia="Times New Roman" w:hAnsi="Times New Roman" w:cs="Times New Roman"/>
          <w:spacing w:val="52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Benjamin-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Cummings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Publishing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Co.,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Inc.,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USA.</w:t>
      </w:r>
    </w:p>
    <w:p w14:paraId="5621FFB5" w14:textId="77777777" w:rsidR="00176C91" w:rsidRDefault="00176C91">
      <w:pPr>
        <w:spacing w:before="8" w:after="0" w:line="130" w:lineRule="exact"/>
        <w:rPr>
          <w:sz w:val="13"/>
          <w:szCs w:val="13"/>
        </w:rPr>
      </w:pPr>
    </w:p>
    <w:p w14:paraId="715BB624" w14:textId="77777777" w:rsidR="00176C91" w:rsidRDefault="002A4A35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Eppinger,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T.,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ereira,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F.E.,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Agl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Debus,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K.,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  <w:sz w:val="20"/>
          <w:szCs w:val="20"/>
        </w:rPr>
        <w:t>Bermingham</w:t>
      </w:r>
      <w:proofErr w:type="spellEnd"/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S.K.,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1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2015.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ulti-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scale,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hanistic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a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</w:t>
      </w:r>
      <w:r>
        <w:rPr>
          <w:rFonts w:ascii="Times New Roman" w:eastAsia="Times New Roman" w:hAnsi="Times New Roman" w:cs="Times New Roman"/>
          <w:spacing w:val="3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bi-directional</w:t>
      </w:r>
      <w:r>
        <w:rPr>
          <w:rFonts w:ascii="Times New Roman" w:eastAsia="Times New Roman" w:hAnsi="Times New Roman" w:cs="Times New Roman"/>
          <w:spacing w:val="3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PBM–DEM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coupling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algo-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rithm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Chemical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123,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500–513.</w:t>
      </w:r>
    </w:p>
    <w:p w14:paraId="666778CA" w14:textId="77777777" w:rsidR="00176C91" w:rsidRDefault="00176C91">
      <w:pPr>
        <w:spacing w:before="8" w:after="0" w:line="130" w:lineRule="exact"/>
        <w:rPr>
          <w:sz w:val="13"/>
          <w:szCs w:val="13"/>
        </w:rPr>
      </w:pPr>
    </w:p>
    <w:p w14:paraId="2A91C503" w14:textId="77777777" w:rsidR="00176C91" w:rsidRDefault="002A4A35">
      <w:pPr>
        <w:spacing w:after="0" w:line="374" w:lineRule="auto"/>
        <w:ind w:left="1155" w:right="917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1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2015.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Multi-scale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deling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cesses: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bi-directional </w:t>
      </w:r>
      <w:r>
        <w:rPr>
          <w:rFonts w:ascii="Times New Roman" w:eastAsia="Times New Roman" w:hAnsi="Times New Roman" w:cs="Times New Roman"/>
          <w:sz w:val="20"/>
          <w:szCs w:val="20"/>
        </w:rPr>
        <w:t>coupling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PBM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DEM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collision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frequencies.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Chemical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Resear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93,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304–317.</w:t>
      </w:r>
    </w:p>
    <w:p w14:paraId="353FBF95" w14:textId="77777777" w:rsidR="00176C91" w:rsidRDefault="00176C91">
      <w:pPr>
        <w:spacing w:before="8" w:after="0" w:line="130" w:lineRule="exact"/>
        <w:rPr>
          <w:sz w:val="13"/>
          <w:szCs w:val="13"/>
        </w:rPr>
      </w:pPr>
    </w:p>
    <w:p w14:paraId="69A59982" w14:textId="77777777" w:rsidR="00176C91" w:rsidRDefault="002A4A35">
      <w:pPr>
        <w:spacing w:after="0" w:line="374" w:lineRule="auto"/>
        <w:ind w:left="1155" w:right="917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alia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S.,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2013.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Multi-com</w:t>
      </w:r>
      <w:r>
        <w:rPr>
          <w:rFonts w:ascii="Times New Roman" w:eastAsia="Times New Roman" w:hAnsi="Times New Roman" w:cs="Times New Roman"/>
          <w:spacing w:val="7"/>
          <w:w w:val="10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opulation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uous  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</w:t>
      </w:r>
      <w:r>
        <w:rPr>
          <w:rFonts w:ascii="Times New Roman" w:eastAsia="Times New Roman" w:hAnsi="Times New Roman" w:cs="Times New Roman"/>
          <w:spacing w:val="3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cesses: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parametric</w:t>
      </w:r>
      <w:r>
        <w:rPr>
          <w:rFonts w:ascii="Times New Roman" w:eastAsia="Times New Roman" w:hAnsi="Times New Roman" w:cs="Times New Roman"/>
          <w:spacing w:val="2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study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comparison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erime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tal</w:t>
      </w:r>
      <w:r>
        <w:rPr>
          <w:rFonts w:ascii="Times New Roman" w:eastAsia="Times New Roman" w:hAnsi="Times New Roman" w:cs="Times New Roman"/>
          <w:spacing w:val="1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trends.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wder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hnology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241,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85–97.</w:t>
      </w:r>
    </w:p>
    <w:p w14:paraId="10FEFD07" w14:textId="77777777" w:rsidR="00176C91" w:rsidRDefault="00176C91">
      <w:pPr>
        <w:spacing w:before="8" w:after="0" w:line="130" w:lineRule="exact"/>
        <w:rPr>
          <w:sz w:val="13"/>
          <w:szCs w:val="13"/>
        </w:rPr>
      </w:pPr>
    </w:p>
    <w:p w14:paraId="213D9F21" w14:textId="77777777" w:rsidR="00176C91" w:rsidRDefault="002A4A35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Benzi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Dam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daran,</w:t>
      </w:r>
      <w:r>
        <w:rPr>
          <w:rFonts w:ascii="Times New Roman" w:eastAsia="Times New Roman" w:hAnsi="Times New Roman" w:cs="Times New Roman"/>
          <w:spacing w:val="3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M.,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2009.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three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dimensional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z w:val="20"/>
          <w:szCs w:val="20"/>
        </w:rPr>
        <w:t>mo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carlo</w:t>
      </w:r>
      <w:proofErr w:type="spellEnd"/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ulating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micro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ws,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in: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spacing w:val="2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fluid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0"/>
          <w:szCs w:val="20"/>
        </w:rPr>
        <w:t>dy</w:t>
      </w:r>
      <w:proofErr w:type="spellEnd"/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namics</w:t>
      </w:r>
      <w:proofErr w:type="spellEnd"/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2007: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tations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eriences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scale and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com-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Springer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Science</w:t>
      </w:r>
      <w:proofErr w:type="gramEnd"/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Media.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67,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pp.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91–98.</w:t>
      </w:r>
    </w:p>
    <w:p w14:paraId="540E878F" w14:textId="77777777" w:rsidR="00176C91" w:rsidRDefault="00176C91">
      <w:pPr>
        <w:spacing w:before="8" w:after="0" w:line="130" w:lineRule="exact"/>
        <w:rPr>
          <w:sz w:val="13"/>
          <w:szCs w:val="13"/>
        </w:rPr>
      </w:pPr>
    </w:p>
    <w:p w14:paraId="4C73593B" w14:textId="77777777" w:rsidR="00176C91" w:rsidRDefault="002A4A35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Bettencourt, </w:t>
      </w:r>
      <w:r>
        <w:rPr>
          <w:rFonts w:ascii="Times New Roman" w:eastAsia="Times New Roman" w:hAnsi="Times New Roman" w:cs="Times New Roman"/>
          <w:sz w:val="20"/>
          <w:szCs w:val="20"/>
        </w:rPr>
        <w:t>F.E.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Chatur</w:t>
      </w:r>
      <w:r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edi</w:t>
      </w:r>
      <w:proofErr w:type="spellEnd"/>
      <w:proofErr w:type="gramEnd"/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A.,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2017.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arallelization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meth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0"/>
          <w:szCs w:val="20"/>
        </w:rPr>
        <w:t>efficie</w:t>
      </w:r>
      <w:r>
        <w:rPr>
          <w:rFonts w:ascii="Times New Roman" w:eastAsia="Times New Roman" w:hAnsi="Times New Roman" w:cs="Times New Roman"/>
          <w:spacing w:val="-5"/>
          <w:w w:val="9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dimensional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d-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els</w:t>
      </w:r>
      <w:proofErr w:type="spellEnd"/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ulation.</w:t>
      </w:r>
      <w:r>
        <w:rPr>
          <w:rFonts w:ascii="Times New Roman" w:eastAsia="Times New Roman" w:hAnsi="Times New Roman" w:cs="Times New Roman"/>
          <w:spacing w:val="4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Computers</w:t>
      </w:r>
      <w:r>
        <w:rPr>
          <w:rFonts w:ascii="Times New Roman" w:eastAsia="Times New Roman" w:hAnsi="Times New Roman" w:cs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Chemical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107,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158–170.</w:t>
      </w:r>
    </w:p>
    <w:p w14:paraId="003315F0" w14:textId="77777777" w:rsidR="00176C91" w:rsidRDefault="00176C91">
      <w:pPr>
        <w:spacing w:before="8" w:after="0" w:line="130" w:lineRule="exact"/>
        <w:rPr>
          <w:sz w:val="13"/>
          <w:szCs w:val="13"/>
        </w:rPr>
      </w:pPr>
    </w:p>
    <w:p w14:paraId="42DD4213" w14:textId="77777777" w:rsidR="00176C91" w:rsidRDefault="002A4A35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Chatur</w:t>
      </w:r>
      <w:r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edi</w:t>
      </w:r>
      <w:proofErr w:type="spellEnd"/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A.,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Bandi,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C.K.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Redd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D.,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ande</w:t>
      </w:r>
      <w:r>
        <w:rPr>
          <w:rFonts w:ascii="Times New Roman" w:eastAsia="Times New Roman" w:hAnsi="Times New Roman" w:cs="Times New Roman"/>
          <w:spacing w:val="-18"/>
          <w:w w:val="11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.,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Narang,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A.,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Bindra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D.,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ao,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L.,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Zhao,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J.,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J.,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Hussain,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M.,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2017.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8"/>
          <w:w w:val="10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proofErr w:type="gramEnd"/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shear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dry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binder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addition.</w:t>
      </w:r>
      <w:r>
        <w:rPr>
          <w:rFonts w:ascii="Times New Roman" w:eastAsia="Times New Roman" w:hAnsi="Times New Roman" w:cs="Times New Roman"/>
          <w:spacing w:val="2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Chemical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Resear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123,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187–200.</w:t>
      </w:r>
    </w:p>
    <w:p w14:paraId="3D3C9AFC" w14:textId="77777777" w:rsidR="00176C91" w:rsidRDefault="00176C91">
      <w:pPr>
        <w:spacing w:before="8" w:after="0" w:line="130" w:lineRule="exact"/>
        <w:rPr>
          <w:sz w:val="13"/>
          <w:szCs w:val="13"/>
        </w:rPr>
      </w:pPr>
    </w:p>
    <w:p w14:paraId="591293BB" w14:textId="77777777" w:rsidR="00176C91" w:rsidRDefault="002A4A35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1"/>
          <w:sz w:val="20"/>
          <w:szCs w:val="20"/>
        </w:rPr>
        <w:t>Coura</w:t>
      </w:r>
      <w:r>
        <w:rPr>
          <w:rFonts w:ascii="Times New Roman" w:eastAsia="Times New Roman" w:hAnsi="Times New Roman" w:cs="Times New Roman"/>
          <w:spacing w:val="-6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1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w w:val="10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riedri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hs,</w:t>
      </w:r>
      <w:r>
        <w:rPr>
          <w:rFonts w:ascii="Times New Roman" w:eastAsia="Times New Roman" w:hAnsi="Times New Roman" w:cs="Times New Roman"/>
          <w:spacing w:val="1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K.,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Lew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H.,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1967.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partial</w:t>
      </w:r>
      <w:r>
        <w:rPr>
          <w:rFonts w:ascii="Times New Roman" w:eastAsia="Times New Roman" w:hAnsi="Times New Roman" w:cs="Times New Roman"/>
          <w:spacing w:val="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ations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mathematical</w:t>
      </w:r>
      <w:r>
        <w:rPr>
          <w:rFonts w:ascii="Times New Roman" w:eastAsia="Times New Roman" w:hAnsi="Times New Roman" w:cs="Times New Roman"/>
          <w:spacing w:val="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ysics.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IBM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journal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Resear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opme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11,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215–</w:t>
      </w:r>
    </w:p>
    <w:p w14:paraId="38BA5323" w14:textId="77777777" w:rsidR="00176C91" w:rsidRDefault="002A4A35">
      <w:pPr>
        <w:spacing w:before="5" w:after="0" w:line="240" w:lineRule="auto"/>
        <w:ind w:left="11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1"/>
          <w:sz w:val="20"/>
          <w:szCs w:val="20"/>
        </w:rPr>
        <w:t>234.</w:t>
      </w:r>
    </w:p>
    <w:p w14:paraId="5F143643" w14:textId="77777777" w:rsidR="00176C91" w:rsidRDefault="00176C91">
      <w:pPr>
        <w:spacing w:after="0"/>
        <w:sectPr w:rsidR="00176C91">
          <w:pgSz w:w="12240" w:h="15840"/>
          <w:pgMar w:top="1480" w:right="1720" w:bottom="1920" w:left="1720" w:header="0" w:footer="1737" w:gutter="0"/>
          <w:cols w:space="720"/>
        </w:sectPr>
      </w:pPr>
    </w:p>
    <w:p w14:paraId="25728C4C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67CFEED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44C903A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84601DF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70C2AB24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772C69D4" w14:textId="77777777" w:rsidR="00176C91" w:rsidRDefault="002A4A35">
      <w:pPr>
        <w:spacing w:before="22"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Gun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w w:val="10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an</w:t>
      </w:r>
      <w:proofErr w:type="spellEnd"/>
      <w:r>
        <w:rPr>
          <w:rFonts w:ascii="Times New Roman" w:eastAsia="Times New Roman" w:hAnsi="Times New Roman" w:cs="Times New Roman"/>
          <w:w w:val="10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7"/>
          <w:w w:val="10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usman</w:t>
      </w:r>
      <w:proofErr w:type="spellEnd"/>
      <w:proofErr w:type="gramEnd"/>
      <w:r>
        <w:rPr>
          <w:rFonts w:ascii="Times New Roman" w:eastAsia="Times New Roman" w:hAnsi="Times New Roman" w:cs="Times New Roman"/>
          <w:w w:val="10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I.,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  <w:sz w:val="20"/>
          <w:szCs w:val="20"/>
        </w:rPr>
        <w:t>Braatz</w:t>
      </w:r>
      <w:proofErr w:type="spellEnd"/>
      <w:r>
        <w:rPr>
          <w:rFonts w:ascii="Times New Roman" w:eastAsia="Times New Roman" w:hAnsi="Times New Roman" w:cs="Times New Roman"/>
          <w:w w:val="11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R.D.,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2008.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high</w:t>
      </w:r>
      <w:proofErr w:type="gramEnd"/>
      <w:r>
        <w:rPr>
          <w:rFonts w:ascii="Times New Roman" w:eastAsia="Times New Roman" w:hAnsi="Times New Roman" w:cs="Times New Roman"/>
          <w:w w:val="105"/>
          <w:sz w:val="20"/>
          <w:szCs w:val="20"/>
        </w:rPr>
        <w:t>-resolution</w:t>
      </w:r>
      <w:r>
        <w:rPr>
          <w:rFonts w:ascii="Times New Roman" w:eastAsia="Times New Roman" w:hAnsi="Times New Roman" w:cs="Times New Roman"/>
          <w:spacing w:val="4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finite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particulate</w:t>
      </w:r>
      <w:r>
        <w:rPr>
          <w:rFonts w:ascii="Times New Roman" w:eastAsia="Times New Roman" w:hAnsi="Times New Roman" w:cs="Times New Roman"/>
          <w:spacing w:val="1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es.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AIChE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journal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54,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1449–1458.</w:t>
      </w:r>
    </w:p>
    <w:p w14:paraId="7DE4DDA0" w14:textId="77777777" w:rsidR="00176C91" w:rsidRDefault="00176C91">
      <w:pPr>
        <w:spacing w:before="4" w:after="0" w:line="160" w:lineRule="exact"/>
        <w:rPr>
          <w:sz w:val="16"/>
          <w:szCs w:val="16"/>
        </w:rPr>
      </w:pPr>
    </w:p>
    <w:p w14:paraId="50174DD1" w14:textId="77777777" w:rsidR="00176C91" w:rsidRDefault="002A4A35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S.M.,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Litster,</w:t>
      </w:r>
      <w:r>
        <w:rPr>
          <w:rFonts w:ascii="Times New Roman" w:eastAsia="Times New Roman" w:hAnsi="Times New Roman" w:cs="Times New Roman"/>
          <w:spacing w:val="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J.D.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Hapg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K.,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Ennis,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B.J.,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2001.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Nucleation,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wth</w:t>
      </w:r>
      <w:proofErr w:type="gramEnd"/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brea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phenomena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agitated</w:t>
      </w:r>
      <w:r>
        <w:rPr>
          <w:rFonts w:ascii="Times New Roman" w:eastAsia="Times New Roman" w:hAnsi="Times New Roman" w:cs="Times New Roman"/>
          <w:spacing w:val="3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</w:t>
      </w:r>
      <w:r>
        <w:rPr>
          <w:rFonts w:ascii="Times New Roman" w:eastAsia="Times New Roman" w:hAnsi="Times New Roman" w:cs="Times New Roman"/>
          <w:spacing w:val="3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cesses: 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review. </w:t>
      </w:r>
      <w:proofErr w:type="gramStart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wder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hnology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117,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3–39.</w:t>
      </w:r>
    </w:p>
    <w:p w14:paraId="29112D29" w14:textId="77777777" w:rsidR="00176C91" w:rsidRDefault="00176C91">
      <w:pPr>
        <w:spacing w:before="4" w:after="0" w:line="160" w:lineRule="exact"/>
        <w:rPr>
          <w:sz w:val="16"/>
          <w:szCs w:val="16"/>
        </w:rPr>
      </w:pPr>
    </w:p>
    <w:p w14:paraId="12FE3665" w14:textId="77777777" w:rsidR="00176C91" w:rsidRDefault="002A4A35">
      <w:pPr>
        <w:spacing w:after="0" w:line="374" w:lineRule="auto"/>
        <w:ind w:left="1155" w:right="915" w:hanging="199"/>
        <w:jc w:val="both"/>
        <w:rPr>
          <w:rFonts w:ascii="Courier" w:eastAsia="Courier" w:hAnsi="Courier" w:cs="Courier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w w:val="111"/>
          <w:sz w:val="20"/>
          <w:szCs w:val="20"/>
        </w:rPr>
        <w:t>Kandrot</w:t>
      </w:r>
      <w:proofErr w:type="spellEnd"/>
      <w:r>
        <w:rPr>
          <w:rFonts w:ascii="Times New Roman" w:eastAsia="Times New Roman" w:hAnsi="Times New Roman" w:cs="Times New Roman"/>
          <w:w w:val="11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E.,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Sanders,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2011.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Cuda</w:t>
      </w:r>
      <w:proofErr w:type="spellEnd"/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Example: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duction</w:t>
      </w:r>
      <w:r>
        <w:rPr>
          <w:rFonts w:ascii="Times New Roman" w:eastAsia="Times New Roman" w:hAnsi="Times New Roman" w:cs="Times New Roman"/>
          <w:spacing w:val="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General- </w:t>
      </w:r>
      <w:r>
        <w:rPr>
          <w:rFonts w:ascii="Times New Roman" w:eastAsia="Times New Roman" w:hAnsi="Times New Roman" w:cs="Times New Roman"/>
          <w:sz w:val="20"/>
          <w:szCs w:val="20"/>
        </w:rPr>
        <w:t>Pur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ose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Gpu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Programming</w:t>
      </w:r>
      <w:proofErr w:type="gramEnd"/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2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Addison-</w:t>
      </w:r>
      <w:proofErr w:type="gramStart"/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esley 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Professional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.  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URL: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hyperlink r:id="rId22">
        <w:r>
          <w:rPr>
            <w:rFonts w:ascii="Courier" w:eastAsia="Courier" w:hAnsi="Courier" w:cs="Courier"/>
            <w:w w:val="87"/>
            <w:sz w:val="20"/>
            <w:szCs w:val="20"/>
          </w:rPr>
          <w:t>https:</w:t>
        </w:r>
      </w:hyperlink>
    </w:p>
    <w:p w14:paraId="3D797285" w14:textId="77777777" w:rsidR="00176C91" w:rsidRDefault="001C2152">
      <w:pPr>
        <w:spacing w:after="0" w:line="232" w:lineRule="exact"/>
        <w:ind w:left="1155" w:right="3356"/>
        <w:jc w:val="both"/>
        <w:rPr>
          <w:rFonts w:ascii="Times New Roman" w:eastAsia="Times New Roman" w:hAnsi="Times New Roman" w:cs="Times New Roman"/>
          <w:sz w:val="20"/>
          <w:szCs w:val="20"/>
        </w:rPr>
      </w:pPr>
      <w:hyperlink r:id="rId23">
        <w:r w:rsidR="002A4A35">
          <w:rPr>
            <w:rFonts w:ascii="Courier" w:eastAsia="Courier" w:hAnsi="Courier" w:cs="Courier"/>
            <w:w w:val="87"/>
            <w:sz w:val="20"/>
            <w:szCs w:val="20"/>
          </w:rPr>
          <w:t>//books.google.com/</w:t>
        </w:r>
        <w:proofErr w:type="spellStart"/>
        <w:r w:rsidR="002A4A35">
          <w:rPr>
            <w:rFonts w:ascii="Courier" w:eastAsia="Courier" w:hAnsi="Courier" w:cs="Courier"/>
            <w:w w:val="87"/>
            <w:sz w:val="20"/>
            <w:szCs w:val="20"/>
          </w:rPr>
          <w:t>books?id</w:t>
        </w:r>
        <w:proofErr w:type="spellEnd"/>
        <w:r w:rsidR="002A4A35">
          <w:rPr>
            <w:rFonts w:ascii="Courier" w:eastAsia="Courier" w:hAnsi="Courier" w:cs="Courier"/>
            <w:w w:val="87"/>
            <w:sz w:val="20"/>
            <w:szCs w:val="20"/>
          </w:rPr>
          <w:t>=6mwanQAACAAJ</w:t>
        </w:r>
      </w:hyperlink>
      <w:r w:rsidR="002A4A35"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772B2A23" w14:textId="77777777" w:rsidR="00176C91" w:rsidRDefault="00176C91">
      <w:pPr>
        <w:spacing w:before="2" w:after="0" w:line="280" w:lineRule="exact"/>
        <w:rPr>
          <w:sz w:val="28"/>
          <w:szCs w:val="28"/>
        </w:rPr>
      </w:pPr>
    </w:p>
    <w:p w14:paraId="4DFC680A" w14:textId="77777777" w:rsidR="00176C91" w:rsidRDefault="002A4A35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kler,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S.W.,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Dall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W.J.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  <w:sz w:val="20"/>
          <w:szCs w:val="20"/>
        </w:rPr>
        <w:t>Khaila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7"/>
          <w:w w:val="107"/>
          <w:sz w:val="20"/>
          <w:szCs w:val="20"/>
        </w:rPr>
        <w:t>y</w:t>
      </w:r>
      <w:proofErr w:type="spellEnd"/>
      <w:proofErr w:type="gramEnd"/>
      <w:r>
        <w:rPr>
          <w:rFonts w:ascii="Times New Roman" w:eastAsia="Times New Roman" w:hAnsi="Times New Roman" w:cs="Times New Roman"/>
          <w:w w:val="10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B.,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Garland,</w:t>
      </w:r>
      <w:r>
        <w:rPr>
          <w:rFonts w:ascii="Times New Roman" w:eastAsia="Times New Roman" w:hAnsi="Times New Roman" w:cs="Times New Roman"/>
          <w:spacing w:val="1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M.,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Glasco,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D.,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2011.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  <w:sz w:val="20"/>
          <w:szCs w:val="20"/>
        </w:rPr>
        <w:t>Gpus</w:t>
      </w:r>
      <w:proofErr w:type="spellEnd"/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future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computing.</w:t>
      </w:r>
      <w:r>
        <w:rPr>
          <w:rFonts w:ascii="Times New Roman" w:eastAsia="Times New Roman" w:hAnsi="Times New Roman" w:cs="Times New Roman"/>
          <w:spacing w:val="35"/>
          <w:w w:val="10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IEEE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Micro</w:t>
      </w:r>
      <w:proofErr w:type="gramEnd"/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31,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7–17.</w:t>
      </w:r>
    </w:p>
    <w:p w14:paraId="6730340D" w14:textId="77777777" w:rsidR="00176C91" w:rsidRDefault="00176C91">
      <w:pPr>
        <w:spacing w:before="4" w:after="0" w:line="160" w:lineRule="exact"/>
        <w:rPr>
          <w:sz w:val="16"/>
          <w:szCs w:val="16"/>
        </w:rPr>
      </w:pPr>
    </w:p>
    <w:p w14:paraId="3F49D08E" w14:textId="77777777" w:rsidR="00176C91" w:rsidRDefault="002A4A35">
      <w:pPr>
        <w:spacing w:after="0" w:line="240" w:lineRule="auto"/>
        <w:ind w:left="920" w:right="916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NVIDIA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Cor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oration</w:t>
      </w:r>
      <w:proofErr w:type="gramEnd"/>
      <w:r>
        <w:rPr>
          <w:rFonts w:ascii="Times New Roman" w:eastAsia="Times New Roman" w:hAnsi="Times New Roman" w:cs="Times New Roman"/>
          <w:w w:val="10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2012.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NVIDIA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2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Guide.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ersion</w:t>
      </w:r>
    </w:p>
    <w:p w14:paraId="0DD2BEC4" w14:textId="77777777" w:rsidR="00176C91" w:rsidRDefault="00176C91">
      <w:pPr>
        <w:spacing w:before="9" w:after="0" w:line="120" w:lineRule="exact"/>
        <w:rPr>
          <w:sz w:val="12"/>
          <w:szCs w:val="12"/>
        </w:rPr>
      </w:pPr>
    </w:p>
    <w:p w14:paraId="68ED1D3F" w14:textId="77777777" w:rsidR="00176C91" w:rsidRDefault="002A4A35">
      <w:pPr>
        <w:spacing w:after="0" w:line="369" w:lineRule="auto"/>
        <w:ind w:left="1155" w:right="91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4.2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ed. 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NVIDIA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Cor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oration</w:t>
      </w:r>
      <w:proofErr w:type="gramEnd"/>
      <w:r>
        <w:rPr>
          <w:rFonts w:ascii="Times New Roman" w:eastAsia="Times New Roman" w:hAnsi="Times New Roman" w:cs="Times New Roman"/>
          <w:w w:val="10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2701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San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omas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Express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Clara,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 95050. 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URL: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hyperlink r:id="rId24">
        <w:r>
          <w:rPr>
            <w:rFonts w:ascii="Courier" w:eastAsia="Courier" w:hAnsi="Courier" w:cs="Courier"/>
            <w:w w:val="87"/>
            <w:sz w:val="20"/>
            <w:szCs w:val="20"/>
          </w:rPr>
          <w:t>https://developer.download.nvidia.com/compute/</w:t>
        </w:r>
      </w:hyperlink>
      <w:hyperlink r:id="rId25">
        <w:r>
          <w:rPr>
            <w:rFonts w:ascii="Courier" w:eastAsia="Courier" w:hAnsi="Courier" w:cs="Courier"/>
            <w:w w:val="87"/>
            <w:sz w:val="20"/>
            <w:szCs w:val="20"/>
          </w:rPr>
          <w:t xml:space="preserve"> </w:t>
        </w:r>
        <w:proofErr w:type="spellStart"/>
        <w:r>
          <w:rPr>
            <w:rFonts w:ascii="Courier" w:eastAsia="Courier" w:hAnsi="Courier" w:cs="Courier"/>
            <w:sz w:val="20"/>
            <w:szCs w:val="20"/>
          </w:rPr>
          <w:t>DevZone</w:t>
        </w:r>
        <w:proofErr w:type="spellEnd"/>
        <w:r>
          <w:rPr>
            <w:rFonts w:ascii="Courier" w:eastAsia="Courier" w:hAnsi="Courier" w:cs="Courier"/>
            <w:sz w:val="20"/>
            <w:szCs w:val="20"/>
          </w:rPr>
          <w:t>/docs/html/C/doc/CUDA_C_Programming_Guide.pdf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B87F4FE" w14:textId="77777777" w:rsidR="00176C91" w:rsidRDefault="00176C91">
      <w:pPr>
        <w:spacing w:before="9" w:after="0" w:line="150" w:lineRule="exact"/>
        <w:rPr>
          <w:sz w:val="15"/>
          <w:szCs w:val="15"/>
        </w:rPr>
      </w:pPr>
    </w:p>
    <w:p w14:paraId="59CE9ED2" w14:textId="77777777" w:rsidR="00176C91" w:rsidRDefault="002A4A35">
      <w:pPr>
        <w:spacing w:after="0" w:line="374" w:lineRule="auto"/>
        <w:ind w:left="1155" w:right="917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NVIDIA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Cor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oration,</w:t>
      </w:r>
      <w:r>
        <w:rPr>
          <w:rFonts w:ascii="Times New Roman" w:eastAsia="Times New Roman" w:hAnsi="Times New Roman" w:cs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2016.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NVIDIA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esla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P100: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anced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  <w:sz w:val="20"/>
          <w:szCs w:val="20"/>
        </w:rPr>
        <w:t>datacen</w:t>
      </w:r>
      <w:proofErr w:type="spellEnd"/>
      <w:proofErr w:type="gramEnd"/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</w:t>
      </w:r>
      <w:proofErr w:type="spell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accelator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built.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hnical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ort</w:t>
      </w:r>
      <w:proofErr w:type="gramEnd"/>
      <w:r>
        <w:rPr>
          <w:rFonts w:ascii="Times New Roman" w:eastAsia="Times New Roman" w:hAnsi="Times New Roman" w:cs="Times New Roman"/>
          <w:w w:val="113"/>
          <w:sz w:val="20"/>
          <w:szCs w:val="20"/>
        </w:rPr>
        <w:t>.</w:t>
      </w:r>
    </w:p>
    <w:p w14:paraId="66AFC384" w14:textId="77777777" w:rsidR="00176C91" w:rsidRDefault="00176C91">
      <w:pPr>
        <w:spacing w:before="4" w:after="0" w:line="160" w:lineRule="exact"/>
        <w:rPr>
          <w:sz w:val="16"/>
          <w:szCs w:val="16"/>
        </w:rPr>
      </w:pPr>
    </w:p>
    <w:p w14:paraId="7FEC8800" w14:textId="77777777" w:rsidR="00176C91" w:rsidRDefault="002A4A35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1"/>
          <w:sz w:val="20"/>
          <w:szCs w:val="20"/>
        </w:rPr>
        <w:t>Pra</w:t>
      </w:r>
      <w:r>
        <w:rPr>
          <w:rFonts w:ascii="Times New Roman" w:eastAsia="Times New Roman" w:hAnsi="Times New Roman" w:cs="Times New Roman"/>
          <w:spacing w:val="-12"/>
          <w:w w:val="1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ash,</w:t>
      </w:r>
      <w:r>
        <w:rPr>
          <w:rFonts w:ascii="Times New Roman" w:eastAsia="Times New Roman" w:hAnsi="Times New Roman" w:cs="Times New Roman"/>
          <w:spacing w:val="1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A.V.,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Chaud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spacing w:val="-18"/>
          <w:w w:val="11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A.,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1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2013.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arallel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ulation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1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del-based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particulate</w:t>
      </w:r>
      <w:r>
        <w:rPr>
          <w:rFonts w:ascii="Times New Roman" w:eastAsia="Times New Roman" w:hAnsi="Times New Roman" w:cs="Times New Roman"/>
          <w:spacing w:val="1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cesses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ulticore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CPUs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GPUs.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delling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2013,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2.</w:t>
      </w:r>
    </w:p>
    <w:p w14:paraId="302A5B2B" w14:textId="77777777" w:rsidR="00176C91" w:rsidRDefault="00176C91">
      <w:pPr>
        <w:spacing w:before="4" w:after="0" w:line="160" w:lineRule="exact"/>
        <w:rPr>
          <w:sz w:val="16"/>
          <w:szCs w:val="16"/>
        </w:rPr>
      </w:pPr>
    </w:p>
    <w:p w14:paraId="63F83B23" w14:textId="77777777" w:rsidR="00176C91" w:rsidRDefault="002A4A35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1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Barton,</w:t>
      </w:r>
      <w:r>
        <w:rPr>
          <w:rFonts w:ascii="Times New Roman" w:eastAsia="Times New Roman" w:hAnsi="Times New Roman" w:cs="Times New Roman"/>
          <w:spacing w:val="7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.I.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2010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parameter</w:t>
      </w:r>
      <w:r>
        <w:rPr>
          <w:rFonts w:ascii="Times New Roman" w:eastAsia="Times New Roman" w:hAnsi="Times New Roman" w:cs="Times New Roman"/>
          <w:spacing w:val="1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estimation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within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ulti-dimensional</w:t>
      </w:r>
      <w:r>
        <w:rPr>
          <w:rFonts w:ascii="Times New Roman" w:eastAsia="Times New Roman" w:hAnsi="Times New Roman" w:cs="Times New Roman"/>
          <w:spacing w:val="-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20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ork.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Chemical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Engineer</w:t>
      </w:r>
      <w:proofErr w:type="gramEnd"/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ing</w:t>
      </w:r>
      <w:proofErr w:type="spellEnd"/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65,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4884–4893.</w:t>
      </w:r>
    </w:p>
    <w:p w14:paraId="4501A899" w14:textId="77777777" w:rsidR="00176C91" w:rsidRDefault="00176C91">
      <w:pPr>
        <w:spacing w:before="4" w:after="0" w:line="160" w:lineRule="exact"/>
        <w:rPr>
          <w:sz w:val="16"/>
          <w:szCs w:val="16"/>
        </w:rPr>
      </w:pPr>
    </w:p>
    <w:p w14:paraId="6BADCB39" w14:textId="77777777" w:rsidR="00176C91" w:rsidRDefault="002A4A35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Ramkrishna</w:t>
      </w:r>
      <w:proofErr w:type="spellEnd"/>
      <w:r>
        <w:rPr>
          <w:rFonts w:ascii="Times New Roman" w:eastAsia="Times New Roman" w:hAnsi="Times New Roman" w:cs="Times New Roman"/>
          <w:w w:val="10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M.R.,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2014. 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49"/>
          <w:w w:val="10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curre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status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future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ects. 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ual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review</w:t>
      </w:r>
      <w:proofErr w:type="gramEnd"/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hemical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biomolecular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5,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123–146.</w:t>
      </w:r>
    </w:p>
    <w:p w14:paraId="055A3B27" w14:textId="77777777" w:rsidR="00176C91" w:rsidRDefault="00176C91">
      <w:pPr>
        <w:spacing w:before="4" w:after="0" w:line="160" w:lineRule="exact"/>
        <w:rPr>
          <w:sz w:val="16"/>
          <w:szCs w:val="16"/>
        </w:rPr>
      </w:pPr>
    </w:p>
    <w:p w14:paraId="719BFAF1" w14:textId="77777777" w:rsidR="00176C91" w:rsidRDefault="002A4A35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Sampat, </w:t>
      </w:r>
      <w:r>
        <w:rPr>
          <w:rFonts w:ascii="Times New Roman" w:eastAsia="Times New Roman" w:hAnsi="Times New Roman" w:cs="Times New Roman"/>
          <w:sz w:val="20"/>
          <w:szCs w:val="20"/>
        </w:rPr>
        <w:t>C.,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Bettencourt, </w:t>
      </w:r>
      <w:r>
        <w:rPr>
          <w:rFonts w:ascii="Times New Roman" w:eastAsia="Times New Roman" w:hAnsi="Times New Roman" w:cs="Times New Roman"/>
          <w:sz w:val="20"/>
          <w:szCs w:val="20"/>
        </w:rPr>
        <w:t>F.,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Bara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w w:val="107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al,</w:t>
      </w:r>
      <w:r>
        <w:rPr>
          <w:rFonts w:ascii="Times New Roman" w:eastAsia="Times New Roman" w:hAnsi="Times New Roman" w:cs="Times New Roman"/>
          <w:spacing w:val="7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Y.,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aras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2"/>
          <w:w w:val="10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os,</w:t>
      </w:r>
      <w:r>
        <w:rPr>
          <w:rFonts w:ascii="Times New Roman" w:eastAsia="Times New Roman" w:hAnsi="Times New Roman" w:cs="Times New Roman"/>
          <w:spacing w:val="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I.,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Chatur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edi</w:t>
      </w:r>
      <w:proofErr w:type="spellEnd"/>
      <w:r>
        <w:rPr>
          <w:rFonts w:ascii="Times New Roman" w:eastAsia="Times New Roman" w:hAnsi="Times New Roman" w:cs="Times New Roman"/>
          <w:w w:val="10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A.,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Kar</w:t>
      </w:r>
      <w:r>
        <w:rPr>
          <w:rFonts w:ascii="Times New Roman" w:eastAsia="Times New Roman" w:hAnsi="Times New Roman" w:cs="Times New Roman"/>
          <w:spacing w:val="-12"/>
          <w:w w:val="10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ala,</w:t>
      </w:r>
      <w:r>
        <w:rPr>
          <w:rFonts w:ascii="Times New Roman" w:eastAsia="Times New Roman" w:hAnsi="Times New Roman" w:cs="Times New Roman"/>
          <w:spacing w:val="2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S.,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Jha,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3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R.,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Iera</w:t>
      </w:r>
      <w:r>
        <w:rPr>
          <w:rFonts w:ascii="Times New Roman" w:eastAsia="Times New Roman" w:hAnsi="Times New Roman" w:cs="Times New Roman"/>
          <w:spacing w:val="6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ritou,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M.,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2018.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parallel</w:t>
      </w:r>
    </w:p>
    <w:p w14:paraId="07F6DD1A" w14:textId="77777777" w:rsidR="00176C91" w:rsidRDefault="00176C91">
      <w:pPr>
        <w:spacing w:after="0"/>
        <w:jc w:val="both"/>
        <w:sectPr w:rsidR="00176C91">
          <w:footerReference w:type="default" r:id="rId26"/>
          <w:pgSz w:w="12240" w:h="15840"/>
          <w:pgMar w:top="1480" w:right="1720" w:bottom="1920" w:left="1720" w:header="0" w:footer="1737" w:gutter="0"/>
          <w:pgNumType w:start="27"/>
          <w:cols w:space="720"/>
        </w:sectPr>
      </w:pPr>
    </w:p>
    <w:p w14:paraId="248CD124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49400960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38B483AA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002BD7CB" w14:textId="77777777" w:rsidR="00176C91" w:rsidRDefault="00176C91">
      <w:pPr>
        <w:spacing w:after="0" w:line="200" w:lineRule="exact"/>
        <w:rPr>
          <w:sz w:val="20"/>
          <w:szCs w:val="20"/>
        </w:rPr>
      </w:pPr>
    </w:p>
    <w:p w14:paraId="2D0241B7" w14:textId="77777777" w:rsidR="00176C91" w:rsidRDefault="00176C91">
      <w:pPr>
        <w:spacing w:before="6" w:after="0" w:line="200" w:lineRule="exact"/>
        <w:rPr>
          <w:sz w:val="20"/>
          <w:szCs w:val="20"/>
        </w:rPr>
      </w:pPr>
    </w:p>
    <w:p w14:paraId="4A9FE173" w14:textId="77777777" w:rsidR="00176C91" w:rsidRDefault="002A4A35">
      <w:pPr>
        <w:spacing w:before="22" w:after="0" w:line="374" w:lineRule="auto"/>
        <w:ind w:left="1155" w:right="9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7"/>
          <w:sz w:val="20"/>
          <w:szCs w:val="20"/>
        </w:rPr>
        <w:t>unidirectional</w:t>
      </w:r>
      <w:r>
        <w:rPr>
          <w:rFonts w:ascii="Times New Roman" w:eastAsia="Times New Roman" w:hAnsi="Times New Roman" w:cs="Times New Roman"/>
          <w:spacing w:val="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coupled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dem-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pbm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proofErr w:type="gramEnd"/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20"/>
          <w:szCs w:val="20"/>
        </w:rPr>
        <w:t>efficie</w:t>
      </w:r>
      <w:r>
        <w:rPr>
          <w:rFonts w:ascii="Times New Roman" w:eastAsia="Times New Roman" w:hAnsi="Times New Roman" w:cs="Times New Roman"/>
          <w:spacing w:val="-5"/>
          <w:w w:val="9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com- </w:t>
      </w: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putationally</w:t>
      </w:r>
      <w:proofErr w:type="spellEnd"/>
      <w:r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tensi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particulate</w:t>
      </w:r>
      <w:r>
        <w:rPr>
          <w:rFonts w:ascii="Times New Roman" w:eastAsia="Times New Roman" w:hAnsi="Times New Roman" w:cs="Times New Roman"/>
          <w:spacing w:val="1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systems.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Computers</w:t>
      </w:r>
      <w:r>
        <w:rPr>
          <w:rFonts w:ascii="Times New Roman" w:eastAsia="Times New Roman" w:hAnsi="Times New Roman" w:cs="Times New Roman"/>
          <w:spacing w:val="1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Chemical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119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128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142.</w:t>
      </w:r>
    </w:p>
    <w:p w14:paraId="7298C414" w14:textId="77777777" w:rsidR="00176C91" w:rsidRDefault="00176C91">
      <w:pPr>
        <w:spacing w:before="4" w:after="0" w:line="160" w:lineRule="exact"/>
        <w:rPr>
          <w:sz w:val="16"/>
          <w:szCs w:val="16"/>
        </w:rPr>
      </w:pPr>
    </w:p>
    <w:p w14:paraId="69A72228" w14:textId="77777777" w:rsidR="00176C91" w:rsidRDefault="002A4A35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tos,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F.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I.,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J.L.,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Lage,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.L.,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2013.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Solution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opu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equation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adapti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cubature</w:t>
      </w:r>
      <w:r>
        <w:rPr>
          <w:rFonts w:ascii="Times New Roman" w:eastAsia="Times New Roman" w:hAnsi="Times New Roman" w:cs="Times New Roman"/>
          <w:spacing w:val="1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gpus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Computers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Chemical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55,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61–70.</w:t>
      </w:r>
    </w:p>
    <w:p w14:paraId="4BD65224" w14:textId="77777777" w:rsidR="00176C91" w:rsidRDefault="00176C91">
      <w:pPr>
        <w:spacing w:before="4" w:after="0" w:line="160" w:lineRule="exact"/>
        <w:rPr>
          <w:sz w:val="16"/>
          <w:szCs w:val="16"/>
        </w:rPr>
      </w:pPr>
    </w:p>
    <w:p w14:paraId="781A0159" w14:textId="77777777" w:rsidR="00176C91" w:rsidRDefault="002A4A35">
      <w:pPr>
        <w:spacing w:after="0" w:line="240" w:lineRule="auto"/>
        <w:ind w:left="918" w:right="91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Sen,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M.,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Barrasso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Singh,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Rama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handran,</w:t>
      </w:r>
      <w:r>
        <w:rPr>
          <w:rFonts w:ascii="Times New Roman" w:eastAsia="Times New Roman" w:hAnsi="Times New Roman" w:cs="Times New Roman"/>
          <w:spacing w:val="1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2014.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ulti-scale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ybrid</w:t>
      </w:r>
    </w:p>
    <w:p w14:paraId="18B29E1C" w14:textId="77777777" w:rsidR="00176C91" w:rsidRDefault="00176C91">
      <w:pPr>
        <w:spacing w:before="9" w:after="0" w:line="120" w:lineRule="exact"/>
        <w:rPr>
          <w:sz w:val="12"/>
          <w:szCs w:val="12"/>
        </w:rPr>
      </w:pPr>
    </w:p>
    <w:p w14:paraId="17684582" w14:textId="77777777" w:rsidR="00176C91" w:rsidRDefault="002A4A35">
      <w:pPr>
        <w:spacing w:after="0" w:line="240" w:lineRule="auto"/>
        <w:ind w:left="1155" w:right="92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7"/>
          <w:sz w:val="20"/>
          <w:szCs w:val="20"/>
        </w:rPr>
        <w:t>CFD-DEM-PBM</w:t>
      </w:r>
      <w:r>
        <w:rPr>
          <w:rFonts w:ascii="Times New Roman" w:eastAsia="Times New Roman" w:hAnsi="Times New Roman" w:cs="Times New Roman"/>
          <w:spacing w:val="1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pacing w:val="1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fluid-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ulation</w:t>
      </w:r>
      <w:r>
        <w:rPr>
          <w:rFonts w:ascii="Times New Roman" w:eastAsia="Times New Roman" w:hAnsi="Times New Roman" w:cs="Times New Roman"/>
          <w:spacing w:val="1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cess.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cesses 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2</w:t>
      </w:r>
      <w:proofErr w:type="gramEnd"/>
      <w:r>
        <w:rPr>
          <w:rFonts w:ascii="Times New Roman" w:eastAsia="Times New Roman" w:hAnsi="Times New Roman" w:cs="Times New Roman"/>
          <w:w w:val="103"/>
          <w:sz w:val="20"/>
          <w:szCs w:val="20"/>
        </w:rPr>
        <w:t>,</w:t>
      </w:r>
    </w:p>
    <w:p w14:paraId="163F3B96" w14:textId="77777777" w:rsidR="00176C91" w:rsidRDefault="00176C91">
      <w:pPr>
        <w:spacing w:before="9" w:after="0" w:line="120" w:lineRule="exact"/>
        <w:rPr>
          <w:sz w:val="12"/>
          <w:szCs w:val="12"/>
        </w:rPr>
      </w:pPr>
    </w:p>
    <w:p w14:paraId="12DD952E" w14:textId="77777777" w:rsidR="00176C91" w:rsidRDefault="002A4A35">
      <w:pPr>
        <w:spacing w:after="0" w:line="240" w:lineRule="auto"/>
        <w:ind w:left="1155" w:right="694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89–111.</w:t>
      </w:r>
    </w:p>
    <w:p w14:paraId="59B0B537" w14:textId="77777777" w:rsidR="00176C91" w:rsidRDefault="00176C91">
      <w:pPr>
        <w:spacing w:before="8" w:after="0" w:line="280" w:lineRule="exact"/>
        <w:rPr>
          <w:sz w:val="28"/>
          <w:szCs w:val="28"/>
        </w:rPr>
      </w:pPr>
    </w:p>
    <w:p w14:paraId="6B24DEF6" w14:textId="77777777" w:rsidR="00176C91" w:rsidRDefault="002A4A35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Seville,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J.,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5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6"/>
          <w:w w:val="149"/>
          <w:sz w:val="20"/>
          <w:szCs w:val="20"/>
        </w:rPr>
        <w:t>¨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spacing w:val="-105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6"/>
          <w:w w:val="149"/>
          <w:sz w:val="20"/>
          <w:szCs w:val="20"/>
        </w:rPr>
        <w:t>¨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proofErr w:type="spellEnd"/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U.,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Clift,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R.,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2012.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cessing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particulate </w:t>
      </w:r>
      <w:r>
        <w:rPr>
          <w:rFonts w:ascii="Times New Roman" w:eastAsia="Times New Roman" w:hAnsi="Times New Roman" w:cs="Times New Roman"/>
          <w:sz w:val="20"/>
          <w:szCs w:val="20"/>
        </w:rPr>
        <w:t>solids.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9.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Springer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Science</w:t>
      </w:r>
      <w:proofErr w:type="gramEnd"/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Media.</w:t>
      </w:r>
    </w:p>
    <w:p w14:paraId="008A775C" w14:textId="77777777" w:rsidR="00176C91" w:rsidRDefault="00176C91">
      <w:pPr>
        <w:spacing w:before="4" w:after="0" w:line="160" w:lineRule="exact"/>
        <w:rPr>
          <w:sz w:val="16"/>
          <w:szCs w:val="16"/>
        </w:rPr>
      </w:pPr>
    </w:p>
    <w:p w14:paraId="5B11BECA" w14:textId="77777777" w:rsidR="00176C91" w:rsidRDefault="002A4A35">
      <w:pPr>
        <w:spacing w:after="0" w:line="374" w:lineRule="auto"/>
        <w:ind w:left="1155" w:right="917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Shi, Y.,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Green,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W.H.,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ong,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H.W.,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ole,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O.O.,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2012.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Accelerating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ulti-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dimensional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bustion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ulations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gpu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ybrid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explicit/implicit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tegration.</w:t>
      </w:r>
      <w:r>
        <w:rPr>
          <w:rFonts w:ascii="Times New Roman" w:eastAsia="Times New Roman" w:hAnsi="Times New Roman" w:cs="Times New Roman"/>
          <w:spacing w:val="4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bustion</w:t>
      </w:r>
      <w:r>
        <w:rPr>
          <w:rFonts w:ascii="Times New Roman" w:eastAsia="Times New Roman" w:hAnsi="Times New Roman" w:cs="Times New Roman"/>
          <w:spacing w:val="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Flame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159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2388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2397.</w:t>
      </w:r>
    </w:p>
    <w:p w14:paraId="52D13854" w14:textId="77777777" w:rsidR="00176C91" w:rsidRDefault="00176C91">
      <w:pPr>
        <w:spacing w:before="4" w:after="0" w:line="160" w:lineRule="exact"/>
        <w:rPr>
          <w:sz w:val="16"/>
          <w:szCs w:val="16"/>
        </w:rPr>
      </w:pPr>
    </w:p>
    <w:p w14:paraId="3F6AD7DD" w14:textId="77777777" w:rsidR="00176C91" w:rsidRDefault="002A4A35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Solihin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2015.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w w:val="10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undame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tals</w:t>
      </w:r>
      <w:r>
        <w:rPr>
          <w:rFonts w:ascii="Times New Roman" w:eastAsia="Times New Roman" w:hAnsi="Times New Roman" w:cs="Times New Roman"/>
          <w:spacing w:val="3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ulticore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hitecture. </w:t>
      </w:r>
      <w:r>
        <w:rPr>
          <w:rFonts w:ascii="Times New Roman" w:eastAsia="Times New Roman" w:hAnsi="Times New Roman" w:cs="Times New Roman"/>
          <w:spacing w:val="2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Chapman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Hall/C</w:t>
      </w:r>
      <w:r>
        <w:rPr>
          <w:rFonts w:ascii="Times New Roman" w:eastAsia="Times New Roman" w:hAnsi="Times New Roman" w:cs="Times New Roman"/>
          <w:spacing w:val="-6"/>
          <w:w w:val="1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C,</w:t>
      </w:r>
      <w:r>
        <w:rPr>
          <w:rFonts w:ascii="Times New Roman" w:eastAsia="Times New Roman" w:hAnsi="Times New Roman" w:cs="Times New Roman"/>
          <w:spacing w:val="1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ork,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USA.</w:t>
      </w:r>
    </w:p>
    <w:p w14:paraId="00E821F7" w14:textId="77777777" w:rsidR="00176C91" w:rsidRDefault="00176C91">
      <w:pPr>
        <w:spacing w:before="4" w:after="0" w:line="160" w:lineRule="exact"/>
        <w:rPr>
          <w:sz w:val="16"/>
          <w:szCs w:val="16"/>
        </w:rPr>
      </w:pPr>
    </w:p>
    <w:p w14:paraId="646BAAB0" w14:textId="77777777" w:rsidR="00176C91" w:rsidRDefault="002A4A35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w w:val="99"/>
          <w:sz w:val="20"/>
          <w:szCs w:val="20"/>
        </w:rPr>
        <w:t>Szi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00"/>
          <w:w w:val="149"/>
          <w:sz w:val="20"/>
          <w:szCs w:val="20"/>
        </w:rPr>
        <w:t>´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agyi</w:t>
      </w:r>
      <w:proofErr w:type="spellEnd"/>
      <w:r>
        <w:rPr>
          <w:rFonts w:ascii="Times New Roman" w:eastAsia="Times New Roman" w:hAnsi="Times New Roman" w:cs="Times New Roman"/>
          <w:w w:val="10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B.,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Nag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Z.K.,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2016.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Graphical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cessing</w:t>
      </w:r>
      <w:proofErr w:type="gramEnd"/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unit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gpu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acceleration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umerical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solution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opulation</w:t>
      </w:r>
      <w:r>
        <w:rPr>
          <w:rFonts w:ascii="Times New Roman" w:eastAsia="Times New Roman" w:hAnsi="Times New Roman" w:cs="Times New Roman"/>
          <w:spacing w:val="2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balance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resolution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finite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algorithm.</w:t>
      </w:r>
      <w:r>
        <w:rPr>
          <w:rFonts w:ascii="Times New Roman" w:eastAsia="Times New Roman" w:hAnsi="Times New Roman" w:cs="Times New Roman"/>
          <w:spacing w:val="3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Computers</w:t>
      </w:r>
      <w:r>
        <w:rPr>
          <w:rFonts w:ascii="Times New Roman" w:eastAsia="Times New Roman" w:hAnsi="Times New Roman" w:cs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Chemical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91,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167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181.</w:t>
      </w:r>
    </w:p>
    <w:p w14:paraId="1180175B" w14:textId="77777777" w:rsidR="00176C91" w:rsidRDefault="002A4A35">
      <w:pPr>
        <w:spacing w:before="34" w:after="0" w:line="360" w:lineRule="atLeast"/>
        <w:ind w:left="1155" w:right="90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8"/>
          <w:sz w:val="20"/>
          <w:szCs w:val="20"/>
        </w:rPr>
        <w:t>Math</w:t>
      </w:r>
      <w:r>
        <w:rPr>
          <w:rFonts w:ascii="Times New Roman" w:eastAsia="Times New Roman" w:hAnsi="Times New Roman" w:cs="Times New Roman"/>
          <w:spacing w:val="-17"/>
          <w:w w:val="10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orks</w:t>
      </w:r>
      <w:r>
        <w:rPr>
          <w:rFonts w:ascii="Times New Roman" w:eastAsia="Times New Roman" w:hAnsi="Times New Roman" w:cs="Times New Roman"/>
          <w:w w:val="108"/>
          <w:position w:val="9"/>
          <w:sz w:val="14"/>
          <w:szCs w:val="14"/>
        </w:rPr>
        <w:t xml:space="preserve">TM      </w:t>
      </w:r>
      <w:r>
        <w:rPr>
          <w:rFonts w:ascii="Times New Roman" w:eastAsia="Times New Roman" w:hAnsi="Times New Roman" w:cs="Times New Roman"/>
          <w:spacing w:val="19"/>
          <w:w w:val="108"/>
          <w:position w:val="9"/>
          <w:sz w:val="14"/>
          <w:szCs w:val="1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cume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tation,   </w:t>
      </w:r>
      <w:proofErr w:type="gramEnd"/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2017b.          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arallel   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computing    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w w:val="11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ol-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x  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 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8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TLAB</w:t>
      </w:r>
      <w:r>
        <w:rPr>
          <w:rFonts w:ascii="AppleMyungjo" w:eastAsia="AppleMyungjo" w:hAnsi="AppleMyungjo" w:cs="AppleMyungjo"/>
          <w:spacing w:val="-159"/>
          <w:w w:val="110"/>
          <w:position w:val="9"/>
          <w:sz w:val="14"/>
          <w:szCs w:val="14"/>
        </w:rPr>
        <w:t>❖</w:t>
      </w:r>
      <w:proofErr w:type="gramStart"/>
      <w:r>
        <w:rPr>
          <w:rFonts w:ascii="Times New Roman" w:eastAsia="Times New Roman" w:hAnsi="Times New Roman" w:cs="Times New Roman"/>
          <w:w w:val="110"/>
          <w:position w:val="9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pacing w:val="5"/>
          <w:w w:val="110"/>
          <w:position w:val="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h</w:t>
      </w:r>
      <w:hyperlink r:id="rId27">
        <w:r>
          <w:rPr>
            <w:rFonts w:ascii="Times New Roman" w:eastAsia="Times New Roman" w:hAnsi="Times New Roman" w:cs="Times New Roman"/>
            <w:w w:val="115"/>
            <w:sz w:val="20"/>
            <w:szCs w:val="20"/>
          </w:rPr>
          <w:t>ttps://www.mat</w:t>
        </w:r>
        <w:r>
          <w:rPr>
            <w:rFonts w:ascii="Times New Roman" w:eastAsia="Times New Roman" w:hAnsi="Times New Roman" w:cs="Times New Roman"/>
            <w:spacing w:val="-4"/>
            <w:w w:val="115"/>
            <w:sz w:val="20"/>
            <w:szCs w:val="20"/>
          </w:rPr>
          <w:t>h</w:t>
        </w:r>
      </w:hyperlink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hyperlink r:id="rId28">
        <w:r>
          <w:rPr>
            <w:rFonts w:ascii="Times New Roman" w:eastAsia="Times New Roman" w:hAnsi="Times New Roman" w:cs="Times New Roman"/>
            <w:w w:val="104"/>
            <w:sz w:val="20"/>
            <w:szCs w:val="20"/>
          </w:rPr>
          <w:t>orks.co</w:t>
        </w:r>
        <w:r>
          <w:rPr>
            <w:rFonts w:ascii="Times New Roman" w:eastAsia="Times New Roman" w:hAnsi="Times New Roman" w:cs="Times New Roman"/>
            <w:spacing w:val="1"/>
            <w:w w:val="104"/>
            <w:sz w:val="20"/>
            <w:szCs w:val="20"/>
          </w:rPr>
          <w:t>m</w:t>
        </w:r>
      </w:hyperlink>
      <w:r>
        <w:rPr>
          <w:rFonts w:ascii="Times New Roman" w:eastAsia="Times New Roman" w:hAnsi="Times New Roman" w:cs="Times New Roman"/>
          <w:w w:val="129"/>
          <w:sz w:val="20"/>
          <w:szCs w:val="20"/>
        </w:rPr>
        <w:t>/pr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hyperlink r:id="rId29">
        <w:r>
          <w:rPr>
            <w:rFonts w:ascii="Times New Roman" w:eastAsia="Times New Roman" w:hAnsi="Times New Roman" w:cs="Times New Roman"/>
            <w:w w:val="111"/>
            <w:sz w:val="20"/>
            <w:szCs w:val="20"/>
          </w:rPr>
          <w:t xml:space="preserve">ducts/parallel- </w:t>
        </w:r>
      </w:hyperlink>
      <w:r>
        <w:rPr>
          <w:rFonts w:ascii="Times New Roman" w:eastAsia="Times New Roman" w:hAnsi="Times New Roman" w:cs="Times New Roman"/>
          <w:w w:val="107"/>
          <w:sz w:val="20"/>
          <w:szCs w:val="20"/>
        </w:rPr>
        <w:t>computing.</w:t>
      </w:r>
      <w:r>
        <w:rPr>
          <w:rFonts w:ascii="Times New Roman" w:eastAsia="Times New Roman" w:hAnsi="Times New Roman" w:cs="Times New Roman"/>
          <w:spacing w:val="-4"/>
          <w:w w:val="107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tml.</w:t>
      </w:r>
    </w:p>
    <w:p w14:paraId="7A0CAED5" w14:textId="77777777" w:rsidR="00176C91" w:rsidRDefault="00176C91">
      <w:pPr>
        <w:spacing w:before="8" w:after="0" w:line="280" w:lineRule="exact"/>
        <w:rPr>
          <w:sz w:val="28"/>
          <w:szCs w:val="28"/>
        </w:rPr>
      </w:pPr>
    </w:p>
    <w:p w14:paraId="539C2B19" w14:textId="77777777" w:rsidR="00176C91" w:rsidRDefault="002A4A35">
      <w:pPr>
        <w:spacing w:after="0" w:line="374" w:lineRule="auto"/>
        <w:ind w:left="1155" w:right="916" w:hanging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Xu,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Z.,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Zhao,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H.,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Zheng,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C.,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2015.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Accelerating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opulation</w:t>
      </w:r>
      <w:proofErr w:type="gramEnd"/>
      <w:r>
        <w:rPr>
          <w:rFonts w:ascii="Times New Roman" w:eastAsia="Times New Roman" w:hAnsi="Times New Roman" w:cs="Times New Roman"/>
          <w:spacing w:val="23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balance-mo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6"/>
          <w:w w:val="10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  <w:sz w:val="20"/>
          <w:szCs w:val="20"/>
        </w:rPr>
        <w:t>carlo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coagulation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dynamics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proofErr w:type="spellEnd"/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jump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del,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6"/>
          <w:w w:val="10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hastic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3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gpu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parallel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computing. </w:t>
      </w:r>
      <w:r>
        <w:rPr>
          <w:rFonts w:ascii="Times New Roman" w:eastAsia="Times New Roman" w:hAnsi="Times New Roman" w:cs="Times New Roman"/>
          <w:spacing w:val="3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Journal</w:t>
      </w:r>
      <w:r>
        <w:rPr>
          <w:rFonts w:ascii="Times New Roman" w:eastAsia="Times New Roman" w:hAnsi="Times New Roman" w:cs="Times New Roman"/>
          <w:spacing w:val="4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spacing w:val="3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5"/>
          <w:w w:val="116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ysics</w:t>
      </w:r>
    </w:p>
    <w:p w14:paraId="292E3287" w14:textId="77777777" w:rsidR="00176C91" w:rsidRDefault="002A4A35">
      <w:pPr>
        <w:spacing w:before="4" w:after="0" w:line="240" w:lineRule="auto"/>
        <w:ind w:left="1155" w:right="628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281,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844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863.</w:t>
      </w:r>
    </w:p>
    <w:sectPr w:rsidR="00176C91">
      <w:pgSz w:w="12240" w:h="15840"/>
      <w:pgMar w:top="1480" w:right="1720" w:bottom="1920" w:left="1720" w:header="0" w:footer="173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9" w:author="Rohit Ramachandran" w:date="2020-02-10T10:33:00Z" w:initials="RR">
    <w:p w14:paraId="75F63645" w14:textId="77777777" w:rsidR="0022120D" w:rsidRDefault="0022120D">
      <w:pPr>
        <w:pStyle w:val="CommentText"/>
      </w:pPr>
      <w:r>
        <w:rPr>
          <w:rStyle w:val="CommentReference"/>
        </w:rPr>
        <w:annotationRef/>
      </w:r>
      <w:r>
        <w:t>Why is Figure 5 referenced 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F63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F63645" w16cid:durableId="21EBAF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21760" w14:textId="77777777" w:rsidR="001C2152" w:rsidRDefault="001C2152">
      <w:pPr>
        <w:spacing w:after="0" w:line="240" w:lineRule="auto"/>
      </w:pPr>
      <w:r>
        <w:separator/>
      </w:r>
    </w:p>
  </w:endnote>
  <w:endnote w:type="continuationSeparator" w:id="0">
    <w:p w14:paraId="6D8A703A" w14:textId="77777777" w:rsidR="001C2152" w:rsidRDefault="001C2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Myungjo">
    <w:altName w:val="Malgun Gothic"/>
    <w:charset w:val="81"/>
    <w:family w:val="auto"/>
    <w:pitch w:val="variable"/>
    <w:sig w:usb0="00000001" w:usb1="09060000" w:usb2="00000010" w:usb3="00000000" w:csb0="002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54BDF" w14:textId="77777777" w:rsidR="00176C91" w:rsidRDefault="001C2152">
    <w:pPr>
      <w:spacing w:after="0" w:line="200" w:lineRule="exact"/>
      <w:rPr>
        <w:sz w:val="20"/>
        <w:szCs w:val="20"/>
      </w:rPr>
    </w:pPr>
    <w:r>
      <w:pict w14:anchorId="6B6EA65C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alt="" style="position:absolute;margin-left:301.15pt;margin-top:694.15pt;width:9pt;height:11.95pt;z-index:-171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032F037" w14:textId="77777777" w:rsidR="00176C91" w:rsidRDefault="002A4A35">
                <w:pPr>
                  <w:spacing w:after="0" w:line="213" w:lineRule="exact"/>
                  <w:ind w:left="4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CCF78" w14:textId="77777777" w:rsidR="00176C91" w:rsidRDefault="001C2152">
    <w:pPr>
      <w:spacing w:after="0" w:line="200" w:lineRule="exact"/>
      <w:rPr>
        <w:sz w:val="20"/>
        <w:szCs w:val="20"/>
      </w:rPr>
    </w:pPr>
    <w:r>
      <w:pict w14:anchorId="4DB799D3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alt="" style="position:absolute;margin-left:298.65pt;margin-top:694.15pt;width:13.95pt;height:11.95pt;z-index:-1717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229C61A" w14:textId="77777777" w:rsidR="00176C91" w:rsidRDefault="002A4A35">
                <w:pPr>
                  <w:spacing w:after="0" w:line="213" w:lineRule="exact"/>
                  <w:ind w:left="4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EC5D5" w14:textId="77777777" w:rsidR="00176C91" w:rsidRDefault="001C2152">
    <w:pPr>
      <w:spacing w:after="0" w:line="200" w:lineRule="exact"/>
      <w:rPr>
        <w:sz w:val="20"/>
        <w:szCs w:val="20"/>
      </w:rPr>
    </w:pPr>
    <w:r>
      <w:pict w14:anchorId="4F0AABBA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alt="" style="position:absolute;margin-left:298.65pt;margin-top:694.15pt;width:13.95pt;height:11.95pt;z-index:-17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527A5BA" w14:textId="77777777" w:rsidR="00176C91" w:rsidRDefault="002A4A35">
                <w:pPr>
                  <w:spacing w:after="0" w:line="213" w:lineRule="exact"/>
                  <w:ind w:left="4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D6A88" w14:textId="77777777" w:rsidR="00176C91" w:rsidRDefault="001C2152">
    <w:pPr>
      <w:spacing w:after="0" w:line="200" w:lineRule="exact"/>
      <w:rPr>
        <w:sz w:val="19"/>
        <w:szCs w:val="19"/>
      </w:rPr>
    </w:pPr>
    <w:r>
      <w:pict w14:anchorId="07E6325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alt="" style="position:absolute;margin-left:298.65pt;margin-top:694.15pt;width:13.95pt;height:11.95pt;z-index:-1715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E91C3DD" w14:textId="77777777" w:rsidR="00176C91" w:rsidRDefault="002A4A35">
                <w:pPr>
                  <w:spacing w:after="0" w:line="213" w:lineRule="exact"/>
                  <w:ind w:left="4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D130B" w14:textId="77777777" w:rsidR="00176C91" w:rsidRDefault="001C2152">
    <w:pPr>
      <w:spacing w:after="0" w:line="200" w:lineRule="exact"/>
      <w:rPr>
        <w:sz w:val="20"/>
        <w:szCs w:val="20"/>
      </w:rPr>
    </w:pPr>
    <w:r>
      <w:pict w14:anchorId="5EF619FB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298.65pt;margin-top:694.15pt;width:13.95pt;height:11.95pt;z-index:-171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5ECE817" w14:textId="77777777" w:rsidR="00176C91" w:rsidRDefault="002A4A35">
                <w:pPr>
                  <w:spacing w:after="0" w:line="213" w:lineRule="exact"/>
                  <w:ind w:left="4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80E71" w14:textId="77777777" w:rsidR="00176C91" w:rsidRDefault="001C2152">
    <w:pPr>
      <w:spacing w:after="0" w:line="200" w:lineRule="exact"/>
      <w:rPr>
        <w:sz w:val="19"/>
        <w:szCs w:val="19"/>
      </w:rPr>
    </w:pPr>
    <w:r>
      <w:pict w14:anchorId="63D2104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298.65pt;margin-top:694.15pt;width:13.95pt;height:11.95pt;z-index:-1713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5E7A1EA" w14:textId="77777777" w:rsidR="00176C91" w:rsidRDefault="002A4A35">
                <w:pPr>
                  <w:spacing w:after="0" w:line="213" w:lineRule="exact"/>
                  <w:ind w:left="4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3A271" w14:textId="77777777" w:rsidR="00176C91" w:rsidRDefault="001C2152">
    <w:pPr>
      <w:spacing w:after="0" w:line="200" w:lineRule="exact"/>
      <w:rPr>
        <w:sz w:val="20"/>
        <w:szCs w:val="20"/>
      </w:rPr>
    </w:pPr>
    <w:r>
      <w:pict w14:anchorId="630BCF7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298.65pt;margin-top:694.15pt;width:13.95pt;height:11.95pt;z-index:-17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F0E1ED9" w14:textId="77777777" w:rsidR="00176C91" w:rsidRDefault="002A4A35">
                <w:pPr>
                  <w:spacing w:after="0" w:line="213" w:lineRule="exact"/>
                  <w:ind w:left="4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453F8" w14:textId="77777777" w:rsidR="00176C91" w:rsidRDefault="001C2152">
    <w:pPr>
      <w:spacing w:after="0" w:line="200" w:lineRule="exact"/>
      <w:rPr>
        <w:sz w:val="20"/>
        <w:szCs w:val="20"/>
      </w:rPr>
    </w:pPr>
    <w:r>
      <w:pict w14:anchorId="03C2DDD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98.65pt;margin-top:694.15pt;width:13.95pt;height:11.95pt;z-index:-1711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236C12D" w14:textId="77777777" w:rsidR="00176C91" w:rsidRDefault="002A4A35">
                <w:pPr>
                  <w:spacing w:after="0" w:line="213" w:lineRule="exact"/>
                  <w:ind w:left="4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5E985" w14:textId="77777777" w:rsidR="001C2152" w:rsidRDefault="001C2152">
      <w:pPr>
        <w:spacing w:after="0" w:line="240" w:lineRule="auto"/>
      </w:pPr>
      <w:r>
        <w:separator/>
      </w:r>
    </w:p>
  </w:footnote>
  <w:footnote w:type="continuationSeparator" w:id="0">
    <w:p w14:paraId="44803DF5" w14:textId="77777777" w:rsidR="001C2152" w:rsidRDefault="001C215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hit Ramachandran">
    <w15:presenceInfo w15:providerId="AD" w15:userId="S::rohitrr@soe.rutgers.edu::eaf2cf6c-5559-4621-bbc4-efe28b86f1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C91"/>
    <w:rsid w:val="00041506"/>
    <w:rsid w:val="00176C91"/>
    <w:rsid w:val="001C2152"/>
    <w:rsid w:val="0022120D"/>
    <w:rsid w:val="002A4A35"/>
    <w:rsid w:val="00467165"/>
    <w:rsid w:val="00970172"/>
    <w:rsid w:val="00AA5E94"/>
    <w:rsid w:val="00AB06EB"/>
    <w:rsid w:val="00BE2214"/>
    <w:rsid w:val="00C36162"/>
    <w:rsid w:val="00EC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7E0B1AA3"/>
  <w15:docId w15:val="{502C8BCB-C13B-6145-9F47-066B2486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16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16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21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2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2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20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61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6.xml"/><Relationship Id="rId26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csampat/pbmOnGPUs" TargetMode="Externa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footer" Target="footer5.xml"/><Relationship Id="rId25" Type="http://schemas.openxmlformats.org/officeDocument/2006/relationships/hyperlink" Target="https://developer.download.nvidia.com/compute/DevZone/docs/html/C/doc/CUDA_C_Programming_Guide.pdf" TargetMode="Externa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29" Type="http://schemas.openxmlformats.org/officeDocument/2006/relationships/hyperlink" Target="http://www.mathworks.com/products/parallel-" TargetMode="External"/><Relationship Id="rId1" Type="http://schemas.openxmlformats.org/officeDocument/2006/relationships/styles" Target="styles.xml"/><Relationship Id="rId6" Type="http://schemas.openxmlformats.org/officeDocument/2006/relationships/hyperlink" Target="mailto:rohitrr@soemail.rutgers.com" TargetMode="External"/><Relationship Id="rId11" Type="http://schemas.openxmlformats.org/officeDocument/2006/relationships/footer" Target="footer2.xml"/><Relationship Id="rId24" Type="http://schemas.openxmlformats.org/officeDocument/2006/relationships/hyperlink" Target="https://developer.download.nvidia.com/compute/DevZone/docs/html/C/doc/CUDA_C_Programming_Guide.pdf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hyperlink" Target="https://books.google.com/books?id=6mwanQAACAAJ" TargetMode="External"/><Relationship Id="rId28" Type="http://schemas.openxmlformats.org/officeDocument/2006/relationships/hyperlink" Target="http://www.mathworks.com/products/parallel-" TargetMode="External"/><Relationship Id="rId10" Type="http://schemas.microsoft.com/office/2016/09/relationships/commentsIds" Target="commentsIds.xml"/><Relationship Id="rId19" Type="http://schemas.openxmlformats.org/officeDocument/2006/relationships/image" Target="media/image4.png"/><Relationship Id="rId31" Type="http://schemas.microsoft.com/office/2011/relationships/people" Target="people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s://books.google.com/books?id=6mwanQAACAAJ" TargetMode="External"/><Relationship Id="rId27" Type="http://schemas.openxmlformats.org/officeDocument/2006/relationships/hyperlink" Target="http://www.mathworks.com/products/parallel-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4294967131</TotalTime>
  <Pages>29</Pages>
  <Words>7655</Words>
  <Characters>43640</Characters>
  <Application>Microsoft Office Word</Application>
  <DocSecurity>0</DocSecurity>
  <Lines>363</Lines>
  <Paragraphs>102</Paragraphs>
  <ScaleCrop>false</ScaleCrop>
  <Company/>
  <LinksUpToDate>false</LinksUpToDate>
  <CharactersWithSpaces>51193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Chaitanya</cp:lastModifiedBy>
  <cp:revision>12</cp:revision>
  <dcterms:created xsi:type="dcterms:W3CDTF">2020-02-10T09:55:00Z</dcterms:created>
  <dcterms:modified xsi:type="dcterms:W3CDTF">2020-02-13T16:59:00Z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2020-02-03T00:00:00Z</vt:filetime>
  </property>
  <property fmtid="{D5CDD505-2E9C-101B-9397-08002B2CF9AE}" pid="3" name="LastSaved">
    <vt:filetime>2020-02-10T00:00:00Z</vt:filetime>
  </property>
</Properties>
</file>