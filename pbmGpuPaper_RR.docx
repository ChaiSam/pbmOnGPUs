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7C76C" w14:textId="77777777" w:rsidR="00114C4D" w:rsidRDefault="00114C4D">
      <w:pPr>
        <w:spacing w:after="0" w:line="140" w:lineRule="exact"/>
        <w:rPr>
          <w:sz w:val="14"/>
          <w:szCs w:val="14"/>
        </w:rPr>
      </w:pPr>
    </w:p>
    <w:p w14:paraId="588A313B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488F8AB6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45C93FA2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549B09AF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5ACF64A0" w14:textId="77777777" w:rsidR="00114C4D" w:rsidRDefault="00096F81">
      <w:pPr>
        <w:spacing w:before="13" w:after="0" w:line="267" w:lineRule="auto"/>
        <w:ind w:left="1147" w:right="114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w w:val="107"/>
          <w:sz w:val="28"/>
          <w:szCs w:val="28"/>
        </w:rPr>
        <w:t>Accelerating</w:t>
      </w:r>
      <w:r>
        <w:rPr>
          <w:rFonts w:ascii="Times New Roman" w:eastAsia="Times New Roman" w:hAnsi="Times New Roman" w:cs="Times New Roman"/>
          <w:spacing w:val="6"/>
          <w:w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7"/>
          <w:w w:val="107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w w:val="107"/>
          <w:sz w:val="28"/>
          <w:szCs w:val="28"/>
        </w:rPr>
        <w:t>ulti-dimensional</w:t>
      </w:r>
      <w:r>
        <w:rPr>
          <w:rFonts w:ascii="Times New Roman" w:eastAsia="Times New Roman" w:hAnsi="Times New Roman" w:cs="Times New Roman"/>
          <w:spacing w:val="23"/>
          <w:w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9"/>
          <w:w w:val="107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w w:val="107"/>
          <w:sz w:val="28"/>
          <w:szCs w:val="28"/>
        </w:rPr>
        <w:t>opulation</w:t>
      </w:r>
      <w:r>
        <w:rPr>
          <w:rFonts w:ascii="Times New Roman" w:eastAsia="Times New Roman" w:hAnsi="Times New Roman" w:cs="Times New Roman"/>
          <w:spacing w:val="47"/>
          <w:w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8"/>
          <w:szCs w:val="28"/>
        </w:rPr>
        <w:t xml:space="preserve">balance </w:t>
      </w:r>
      <w:r>
        <w:rPr>
          <w:rFonts w:ascii="Times New Roman" w:eastAsia="Times New Roman" w:hAnsi="Times New Roman" w:cs="Times New Roman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>del</w:t>
      </w:r>
      <w:r>
        <w:rPr>
          <w:rFonts w:ascii="Times New Roman" w:eastAsia="Times New Roman" w:hAnsi="Times New Roman" w:cs="Times New Roman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8"/>
          <w:szCs w:val="28"/>
        </w:rPr>
        <w:t>si</w:t>
      </w:r>
      <w:r>
        <w:rPr>
          <w:rFonts w:ascii="Times New Roman" w:eastAsia="Times New Roman" w:hAnsi="Times New Roman" w:cs="Times New Roman"/>
          <w:spacing w:val="-7"/>
          <w:w w:val="107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w w:val="107"/>
          <w:sz w:val="28"/>
          <w:szCs w:val="28"/>
        </w:rPr>
        <w:t>ulations</w:t>
      </w:r>
      <w:ins w:id="0" w:author="Rohit Ramachandran" w:date="2019-11-12T18:41:00Z">
        <w:r w:rsidR="001B1872">
          <w:rPr>
            <w:rFonts w:ascii="Times New Roman" w:eastAsia="Times New Roman" w:hAnsi="Times New Roman" w:cs="Times New Roman"/>
            <w:spacing w:val="70"/>
            <w:sz w:val="28"/>
            <w:szCs w:val="28"/>
          </w:rPr>
          <w:t xml:space="preserve"> via </w:t>
        </w:r>
      </w:ins>
      <w:del w:id="1" w:author="Rohit Ramachandran" w:date="2019-11-12T18:41:00Z">
        <w:r w:rsidDel="001B1872">
          <w:rPr>
            <w:rFonts w:ascii="Times New Roman" w:eastAsia="Times New Roman" w:hAnsi="Times New Roman" w:cs="Times New Roman"/>
            <w:spacing w:val="27"/>
            <w:w w:val="107"/>
            <w:sz w:val="28"/>
            <w:szCs w:val="28"/>
          </w:rPr>
          <w:delText xml:space="preserve"> </w:delText>
        </w:r>
        <w:r w:rsidDel="001B1872">
          <w:rPr>
            <w:rFonts w:ascii="Times New Roman" w:eastAsia="Times New Roman" w:hAnsi="Times New Roman" w:cs="Times New Roman"/>
            <w:sz w:val="28"/>
            <w:szCs w:val="28"/>
          </w:rPr>
          <w:delText>using</w:delText>
        </w:r>
        <w:r w:rsidDel="001B1872">
          <w:rPr>
            <w:rFonts w:ascii="Times New Roman" w:eastAsia="Times New Roman" w:hAnsi="Times New Roman" w:cs="Times New Roman"/>
            <w:spacing w:val="56"/>
            <w:sz w:val="28"/>
            <w:szCs w:val="28"/>
          </w:rPr>
          <w:delText xml:space="preserve"> </w:delText>
        </w:r>
        <w:r w:rsidDel="001B1872">
          <w:rPr>
            <w:rFonts w:ascii="Times New Roman" w:eastAsia="Times New Roman" w:hAnsi="Times New Roman" w:cs="Times New Roman"/>
            <w:sz w:val="28"/>
            <w:szCs w:val="28"/>
          </w:rPr>
          <w:delText xml:space="preserve">GPU </w:delText>
        </w:r>
        <w:r w:rsidDel="001B1872">
          <w:rPr>
            <w:rFonts w:ascii="Times New Roman" w:eastAsia="Times New Roman" w:hAnsi="Times New Roman" w:cs="Times New Roman"/>
            <w:spacing w:val="16"/>
            <w:sz w:val="28"/>
            <w:szCs w:val="28"/>
          </w:rPr>
          <w:delText xml:space="preserve"> </w:delText>
        </w:r>
        <w:r w:rsidDel="001B1872">
          <w:rPr>
            <w:rFonts w:ascii="Times New Roman" w:eastAsia="Times New Roman" w:hAnsi="Times New Roman" w:cs="Times New Roman"/>
            <w:sz w:val="28"/>
            <w:szCs w:val="28"/>
          </w:rPr>
          <w:delText>with</w:delText>
        </w:r>
        <w:r w:rsidDel="001B1872">
          <w:rPr>
            <w:rFonts w:ascii="Times New Roman" w:eastAsia="Times New Roman" w:hAnsi="Times New Roman" w:cs="Times New Roman"/>
            <w:spacing w:val="70"/>
            <w:sz w:val="28"/>
            <w:szCs w:val="28"/>
          </w:rPr>
          <w:delText xml:space="preserve"> </w:delText>
        </w:r>
      </w:del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highly</w:t>
      </w:r>
      <w:r>
        <w:rPr>
          <w:rFonts w:ascii="Times New Roman" w:eastAsia="Times New Roman" w:hAnsi="Times New Roman" w:cs="Times New Roman"/>
          <w:spacing w:val="6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8"/>
          <w:szCs w:val="28"/>
        </w:rPr>
        <w:t xml:space="preserve">scalable </w:t>
      </w:r>
      <w:ins w:id="2" w:author="Rohit Ramachandran" w:date="2019-11-12T18:48:00Z">
        <w:r w:rsidR="001B1872">
          <w:rPr>
            <w:rFonts w:ascii="Times New Roman" w:eastAsia="Times New Roman" w:hAnsi="Times New Roman" w:cs="Times New Roman"/>
            <w:w w:val="105"/>
            <w:sz w:val="28"/>
            <w:szCs w:val="28"/>
          </w:rPr>
          <w:t xml:space="preserve">GPU </w:t>
        </w:r>
      </w:ins>
      <w:r>
        <w:rPr>
          <w:rFonts w:ascii="Times New Roman" w:eastAsia="Times New Roman" w:hAnsi="Times New Roman" w:cs="Times New Roman"/>
          <w:w w:val="104"/>
          <w:sz w:val="28"/>
          <w:szCs w:val="28"/>
        </w:rPr>
        <w:t>frame</w:t>
      </w:r>
      <w:r>
        <w:rPr>
          <w:rFonts w:ascii="Times New Roman" w:eastAsia="Times New Roman" w:hAnsi="Times New Roman" w:cs="Times New Roman"/>
          <w:spacing w:val="-7"/>
          <w:w w:val="104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w w:val="107"/>
          <w:sz w:val="28"/>
          <w:szCs w:val="28"/>
        </w:rPr>
        <w:t>ork.</w:t>
      </w:r>
    </w:p>
    <w:p w14:paraId="61543719" w14:textId="77777777" w:rsidR="00114C4D" w:rsidRDefault="00114C4D">
      <w:pPr>
        <w:spacing w:before="10" w:after="0" w:line="220" w:lineRule="exact"/>
      </w:pPr>
    </w:p>
    <w:p w14:paraId="76D2A647" w14:textId="77777777" w:rsidR="00114C4D" w:rsidRDefault="00096F81">
      <w:pPr>
        <w:spacing w:after="0" w:line="240" w:lineRule="auto"/>
        <w:ind w:left="1351" w:right="1336"/>
        <w:jc w:val="center"/>
        <w:rPr>
          <w:rFonts w:ascii="Meiryo" w:eastAsia="Meiryo" w:hAnsi="Meiryo" w:cs="Meiryo"/>
          <w:sz w:val="14"/>
          <w:szCs w:val="14"/>
        </w:rPr>
      </w:pPr>
      <w:r>
        <w:rPr>
          <w:rFonts w:ascii="Times New Roman" w:eastAsia="Times New Roman" w:hAnsi="Times New Roman" w:cs="Times New Roman"/>
          <w:w w:val="111"/>
          <w:sz w:val="20"/>
          <w:szCs w:val="20"/>
        </w:rPr>
        <w:t>Chaita</w:t>
      </w:r>
      <w:r>
        <w:rPr>
          <w:rFonts w:ascii="Times New Roman" w:eastAsia="Times New Roman" w:hAnsi="Times New Roman" w:cs="Times New Roman"/>
          <w:spacing w:val="-6"/>
          <w:w w:val="111"/>
          <w:sz w:val="20"/>
          <w:szCs w:val="20"/>
        </w:rPr>
        <w:t>ny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4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Sampat</w:t>
      </w:r>
      <w:r>
        <w:rPr>
          <w:rFonts w:ascii="Times New Roman" w:eastAsia="Times New Roman" w:hAnsi="Times New Roman" w:cs="Times New Roman"/>
          <w:w w:val="127"/>
          <w:position w:val="7"/>
          <w:sz w:val="14"/>
          <w:szCs w:val="14"/>
        </w:rPr>
        <w:t>a</w:t>
      </w:r>
      <w:r>
        <w:rPr>
          <w:rFonts w:ascii="Times New Roman" w:eastAsia="Times New Roman" w:hAnsi="Times New Roman" w:cs="Times New Roman"/>
          <w:spacing w:val="-25"/>
          <w:position w:val="7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8"/>
          <w:w w:val="10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uktes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6"/>
          <w:w w:val="107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9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Bara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w w:val="127"/>
          <w:position w:val="7"/>
          <w:sz w:val="14"/>
          <w:szCs w:val="14"/>
        </w:rPr>
        <w:t>a</w:t>
      </w:r>
      <w:r>
        <w:rPr>
          <w:rFonts w:ascii="Times New Roman" w:eastAsia="Times New Roman" w:hAnsi="Times New Roman" w:cs="Times New Roman"/>
          <w:spacing w:val="-25"/>
          <w:position w:val="7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Rohit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Rama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handra</w:t>
      </w:r>
      <w:r>
        <w:rPr>
          <w:rFonts w:ascii="Times New Roman" w:eastAsia="Times New Roman" w:hAnsi="Times New Roman" w:cs="Times New Roman"/>
          <w:spacing w:val="1"/>
          <w:w w:val="11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28"/>
          <w:position w:val="7"/>
          <w:sz w:val="14"/>
          <w:szCs w:val="14"/>
        </w:rPr>
        <w:t>a,</w:t>
      </w:r>
      <w:r>
        <w:rPr>
          <w:rFonts w:ascii="Meiryo" w:eastAsia="Meiryo" w:hAnsi="Meiryo" w:cs="Meiryo"/>
          <w:i/>
          <w:w w:val="93"/>
          <w:position w:val="7"/>
          <w:sz w:val="14"/>
          <w:szCs w:val="14"/>
        </w:rPr>
        <w:t>∗</w:t>
      </w:r>
    </w:p>
    <w:p w14:paraId="0A41D6BA" w14:textId="77777777" w:rsidR="00114C4D" w:rsidRDefault="00114C4D">
      <w:pPr>
        <w:spacing w:before="3" w:after="0" w:line="170" w:lineRule="exact"/>
        <w:rPr>
          <w:sz w:val="17"/>
          <w:szCs w:val="17"/>
        </w:rPr>
      </w:pPr>
    </w:p>
    <w:p w14:paraId="1AD74476" w14:textId="77777777" w:rsidR="00114C4D" w:rsidRDefault="00096F81">
      <w:pPr>
        <w:spacing w:after="0" w:line="240" w:lineRule="auto"/>
        <w:ind w:left="928" w:right="924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position w:val="6"/>
          <w:sz w:val="12"/>
          <w:szCs w:val="12"/>
        </w:rPr>
        <w:t>a</w:t>
      </w:r>
      <w:r>
        <w:rPr>
          <w:rFonts w:ascii="Times New Roman" w:eastAsia="Times New Roman" w:hAnsi="Times New Roman" w:cs="Times New Roman"/>
          <w:i/>
          <w:spacing w:val="-8"/>
          <w:position w:val="6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w w:val="112"/>
          <w:sz w:val="16"/>
          <w:szCs w:val="16"/>
        </w:rPr>
        <w:t>Chemi</w:t>
      </w:r>
      <w:r>
        <w:rPr>
          <w:rFonts w:ascii="Times New Roman" w:eastAsia="Times New Roman" w:hAnsi="Times New Roman" w:cs="Times New Roman"/>
          <w:i/>
          <w:spacing w:val="-9"/>
          <w:w w:val="112"/>
          <w:sz w:val="16"/>
          <w:szCs w:val="16"/>
        </w:rPr>
        <w:t>c</w:t>
      </w:r>
      <w:r>
        <w:rPr>
          <w:rFonts w:ascii="Times New Roman" w:eastAsia="Times New Roman" w:hAnsi="Times New Roman" w:cs="Times New Roman"/>
          <w:i/>
          <w:w w:val="112"/>
          <w:sz w:val="16"/>
          <w:szCs w:val="16"/>
        </w:rPr>
        <w:t>al</w:t>
      </w:r>
      <w:r>
        <w:rPr>
          <w:rFonts w:ascii="Times New Roman" w:eastAsia="Times New Roman" w:hAnsi="Times New Roman" w:cs="Times New Roman"/>
          <w:i/>
          <w:spacing w:val="18"/>
          <w:w w:val="1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 xml:space="preserve">and </w:t>
      </w:r>
      <w:r>
        <w:rPr>
          <w:rFonts w:ascii="Times New Roman" w:eastAsia="Times New Roman" w:hAnsi="Times New Roman" w:cs="Times New Roman"/>
          <w:i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15"/>
          <w:sz w:val="16"/>
          <w:szCs w:val="16"/>
        </w:rPr>
        <w:t>Bi</w:t>
      </w:r>
      <w:r>
        <w:rPr>
          <w:rFonts w:ascii="Times New Roman" w:eastAsia="Times New Roman" w:hAnsi="Times New Roman" w:cs="Times New Roman"/>
          <w:i/>
          <w:spacing w:val="-9"/>
          <w:w w:val="115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i/>
          <w:w w:val="115"/>
          <w:sz w:val="16"/>
          <w:szCs w:val="16"/>
        </w:rPr>
        <w:t>chemi</w:t>
      </w:r>
      <w:r>
        <w:rPr>
          <w:rFonts w:ascii="Times New Roman" w:eastAsia="Times New Roman" w:hAnsi="Times New Roman" w:cs="Times New Roman"/>
          <w:i/>
          <w:spacing w:val="-9"/>
          <w:w w:val="115"/>
          <w:sz w:val="16"/>
          <w:szCs w:val="16"/>
        </w:rPr>
        <w:t>c</w:t>
      </w:r>
      <w:r>
        <w:rPr>
          <w:rFonts w:ascii="Times New Roman" w:eastAsia="Times New Roman" w:hAnsi="Times New Roman" w:cs="Times New Roman"/>
          <w:i/>
          <w:w w:val="115"/>
          <w:sz w:val="16"/>
          <w:szCs w:val="16"/>
        </w:rPr>
        <w:t>al Engin</w:t>
      </w:r>
      <w:r>
        <w:rPr>
          <w:rFonts w:ascii="Times New Roman" w:eastAsia="Times New Roman" w:hAnsi="Times New Roman" w:cs="Times New Roman"/>
          <w:i/>
          <w:spacing w:val="-9"/>
          <w:w w:val="115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i/>
          <w:w w:val="115"/>
          <w:sz w:val="16"/>
          <w:szCs w:val="16"/>
        </w:rPr>
        <w:t>ering,</w:t>
      </w:r>
      <w:r>
        <w:rPr>
          <w:rFonts w:ascii="Times New Roman" w:eastAsia="Times New Roman" w:hAnsi="Times New Roman" w:cs="Times New Roman"/>
          <w:i/>
          <w:spacing w:val="5"/>
          <w:w w:val="1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5"/>
          <w:w w:val="115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w w:val="115"/>
          <w:sz w:val="16"/>
          <w:szCs w:val="16"/>
        </w:rPr>
        <w:t>utgers</w:t>
      </w:r>
      <w:r>
        <w:rPr>
          <w:rFonts w:ascii="Times New Roman" w:eastAsia="Times New Roman" w:hAnsi="Times New Roman" w:cs="Times New Roman"/>
          <w:i/>
          <w:spacing w:val="15"/>
          <w:w w:val="1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15"/>
          <w:sz w:val="16"/>
          <w:szCs w:val="16"/>
        </w:rPr>
        <w:t>University,</w:t>
      </w:r>
      <w:r>
        <w:rPr>
          <w:rFonts w:ascii="Times New Roman" w:eastAsia="Times New Roman" w:hAnsi="Times New Roman" w:cs="Times New Roman"/>
          <w:i/>
          <w:spacing w:val="18"/>
          <w:w w:val="1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15"/>
          <w:sz w:val="16"/>
          <w:szCs w:val="16"/>
        </w:rPr>
        <w:t>Pis</w:t>
      </w:r>
      <w:r>
        <w:rPr>
          <w:rFonts w:ascii="Times New Roman" w:eastAsia="Times New Roman" w:hAnsi="Times New Roman" w:cs="Times New Roman"/>
          <w:i/>
          <w:spacing w:val="-9"/>
          <w:w w:val="115"/>
          <w:sz w:val="16"/>
          <w:szCs w:val="16"/>
        </w:rPr>
        <w:t>c</w:t>
      </w:r>
      <w:r>
        <w:rPr>
          <w:rFonts w:ascii="Times New Roman" w:eastAsia="Times New Roman" w:hAnsi="Times New Roman" w:cs="Times New Roman"/>
          <w:i/>
          <w:w w:val="115"/>
          <w:sz w:val="16"/>
          <w:szCs w:val="16"/>
        </w:rPr>
        <w:t>ataway,</w:t>
      </w:r>
      <w:r>
        <w:rPr>
          <w:rFonts w:ascii="Times New Roman" w:eastAsia="Times New Roman" w:hAnsi="Times New Roman" w:cs="Times New Roman"/>
          <w:i/>
          <w:spacing w:val="7"/>
          <w:w w:val="1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15"/>
          <w:sz w:val="16"/>
          <w:szCs w:val="16"/>
        </w:rPr>
        <w:t>NJ,</w:t>
      </w:r>
      <w:r>
        <w:rPr>
          <w:rFonts w:ascii="Times New Roman" w:eastAsia="Times New Roman" w:hAnsi="Times New Roman" w:cs="Times New Roman"/>
          <w:i/>
          <w:spacing w:val="32"/>
          <w:w w:val="1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15"/>
          <w:sz w:val="16"/>
          <w:szCs w:val="16"/>
        </w:rPr>
        <w:t>USA</w:t>
      </w:r>
      <w:r>
        <w:rPr>
          <w:rFonts w:ascii="Times New Roman" w:eastAsia="Times New Roman" w:hAnsi="Times New Roman" w:cs="Times New Roman"/>
          <w:i/>
          <w:spacing w:val="27"/>
          <w:w w:val="1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-</w:t>
      </w:r>
      <w:r>
        <w:rPr>
          <w:rFonts w:ascii="Times New Roman" w:eastAsia="Times New Roman" w:hAnsi="Times New Roman" w:cs="Times New Roman"/>
          <w:i/>
          <w:spacing w:val="2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09"/>
          <w:sz w:val="16"/>
          <w:szCs w:val="16"/>
        </w:rPr>
        <w:t>08854</w:t>
      </w:r>
    </w:p>
    <w:p w14:paraId="4F6A20C2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35778DAA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46828EC5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19ABF782" w14:textId="77777777" w:rsidR="00114C4D" w:rsidRDefault="00114C4D">
      <w:pPr>
        <w:spacing w:before="10" w:after="0" w:line="280" w:lineRule="exact"/>
        <w:rPr>
          <w:sz w:val="28"/>
          <w:szCs w:val="28"/>
        </w:rPr>
      </w:pPr>
    </w:p>
    <w:p w14:paraId="7542E4D4" w14:textId="211785A7" w:rsidR="00114C4D" w:rsidRDefault="00D6272F">
      <w:pPr>
        <w:spacing w:before="22" w:after="0" w:line="240" w:lineRule="auto"/>
        <w:ind w:left="955" w:right="691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824" behindDoc="1" locked="0" layoutInCell="1" allowOverlap="1" wp14:anchorId="3AFDF69C" wp14:editId="0453E226">
                <wp:simplePos x="0" y="0"/>
                <wp:positionH relativeFrom="page">
                  <wp:posOffset>1698625</wp:posOffset>
                </wp:positionH>
                <wp:positionV relativeFrom="paragraph">
                  <wp:posOffset>-109855</wp:posOffset>
                </wp:positionV>
                <wp:extent cx="4364990" cy="1270"/>
                <wp:effectExtent l="12700" t="6985" r="13335" b="10795"/>
                <wp:wrapNone/>
                <wp:docPr id="885" name="Group 8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64990" cy="1270"/>
                          <a:chOff x="2675" y="-173"/>
                          <a:chExt cx="6874" cy="2"/>
                        </a:xfrm>
                      </wpg:grpSpPr>
                      <wps:wsp>
                        <wps:cNvPr id="886" name="Freeform 874"/>
                        <wps:cNvSpPr>
                          <a:spLocks/>
                        </wps:cNvSpPr>
                        <wps:spPr bwMode="auto">
                          <a:xfrm>
                            <a:off x="2675" y="-173"/>
                            <a:ext cx="6874" cy="2"/>
                          </a:xfrm>
                          <a:custGeom>
                            <a:avLst/>
                            <a:gdLst>
                              <a:gd name="T0" fmla="+- 0 2675 2675"/>
                              <a:gd name="T1" fmla="*/ T0 w 6874"/>
                              <a:gd name="T2" fmla="+- 0 9550 2675"/>
                              <a:gd name="T3" fmla="*/ T2 w 687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74">
                                <a:moveTo>
                                  <a:pt x="0" y="0"/>
                                </a:moveTo>
                                <a:lnTo>
                                  <a:pt x="6875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2DF91F" id="Group 873" o:spid="_x0000_s1026" style="position:absolute;margin-left:133.75pt;margin-top:-8.65pt;width:343.7pt;height:.1pt;z-index:-2656;mso-position-horizontal-relative:page" coordorigin="2675,-173" coordsize="687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">
                <v:shape id="Freeform 874" o:spid="_x0000_s1027" style="position:absolute;left:2675;top:-173;width:6874;height:2;visibility:visible;mso-wrap-style:square;v-text-anchor:top" coordsize="687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" path="m,l6875,e" filled="f" strokeweight=".14042mm">
                  <v:path arrowok="t" o:connecttype="custom" o:connectlocs="0,0;6875,0" o:connectangles="0,0"/>
                </v:shape>
                <w10:wrap anchorx="page"/>
              </v:group>
            </w:pict>
          </mc:Fallback>
        </mc:AlternateContent>
      </w:r>
      <w:r w:rsidR="00096F81">
        <w:rPr>
          <w:rFonts w:ascii="Times New Roman" w:eastAsia="Times New Roman" w:hAnsi="Times New Roman" w:cs="Times New Roman"/>
          <w:b/>
          <w:bCs/>
          <w:w w:val="117"/>
          <w:sz w:val="20"/>
          <w:szCs w:val="20"/>
        </w:rPr>
        <w:t>Abstract</w:t>
      </w:r>
    </w:p>
    <w:p w14:paraId="22519879" w14:textId="77777777" w:rsidR="00114C4D" w:rsidRDefault="00114C4D">
      <w:pPr>
        <w:spacing w:before="8" w:after="0" w:line="110" w:lineRule="exact"/>
        <w:rPr>
          <w:sz w:val="11"/>
          <w:szCs w:val="11"/>
        </w:rPr>
      </w:pPr>
    </w:p>
    <w:p w14:paraId="2F530C63" w14:textId="77777777" w:rsidR="00114C4D" w:rsidRDefault="00096F81">
      <w:pPr>
        <w:spacing w:after="0" w:line="360" w:lineRule="atLeast"/>
        <w:ind w:left="955" w:right="9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opulation</w:t>
      </w:r>
      <w:r>
        <w:rPr>
          <w:rFonts w:ascii="Times New Roman" w:eastAsia="Times New Roman" w:hAnsi="Times New Roman" w:cs="Times New Roman"/>
          <w:spacing w:val="19"/>
          <w:w w:val="109"/>
          <w:sz w:val="20"/>
          <w:szCs w:val="20"/>
        </w:rPr>
        <w:t xml:space="preserve"> </w:t>
      </w:r>
      <w:ins w:id="3" w:author="Rohit Ramachandran" w:date="2019-11-12T18:50:00Z">
        <w:r w:rsidR="003C08D4">
          <w:rPr>
            <w:rFonts w:ascii="Times New Roman" w:eastAsia="Times New Roman" w:hAnsi="Times New Roman" w:cs="Times New Roman"/>
            <w:sz w:val="20"/>
            <w:szCs w:val="20"/>
          </w:rPr>
          <w:t>b</w:t>
        </w:r>
      </w:ins>
      <w:del w:id="4" w:author="Rohit Ramachandran" w:date="2019-11-12T18:50:00Z">
        <w:r w:rsidDel="003C08D4">
          <w:rPr>
            <w:rFonts w:ascii="Times New Roman" w:eastAsia="Times New Roman" w:hAnsi="Times New Roman" w:cs="Times New Roman"/>
            <w:sz w:val="20"/>
            <w:szCs w:val="20"/>
          </w:rPr>
          <w:delText>B</w:delText>
        </w:r>
      </w:del>
      <w:r>
        <w:rPr>
          <w:rFonts w:ascii="Times New Roman" w:eastAsia="Times New Roman" w:hAnsi="Times New Roman" w:cs="Times New Roman"/>
          <w:sz w:val="20"/>
          <w:szCs w:val="20"/>
        </w:rPr>
        <w:t xml:space="preserve">alance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dels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ins w:id="5" w:author="Rohit Ramachandran" w:date="2019-11-12T18:53:00Z">
        <w:r w:rsidR="00A84594">
          <w:rPr>
            <w:rFonts w:ascii="Times New Roman" w:eastAsia="Times New Roman" w:hAnsi="Times New Roman" w:cs="Times New Roman"/>
            <w:spacing w:val="33"/>
            <w:sz w:val="20"/>
            <w:szCs w:val="20"/>
          </w:rPr>
          <w:t xml:space="preserve">(PBMs) </w:t>
        </w:r>
      </w:ins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widely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del w:id="6" w:author="Rohit Ramachandran" w:date="2019-11-12T18:50:00Z">
        <w:r w:rsidDel="003C08D4">
          <w:rPr>
            <w:rFonts w:ascii="Times New Roman" w:eastAsia="Times New Roman" w:hAnsi="Times New Roman" w:cs="Times New Roman"/>
            <w:sz w:val="20"/>
            <w:szCs w:val="20"/>
          </w:rPr>
          <w:delText>in</w:delText>
        </w:r>
        <w:r w:rsidDel="003C08D4">
          <w:rPr>
            <w:rFonts w:ascii="Times New Roman" w:eastAsia="Times New Roman" w:hAnsi="Times New Roman" w:cs="Times New Roman"/>
            <w:spacing w:val="25"/>
            <w:sz w:val="20"/>
            <w:szCs w:val="20"/>
          </w:rPr>
          <w:delText xml:space="preserve"> </w:delText>
        </w:r>
        <w:r w:rsidDel="003C08D4">
          <w:rPr>
            <w:rFonts w:ascii="Times New Roman" w:eastAsia="Times New Roman" w:hAnsi="Times New Roman" w:cs="Times New Roman"/>
            <w:w w:val="109"/>
            <w:sz w:val="20"/>
            <w:szCs w:val="20"/>
          </w:rPr>
          <w:delText>pharmaceutical industry</w:delText>
        </w:r>
        <w:r w:rsidDel="003C08D4">
          <w:rPr>
            <w:rFonts w:ascii="Times New Roman" w:eastAsia="Times New Roman" w:hAnsi="Times New Roman" w:cs="Times New Roman"/>
            <w:spacing w:val="19"/>
            <w:w w:val="109"/>
            <w:sz w:val="20"/>
            <w:szCs w:val="20"/>
          </w:rPr>
          <w:delText xml:space="preserve"> </w:delText>
        </w:r>
      </w:del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ulate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 and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optimize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del w:id="7" w:author="Rohit Ramachandran" w:date="2019-11-12T18:50:00Z">
        <w:r w:rsidDel="003C08D4">
          <w:rPr>
            <w:rFonts w:ascii="Times New Roman" w:eastAsia="Times New Roman" w:hAnsi="Times New Roman" w:cs="Times New Roman"/>
            <w:sz w:val="20"/>
            <w:szCs w:val="20"/>
          </w:rPr>
          <w:delText>the</w:delText>
        </w:r>
        <w:r w:rsidDel="003C08D4">
          <w:rPr>
            <w:rFonts w:ascii="Times New Roman" w:eastAsia="Times New Roman" w:hAnsi="Times New Roman" w:cs="Times New Roman"/>
            <w:spacing w:val="38"/>
            <w:sz w:val="20"/>
            <w:szCs w:val="20"/>
          </w:rPr>
          <w:delText xml:space="preserve"> </w:delText>
        </w:r>
        <w:r w:rsidDel="003C08D4">
          <w:rPr>
            <w:rFonts w:ascii="Times New Roman" w:eastAsia="Times New Roman" w:hAnsi="Times New Roman" w:cs="Times New Roman"/>
            <w:w w:val="109"/>
            <w:sz w:val="20"/>
            <w:szCs w:val="20"/>
          </w:rPr>
          <w:delText>gra</w:delText>
        </w:r>
        <w:r w:rsidDel="003C08D4">
          <w:rPr>
            <w:rFonts w:ascii="Times New Roman" w:eastAsia="Times New Roman" w:hAnsi="Times New Roman" w:cs="Times New Roman"/>
            <w:spacing w:val="-5"/>
            <w:w w:val="109"/>
            <w:sz w:val="20"/>
            <w:szCs w:val="20"/>
          </w:rPr>
          <w:delText>n</w:delText>
        </w:r>
        <w:r w:rsidDel="003C08D4">
          <w:rPr>
            <w:rFonts w:ascii="Times New Roman" w:eastAsia="Times New Roman" w:hAnsi="Times New Roman" w:cs="Times New Roman"/>
            <w:w w:val="109"/>
            <w:sz w:val="20"/>
            <w:szCs w:val="20"/>
          </w:rPr>
          <w:delText>ulation</w:delText>
        </w:r>
        <w:r w:rsidDel="003C08D4">
          <w:rPr>
            <w:rFonts w:ascii="Times New Roman" w:eastAsia="Times New Roman" w:hAnsi="Times New Roman" w:cs="Times New Roman"/>
            <w:spacing w:val="4"/>
            <w:w w:val="109"/>
            <w:sz w:val="20"/>
            <w:szCs w:val="20"/>
          </w:rPr>
          <w:delText xml:space="preserve"> </w:delText>
        </w:r>
      </w:del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</w:t>
      </w:r>
      <w:ins w:id="8" w:author="Rohit Ramachandran" w:date="2019-11-12T18:50:00Z">
        <w:r w:rsidR="003C08D4">
          <w:rPr>
            <w:rFonts w:ascii="Times New Roman" w:eastAsia="Times New Roman" w:hAnsi="Times New Roman" w:cs="Times New Roman"/>
            <w:sz w:val="20"/>
            <w:szCs w:val="20"/>
          </w:rPr>
          <w:t>es that are</w:t>
        </w:r>
      </w:ins>
      <w:ins w:id="9" w:author="Rohit Ramachandran" w:date="2019-11-12T18:51:00Z">
        <w:r w:rsidR="003C08D4">
          <w:rPr>
            <w:rFonts w:ascii="Times New Roman" w:eastAsia="Times New Roman" w:hAnsi="Times New Roman" w:cs="Times New Roman"/>
            <w:sz w:val="20"/>
            <w:szCs w:val="20"/>
          </w:rPr>
          <w:t xml:space="preserve"> distributed with respect to their internal and spatial coordinates</w:t>
        </w:r>
      </w:ins>
      <w:ins w:id="10" w:author="Rohit Ramachandran" w:date="2019-11-12T18:53:00Z">
        <w:r w:rsidR="00A84594">
          <w:rPr>
            <w:rFonts w:ascii="Times New Roman" w:eastAsia="Times New Roman" w:hAnsi="Times New Roman" w:cs="Times New Roman"/>
            <w:sz w:val="20"/>
            <w:szCs w:val="20"/>
          </w:rPr>
          <w:t>/properties</w:t>
        </w:r>
      </w:ins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Prediction</w:t>
      </w:r>
      <w:r>
        <w:rPr>
          <w:rFonts w:ascii="Times New Roman" w:eastAsia="Times New Roman" w:hAnsi="Times New Roman" w:cs="Times New Roman"/>
          <w:spacing w:val="3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ins w:id="11" w:author="Rohit Ramachandran" w:date="2019-11-12T18:53:00Z">
        <w:r w:rsidR="00A84594">
          <w:rPr>
            <w:rFonts w:ascii="Times New Roman" w:eastAsia="Times New Roman" w:hAnsi="Times New Roman" w:cs="Times New Roman"/>
            <w:spacing w:val="38"/>
            <w:sz w:val="20"/>
            <w:szCs w:val="20"/>
          </w:rPr>
          <w:t xml:space="preserve"> </w:t>
        </w:r>
      </w:ins>
      <w:del w:id="12" w:author="Rohit Ramachandran" w:date="2019-11-12T18:53:00Z"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 xml:space="preserve"> the</w:delText>
        </w:r>
        <w:r w:rsidDel="00A84594">
          <w:rPr>
            <w:rFonts w:ascii="Times New Roman" w:eastAsia="Times New Roman" w:hAnsi="Times New Roman" w:cs="Times New Roman"/>
            <w:spacing w:val="38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w w:val="110"/>
            <w:sz w:val="20"/>
            <w:szCs w:val="20"/>
          </w:rPr>
          <w:delText>distribution</w:delText>
        </w:r>
        <w:r w:rsidDel="00A84594">
          <w:rPr>
            <w:rFonts w:ascii="Times New Roman" w:eastAsia="Times New Roman" w:hAnsi="Times New Roman" w:cs="Times New Roman"/>
            <w:spacing w:val="4"/>
            <w:w w:val="110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 xml:space="preserve">of </w:delText>
        </w:r>
        <w:r w:rsidDel="00A84594">
          <w:rPr>
            <w:rFonts w:ascii="Times New Roman" w:eastAsia="Times New Roman" w:hAnsi="Times New Roman" w:cs="Times New Roman"/>
            <w:w w:val="111"/>
            <w:sz w:val="20"/>
            <w:szCs w:val="20"/>
          </w:rPr>
          <w:delText>particulate</w:delText>
        </w:r>
        <w:r w:rsidDel="00A84594">
          <w:rPr>
            <w:rFonts w:ascii="Times New Roman" w:eastAsia="Times New Roman" w:hAnsi="Times New Roman" w:cs="Times New Roman"/>
            <w:spacing w:val="14"/>
            <w:w w:val="111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syst</w:delText>
        </w:r>
        <w:r w:rsidDel="00A84594">
          <w:rPr>
            <w:rFonts w:ascii="Times New Roman" w:eastAsia="Times New Roman" w:hAnsi="Times New Roman" w:cs="Times New Roman"/>
            <w:spacing w:val="1"/>
            <w:sz w:val="20"/>
            <w:szCs w:val="20"/>
          </w:rPr>
          <w:delText>e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 xml:space="preserve">ms </w:delText>
        </w:r>
        <w:r w:rsidDel="00A84594">
          <w:rPr>
            <w:rFonts w:ascii="Times New Roman" w:eastAsia="Times New Roman" w:hAnsi="Times New Roman" w:cs="Times New Roman"/>
            <w:spacing w:val="6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with</w:delText>
        </w:r>
        <w:r w:rsidDel="00A84594">
          <w:rPr>
            <w:rFonts w:ascii="Times New Roman" w:eastAsia="Times New Roman" w:hAnsi="Times New Roman" w:cs="Times New Roman"/>
            <w:spacing w:val="47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 xml:space="preserve">the </w:delText>
        </w:r>
        <w:r w:rsidDel="00A84594">
          <w:rPr>
            <w:rFonts w:ascii="Times New Roman" w:eastAsia="Times New Roman" w:hAnsi="Times New Roman" w:cs="Times New Roman"/>
            <w:spacing w:val="1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e</w:delText>
        </w:r>
        <w:r w:rsidDel="00A84594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>v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 xml:space="preserve">olution </w:delText>
        </w:r>
        <w:r w:rsidDel="00A84594">
          <w:rPr>
            <w:rFonts w:ascii="Times New Roman" w:eastAsia="Times New Roman" w:hAnsi="Times New Roman" w:cs="Times New Roman"/>
            <w:spacing w:val="12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of</w:delText>
        </w:r>
        <w:r w:rsidDel="00A84594">
          <w:rPr>
            <w:rFonts w:ascii="Times New Roman" w:eastAsia="Times New Roman" w:hAnsi="Times New Roman" w:cs="Times New Roman"/>
            <w:spacing w:val="12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time</w:delText>
        </w:r>
      </w:del>
      <w:ins w:id="13" w:author="Rohit Ramachandran" w:date="2019-11-12T18:53:00Z">
        <w:r w:rsidR="00A84594">
          <w:rPr>
            <w:rFonts w:ascii="Times New Roman" w:eastAsia="Times New Roman" w:hAnsi="Times New Roman" w:cs="Times New Roman"/>
            <w:w w:val="110"/>
            <w:sz w:val="20"/>
            <w:szCs w:val="20"/>
          </w:rPr>
          <w:t>the time evolution of the distribution of these properties</w:t>
        </w:r>
      </w:ins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these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del w:id="14" w:author="Rohit Ramachandran" w:date="2019-11-12T18:53:00Z"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m</w:delText>
        </w:r>
        <w:r w:rsidDel="00A84594">
          <w:rPr>
            <w:rFonts w:ascii="Times New Roman" w:eastAsia="Times New Roman" w:hAnsi="Times New Roman" w:cs="Times New Roman"/>
            <w:spacing w:val="6"/>
            <w:sz w:val="20"/>
            <w:szCs w:val="20"/>
          </w:rPr>
          <w:delText>o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dels</w:delText>
        </w:r>
      </w:del>
      <w:ins w:id="15" w:author="Rohit Ramachandran" w:date="2019-11-12T18:53:00Z">
        <w:r w:rsidR="00A84594">
          <w:rPr>
            <w:rFonts w:ascii="Times New Roman" w:eastAsia="Times New Roman" w:hAnsi="Times New Roman" w:cs="Times New Roman"/>
            <w:sz w:val="20"/>
            <w:szCs w:val="20"/>
          </w:rPr>
          <w:t>PBMs</w:t>
        </w:r>
      </w:ins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del w:id="16" w:author="Rohit Ramachandran" w:date="2019-11-12T18:54:00Z"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has</w:delText>
        </w:r>
        <w:r w:rsidDel="00A84594">
          <w:rPr>
            <w:rFonts w:ascii="Times New Roman" w:eastAsia="Times New Roman" w:hAnsi="Times New Roman" w:cs="Times New Roman"/>
            <w:spacing w:val="40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pacing w:val="5"/>
            <w:w w:val="110"/>
            <w:sz w:val="20"/>
            <w:szCs w:val="20"/>
          </w:rPr>
          <w:delText>b</w:delText>
        </w:r>
        <w:r w:rsidDel="00A84594">
          <w:rPr>
            <w:rFonts w:ascii="Times New Roman" w:eastAsia="Times New Roman" w:hAnsi="Times New Roman" w:cs="Times New Roman"/>
            <w:w w:val="99"/>
            <w:sz w:val="20"/>
            <w:szCs w:val="20"/>
          </w:rPr>
          <w:delText>e</w:delText>
        </w:r>
        <w:r w:rsidDel="00A84594">
          <w:rPr>
            <w:rFonts w:ascii="Times New Roman" w:eastAsia="Times New Roman" w:hAnsi="Times New Roman" w:cs="Times New Roman"/>
            <w:w w:val="102"/>
            <w:sz w:val="20"/>
            <w:szCs w:val="20"/>
          </w:rPr>
          <w:delText xml:space="preserve">come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an</w:delText>
        </w:r>
        <w:r w:rsidDel="00A84594">
          <w:rPr>
            <w:rFonts w:ascii="Times New Roman" w:eastAsia="Times New Roman" w:hAnsi="Times New Roman" w:cs="Times New Roman"/>
            <w:spacing w:val="27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w w:val="97"/>
            <w:sz w:val="20"/>
            <w:szCs w:val="20"/>
          </w:rPr>
          <w:delText>efficie</w:delText>
        </w:r>
        <w:r w:rsidDel="00A84594">
          <w:rPr>
            <w:rFonts w:ascii="Times New Roman" w:eastAsia="Times New Roman" w:hAnsi="Times New Roman" w:cs="Times New Roman"/>
            <w:spacing w:val="-5"/>
            <w:w w:val="97"/>
            <w:sz w:val="20"/>
            <w:szCs w:val="20"/>
          </w:rPr>
          <w:delText>n</w:delText>
        </w:r>
        <w:r w:rsidDel="00A84594">
          <w:rPr>
            <w:rFonts w:ascii="Times New Roman" w:eastAsia="Times New Roman" w:hAnsi="Times New Roman" w:cs="Times New Roman"/>
            <w:w w:val="139"/>
            <w:sz w:val="20"/>
            <w:szCs w:val="20"/>
          </w:rPr>
          <w:delText>t</w:delText>
        </w:r>
        <w:r w:rsidDel="00A84594">
          <w:rPr>
            <w:rFonts w:ascii="Times New Roman" w:eastAsia="Times New Roman" w:hAnsi="Times New Roman" w:cs="Times New Roman"/>
            <w:spacing w:val="6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t</w:delText>
        </w:r>
        <w:r w:rsidDel="00A84594">
          <w:rPr>
            <w:rFonts w:ascii="Times New Roman" w:eastAsia="Times New Roman" w:hAnsi="Times New Roman" w:cs="Times New Roman"/>
            <w:spacing w:val="6"/>
            <w:sz w:val="20"/>
            <w:szCs w:val="20"/>
          </w:rPr>
          <w:delText>o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ol</w:delText>
        </w:r>
        <w:r w:rsidDel="00A84594">
          <w:rPr>
            <w:rFonts w:ascii="Times New Roman" w:eastAsia="Times New Roman" w:hAnsi="Times New Roman" w:cs="Times New Roman"/>
            <w:spacing w:val="25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for</w:delText>
        </w:r>
        <w:r w:rsidDel="00A84594">
          <w:rPr>
            <w:rFonts w:ascii="Times New Roman" w:eastAsia="Times New Roman" w:hAnsi="Times New Roman" w:cs="Times New Roman"/>
            <w:spacing w:val="11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the</w:delText>
        </w:r>
        <w:r w:rsidDel="00A84594">
          <w:rPr>
            <w:rFonts w:ascii="Times New Roman" w:eastAsia="Times New Roman" w:hAnsi="Times New Roman" w:cs="Times New Roman"/>
            <w:spacing w:val="39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on-line</w:delText>
        </w:r>
        <w:r w:rsidDel="00A84594">
          <w:rPr>
            <w:rFonts w:ascii="Times New Roman" w:eastAsia="Times New Roman" w:hAnsi="Times New Roman" w:cs="Times New Roman"/>
            <w:spacing w:val="24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co</w:delText>
        </w:r>
        <w:r w:rsidDel="00A84594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>n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trol</w:delText>
        </w:r>
        <w:r w:rsidDel="00A84594">
          <w:rPr>
            <w:rFonts w:ascii="Times New Roman" w:eastAsia="Times New Roman" w:hAnsi="Times New Roman" w:cs="Times New Roman"/>
            <w:spacing w:val="45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of</w:delText>
        </w:r>
        <w:r w:rsidDel="00A84594">
          <w:rPr>
            <w:rFonts w:ascii="Times New Roman" w:eastAsia="Times New Roman" w:hAnsi="Times New Roman" w:cs="Times New Roman"/>
            <w:spacing w:val="-1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the</w:delText>
        </w:r>
        <w:r w:rsidDel="00A84594">
          <w:rPr>
            <w:rFonts w:ascii="Times New Roman" w:eastAsia="Times New Roman" w:hAnsi="Times New Roman" w:cs="Times New Roman"/>
            <w:spacing w:val="39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w w:val="109"/>
            <w:sz w:val="20"/>
            <w:szCs w:val="20"/>
          </w:rPr>
          <w:delText>gra</w:delText>
        </w:r>
        <w:r w:rsidDel="00A84594">
          <w:rPr>
            <w:rFonts w:ascii="Times New Roman" w:eastAsia="Times New Roman" w:hAnsi="Times New Roman" w:cs="Times New Roman"/>
            <w:spacing w:val="-5"/>
            <w:w w:val="109"/>
            <w:sz w:val="20"/>
            <w:szCs w:val="20"/>
          </w:rPr>
          <w:delText>n</w:delText>
        </w:r>
        <w:r w:rsidDel="00A84594">
          <w:rPr>
            <w:rFonts w:ascii="Times New Roman" w:eastAsia="Times New Roman" w:hAnsi="Times New Roman" w:cs="Times New Roman"/>
            <w:w w:val="109"/>
            <w:sz w:val="20"/>
            <w:szCs w:val="20"/>
          </w:rPr>
          <w:delText>ulation</w:delText>
        </w:r>
        <w:r w:rsidDel="00A84594">
          <w:rPr>
            <w:rFonts w:ascii="Times New Roman" w:eastAsia="Times New Roman" w:hAnsi="Times New Roman" w:cs="Times New Roman"/>
            <w:spacing w:val="3"/>
            <w:w w:val="109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pr</w:delText>
        </w:r>
        <w:r w:rsidDel="00A84594">
          <w:rPr>
            <w:rFonts w:ascii="Times New Roman" w:eastAsia="Times New Roman" w:hAnsi="Times New Roman" w:cs="Times New Roman"/>
            <w:spacing w:val="6"/>
            <w:sz w:val="20"/>
            <w:szCs w:val="20"/>
          </w:rPr>
          <w:delText>o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cess.</w:delText>
        </w:r>
      </w:del>
      <w:ins w:id="17" w:author="Rohit Ramachandran" w:date="2019-11-12T18:54:00Z">
        <w:r w:rsidR="00A84594">
          <w:rPr>
            <w:rFonts w:ascii="Times New Roman" w:eastAsia="Times New Roman" w:hAnsi="Times New Roman" w:cs="Times New Roman"/>
            <w:sz w:val="20"/>
            <w:szCs w:val="20"/>
          </w:rPr>
          <w:t xml:space="preserve">is very important in understanding key dynamics. </w:t>
        </w:r>
      </w:ins>
      <w:del w:id="18" w:author="Rohit Ramachandran" w:date="2019-11-12T18:54:00Z"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 xml:space="preserve"> </w:delText>
        </w:r>
      </w:del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ins w:id="19" w:author="Rohit Ramachandran" w:date="2019-11-12T18:54:00Z">
        <w:r w:rsidR="00A84594">
          <w:rPr>
            <w:rFonts w:ascii="Times New Roman" w:eastAsia="Times New Roman" w:hAnsi="Times New Roman" w:cs="Times New Roman"/>
            <w:spacing w:val="11"/>
            <w:sz w:val="20"/>
            <w:szCs w:val="20"/>
          </w:rPr>
          <w:t xml:space="preserve">However, </w:t>
        </w:r>
        <w:r w:rsidR="00A84594">
          <w:rPr>
            <w:rFonts w:ascii="Times New Roman" w:eastAsia="Times New Roman" w:hAnsi="Times New Roman" w:cs="Times New Roman"/>
            <w:sz w:val="20"/>
            <w:szCs w:val="20"/>
          </w:rPr>
          <w:t>w</w:t>
        </w:r>
      </w:ins>
      <w:del w:id="20" w:author="Rohit Ramachandran" w:date="2019-11-12T18:54:00Z"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W</w:delText>
        </w:r>
      </w:del>
      <w:r>
        <w:rPr>
          <w:rFonts w:ascii="Times New Roman" w:eastAsia="Times New Roman" w:hAnsi="Times New Roman" w:cs="Times New Roman"/>
          <w:sz w:val="20"/>
          <w:szCs w:val="20"/>
        </w:rPr>
        <w:t xml:space="preserve">ith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ins w:id="21" w:author="Rohit Ramachandran" w:date="2019-11-12T18:54:00Z">
        <w:r w:rsidR="00A84594">
          <w:rPr>
            <w:rFonts w:ascii="Times New Roman" w:eastAsia="Times New Roman" w:hAnsi="Times New Roman" w:cs="Times New Roman"/>
            <w:spacing w:val="5"/>
            <w:sz w:val="20"/>
            <w:szCs w:val="20"/>
          </w:rPr>
          <w:t xml:space="preserve">an </w:t>
        </w:r>
      </w:ins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increase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ts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phases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particulate</w:t>
      </w:r>
      <w:r>
        <w:rPr>
          <w:rFonts w:ascii="Times New Roman" w:eastAsia="Times New Roman" w:hAnsi="Times New Roman" w:cs="Times New Roman"/>
          <w:spacing w:val="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mixture,</w:t>
      </w:r>
      <w:r>
        <w:rPr>
          <w:rFonts w:ascii="Times New Roman" w:eastAsia="Times New Roman" w:hAnsi="Times New Roman" w:cs="Times New Roman"/>
          <w:spacing w:val="-4"/>
          <w:w w:val="110"/>
          <w:sz w:val="20"/>
          <w:szCs w:val="20"/>
        </w:rPr>
        <w:t xml:space="preserve"> </w:t>
      </w:r>
      <w:ins w:id="22" w:author="Rohit Ramachandran" w:date="2019-11-12T18:54:00Z">
        <w:r w:rsidR="00A84594">
          <w:rPr>
            <w:rFonts w:ascii="Times New Roman" w:eastAsia="Times New Roman" w:hAnsi="Times New Roman" w:cs="Times New Roman"/>
            <w:spacing w:val="-4"/>
            <w:w w:val="110"/>
            <w:sz w:val="20"/>
            <w:szCs w:val="20"/>
          </w:rPr>
          <w:t xml:space="preserve">the </w:t>
        </w:r>
      </w:ins>
      <w:r>
        <w:rPr>
          <w:rFonts w:ascii="Times New Roman" w:eastAsia="Times New Roman" w:hAnsi="Times New Roman" w:cs="Times New Roman"/>
          <w:sz w:val="20"/>
          <w:szCs w:val="20"/>
        </w:rPr>
        <w:t>complexi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PBM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ins w:id="23" w:author="Rohit Ramachandran" w:date="2019-11-12T18:54:00Z">
        <w:r w:rsidR="00A84594">
          <w:rPr>
            <w:rFonts w:ascii="Times New Roman" w:eastAsia="Times New Roman" w:hAnsi="Times New Roman" w:cs="Times New Roman"/>
            <w:sz w:val="20"/>
            <w:szCs w:val="20"/>
          </w:rPr>
          <w:t>leads</w:t>
        </w:r>
      </w:ins>
      <w:del w:id="24" w:author="Rohit Ramachandran" w:date="2019-11-12T18:54:00Z"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leads</w:delText>
        </w:r>
      </w:del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ulti-dimensional</w:t>
      </w:r>
      <w:r>
        <w:rPr>
          <w:rFonts w:ascii="Times New Roman" w:eastAsia="Times New Roman" w:hAnsi="Times New Roman" w:cs="Times New Roman"/>
          <w:spacing w:val="25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matrix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calculations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ins w:id="25" w:author="Rohit Ramachandran" w:date="2019-11-12T18:55:00Z">
        <w:r w:rsidR="00A84594">
          <w:rPr>
            <w:rFonts w:ascii="Times New Roman" w:eastAsia="Times New Roman" w:hAnsi="Times New Roman" w:cs="Times New Roman"/>
            <w:spacing w:val="35"/>
            <w:sz w:val="20"/>
            <w:szCs w:val="20"/>
          </w:rPr>
          <w:t xml:space="preserve">potentially </w:t>
        </w:r>
      </w:ins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requiring </w:t>
      </w:r>
      <w:ins w:id="26" w:author="Rohit Ramachandran" w:date="2019-11-12T18:54:00Z">
        <w:r w:rsidR="00A84594">
          <w:rPr>
            <w:rFonts w:ascii="Times New Roman" w:eastAsia="Times New Roman" w:hAnsi="Times New Roman" w:cs="Times New Roman"/>
            <w:spacing w:val="21"/>
            <w:sz w:val="20"/>
            <w:szCs w:val="20"/>
          </w:rPr>
          <w:t xml:space="preserve">significant </w:t>
        </w:r>
      </w:ins>
      <w:del w:id="27" w:author="Rohit Ramachandran" w:date="2019-11-12T18:54:00Z"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 xml:space="preserve">great </w:delText>
        </w:r>
        <w:r w:rsidDel="00A84594">
          <w:rPr>
            <w:rFonts w:ascii="Times New Roman" w:eastAsia="Times New Roman" w:hAnsi="Times New Roman" w:cs="Times New Roman"/>
            <w:spacing w:val="21"/>
            <w:sz w:val="20"/>
            <w:szCs w:val="20"/>
          </w:rPr>
          <w:delText xml:space="preserve"> </w:delText>
        </w:r>
      </w:del>
      <w:r>
        <w:rPr>
          <w:rFonts w:ascii="Times New Roman" w:eastAsia="Times New Roman" w:hAnsi="Times New Roman" w:cs="Times New Roman"/>
          <w:w w:val="109"/>
          <w:sz w:val="20"/>
          <w:szCs w:val="20"/>
        </w:rPr>
        <w:t>computational</w:t>
      </w:r>
      <w:r>
        <w:rPr>
          <w:rFonts w:ascii="Times New Roman" w:eastAsia="Times New Roman" w:hAnsi="Times New Roman" w:cs="Times New Roman"/>
          <w:spacing w:val="27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er. 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Solving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system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equations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tradi</w:t>
      </w:r>
      <w:bookmarkStart w:id="28" w:name="_GoBack"/>
      <w:bookmarkEnd w:id="28"/>
      <w:del w:id="29" w:author="Chaitanya Sampat [2]" w:date="2019-11-21T09:41:00Z">
        <w:r w:rsidDel="00F117BF">
          <w:rPr>
            <w:rFonts w:ascii="Times New Roman" w:eastAsia="Times New Roman" w:hAnsi="Times New Roman" w:cs="Times New Roman"/>
            <w:w w:val="112"/>
            <w:sz w:val="20"/>
            <w:szCs w:val="20"/>
          </w:rPr>
          <w:delText xml:space="preserve">- </w:delText>
        </w:r>
      </w:del>
      <w:r>
        <w:rPr>
          <w:rFonts w:ascii="Times New Roman" w:eastAsia="Times New Roman" w:hAnsi="Times New Roman" w:cs="Times New Roman"/>
          <w:sz w:val="20"/>
          <w:szCs w:val="20"/>
        </w:rPr>
        <w:t xml:space="preserve">tional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tral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cessing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unit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(CPU)</w:t>
      </w:r>
      <w:ins w:id="30" w:author="Rohit Ramachandran" w:date="2019-11-12T18:55:00Z">
        <w:r w:rsidR="00A84594">
          <w:rPr>
            <w:rFonts w:ascii="Times New Roman" w:eastAsia="Times New Roman" w:hAnsi="Times New Roman" w:cs="Times New Roman"/>
            <w:sz w:val="20"/>
            <w:szCs w:val="20"/>
          </w:rPr>
          <w:t xml:space="preserve"> framework</w:t>
        </w:r>
      </w:ins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ould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del w:id="31" w:author="Rohit Ramachandran" w:date="2019-11-12T18:55:00Z">
        <w:r w:rsidDel="00A84594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>v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ery</w:delText>
        </w:r>
        <w:r w:rsidDel="00A84594">
          <w:rPr>
            <w:rFonts w:ascii="Times New Roman" w:eastAsia="Times New Roman" w:hAnsi="Times New Roman" w:cs="Times New Roman"/>
            <w:spacing w:val="32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time</w:delText>
        </w:r>
        <w:r w:rsidDel="00A84594">
          <w:rPr>
            <w:rFonts w:ascii="Times New Roman" w:eastAsia="Times New Roman" w:hAnsi="Times New Roman" w:cs="Times New Roman"/>
            <w:spacing w:val="44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 xml:space="preserve">consuming, </w:delText>
        </w:r>
        <w:r w:rsidDel="00A84594">
          <w:rPr>
            <w:rFonts w:ascii="Times New Roman" w:eastAsia="Times New Roman" w:hAnsi="Times New Roman" w:cs="Times New Roman"/>
            <w:spacing w:val="10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t</w:delText>
        </w:r>
        <w:r w:rsidDel="00A84594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>h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 xml:space="preserve">us </w:delText>
        </w:r>
        <w:r w:rsidDel="00A84594">
          <w:rPr>
            <w:rFonts w:ascii="Times New Roman" w:eastAsia="Times New Roman" w:hAnsi="Times New Roman" w:cs="Times New Roman"/>
            <w:spacing w:val="4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w w:val="110"/>
            <w:sz w:val="20"/>
            <w:szCs w:val="20"/>
          </w:rPr>
          <w:delText xml:space="preserve">there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is</w:delText>
        </w:r>
        <w:r w:rsidDel="00A84594">
          <w:rPr>
            <w:rFonts w:ascii="Times New Roman" w:eastAsia="Times New Roman" w:hAnsi="Times New Roman" w:cs="Times New Roman"/>
            <w:spacing w:val="21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a</w:delText>
        </w:r>
        <w:r w:rsidDel="00A84594">
          <w:rPr>
            <w:rFonts w:ascii="Times New Roman" w:eastAsia="Times New Roman" w:hAnsi="Times New Roman" w:cs="Times New Roman"/>
            <w:spacing w:val="31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need</w:delText>
        </w:r>
        <w:r w:rsidDel="00A84594">
          <w:rPr>
            <w:rFonts w:ascii="Times New Roman" w:eastAsia="Times New Roman" w:hAnsi="Times New Roman" w:cs="Times New Roman"/>
            <w:spacing w:val="40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of</w:delText>
        </w:r>
        <w:r w:rsidDel="00A84594">
          <w:rPr>
            <w:rFonts w:ascii="Times New Roman" w:eastAsia="Times New Roman" w:hAnsi="Times New Roman" w:cs="Times New Roman"/>
            <w:spacing w:val="13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a</w:delText>
        </w:r>
        <w:r w:rsidDel="00A84594">
          <w:rPr>
            <w:rFonts w:ascii="Times New Roman" w:eastAsia="Times New Roman" w:hAnsi="Times New Roman" w:cs="Times New Roman"/>
            <w:spacing w:val="31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 xml:space="preserve">parallel </w:delText>
        </w:r>
        <w:r w:rsidDel="00A84594">
          <w:rPr>
            <w:rFonts w:ascii="Times New Roman" w:eastAsia="Times New Roman" w:hAnsi="Times New Roman" w:cs="Times New Roman"/>
            <w:spacing w:val="13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frame</w:delText>
        </w:r>
        <w:r w:rsidDel="00A84594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>w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 xml:space="preserve">ork </w:delText>
        </w:r>
        <w:r w:rsidDel="00A84594">
          <w:rPr>
            <w:rFonts w:ascii="Times New Roman" w:eastAsia="Times New Roman" w:hAnsi="Times New Roman" w:cs="Times New Roman"/>
            <w:spacing w:val="8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whi</w:delText>
        </w:r>
        <w:r w:rsidDel="00A84594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>c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h</w:delText>
        </w:r>
        <w:r w:rsidDel="00A84594">
          <w:rPr>
            <w:rFonts w:ascii="Times New Roman" w:eastAsia="Times New Roman" w:hAnsi="Times New Roman" w:cs="Times New Roman"/>
            <w:spacing w:val="38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can</w:delText>
        </w:r>
        <w:r w:rsidDel="00A84594">
          <w:rPr>
            <w:rFonts w:ascii="Times New Roman" w:eastAsia="Times New Roman" w:hAnsi="Times New Roman" w:cs="Times New Roman"/>
            <w:spacing w:val="39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help</w:delText>
        </w:r>
        <w:r w:rsidDel="00A84594">
          <w:rPr>
            <w:rFonts w:ascii="Times New Roman" w:eastAsia="Times New Roman" w:hAnsi="Times New Roman" w:cs="Times New Roman"/>
            <w:spacing w:val="42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decrease</w:delText>
        </w:r>
        <w:r w:rsidDel="00A84594">
          <w:rPr>
            <w:rFonts w:ascii="Times New Roman" w:eastAsia="Times New Roman" w:hAnsi="Times New Roman" w:cs="Times New Roman"/>
            <w:spacing w:val="48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 xml:space="preserve">the </w:delText>
        </w:r>
        <w:r w:rsidDel="00A84594">
          <w:rPr>
            <w:rFonts w:ascii="Times New Roman" w:eastAsia="Times New Roman" w:hAnsi="Times New Roman" w:cs="Times New Roman"/>
            <w:spacing w:val="3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si</w:delText>
        </w:r>
        <w:r w:rsidDel="00A84594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>m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 xml:space="preserve">ulation </w:delText>
        </w:r>
        <w:r w:rsidDel="00A84594">
          <w:rPr>
            <w:rFonts w:ascii="Times New Roman" w:eastAsia="Times New Roman" w:hAnsi="Times New Roman" w:cs="Times New Roman"/>
            <w:spacing w:val="30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w w:val="109"/>
            <w:sz w:val="20"/>
            <w:szCs w:val="20"/>
          </w:rPr>
          <w:delText xml:space="preserve">time.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O</w:delText>
        </w:r>
        <w:r w:rsidDel="00A84594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>v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 xml:space="preserve">er </w:delText>
        </w:r>
        <w:r w:rsidDel="00A84594">
          <w:rPr>
            <w:rFonts w:ascii="Times New Roman" w:eastAsia="Times New Roman" w:hAnsi="Times New Roman" w:cs="Times New Roman"/>
            <w:spacing w:val="13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 xml:space="preserve">the </w:delText>
        </w:r>
        <w:r w:rsidDel="00A84594">
          <w:rPr>
            <w:rFonts w:ascii="Times New Roman" w:eastAsia="Times New Roman" w:hAnsi="Times New Roman" w:cs="Times New Roman"/>
            <w:spacing w:val="19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 xml:space="preserve">past </w:delText>
        </w:r>
        <w:r w:rsidDel="00A84594">
          <w:rPr>
            <w:rFonts w:ascii="Times New Roman" w:eastAsia="Times New Roman" w:hAnsi="Times New Roman" w:cs="Times New Roman"/>
            <w:spacing w:val="29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 xml:space="preserve">decade, </w:delText>
        </w:r>
        <w:r w:rsidDel="00A84594">
          <w:rPr>
            <w:rFonts w:ascii="Times New Roman" w:eastAsia="Times New Roman" w:hAnsi="Times New Roman" w:cs="Times New Roman"/>
            <w:spacing w:val="26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 xml:space="preserve">graphical </w:delText>
        </w:r>
        <w:r w:rsidDel="00A84594">
          <w:rPr>
            <w:rFonts w:ascii="Times New Roman" w:eastAsia="Times New Roman" w:hAnsi="Times New Roman" w:cs="Times New Roman"/>
            <w:spacing w:val="39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pr</w:delText>
        </w:r>
        <w:r w:rsidDel="00A84594">
          <w:rPr>
            <w:rFonts w:ascii="Times New Roman" w:eastAsia="Times New Roman" w:hAnsi="Times New Roman" w:cs="Times New Roman"/>
            <w:spacing w:val="6"/>
            <w:sz w:val="20"/>
            <w:szCs w:val="20"/>
          </w:rPr>
          <w:delText>o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 xml:space="preserve">cess </w:delText>
        </w:r>
        <w:r w:rsidDel="00A84594">
          <w:rPr>
            <w:rFonts w:ascii="Times New Roman" w:eastAsia="Times New Roman" w:hAnsi="Times New Roman" w:cs="Times New Roman"/>
            <w:spacing w:val="8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 xml:space="preserve">units </w:delText>
        </w:r>
        <w:r w:rsidDel="00A84594">
          <w:rPr>
            <w:rFonts w:ascii="Times New Roman" w:eastAsia="Times New Roman" w:hAnsi="Times New Roman" w:cs="Times New Roman"/>
            <w:spacing w:val="30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w w:val="110"/>
            <w:sz w:val="20"/>
            <w:szCs w:val="20"/>
          </w:rPr>
          <w:delText>(GPUs)</w:delText>
        </w:r>
        <w:r w:rsidDel="00A84594">
          <w:rPr>
            <w:rFonts w:ascii="Times New Roman" w:eastAsia="Times New Roman" w:hAnsi="Times New Roman" w:cs="Times New Roman"/>
            <w:spacing w:val="32"/>
            <w:w w:val="110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 xml:space="preserve">are </w:delText>
        </w:r>
        <w:r w:rsidDel="00A84594">
          <w:rPr>
            <w:rFonts w:ascii="Times New Roman" w:eastAsia="Times New Roman" w:hAnsi="Times New Roman" w:cs="Times New Roman"/>
            <w:spacing w:val="9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 xml:space="preserve">increasingly </w:delText>
        </w:r>
        <w:r w:rsidDel="00A84594">
          <w:rPr>
            <w:rFonts w:ascii="Times New Roman" w:eastAsia="Times New Roman" w:hAnsi="Times New Roman" w:cs="Times New Roman"/>
            <w:spacing w:val="27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pacing w:val="6"/>
            <w:w w:val="110"/>
            <w:sz w:val="20"/>
            <w:szCs w:val="20"/>
          </w:rPr>
          <w:delText>b</w:delText>
        </w:r>
        <w:r w:rsidDel="00A84594">
          <w:rPr>
            <w:rFonts w:ascii="Times New Roman" w:eastAsia="Times New Roman" w:hAnsi="Times New Roman" w:cs="Times New Roman"/>
            <w:w w:val="102"/>
            <w:sz w:val="20"/>
            <w:szCs w:val="20"/>
          </w:rPr>
          <w:delText xml:space="preserve">eing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used</w:delText>
        </w:r>
        <w:r w:rsidDel="00A84594">
          <w:rPr>
            <w:rFonts w:ascii="Times New Roman" w:eastAsia="Times New Roman" w:hAnsi="Times New Roman" w:cs="Times New Roman"/>
            <w:spacing w:val="40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for</w:delText>
        </w:r>
        <w:r w:rsidDel="00A84594">
          <w:rPr>
            <w:rFonts w:ascii="Times New Roman" w:eastAsia="Times New Roman" w:hAnsi="Times New Roman" w:cs="Times New Roman"/>
            <w:spacing w:val="27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w w:val="109"/>
            <w:sz w:val="20"/>
            <w:szCs w:val="20"/>
          </w:rPr>
          <w:delText>computation.</w:delText>
        </w:r>
        <w:r w:rsidDel="00A84594">
          <w:rPr>
            <w:rFonts w:ascii="Times New Roman" w:eastAsia="Times New Roman" w:hAnsi="Times New Roman" w:cs="Times New Roman"/>
            <w:spacing w:val="51"/>
            <w:w w:val="109"/>
            <w:sz w:val="20"/>
            <w:szCs w:val="20"/>
          </w:rPr>
          <w:delText xml:space="preserve"> </w:delText>
        </w:r>
      </w:del>
      <w:ins w:id="32" w:author="Rohit Ramachandran" w:date="2019-11-12T18:55:00Z">
        <w:r w:rsidR="00A84594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t xml:space="preserve">intractable. </w:t>
        </w:r>
      </w:ins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study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cuses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elopme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ins w:id="33" w:author="Rohit Ramachandran" w:date="2019-11-12T18:56:00Z">
        <w:r w:rsidR="00A84594">
          <w:rPr>
            <w:rFonts w:ascii="Times New Roman" w:eastAsia="Times New Roman" w:hAnsi="Times New Roman" w:cs="Times New Roman"/>
            <w:spacing w:val="43"/>
            <w:sz w:val="20"/>
            <w:szCs w:val="20"/>
          </w:rPr>
          <w:t xml:space="preserve">a novel </w:t>
        </w:r>
      </w:ins>
      <w:del w:id="34" w:author="Rohit Ramachandran" w:date="2019-11-12T18:56:00Z"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an</w:delText>
        </w:r>
        <w:r w:rsidDel="00A84594">
          <w:rPr>
            <w:rFonts w:ascii="Times New Roman" w:eastAsia="Times New Roman" w:hAnsi="Times New Roman" w:cs="Times New Roman"/>
            <w:spacing w:val="43"/>
            <w:sz w:val="20"/>
            <w:szCs w:val="20"/>
          </w:rPr>
          <w:delText xml:space="preserve"> </w:delText>
        </w:r>
      </w:del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algorithm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parallelize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nested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ops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inside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PBM</w:t>
      </w:r>
      <w:ins w:id="35" w:author="Rohit Ramachandran" w:date="2019-11-12T18:56:00Z">
        <w:r w:rsidR="00A84594">
          <w:rPr>
            <w:rFonts w:ascii="Times New Roman" w:eastAsia="Times New Roman" w:hAnsi="Times New Roman" w:cs="Times New Roman"/>
            <w:sz w:val="20"/>
            <w:szCs w:val="20"/>
          </w:rPr>
          <w:t xml:space="preserve"> via a GPU framework.</w:t>
        </w:r>
      </w:ins>
      <w:del w:id="36" w:author="Rohit Ramachandran" w:date="2019-11-12T18:56:00Z"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.</w:delText>
        </w:r>
      </w:del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del w:id="37" w:author="Rohit Ramachandran" w:date="2019-11-12T18:56:00Z"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The</w:delText>
        </w:r>
        <w:r w:rsidDel="00A84594">
          <w:rPr>
            <w:rFonts w:ascii="Times New Roman" w:eastAsia="Times New Roman" w:hAnsi="Times New Roman" w:cs="Times New Roman"/>
            <w:spacing w:val="26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PBM</w:delText>
        </w:r>
        <w:r w:rsidDel="00A84594">
          <w:rPr>
            <w:rFonts w:ascii="Times New Roman" w:eastAsia="Times New Roman" w:hAnsi="Times New Roman" w:cs="Times New Roman"/>
            <w:spacing w:val="29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pacing w:val="-6"/>
            <w:sz w:val="20"/>
            <w:szCs w:val="20"/>
          </w:rPr>
          <w:delText>w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as</w:delText>
        </w:r>
        <w:r w:rsidDel="00A84594">
          <w:rPr>
            <w:rFonts w:ascii="Times New Roman" w:eastAsia="Times New Roman" w:hAnsi="Times New Roman" w:cs="Times New Roman"/>
            <w:spacing w:val="6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de</w:delText>
        </w:r>
        <w:r w:rsidDel="00A84594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>v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elo</w:delText>
        </w:r>
        <w:r w:rsidDel="00A84594">
          <w:rPr>
            <w:rFonts w:ascii="Times New Roman" w:eastAsia="Times New Roman" w:hAnsi="Times New Roman" w:cs="Times New Roman"/>
            <w:spacing w:val="6"/>
            <w:sz w:val="20"/>
            <w:szCs w:val="20"/>
          </w:rPr>
          <w:delText>p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ed</w:delText>
        </w:r>
        <w:r w:rsidDel="00A84594">
          <w:rPr>
            <w:rFonts w:ascii="Times New Roman" w:eastAsia="Times New Roman" w:hAnsi="Times New Roman" w:cs="Times New Roman"/>
            <w:spacing w:val="26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 xml:space="preserve">for </w:delText>
        </w:r>
        <w:r w:rsidDel="00A84594">
          <w:rPr>
            <w:rFonts w:ascii="Times New Roman" w:eastAsia="Times New Roman" w:hAnsi="Times New Roman" w:cs="Times New Roman"/>
            <w:w w:val="112"/>
            <w:sz w:val="20"/>
            <w:szCs w:val="20"/>
          </w:rPr>
          <w:delText xml:space="preserve">a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co</w:delText>
        </w:r>
        <w:r w:rsidDel="00A84594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>n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ti</w:delText>
        </w:r>
        <w:r w:rsidDel="00A84594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>n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 xml:space="preserve">uous </w:delText>
        </w:r>
        <w:r w:rsidDel="00A84594">
          <w:rPr>
            <w:rFonts w:ascii="Times New Roman" w:eastAsia="Times New Roman" w:hAnsi="Times New Roman" w:cs="Times New Roman"/>
            <w:spacing w:val="6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high</w:delText>
        </w:r>
        <w:r w:rsidDel="00A84594">
          <w:rPr>
            <w:rFonts w:ascii="Times New Roman" w:eastAsia="Times New Roman" w:hAnsi="Times New Roman" w:cs="Times New Roman"/>
            <w:spacing w:val="15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shear</w:delText>
        </w:r>
        <w:r w:rsidDel="00A84594">
          <w:rPr>
            <w:rFonts w:ascii="Times New Roman" w:eastAsia="Times New Roman" w:hAnsi="Times New Roman" w:cs="Times New Roman"/>
            <w:spacing w:val="27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w w:val="109"/>
            <w:sz w:val="20"/>
            <w:szCs w:val="20"/>
          </w:rPr>
          <w:delText>gra</w:delText>
        </w:r>
        <w:r w:rsidDel="00A84594">
          <w:rPr>
            <w:rFonts w:ascii="Times New Roman" w:eastAsia="Times New Roman" w:hAnsi="Times New Roman" w:cs="Times New Roman"/>
            <w:spacing w:val="-5"/>
            <w:w w:val="109"/>
            <w:sz w:val="20"/>
            <w:szCs w:val="20"/>
          </w:rPr>
          <w:delText>n</w:delText>
        </w:r>
        <w:r w:rsidDel="00A84594">
          <w:rPr>
            <w:rFonts w:ascii="Times New Roman" w:eastAsia="Times New Roman" w:hAnsi="Times New Roman" w:cs="Times New Roman"/>
            <w:w w:val="109"/>
            <w:sz w:val="20"/>
            <w:szCs w:val="20"/>
          </w:rPr>
          <w:delText>ulation</w:delText>
        </w:r>
        <w:r w:rsidDel="00A84594">
          <w:rPr>
            <w:rFonts w:ascii="Times New Roman" w:eastAsia="Times New Roman" w:hAnsi="Times New Roman" w:cs="Times New Roman"/>
            <w:spacing w:val="-7"/>
            <w:w w:val="109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pr</w:delText>
        </w:r>
        <w:r w:rsidDel="00A84594">
          <w:rPr>
            <w:rFonts w:ascii="Times New Roman" w:eastAsia="Times New Roman" w:hAnsi="Times New Roman" w:cs="Times New Roman"/>
            <w:spacing w:val="6"/>
            <w:sz w:val="20"/>
            <w:szCs w:val="20"/>
          </w:rPr>
          <w:delText>o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cess</w:delText>
        </w:r>
        <w:r w:rsidDel="00A84594">
          <w:rPr>
            <w:rFonts w:ascii="Times New Roman" w:eastAsia="Times New Roman" w:hAnsi="Times New Roman" w:cs="Times New Roman"/>
            <w:spacing w:val="18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and</w:delText>
        </w:r>
        <w:r w:rsidDel="00A84594">
          <w:rPr>
            <w:rFonts w:ascii="Times New Roman" w:eastAsia="Times New Roman" w:hAnsi="Times New Roman" w:cs="Times New Roman"/>
            <w:spacing w:val="29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>w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as</w:delText>
        </w:r>
        <w:r w:rsidDel="00A84594">
          <w:rPr>
            <w:rFonts w:ascii="Times New Roman" w:eastAsia="Times New Roman" w:hAnsi="Times New Roman" w:cs="Times New Roman"/>
            <w:spacing w:val="7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made</w:delText>
        </w:r>
        <w:r w:rsidDel="00A84594">
          <w:rPr>
            <w:rFonts w:ascii="Times New Roman" w:eastAsia="Times New Roman" w:hAnsi="Times New Roman" w:cs="Times New Roman"/>
            <w:spacing w:val="27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s</w:delText>
        </w:r>
        <w:r w:rsidDel="00A84594">
          <w:rPr>
            <w:rFonts w:ascii="Times New Roman" w:eastAsia="Times New Roman" w:hAnsi="Times New Roman" w:cs="Times New Roman"/>
            <w:spacing w:val="6"/>
            <w:sz w:val="20"/>
            <w:szCs w:val="20"/>
          </w:rPr>
          <w:delText>p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ecifically</w:delText>
        </w:r>
        <w:r w:rsidDel="00A84594">
          <w:rPr>
            <w:rFonts w:ascii="Times New Roman" w:eastAsia="Times New Roman" w:hAnsi="Times New Roman" w:cs="Times New Roman"/>
            <w:spacing w:val="8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for</w:delText>
        </w:r>
        <w:r w:rsidDel="00A84594">
          <w:rPr>
            <w:rFonts w:ascii="Times New Roman" w:eastAsia="Times New Roman" w:hAnsi="Times New Roman" w:cs="Times New Roman"/>
            <w:spacing w:val="2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w w:val="104"/>
            <w:sz w:val="20"/>
            <w:szCs w:val="20"/>
          </w:rPr>
          <w:delText xml:space="preserve">NVIDIA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GPUs</w:delText>
        </w:r>
        <w:r w:rsidDel="00A84594">
          <w:rPr>
            <w:rFonts w:ascii="Times New Roman" w:eastAsia="Times New Roman" w:hAnsi="Times New Roman" w:cs="Times New Roman"/>
            <w:spacing w:val="41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as</w:delText>
        </w:r>
        <w:r w:rsidDel="00A84594">
          <w:rPr>
            <w:rFonts w:ascii="Times New Roman" w:eastAsia="Times New Roman" w:hAnsi="Times New Roman" w:cs="Times New Roman"/>
            <w:spacing w:val="15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it</w:delText>
        </w:r>
        <w:r w:rsidDel="00A84594">
          <w:rPr>
            <w:rFonts w:ascii="Times New Roman" w:eastAsia="Times New Roman" w:hAnsi="Times New Roman" w:cs="Times New Roman"/>
            <w:spacing w:val="24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pacing w:val="-6"/>
            <w:sz w:val="20"/>
            <w:szCs w:val="20"/>
          </w:rPr>
          <w:delText>w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as</w:delText>
        </w:r>
        <w:r w:rsidDel="00A84594">
          <w:rPr>
            <w:rFonts w:ascii="Times New Roman" w:eastAsia="Times New Roman" w:hAnsi="Times New Roman" w:cs="Times New Roman"/>
            <w:spacing w:val="13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de</w:delText>
        </w:r>
        <w:r w:rsidDel="00A84594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>v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elo</w:delText>
        </w:r>
        <w:r w:rsidDel="00A84594">
          <w:rPr>
            <w:rFonts w:ascii="Times New Roman" w:eastAsia="Times New Roman" w:hAnsi="Times New Roman" w:cs="Times New Roman"/>
            <w:spacing w:val="6"/>
            <w:sz w:val="20"/>
            <w:szCs w:val="20"/>
          </w:rPr>
          <w:delText>p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ed</w:delText>
        </w:r>
        <w:r w:rsidDel="00A84594">
          <w:rPr>
            <w:rFonts w:ascii="Times New Roman" w:eastAsia="Times New Roman" w:hAnsi="Times New Roman" w:cs="Times New Roman"/>
            <w:spacing w:val="34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on</w:delText>
        </w:r>
        <w:r w:rsidDel="00A84594">
          <w:rPr>
            <w:rFonts w:ascii="Times New Roman" w:eastAsia="Times New Roman" w:hAnsi="Times New Roman" w:cs="Times New Roman"/>
            <w:spacing w:val="13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CU</w:delText>
        </w:r>
        <w:r w:rsidDel="00A84594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>D</w:delText>
        </w:r>
        <w:r w:rsidDel="00A84594">
          <w:rPr>
            <w:rFonts w:ascii="Times New Roman" w:eastAsia="Times New Roman" w:hAnsi="Times New Roman" w:cs="Times New Roman"/>
            <w:sz w:val="20"/>
            <w:szCs w:val="20"/>
          </w:rPr>
          <w:delText>A</w:delText>
        </w:r>
        <w:r w:rsidDel="00A84594">
          <w:rPr>
            <w:rFonts w:ascii="Times New Roman" w:eastAsia="Times New Roman" w:hAnsi="Times New Roman" w:cs="Times New Roman"/>
            <w:spacing w:val="28"/>
            <w:sz w:val="20"/>
            <w:szCs w:val="20"/>
          </w:rPr>
          <w:delText xml:space="preserve"> </w:delText>
        </w:r>
        <w:r w:rsidDel="00A84594">
          <w:rPr>
            <w:rFonts w:ascii="Times New Roman" w:eastAsia="Times New Roman" w:hAnsi="Times New Roman" w:cs="Times New Roman"/>
            <w:w w:val="125"/>
            <w:sz w:val="20"/>
            <w:szCs w:val="20"/>
          </w:rPr>
          <w:delText>C/C++.</w:delText>
        </w:r>
      </w:del>
      <w:r>
        <w:rPr>
          <w:rFonts w:ascii="Times New Roman" w:eastAsia="Times New Roman" w:hAnsi="Times New Roman" w:cs="Times New Roman"/>
          <w:spacing w:val="22"/>
          <w:w w:val="125"/>
          <w:sz w:val="20"/>
          <w:szCs w:val="20"/>
        </w:rPr>
        <w:t xml:space="preserve"> </w:t>
      </w:r>
      <w:commentRangeStart w:id="38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com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unication</w:t>
      </w:r>
      <w:r>
        <w:rPr>
          <w:rFonts w:ascii="Times New Roman" w:eastAsia="Times New Roman" w:hAnsi="Times New Roman" w:cs="Times New Roman"/>
          <w:spacing w:val="6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comparison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eedup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hie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section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de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GPUs.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eed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hie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significa</w:t>
      </w:r>
      <w:r>
        <w:rPr>
          <w:rFonts w:ascii="Times New Roman" w:eastAsia="Times New Roman" w:hAnsi="Times New Roman" w:cs="Times New Roman"/>
          <w:spacing w:val="-5"/>
          <w:w w:val="10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compared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PBM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de </w:t>
      </w:r>
      <w:r>
        <w:rPr>
          <w:rFonts w:ascii="Times New Roman" w:eastAsia="Times New Roman" w:hAnsi="Times New Roman" w:cs="Times New Roman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run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serial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ulti-core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configuratio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eed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impr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eme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 xml:space="preserve">ts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arious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CPU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GPU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hite</w:t>
      </w:r>
      <w:r>
        <w:rPr>
          <w:rFonts w:ascii="Times New Roman" w:eastAsia="Times New Roman" w:hAnsi="Times New Roman" w:cs="Times New Roman"/>
          <w:spacing w:val="1"/>
          <w:w w:val="10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tures</w:t>
      </w:r>
      <w:r>
        <w:rPr>
          <w:rFonts w:ascii="Times New Roman" w:eastAsia="Times New Roman" w:hAnsi="Times New Roman" w:cs="Times New Roman"/>
          <w:spacing w:val="1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configurations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een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6"/>
          <w:w w:val="108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orted.</w:t>
      </w:r>
      <w:ins w:id="39" w:author="Rohit Ramachandran" w:date="2019-11-12T18:56:00Z">
        <w:r w:rsidR="00A84594">
          <w:rPr>
            <w:rFonts w:ascii="Times New Roman" w:eastAsia="Times New Roman" w:hAnsi="Times New Roman" w:cs="Times New Roman"/>
            <w:w w:val="110"/>
            <w:sz w:val="20"/>
            <w:szCs w:val="20"/>
          </w:rPr>
          <w:t xml:space="preserve"> (give some metrics). </w:t>
        </w:r>
      </w:ins>
      <w:commentRangeEnd w:id="38"/>
      <w:ins w:id="40" w:author="Rohit Ramachandran" w:date="2019-11-12T18:57:00Z">
        <w:r w:rsidR="00A84594">
          <w:rPr>
            <w:rStyle w:val="CommentReference"/>
          </w:rPr>
          <w:commentReference w:id="38"/>
        </w:r>
      </w:ins>
    </w:p>
    <w:p w14:paraId="200EEECF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77EC418E" w14:textId="77777777" w:rsidR="00114C4D" w:rsidRDefault="00114C4D">
      <w:pPr>
        <w:spacing w:before="7" w:after="0" w:line="220" w:lineRule="exact"/>
      </w:pPr>
    </w:p>
    <w:p w14:paraId="3D9BD3EE" w14:textId="7A4719B3" w:rsidR="00114C4D" w:rsidRDefault="00D6272F">
      <w:pPr>
        <w:spacing w:before="29" w:after="0" w:line="240" w:lineRule="auto"/>
        <w:ind w:left="1174" w:right="-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825" behindDoc="1" locked="0" layoutInCell="1" allowOverlap="1" wp14:anchorId="3376596A" wp14:editId="737C1539">
                <wp:simplePos x="0" y="0"/>
                <wp:positionH relativeFrom="page">
                  <wp:posOffset>1698625</wp:posOffset>
                </wp:positionH>
                <wp:positionV relativeFrom="paragraph">
                  <wp:posOffset>-5715</wp:posOffset>
                </wp:positionV>
                <wp:extent cx="1746250" cy="1270"/>
                <wp:effectExtent l="12700" t="6985" r="12700" b="10795"/>
                <wp:wrapNone/>
                <wp:docPr id="883" name="Group 8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6250" cy="1270"/>
                          <a:chOff x="2675" y="-9"/>
                          <a:chExt cx="2750" cy="2"/>
                        </a:xfrm>
                      </wpg:grpSpPr>
                      <wps:wsp>
                        <wps:cNvPr id="884" name="Freeform 872"/>
                        <wps:cNvSpPr>
                          <a:spLocks/>
                        </wps:cNvSpPr>
                        <wps:spPr bwMode="auto">
                          <a:xfrm>
                            <a:off x="2675" y="-9"/>
                            <a:ext cx="2750" cy="2"/>
                          </a:xfrm>
                          <a:custGeom>
                            <a:avLst/>
                            <a:gdLst>
                              <a:gd name="T0" fmla="+- 0 2675 2675"/>
                              <a:gd name="T1" fmla="*/ T0 w 2750"/>
                              <a:gd name="T2" fmla="+- 0 5425 2675"/>
                              <a:gd name="T3" fmla="*/ T2 w 275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750">
                                <a:moveTo>
                                  <a:pt x="0" y="0"/>
                                </a:moveTo>
                                <a:lnTo>
                                  <a:pt x="275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ADF9D0" id="Group 871" o:spid="_x0000_s1026" style="position:absolute;margin-left:133.75pt;margin-top:-.45pt;width:137.5pt;height:.1pt;z-index:-2655;mso-position-horizontal-relative:page" coordorigin="2675,-9" coordsize="275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">
                <v:shape id="Freeform 872" o:spid="_x0000_s1027" style="position:absolute;left:2675;top:-9;width:2750;height:2;visibility:visible;mso-wrap-style:square;v-text-anchor:top" coordsize="275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" path="m,l2750,e" filled="f" strokeweight=".14042mm">
                  <v:path arrowok="t" o:connecttype="custom" o:connectlocs="0,0;2750,0" o:connectangles="0,0"/>
                </v:shape>
                <w10:wrap anchorx="page"/>
              </v:group>
            </w:pict>
          </mc:Fallback>
        </mc:AlternateContent>
      </w:r>
      <w:r w:rsidR="00096F81">
        <w:rPr>
          <w:rFonts w:ascii="Courier" w:eastAsia="Courier" w:hAnsi="Courier" w:cs="Courier"/>
          <w:i/>
          <w:spacing w:val="11"/>
          <w:w w:val="111"/>
          <w:position w:val="6"/>
          <w:sz w:val="12"/>
          <w:szCs w:val="12"/>
        </w:rPr>
        <w:t>∗</w:t>
      </w:r>
      <w:r w:rsidR="00096F81">
        <w:rPr>
          <w:rFonts w:ascii="Times New Roman" w:eastAsia="Times New Roman" w:hAnsi="Times New Roman" w:cs="Times New Roman"/>
          <w:w w:val="111"/>
          <w:sz w:val="16"/>
          <w:szCs w:val="16"/>
        </w:rPr>
        <w:t>Corres</w:t>
      </w:r>
      <w:r w:rsidR="00096F81">
        <w:rPr>
          <w:rFonts w:ascii="Times New Roman" w:eastAsia="Times New Roman" w:hAnsi="Times New Roman" w:cs="Times New Roman"/>
          <w:spacing w:val="6"/>
          <w:w w:val="111"/>
          <w:sz w:val="16"/>
          <w:szCs w:val="16"/>
        </w:rPr>
        <w:t>p</w:t>
      </w:r>
      <w:r w:rsidR="00096F81">
        <w:rPr>
          <w:rFonts w:ascii="Times New Roman" w:eastAsia="Times New Roman" w:hAnsi="Times New Roman" w:cs="Times New Roman"/>
          <w:w w:val="111"/>
          <w:sz w:val="16"/>
          <w:szCs w:val="16"/>
        </w:rPr>
        <w:t>onding</w:t>
      </w:r>
      <w:r w:rsidR="00096F81">
        <w:rPr>
          <w:rFonts w:ascii="Times New Roman" w:eastAsia="Times New Roman" w:hAnsi="Times New Roman" w:cs="Times New Roman"/>
          <w:spacing w:val="21"/>
          <w:w w:val="111"/>
          <w:sz w:val="16"/>
          <w:szCs w:val="16"/>
        </w:rPr>
        <w:t xml:space="preserve"> </w:t>
      </w:r>
      <w:r w:rsidR="00096F81">
        <w:rPr>
          <w:rFonts w:ascii="Times New Roman" w:eastAsia="Times New Roman" w:hAnsi="Times New Roman" w:cs="Times New Roman"/>
          <w:w w:val="118"/>
          <w:sz w:val="16"/>
          <w:szCs w:val="16"/>
        </w:rPr>
        <w:t>au</w:t>
      </w:r>
      <w:r w:rsidR="00096F81">
        <w:rPr>
          <w:rFonts w:ascii="Times New Roman" w:eastAsia="Times New Roman" w:hAnsi="Times New Roman" w:cs="Times New Roman"/>
          <w:w w:val="120"/>
          <w:sz w:val="16"/>
          <w:szCs w:val="16"/>
        </w:rPr>
        <w:t>thor</w:t>
      </w:r>
    </w:p>
    <w:p w14:paraId="1E1E284E" w14:textId="77777777" w:rsidR="00114C4D" w:rsidRDefault="00096F81">
      <w:pPr>
        <w:spacing w:before="5" w:after="0" w:line="240" w:lineRule="auto"/>
        <w:ind w:left="1260" w:right="-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w w:val="112"/>
          <w:sz w:val="16"/>
          <w:szCs w:val="16"/>
        </w:rPr>
        <w:t>Email</w:t>
      </w:r>
      <w:r>
        <w:rPr>
          <w:rFonts w:ascii="Times New Roman" w:eastAsia="Times New Roman" w:hAnsi="Times New Roman" w:cs="Times New Roman"/>
          <w:i/>
          <w:spacing w:val="29"/>
          <w:w w:val="1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12"/>
          <w:sz w:val="16"/>
          <w:szCs w:val="16"/>
        </w:rPr>
        <w:t>add</w:t>
      </w:r>
      <w:r>
        <w:rPr>
          <w:rFonts w:ascii="Times New Roman" w:eastAsia="Times New Roman" w:hAnsi="Times New Roman" w:cs="Times New Roman"/>
          <w:i/>
          <w:spacing w:val="-9"/>
          <w:w w:val="112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w w:val="112"/>
          <w:sz w:val="16"/>
          <w:szCs w:val="16"/>
        </w:rPr>
        <w:t>ess:</w:t>
      </w:r>
      <w:r>
        <w:rPr>
          <w:rFonts w:ascii="Times New Roman" w:eastAsia="Times New Roman" w:hAnsi="Times New Roman" w:cs="Times New Roman"/>
          <w:i/>
          <w:spacing w:val="28"/>
          <w:w w:val="112"/>
          <w:sz w:val="16"/>
          <w:szCs w:val="16"/>
        </w:rPr>
        <w:t xml:space="preserve"> </w:t>
      </w:r>
      <w:hyperlink r:id="rId9">
        <w:r>
          <w:rPr>
            <w:rFonts w:ascii="Courier" w:eastAsia="Courier" w:hAnsi="Courier" w:cs="Courier"/>
            <w:w w:val="88"/>
            <w:sz w:val="16"/>
            <w:szCs w:val="16"/>
          </w:rPr>
          <w:t>rohitrr@soemail.rutgers.com</w:t>
        </w:r>
        <w:r>
          <w:rPr>
            <w:rFonts w:ascii="Courier" w:eastAsia="Courier" w:hAnsi="Courier" w:cs="Courier"/>
            <w:spacing w:val="-39"/>
            <w:sz w:val="16"/>
            <w:szCs w:val="16"/>
          </w:rPr>
          <w:t xml:space="preserve"> </w:t>
        </w:r>
      </w:hyperlink>
      <w:r>
        <w:rPr>
          <w:rFonts w:ascii="Times New Roman" w:eastAsia="Times New Roman" w:hAnsi="Times New Roman" w:cs="Times New Roman"/>
          <w:w w:val="117"/>
          <w:sz w:val="16"/>
          <w:szCs w:val="16"/>
        </w:rPr>
        <w:t>(Rohit</w:t>
      </w:r>
      <w:r>
        <w:rPr>
          <w:rFonts w:ascii="Times New Roman" w:eastAsia="Times New Roman" w:hAnsi="Times New Roman" w:cs="Times New Roman"/>
          <w:spacing w:val="10"/>
          <w:w w:val="11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6"/>
          <w:szCs w:val="16"/>
        </w:rPr>
        <w:t>Rama</w:t>
      </w:r>
      <w:r>
        <w:rPr>
          <w:rFonts w:ascii="Times New Roman" w:eastAsia="Times New Roman" w:hAnsi="Times New Roman" w:cs="Times New Roman"/>
          <w:spacing w:val="-4"/>
          <w:w w:val="115"/>
          <w:sz w:val="16"/>
          <w:szCs w:val="16"/>
        </w:rPr>
        <w:t>c</w:t>
      </w:r>
      <w:r>
        <w:rPr>
          <w:rFonts w:ascii="Times New Roman" w:eastAsia="Times New Roman" w:hAnsi="Times New Roman" w:cs="Times New Roman"/>
          <w:w w:val="118"/>
          <w:sz w:val="16"/>
          <w:szCs w:val="16"/>
        </w:rPr>
        <w:t>handr</w:t>
      </w:r>
      <w:r>
        <w:rPr>
          <w:rFonts w:ascii="Times New Roman" w:eastAsia="Times New Roman" w:hAnsi="Times New Roman" w:cs="Times New Roman"/>
          <w:w w:val="119"/>
          <w:sz w:val="16"/>
          <w:szCs w:val="16"/>
        </w:rPr>
        <w:t>an)</w:t>
      </w:r>
    </w:p>
    <w:p w14:paraId="05FCFFD2" w14:textId="77777777" w:rsidR="00114C4D" w:rsidRDefault="00114C4D">
      <w:pPr>
        <w:spacing w:before="9" w:after="0" w:line="150" w:lineRule="exact"/>
        <w:rPr>
          <w:sz w:val="15"/>
          <w:szCs w:val="15"/>
        </w:rPr>
      </w:pPr>
    </w:p>
    <w:p w14:paraId="55EED9B4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4722B3FE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195FFCCE" w14:textId="77777777" w:rsidR="00114C4D" w:rsidRDefault="00096F81">
      <w:pPr>
        <w:tabs>
          <w:tab w:val="left" w:pos="6480"/>
        </w:tabs>
        <w:spacing w:after="0" w:line="240" w:lineRule="auto"/>
        <w:ind w:left="955" w:right="-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w w:val="115"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i/>
          <w:spacing w:val="-10"/>
          <w:w w:val="115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w w:val="115"/>
          <w:sz w:val="16"/>
          <w:szCs w:val="16"/>
        </w:rPr>
        <w:t>eprint</w:t>
      </w:r>
      <w:r>
        <w:rPr>
          <w:rFonts w:ascii="Times New Roman" w:eastAsia="Times New Roman" w:hAnsi="Times New Roman" w:cs="Times New Roman"/>
          <w:i/>
          <w:spacing w:val="24"/>
          <w:w w:val="1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15"/>
          <w:sz w:val="16"/>
          <w:szCs w:val="16"/>
        </w:rPr>
        <w:t>submitt</w:t>
      </w:r>
      <w:r>
        <w:rPr>
          <w:rFonts w:ascii="Times New Roman" w:eastAsia="Times New Roman" w:hAnsi="Times New Roman" w:cs="Times New Roman"/>
          <w:i/>
          <w:spacing w:val="-9"/>
          <w:w w:val="115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i/>
          <w:w w:val="115"/>
          <w:sz w:val="16"/>
          <w:szCs w:val="16"/>
        </w:rPr>
        <w:t>d</w:t>
      </w:r>
      <w:r>
        <w:rPr>
          <w:rFonts w:ascii="Times New Roman" w:eastAsia="Times New Roman" w:hAnsi="Times New Roman" w:cs="Times New Roman"/>
          <w:i/>
          <w:spacing w:val="11"/>
          <w:w w:val="1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to</w:t>
      </w:r>
      <w:r>
        <w:rPr>
          <w:rFonts w:ascii="Times New Roman" w:eastAsia="Times New Roman" w:hAnsi="Times New Roman" w:cs="Times New Roman"/>
          <w:i/>
          <w:spacing w:val="4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15"/>
          <w:sz w:val="16"/>
          <w:szCs w:val="16"/>
        </w:rPr>
        <w:t>Computer</w:t>
      </w:r>
      <w:r>
        <w:rPr>
          <w:rFonts w:ascii="Times New Roman" w:eastAsia="Times New Roman" w:hAnsi="Times New Roman" w:cs="Times New Roman"/>
          <w:i/>
          <w:spacing w:val="16"/>
          <w:w w:val="1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 xml:space="preserve">and </w:t>
      </w:r>
      <w:r>
        <w:rPr>
          <w:rFonts w:ascii="Times New Roman" w:eastAsia="Times New Roman" w:hAnsi="Times New Roman" w:cs="Times New Roman"/>
          <w:i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12"/>
          <w:sz w:val="16"/>
          <w:szCs w:val="16"/>
        </w:rPr>
        <w:t>Chemi</w:t>
      </w:r>
      <w:r>
        <w:rPr>
          <w:rFonts w:ascii="Times New Roman" w:eastAsia="Times New Roman" w:hAnsi="Times New Roman" w:cs="Times New Roman"/>
          <w:i/>
          <w:spacing w:val="-9"/>
          <w:w w:val="112"/>
          <w:sz w:val="16"/>
          <w:szCs w:val="16"/>
        </w:rPr>
        <w:t>c</w:t>
      </w:r>
      <w:r>
        <w:rPr>
          <w:rFonts w:ascii="Times New Roman" w:eastAsia="Times New Roman" w:hAnsi="Times New Roman" w:cs="Times New Roman"/>
          <w:i/>
          <w:w w:val="112"/>
          <w:sz w:val="16"/>
          <w:szCs w:val="16"/>
        </w:rPr>
        <w:t>al</w:t>
      </w:r>
      <w:r>
        <w:rPr>
          <w:rFonts w:ascii="Times New Roman" w:eastAsia="Times New Roman" w:hAnsi="Times New Roman" w:cs="Times New Roman"/>
          <w:i/>
          <w:spacing w:val="18"/>
          <w:w w:val="1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12"/>
          <w:sz w:val="16"/>
          <w:szCs w:val="16"/>
        </w:rPr>
        <w:t>Engin</w:t>
      </w:r>
      <w:r>
        <w:rPr>
          <w:rFonts w:ascii="Times New Roman" w:eastAsia="Times New Roman" w:hAnsi="Times New Roman" w:cs="Times New Roman"/>
          <w:i/>
          <w:spacing w:val="-9"/>
          <w:w w:val="112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i/>
          <w:w w:val="112"/>
          <w:sz w:val="16"/>
          <w:szCs w:val="16"/>
        </w:rPr>
        <w:t>ering</w:t>
      </w:r>
      <w:r>
        <w:rPr>
          <w:rFonts w:ascii="Times New Roman" w:eastAsia="Times New Roman" w:hAnsi="Times New Roman" w:cs="Times New Roman"/>
          <w:i/>
          <w:spacing w:val="-38"/>
          <w:w w:val="1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ab/>
      </w:r>
      <w:r>
        <w:rPr>
          <w:rFonts w:ascii="Times New Roman" w:eastAsia="Times New Roman" w:hAnsi="Times New Roman" w:cs="Times New Roman"/>
          <w:i/>
          <w:w w:val="112"/>
          <w:sz w:val="16"/>
          <w:szCs w:val="16"/>
        </w:rPr>
        <w:t>Novem</w:t>
      </w:r>
      <w:r>
        <w:rPr>
          <w:rFonts w:ascii="Times New Roman" w:eastAsia="Times New Roman" w:hAnsi="Times New Roman" w:cs="Times New Roman"/>
          <w:i/>
          <w:spacing w:val="-9"/>
          <w:w w:val="112"/>
          <w:sz w:val="16"/>
          <w:szCs w:val="16"/>
        </w:rPr>
        <w:t>b</w:t>
      </w:r>
      <w:r>
        <w:rPr>
          <w:rFonts w:ascii="Times New Roman" w:eastAsia="Times New Roman" w:hAnsi="Times New Roman" w:cs="Times New Roman"/>
          <w:i/>
          <w:w w:val="112"/>
          <w:sz w:val="16"/>
          <w:szCs w:val="16"/>
        </w:rPr>
        <w:t>er</w:t>
      </w:r>
      <w:r>
        <w:rPr>
          <w:rFonts w:ascii="Times New Roman" w:eastAsia="Times New Roman" w:hAnsi="Times New Roman" w:cs="Times New Roman"/>
          <w:i/>
          <w:spacing w:val="18"/>
          <w:w w:val="1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 xml:space="preserve">7,  </w:t>
      </w:r>
      <w:r>
        <w:rPr>
          <w:rFonts w:ascii="Times New Roman" w:eastAsia="Times New Roman" w:hAnsi="Times New Roman" w:cs="Times New Roman"/>
          <w:i/>
          <w:w w:val="109"/>
          <w:sz w:val="16"/>
          <w:szCs w:val="16"/>
        </w:rPr>
        <w:t>2019</w:t>
      </w:r>
    </w:p>
    <w:p w14:paraId="12722309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3FB6CC96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62D378CC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65CE0FEF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2D463E42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7ACF3C2B" w14:textId="77777777" w:rsidR="00114C4D" w:rsidRDefault="00114C4D">
      <w:pPr>
        <w:spacing w:before="6" w:after="0" w:line="200" w:lineRule="exact"/>
        <w:rPr>
          <w:sz w:val="20"/>
          <w:szCs w:val="20"/>
        </w:rPr>
      </w:pPr>
    </w:p>
    <w:p w14:paraId="7B4447C9" w14:textId="77777777" w:rsidR="00114C4D" w:rsidRDefault="00096F81">
      <w:pPr>
        <w:spacing w:before="22" w:after="0" w:line="240" w:lineRule="auto"/>
        <w:ind w:left="95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Keywo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ds:   </w:t>
      </w:r>
      <w:r>
        <w:rPr>
          <w:rFonts w:ascii="Times New Roman" w:eastAsia="Times New Roman" w:hAnsi="Times New Roman" w:cs="Times New Roman"/>
          <w:i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opulation</w:t>
      </w:r>
      <w:r>
        <w:rPr>
          <w:rFonts w:ascii="Times New Roman" w:eastAsia="Times New Roman" w:hAnsi="Times New Roman" w:cs="Times New Roman"/>
          <w:spacing w:val="19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Balance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del,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GPU,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arallel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Computing,</w:t>
      </w:r>
    </w:p>
    <w:p w14:paraId="0582E821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0A0FE214" w14:textId="45E556A4" w:rsidR="00114C4D" w:rsidRDefault="00D6272F">
      <w:pPr>
        <w:spacing w:after="0" w:line="240" w:lineRule="auto"/>
        <w:ind w:left="95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826" behindDoc="1" locked="0" layoutInCell="1" allowOverlap="1" wp14:anchorId="6804CA23" wp14:editId="23C7DFE7">
                <wp:simplePos x="0" y="0"/>
                <wp:positionH relativeFrom="page">
                  <wp:posOffset>1698625</wp:posOffset>
                </wp:positionH>
                <wp:positionV relativeFrom="paragraph">
                  <wp:posOffset>272415</wp:posOffset>
                </wp:positionV>
                <wp:extent cx="4364990" cy="1270"/>
                <wp:effectExtent l="12700" t="6985" r="13335" b="10795"/>
                <wp:wrapNone/>
                <wp:docPr id="881" name="Group 8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64990" cy="1270"/>
                          <a:chOff x="2675" y="429"/>
                          <a:chExt cx="6874" cy="2"/>
                        </a:xfrm>
                      </wpg:grpSpPr>
                      <wps:wsp>
                        <wps:cNvPr id="882" name="Freeform 870"/>
                        <wps:cNvSpPr>
                          <a:spLocks/>
                        </wps:cNvSpPr>
                        <wps:spPr bwMode="auto">
                          <a:xfrm>
                            <a:off x="2675" y="429"/>
                            <a:ext cx="6874" cy="2"/>
                          </a:xfrm>
                          <a:custGeom>
                            <a:avLst/>
                            <a:gdLst>
                              <a:gd name="T0" fmla="+- 0 2675 2675"/>
                              <a:gd name="T1" fmla="*/ T0 w 6874"/>
                              <a:gd name="T2" fmla="+- 0 9550 2675"/>
                              <a:gd name="T3" fmla="*/ T2 w 687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74">
                                <a:moveTo>
                                  <a:pt x="0" y="0"/>
                                </a:moveTo>
                                <a:lnTo>
                                  <a:pt x="6875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2D4023" id="Group 869" o:spid="_x0000_s1026" style="position:absolute;margin-left:133.75pt;margin-top:21.45pt;width:343.7pt;height:.1pt;z-index:-2654;mso-position-horizontal-relative:page" coordorigin="2675,429" coordsize="687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">
                <v:shape id="Freeform 870" o:spid="_x0000_s1027" style="position:absolute;left:2675;top:429;width:6874;height:2;visibility:visible;mso-wrap-style:square;v-text-anchor:top" coordsize="687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" path="m,l6875,e" filled="f" strokeweight=".14042mm">
                  <v:path arrowok="t" o:connecttype="custom" o:connectlocs="0,0;6875,0" o:connectangles="0,0"/>
                </v:shape>
                <w10:wrap anchorx="page"/>
              </v:group>
            </w:pict>
          </mc:Fallback>
        </mc:AlternateContent>
      </w:r>
      <w:r w:rsidR="00096F81">
        <w:rPr>
          <w:rFonts w:ascii="Times New Roman" w:eastAsia="Times New Roman" w:hAnsi="Times New Roman" w:cs="Times New Roman"/>
          <w:w w:val="109"/>
          <w:sz w:val="20"/>
          <w:szCs w:val="20"/>
        </w:rPr>
        <w:t>Gra</w:t>
      </w:r>
      <w:r w:rsidR="00096F81"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 w:rsidR="00096F81">
        <w:rPr>
          <w:rFonts w:ascii="Times New Roman" w:eastAsia="Times New Roman" w:hAnsi="Times New Roman" w:cs="Times New Roman"/>
          <w:w w:val="109"/>
          <w:sz w:val="20"/>
          <w:szCs w:val="20"/>
        </w:rPr>
        <w:t>ulation,</w:t>
      </w:r>
      <w:r w:rsidR="00096F81">
        <w:rPr>
          <w:rFonts w:ascii="Times New Roman" w:eastAsia="Times New Roman" w:hAnsi="Times New Roman" w:cs="Times New Roman"/>
          <w:spacing w:val="21"/>
          <w:w w:val="109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w w:val="109"/>
          <w:sz w:val="20"/>
          <w:szCs w:val="20"/>
        </w:rPr>
        <w:t>MPI</w:t>
      </w:r>
    </w:p>
    <w:p w14:paraId="1E60D390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03A0FAEE" w14:textId="77777777" w:rsidR="00114C4D" w:rsidRDefault="00114C4D">
      <w:pPr>
        <w:spacing w:before="10" w:after="0" w:line="280" w:lineRule="exact"/>
        <w:rPr>
          <w:sz w:val="28"/>
          <w:szCs w:val="28"/>
        </w:rPr>
      </w:pPr>
    </w:p>
    <w:p w14:paraId="51C7381A" w14:textId="3F062230" w:rsidR="00114C4D" w:rsidRDefault="00096F81">
      <w:pPr>
        <w:spacing w:before="22" w:after="0" w:line="240" w:lineRule="auto"/>
        <w:ind w:left="70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1       </w:t>
      </w:r>
      <w:r>
        <w:rPr>
          <w:rFonts w:ascii="Times New Roman" w:eastAsia="Times New Roman" w:hAnsi="Times New Roman" w:cs="Times New Roman"/>
          <w:spacing w:val="2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1. </w:t>
      </w:r>
      <w:r>
        <w:rPr>
          <w:rFonts w:ascii="Times New Roman" w:eastAsia="Times New Roman" w:hAnsi="Times New Roman" w:cs="Times New Roman"/>
          <w:b/>
          <w:bCs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6"/>
          <w:w w:val="11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w w:val="116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b/>
          <w:bCs/>
          <w:spacing w:val="7"/>
          <w:w w:val="11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w w:val="116"/>
          <w:sz w:val="20"/>
          <w:szCs w:val="20"/>
        </w:rPr>
        <w:t>duction</w:t>
      </w:r>
      <w:ins w:id="41" w:author="Rohit Ramachandran" w:date="2019-11-12T18:58:00Z">
        <w:r w:rsidR="00772DAF">
          <w:rPr>
            <w:rFonts w:ascii="Times New Roman" w:eastAsia="Times New Roman" w:hAnsi="Times New Roman" w:cs="Times New Roman"/>
            <w:b/>
            <w:bCs/>
            <w:w w:val="116"/>
            <w:sz w:val="20"/>
            <w:szCs w:val="20"/>
          </w:rPr>
          <w:t xml:space="preserve"> &amp; Objectives </w:t>
        </w:r>
      </w:ins>
    </w:p>
    <w:p w14:paraId="62C02DC3" w14:textId="6E08B70C" w:rsidR="00114C4D" w:rsidRDefault="00E15189">
      <w:pPr>
        <w:spacing w:before="5" w:after="0" w:line="280" w:lineRule="exact"/>
        <w:rPr>
          <w:sz w:val="28"/>
          <w:szCs w:val="28"/>
        </w:rPr>
      </w:pPr>
      <w:ins w:id="42" w:author="Rohit Ramachandran" w:date="2019-11-12T19:00:00Z">
        <w:r>
          <w:rPr>
            <w:sz w:val="28"/>
            <w:szCs w:val="28"/>
          </w:rPr>
          <w:t>I THINK THIS SECTION SHOULD BE NON-PHARMA FOCUSSED. I</w:t>
        </w:r>
      </w:ins>
      <w:ins w:id="43" w:author="Rohit Ramachandran" w:date="2019-11-12T19:01:00Z">
        <w:r>
          <w:rPr>
            <w:sz w:val="28"/>
            <w:szCs w:val="28"/>
          </w:rPr>
          <w:t xml:space="preserve">T SHOULD TALK ABOUT PBMS AND TH EIR COMPUTATIONAL EXPENSE ETC. TOWARD THE END YOU CAN MENTION GRANULATION AS AN APPLICATION. </w:t>
        </w:r>
      </w:ins>
    </w:p>
    <w:p w14:paraId="01A87666" w14:textId="0EEE5934" w:rsidR="00114C4D" w:rsidDel="00E15189" w:rsidRDefault="00096F81">
      <w:pPr>
        <w:tabs>
          <w:tab w:val="left" w:pos="1240"/>
        </w:tabs>
        <w:spacing w:before="22" w:after="0" w:line="240" w:lineRule="auto"/>
        <w:ind w:left="703" w:right="-20"/>
        <w:rPr>
          <w:del w:id="44" w:author="Rohit Ramachandran" w:date="2019-11-12T19:01:00Z"/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>2</w:t>
      </w:r>
      <w:r>
        <w:rPr>
          <w:rFonts w:ascii="Times New Roman" w:eastAsia="Times New Roman" w:hAnsi="Times New Roman" w:cs="Times New Roman"/>
          <w:spacing w:val="-23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10"/>
          <w:szCs w:val="10"/>
        </w:rPr>
        <w:tab/>
      </w:r>
      <w:del w:id="45" w:author="Rohit Ramachandran" w:date="2019-11-12T19:01:00Z">
        <w:r w:rsidDel="00E15189">
          <w:rPr>
            <w:rFonts w:ascii="Times New Roman" w:eastAsia="Times New Roman" w:hAnsi="Times New Roman" w:cs="Times New Roman"/>
            <w:spacing w:val="-17"/>
            <w:sz w:val="20"/>
            <w:szCs w:val="20"/>
          </w:rPr>
          <w:delText>V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arious </w:delText>
        </w:r>
        <w:r w:rsidDel="00E15189">
          <w:rPr>
            <w:rFonts w:ascii="Times New Roman" w:eastAsia="Times New Roman" w:hAnsi="Times New Roman" w:cs="Times New Roman"/>
            <w:spacing w:val="3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>c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hemical</w:delText>
        </w:r>
        <w:r w:rsidDel="00E15189">
          <w:rPr>
            <w:rFonts w:ascii="Times New Roman" w:eastAsia="Times New Roman" w:hAnsi="Times New Roman" w:cs="Times New Roman"/>
            <w:spacing w:val="43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w w:val="108"/>
            <w:sz w:val="20"/>
            <w:szCs w:val="20"/>
          </w:rPr>
          <w:delText>industries</w:delText>
        </w:r>
        <w:r w:rsidDel="00E15189">
          <w:rPr>
            <w:rFonts w:ascii="Times New Roman" w:eastAsia="Times New Roman" w:hAnsi="Times New Roman" w:cs="Times New Roman"/>
            <w:spacing w:val="16"/>
            <w:w w:val="108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li</w:delText>
        </w:r>
        <w:r w:rsidDel="00E15189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>k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e</w:delText>
        </w:r>
        <w:r w:rsidDel="00E15189">
          <w:rPr>
            <w:rFonts w:ascii="Times New Roman" w:eastAsia="Times New Roman" w:hAnsi="Times New Roman" w:cs="Times New Roman"/>
            <w:spacing w:val="21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w w:val="109"/>
            <w:sz w:val="20"/>
            <w:szCs w:val="20"/>
          </w:rPr>
          <w:delText>deterge</w:delText>
        </w:r>
        <w:r w:rsidDel="00E15189">
          <w:rPr>
            <w:rFonts w:ascii="Times New Roman" w:eastAsia="Times New Roman" w:hAnsi="Times New Roman" w:cs="Times New Roman"/>
            <w:spacing w:val="-5"/>
            <w:w w:val="109"/>
            <w:sz w:val="20"/>
            <w:szCs w:val="20"/>
          </w:rPr>
          <w:delText>n</w:delText>
        </w:r>
        <w:r w:rsidDel="00E15189">
          <w:rPr>
            <w:rFonts w:ascii="Times New Roman" w:eastAsia="Times New Roman" w:hAnsi="Times New Roman" w:cs="Times New Roman"/>
            <w:w w:val="109"/>
            <w:sz w:val="20"/>
            <w:szCs w:val="20"/>
          </w:rPr>
          <w:delText>t,</w:delText>
        </w:r>
        <w:r w:rsidDel="00E15189">
          <w:rPr>
            <w:rFonts w:ascii="Times New Roman" w:eastAsia="Times New Roman" w:hAnsi="Times New Roman" w:cs="Times New Roman"/>
            <w:spacing w:val="18"/>
            <w:w w:val="109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f</w:delText>
        </w:r>
        <w:r w:rsidDel="00E15189">
          <w:rPr>
            <w:rFonts w:ascii="Times New Roman" w:eastAsia="Times New Roman" w:hAnsi="Times New Roman" w:cs="Times New Roman"/>
            <w:spacing w:val="6"/>
            <w:sz w:val="20"/>
            <w:szCs w:val="20"/>
          </w:rPr>
          <w:delText>o</w:delText>
        </w:r>
        <w:r w:rsidDel="00E15189">
          <w:rPr>
            <w:rFonts w:ascii="Times New Roman" w:eastAsia="Times New Roman" w:hAnsi="Times New Roman" w:cs="Times New Roman"/>
            <w:spacing w:val="5"/>
            <w:sz w:val="20"/>
            <w:szCs w:val="20"/>
          </w:rPr>
          <w:delText>o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d,</w:delText>
        </w:r>
        <w:r w:rsidDel="00E15189">
          <w:rPr>
            <w:rFonts w:ascii="Times New Roman" w:eastAsia="Times New Roman" w:hAnsi="Times New Roman" w:cs="Times New Roman"/>
            <w:spacing w:val="26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w w:val="106"/>
            <w:sz w:val="20"/>
            <w:szCs w:val="20"/>
          </w:rPr>
          <w:delText>pharmaceutical,</w:delText>
        </w:r>
        <w:r w:rsidDel="00E15189">
          <w:rPr>
            <w:rFonts w:ascii="Times New Roman" w:eastAsia="Times New Roman" w:hAnsi="Times New Roman" w:cs="Times New Roman"/>
            <w:spacing w:val="42"/>
            <w:w w:val="106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w w:val="106"/>
            <w:sz w:val="20"/>
            <w:szCs w:val="20"/>
          </w:rPr>
          <w:delText>fertilizers,</w:delText>
        </w:r>
      </w:del>
    </w:p>
    <w:p w14:paraId="36D2D164" w14:textId="68E0E7D2" w:rsidR="00114C4D" w:rsidDel="00E15189" w:rsidRDefault="00114C4D">
      <w:pPr>
        <w:spacing w:before="9" w:after="0" w:line="120" w:lineRule="exact"/>
        <w:rPr>
          <w:del w:id="46" w:author="Rohit Ramachandran" w:date="2019-11-12T19:01:00Z"/>
          <w:sz w:val="12"/>
          <w:szCs w:val="12"/>
        </w:rPr>
      </w:pPr>
    </w:p>
    <w:p w14:paraId="50B7B4DB" w14:textId="43AA2F2C" w:rsidR="00114C4D" w:rsidDel="00E15189" w:rsidRDefault="00096F81">
      <w:pPr>
        <w:spacing w:after="0" w:line="240" w:lineRule="auto"/>
        <w:ind w:left="703" w:right="-20"/>
        <w:rPr>
          <w:del w:id="47" w:author="Rohit Ramachandran" w:date="2019-11-12T19:01:00Z"/>
          <w:rFonts w:ascii="Times New Roman" w:eastAsia="Times New Roman" w:hAnsi="Times New Roman" w:cs="Times New Roman"/>
          <w:sz w:val="20"/>
          <w:szCs w:val="20"/>
        </w:rPr>
      </w:pPr>
      <w:del w:id="48" w:author="Rohit Ramachandran" w:date="2019-11-12T19:01:00Z">
        <w:r w:rsidDel="00E15189">
          <w:rPr>
            <w:rFonts w:ascii="Times New Roman" w:eastAsia="Times New Roman" w:hAnsi="Times New Roman" w:cs="Times New Roman"/>
            <w:sz w:val="10"/>
            <w:szCs w:val="10"/>
          </w:rPr>
          <w:delText xml:space="preserve">3       </w:delText>
        </w:r>
        <w:r w:rsidDel="00E15189">
          <w:rPr>
            <w:rFonts w:ascii="Times New Roman" w:eastAsia="Times New Roman" w:hAnsi="Times New Roman" w:cs="Times New Roman"/>
            <w:spacing w:val="2"/>
            <w:sz w:val="10"/>
            <w:szCs w:val="1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w w:val="109"/>
            <w:sz w:val="20"/>
            <w:szCs w:val="20"/>
          </w:rPr>
          <w:delText>catalyst</w:delText>
        </w:r>
        <w:r w:rsidDel="00E15189">
          <w:rPr>
            <w:rFonts w:ascii="Times New Roman" w:eastAsia="Times New Roman" w:hAnsi="Times New Roman" w:cs="Times New Roman"/>
            <w:spacing w:val="40"/>
            <w:w w:val="109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w w:val="109"/>
            <w:sz w:val="20"/>
            <w:szCs w:val="20"/>
          </w:rPr>
          <w:delText>encou</w:delText>
        </w:r>
        <w:r w:rsidDel="00E15189">
          <w:rPr>
            <w:rFonts w:ascii="Times New Roman" w:eastAsia="Times New Roman" w:hAnsi="Times New Roman" w:cs="Times New Roman"/>
            <w:spacing w:val="-5"/>
            <w:w w:val="109"/>
            <w:sz w:val="20"/>
            <w:szCs w:val="20"/>
          </w:rPr>
          <w:delText>n</w:delText>
        </w:r>
        <w:r w:rsidDel="00E15189">
          <w:rPr>
            <w:rFonts w:ascii="Times New Roman" w:eastAsia="Times New Roman" w:hAnsi="Times New Roman" w:cs="Times New Roman"/>
            <w:w w:val="109"/>
            <w:sz w:val="20"/>
            <w:szCs w:val="20"/>
          </w:rPr>
          <w:delText>ter</w:delText>
        </w:r>
        <w:r w:rsidDel="00E15189">
          <w:rPr>
            <w:rFonts w:ascii="Times New Roman" w:eastAsia="Times New Roman" w:hAnsi="Times New Roman" w:cs="Times New Roman"/>
            <w:spacing w:val="17"/>
            <w:w w:val="109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w w:val="109"/>
            <w:sz w:val="20"/>
            <w:szCs w:val="20"/>
          </w:rPr>
          <w:delText>particulate</w:delText>
        </w:r>
        <w:r w:rsidDel="00E15189">
          <w:rPr>
            <w:rFonts w:ascii="Times New Roman" w:eastAsia="Times New Roman" w:hAnsi="Times New Roman" w:cs="Times New Roman"/>
            <w:spacing w:val="44"/>
            <w:w w:val="109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pr</w:delText>
        </w:r>
        <w:r w:rsidDel="00E15189">
          <w:rPr>
            <w:rFonts w:ascii="Times New Roman" w:eastAsia="Times New Roman" w:hAnsi="Times New Roman" w:cs="Times New Roman"/>
            <w:spacing w:val="6"/>
            <w:sz w:val="20"/>
            <w:szCs w:val="20"/>
          </w:rPr>
          <w:delText>o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cessing </w:delText>
        </w:r>
        <w:r w:rsidDel="00E15189">
          <w:rPr>
            <w:rFonts w:ascii="Times New Roman" w:eastAsia="Times New Roman" w:hAnsi="Times New Roman" w:cs="Times New Roman"/>
            <w:spacing w:val="8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dail</w:delText>
        </w:r>
        <w:r w:rsidDel="00E15189">
          <w:rPr>
            <w:rFonts w:ascii="Times New Roman" w:eastAsia="Times New Roman" w:hAnsi="Times New Roman" w:cs="Times New Roman"/>
            <w:spacing w:val="-16"/>
            <w:sz w:val="20"/>
            <w:szCs w:val="20"/>
          </w:rPr>
          <w:delText>y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.  </w:delText>
        </w:r>
        <w:r w:rsidDel="00E15189">
          <w:rPr>
            <w:rFonts w:ascii="Times New Roman" w:eastAsia="Times New Roman" w:hAnsi="Times New Roman" w:cs="Times New Roman"/>
            <w:spacing w:val="11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These </w:delText>
        </w:r>
        <w:r w:rsidDel="00E15189">
          <w:rPr>
            <w:rFonts w:ascii="Times New Roman" w:eastAsia="Times New Roman" w:hAnsi="Times New Roman" w:cs="Times New Roman"/>
            <w:spacing w:val="10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pr</w:delText>
        </w:r>
        <w:r w:rsidDel="00E15189">
          <w:rPr>
            <w:rFonts w:ascii="Times New Roman" w:eastAsia="Times New Roman" w:hAnsi="Times New Roman" w:cs="Times New Roman"/>
            <w:spacing w:val="6"/>
            <w:sz w:val="20"/>
            <w:szCs w:val="20"/>
          </w:rPr>
          <w:delText>o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cesses </w:delText>
        </w:r>
        <w:r w:rsidDel="00E15189">
          <w:rPr>
            <w:rFonts w:ascii="Times New Roman" w:eastAsia="Times New Roman" w:hAnsi="Times New Roman" w:cs="Times New Roman"/>
            <w:spacing w:val="2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w w:val="113"/>
            <w:sz w:val="20"/>
            <w:szCs w:val="20"/>
          </w:rPr>
          <w:delText>constitute</w:delText>
        </w:r>
        <w:r w:rsidDel="00E15189">
          <w:rPr>
            <w:rFonts w:ascii="Times New Roman" w:eastAsia="Times New Roman" w:hAnsi="Times New Roman" w:cs="Times New Roman"/>
            <w:spacing w:val="10"/>
            <w:w w:val="113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w w:val="113"/>
            <w:sz w:val="20"/>
            <w:szCs w:val="20"/>
          </w:rPr>
          <w:delText>to</w:delText>
        </w:r>
      </w:del>
    </w:p>
    <w:p w14:paraId="32A21E76" w14:textId="72E07C5B" w:rsidR="00114C4D" w:rsidDel="00E15189" w:rsidRDefault="00114C4D">
      <w:pPr>
        <w:spacing w:before="9" w:after="0" w:line="120" w:lineRule="exact"/>
        <w:rPr>
          <w:del w:id="49" w:author="Rohit Ramachandran" w:date="2019-11-12T19:01:00Z"/>
          <w:sz w:val="12"/>
          <w:szCs w:val="12"/>
        </w:rPr>
      </w:pPr>
    </w:p>
    <w:p w14:paraId="107753BC" w14:textId="3D979A37" w:rsidR="00114C4D" w:rsidDel="00E15189" w:rsidRDefault="00096F81">
      <w:pPr>
        <w:spacing w:after="0" w:line="240" w:lineRule="auto"/>
        <w:ind w:left="703" w:right="-20"/>
        <w:rPr>
          <w:del w:id="50" w:author="Rohit Ramachandran" w:date="2019-11-12T19:01:00Z"/>
          <w:rFonts w:ascii="Times New Roman" w:eastAsia="Times New Roman" w:hAnsi="Times New Roman" w:cs="Times New Roman"/>
          <w:sz w:val="20"/>
          <w:szCs w:val="20"/>
        </w:rPr>
      </w:pPr>
      <w:del w:id="51" w:author="Rohit Ramachandran" w:date="2019-11-12T19:01:00Z">
        <w:r w:rsidDel="00E15189">
          <w:rPr>
            <w:rFonts w:ascii="Times New Roman" w:eastAsia="Times New Roman" w:hAnsi="Times New Roman" w:cs="Times New Roman"/>
            <w:sz w:val="10"/>
            <w:szCs w:val="10"/>
          </w:rPr>
          <w:delText xml:space="preserve">4       </w:delText>
        </w:r>
        <w:r w:rsidDel="00E15189">
          <w:rPr>
            <w:rFonts w:ascii="Times New Roman" w:eastAsia="Times New Roman" w:hAnsi="Times New Roman" w:cs="Times New Roman"/>
            <w:spacing w:val="2"/>
            <w:sz w:val="10"/>
            <w:szCs w:val="1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a</w:delText>
        </w:r>
        <w:r w:rsidDel="00E15189">
          <w:rPr>
            <w:rFonts w:ascii="Times New Roman" w:eastAsia="Times New Roman" w:hAnsi="Times New Roman" w:cs="Times New Roman"/>
            <w:spacing w:val="6"/>
            <w:sz w:val="20"/>
            <w:szCs w:val="20"/>
          </w:rPr>
          <w:delText>b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out </w:delText>
        </w:r>
        <w:r w:rsidDel="00E15189">
          <w:rPr>
            <w:rFonts w:ascii="Times New Roman" w:eastAsia="Times New Roman" w:hAnsi="Times New Roman" w:cs="Times New Roman"/>
            <w:spacing w:val="5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50% of</w:delText>
        </w:r>
        <w:r w:rsidDel="00E15189">
          <w:rPr>
            <w:rFonts w:ascii="Times New Roman" w:eastAsia="Times New Roman" w:hAnsi="Times New Roman" w:cs="Times New Roman"/>
            <w:spacing w:val="-3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the</w:delText>
        </w:r>
        <w:r w:rsidDel="00E15189">
          <w:rPr>
            <w:rFonts w:ascii="Times New Roman" w:eastAsia="Times New Roman" w:hAnsi="Times New Roman" w:cs="Times New Roman"/>
            <w:spacing w:val="36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>w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orld’s</w:delText>
        </w:r>
        <w:r w:rsidDel="00E15189">
          <w:rPr>
            <w:rFonts w:ascii="Times New Roman" w:eastAsia="Times New Roman" w:hAnsi="Times New Roman" w:cs="Times New Roman"/>
            <w:spacing w:val="10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>c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hemical</w:delText>
        </w:r>
        <w:r w:rsidDel="00E15189">
          <w:rPr>
            <w:rFonts w:ascii="Times New Roman" w:eastAsia="Times New Roman" w:hAnsi="Times New Roman" w:cs="Times New Roman"/>
            <w:spacing w:val="29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w w:val="107"/>
            <w:sz w:val="20"/>
            <w:szCs w:val="20"/>
          </w:rPr>
          <w:delText>pr</w:delText>
        </w:r>
        <w:r w:rsidDel="00E15189">
          <w:rPr>
            <w:rFonts w:ascii="Times New Roman" w:eastAsia="Times New Roman" w:hAnsi="Times New Roman" w:cs="Times New Roman"/>
            <w:spacing w:val="6"/>
            <w:w w:val="107"/>
            <w:sz w:val="20"/>
            <w:szCs w:val="20"/>
          </w:rPr>
          <w:delText>o</w:delText>
        </w:r>
        <w:r w:rsidDel="00E15189">
          <w:rPr>
            <w:rFonts w:ascii="Times New Roman" w:eastAsia="Times New Roman" w:hAnsi="Times New Roman" w:cs="Times New Roman"/>
            <w:w w:val="107"/>
            <w:sz w:val="20"/>
            <w:szCs w:val="20"/>
          </w:rPr>
          <w:delText>duction</w:delText>
        </w:r>
        <w:r w:rsidDel="00E15189">
          <w:rPr>
            <w:rFonts w:ascii="Times New Roman" w:eastAsia="Times New Roman" w:hAnsi="Times New Roman" w:cs="Times New Roman"/>
            <w:spacing w:val="10"/>
            <w:w w:val="107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(Sevil</w:delText>
        </w:r>
        <w:r w:rsidDel="00E15189">
          <w:rPr>
            <w:rFonts w:ascii="Times New Roman" w:eastAsia="Times New Roman" w:hAnsi="Times New Roman" w:cs="Times New Roman"/>
            <w:spacing w:val="1"/>
            <w:sz w:val="20"/>
            <w:szCs w:val="20"/>
          </w:rPr>
          <w:delText>l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e</w:delText>
        </w:r>
        <w:r w:rsidDel="00E15189">
          <w:rPr>
            <w:rFonts w:ascii="Times New Roman" w:eastAsia="Times New Roman" w:hAnsi="Times New Roman" w:cs="Times New Roman"/>
            <w:spacing w:val="14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et</w:delText>
        </w:r>
        <w:r w:rsidDel="00E15189">
          <w:rPr>
            <w:rFonts w:ascii="Times New Roman" w:eastAsia="Times New Roman" w:hAnsi="Times New Roman" w:cs="Times New Roman"/>
            <w:spacing w:val="26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al.,</w:delText>
        </w:r>
        <w:r w:rsidDel="00E15189">
          <w:rPr>
            <w:rFonts w:ascii="Times New Roman" w:eastAsia="Times New Roman" w:hAnsi="Times New Roman" w:cs="Times New Roman"/>
            <w:spacing w:val="25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2012).</w:delText>
        </w:r>
        <w:r w:rsidDel="00E15189">
          <w:rPr>
            <w:rFonts w:ascii="Times New Roman" w:eastAsia="Times New Roman" w:hAnsi="Times New Roman" w:cs="Times New Roman"/>
            <w:spacing w:val="45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In</w:delText>
        </w:r>
        <w:r w:rsidDel="00E15189">
          <w:rPr>
            <w:rFonts w:ascii="Times New Roman" w:eastAsia="Times New Roman" w:hAnsi="Times New Roman" w:cs="Times New Roman"/>
            <w:spacing w:val="19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the</w:delText>
        </w:r>
        <w:r w:rsidDel="00E15189">
          <w:rPr>
            <w:rFonts w:ascii="Times New Roman" w:eastAsia="Times New Roman" w:hAnsi="Times New Roman" w:cs="Times New Roman"/>
            <w:spacing w:val="36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w w:val="110"/>
            <w:sz w:val="20"/>
            <w:szCs w:val="20"/>
          </w:rPr>
          <w:delText>phar-</w:delText>
        </w:r>
      </w:del>
    </w:p>
    <w:p w14:paraId="4CD415FC" w14:textId="7C040518" w:rsidR="00114C4D" w:rsidDel="00E15189" w:rsidRDefault="00114C4D">
      <w:pPr>
        <w:spacing w:before="9" w:after="0" w:line="120" w:lineRule="exact"/>
        <w:rPr>
          <w:del w:id="52" w:author="Rohit Ramachandran" w:date="2019-11-12T19:01:00Z"/>
          <w:sz w:val="12"/>
          <w:szCs w:val="12"/>
        </w:rPr>
      </w:pPr>
    </w:p>
    <w:p w14:paraId="7F5C3158" w14:textId="49FAE711" w:rsidR="00114C4D" w:rsidDel="00E15189" w:rsidRDefault="00096F81">
      <w:pPr>
        <w:spacing w:after="0" w:line="240" w:lineRule="auto"/>
        <w:ind w:left="703" w:right="-20"/>
        <w:rPr>
          <w:del w:id="53" w:author="Rohit Ramachandran" w:date="2019-11-12T19:01:00Z"/>
          <w:rFonts w:ascii="Times New Roman" w:eastAsia="Times New Roman" w:hAnsi="Times New Roman" w:cs="Times New Roman"/>
          <w:sz w:val="20"/>
          <w:szCs w:val="20"/>
        </w:rPr>
      </w:pPr>
      <w:del w:id="54" w:author="Rohit Ramachandran" w:date="2019-11-12T19:01:00Z">
        <w:r w:rsidDel="00E15189">
          <w:rPr>
            <w:rFonts w:ascii="Times New Roman" w:eastAsia="Times New Roman" w:hAnsi="Times New Roman" w:cs="Times New Roman"/>
            <w:sz w:val="10"/>
            <w:szCs w:val="10"/>
          </w:rPr>
          <w:delText xml:space="preserve">5       </w:delText>
        </w:r>
        <w:r w:rsidDel="00E15189">
          <w:rPr>
            <w:rFonts w:ascii="Times New Roman" w:eastAsia="Times New Roman" w:hAnsi="Times New Roman" w:cs="Times New Roman"/>
            <w:spacing w:val="2"/>
            <w:sz w:val="10"/>
            <w:szCs w:val="1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w w:val="109"/>
            <w:sz w:val="20"/>
            <w:szCs w:val="20"/>
          </w:rPr>
          <w:delText>maceutical</w:delText>
        </w:r>
        <w:r w:rsidDel="00E15189">
          <w:rPr>
            <w:rFonts w:ascii="Times New Roman" w:eastAsia="Times New Roman" w:hAnsi="Times New Roman" w:cs="Times New Roman"/>
            <w:spacing w:val="6"/>
            <w:w w:val="109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w w:val="109"/>
            <w:sz w:val="20"/>
            <w:szCs w:val="20"/>
          </w:rPr>
          <w:delText>industr</w:delText>
        </w:r>
        <w:r w:rsidDel="00E15189">
          <w:rPr>
            <w:rFonts w:ascii="Times New Roman" w:eastAsia="Times New Roman" w:hAnsi="Times New Roman" w:cs="Times New Roman"/>
            <w:spacing w:val="-17"/>
            <w:w w:val="109"/>
            <w:sz w:val="20"/>
            <w:szCs w:val="20"/>
          </w:rPr>
          <w:delText>y</w:delText>
        </w:r>
        <w:r w:rsidDel="00E15189">
          <w:rPr>
            <w:rFonts w:ascii="Times New Roman" w:eastAsia="Times New Roman" w:hAnsi="Times New Roman" w:cs="Times New Roman"/>
            <w:w w:val="109"/>
            <w:sz w:val="20"/>
            <w:szCs w:val="20"/>
          </w:rPr>
          <w:delText>,</w:delText>
        </w:r>
        <w:r w:rsidDel="00E15189">
          <w:rPr>
            <w:rFonts w:ascii="Times New Roman" w:eastAsia="Times New Roman" w:hAnsi="Times New Roman" w:cs="Times New Roman"/>
            <w:spacing w:val="34"/>
            <w:w w:val="109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w w:val="109"/>
            <w:sz w:val="20"/>
            <w:szCs w:val="20"/>
          </w:rPr>
          <w:delText>particulate</w:delText>
        </w:r>
        <w:r w:rsidDel="00E15189">
          <w:rPr>
            <w:rFonts w:ascii="Times New Roman" w:eastAsia="Times New Roman" w:hAnsi="Times New Roman" w:cs="Times New Roman"/>
            <w:spacing w:val="41"/>
            <w:w w:val="109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pr</w:delText>
        </w:r>
        <w:r w:rsidDel="00E15189">
          <w:rPr>
            <w:rFonts w:ascii="Times New Roman" w:eastAsia="Times New Roman" w:hAnsi="Times New Roman" w:cs="Times New Roman"/>
            <w:spacing w:val="6"/>
            <w:sz w:val="20"/>
            <w:szCs w:val="20"/>
          </w:rPr>
          <w:delText>o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cesses</w:delText>
        </w:r>
        <w:r w:rsidDel="00E15189">
          <w:rPr>
            <w:rFonts w:ascii="Times New Roman" w:eastAsia="Times New Roman" w:hAnsi="Times New Roman" w:cs="Times New Roman"/>
            <w:spacing w:val="49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are</w:delText>
        </w:r>
        <w:r w:rsidDel="00E15189">
          <w:rPr>
            <w:rFonts w:ascii="Times New Roman" w:eastAsia="Times New Roman" w:hAnsi="Times New Roman" w:cs="Times New Roman"/>
            <w:spacing w:val="50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widely</w:delText>
        </w:r>
        <w:r w:rsidDel="00E15189">
          <w:rPr>
            <w:rFonts w:ascii="Times New Roman" w:eastAsia="Times New Roman" w:hAnsi="Times New Roman" w:cs="Times New Roman"/>
            <w:spacing w:val="39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used</w:delText>
        </w:r>
        <w:r w:rsidDel="00E15189">
          <w:rPr>
            <w:rFonts w:ascii="Times New Roman" w:eastAsia="Times New Roman" w:hAnsi="Times New Roman" w:cs="Times New Roman"/>
            <w:spacing w:val="46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to</w:delText>
        </w:r>
        <w:r w:rsidDel="00E15189">
          <w:rPr>
            <w:rFonts w:ascii="Times New Roman" w:eastAsia="Times New Roman" w:hAnsi="Times New Roman" w:cs="Times New Roman"/>
            <w:spacing w:val="47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increase </w:delText>
        </w:r>
        <w:r w:rsidDel="00E15189">
          <w:rPr>
            <w:rFonts w:ascii="Times New Roman" w:eastAsia="Times New Roman" w:hAnsi="Times New Roman" w:cs="Times New Roman"/>
            <w:spacing w:val="5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the </w:delText>
        </w:r>
        <w:r w:rsidDel="00E15189">
          <w:rPr>
            <w:rFonts w:ascii="Times New Roman" w:eastAsia="Times New Roman" w:hAnsi="Times New Roman" w:cs="Times New Roman"/>
            <w:spacing w:val="10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size</w:delText>
        </w:r>
      </w:del>
    </w:p>
    <w:p w14:paraId="0EDE0425" w14:textId="397F66BF" w:rsidR="00114C4D" w:rsidDel="00E15189" w:rsidRDefault="00114C4D">
      <w:pPr>
        <w:spacing w:before="9" w:after="0" w:line="120" w:lineRule="exact"/>
        <w:rPr>
          <w:del w:id="55" w:author="Rohit Ramachandran" w:date="2019-11-12T19:01:00Z"/>
          <w:sz w:val="12"/>
          <w:szCs w:val="12"/>
        </w:rPr>
      </w:pPr>
    </w:p>
    <w:p w14:paraId="7651A6A0" w14:textId="016E414F" w:rsidR="00114C4D" w:rsidDel="00E15189" w:rsidRDefault="00096F81">
      <w:pPr>
        <w:spacing w:after="0" w:line="240" w:lineRule="auto"/>
        <w:ind w:left="703" w:right="-20"/>
        <w:rPr>
          <w:del w:id="56" w:author="Rohit Ramachandran" w:date="2019-11-12T19:01:00Z"/>
          <w:rFonts w:ascii="Times New Roman" w:eastAsia="Times New Roman" w:hAnsi="Times New Roman" w:cs="Times New Roman"/>
          <w:sz w:val="20"/>
          <w:szCs w:val="20"/>
        </w:rPr>
      </w:pPr>
      <w:del w:id="57" w:author="Rohit Ramachandran" w:date="2019-11-12T19:01:00Z">
        <w:r w:rsidDel="00E15189">
          <w:rPr>
            <w:rFonts w:ascii="Times New Roman" w:eastAsia="Times New Roman" w:hAnsi="Times New Roman" w:cs="Times New Roman"/>
            <w:sz w:val="10"/>
            <w:szCs w:val="10"/>
          </w:rPr>
          <w:delText xml:space="preserve">6       </w:delText>
        </w:r>
        <w:r w:rsidDel="00E15189">
          <w:rPr>
            <w:rFonts w:ascii="Times New Roman" w:eastAsia="Times New Roman" w:hAnsi="Times New Roman" w:cs="Times New Roman"/>
            <w:spacing w:val="2"/>
            <w:sz w:val="10"/>
            <w:szCs w:val="1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of</w:delText>
        </w:r>
        <w:r w:rsidDel="00E15189">
          <w:rPr>
            <w:rFonts w:ascii="Times New Roman" w:eastAsia="Times New Roman" w:hAnsi="Times New Roman" w:cs="Times New Roman"/>
            <w:spacing w:val="13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the </w:delText>
        </w:r>
        <w:r w:rsidDel="00E15189">
          <w:rPr>
            <w:rFonts w:ascii="Times New Roman" w:eastAsia="Times New Roman" w:hAnsi="Times New Roman" w:cs="Times New Roman"/>
            <w:spacing w:val="2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gra</w:delText>
        </w:r>
        <w:r w:rsidDel="00E15189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>n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ules, </w:delText>
        </w:r>
        <w:r w:rsidDel="00E15189">
          <w:rPr>
            <w:rFonts w:ascii="Times New Roman" w:eastAsia="Times New Roman" w:hAnsi="Times New Roman" w:cs="Times New Roman"/>
            <w:spacing w:val="19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impr</w:delText>
        </w:r>
        <w:r w:rsidDel="00E15189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>ov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e </w:delText>
        </w:r>
        <w:r w:rsidDel="00E15189">
          <w:rPr>
            <w:rFonts w:ascii="Times New Roman" w:eastAsia="Times New Roman" w:hAnsi="Times New Roman" w:cs="Times New Roman"/>
            <w:spacing w:val="3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fl</w:delText>
        </w:r>
        <w:r w:rsidDel="00E15189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>o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w-abili</w:delText>
        </w:r>
        <w:r w:rsidDel="00E15189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>t</w:delText>
        </w:r>
        <w:r w:rsidDel="00E15189">
          <w:rPr>
            <w:rFonts w:ascii="Times New Roman" w:eastAsia="Times New Roman" w:hAnsi="Times New Roman" w:cs="Times New Roman"/>
            <w:spacing w:val="-16"/>
            <w:sz w:val="20"/>
            <w:szCs w:val="20"/>
          </w:rPr>
          <w:delText>y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, </w:delText>
        </w:r>
        <w:r w:rsidDel="00E15189">
          <w:rPr>
            <w:rFonts w:ascii="Times New Roman" w:eastAsia="Times New Roman" w:hAnsi="Times New Roman" w:cs="Times New Roman"/>
            <w:spacing w:val="5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increase </w:delText>
        </w:r>
        <w:r w:rsidDel="00E15189">
          <w:rPr>
            <w:rFonts w:ascii="Times New Roman" w:eastAsia="Times New Roman" w:hAnsi="Times New Roman" w:cs="Times New Roman"/>
            <w:spacing w:val="4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yield</w:delText>
        </w:r>
        <w:r w:rsidDel="00E15189">
          <w:rPr>
            <w:rFonts w:ascii="Times New Roman" w:eastAsia="Times New Roman" w:hAnsi="Times New Roman" w:cs="Times New Roman"/>
            <w:spacing w:val="33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w w:val="111"/>
            <w:sz w:val="20"/>
            <w:szCs w:val="20"/>
          </w:rPr>
          <w:delText>strength</w:delText>
        </w:r>
        <w:r w:rsidDel="00E15189">
          <w:rPr>
            <w:rFonts w:ascii="Times New Roman" w:eastAsia="Times New Roman" w:hAnsi="Times New Roman" w:cs="Times New Roman"/>
            <w:spacing w:val="15"/>
            <w:w w:val="111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etc. </w:delText>
        </w:r>
        <w:r w:rsidDel="00E15189">
          <w:rPr>
            <w:rFonts w:ascii="Times New Roman" w:eastAsia="Times New Roman" w:hAnsi="Times New Roman" w:cs="Times New Roman"/>
            <w:spacing w:val="25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One</w:delText>
        </w:r>
        <w:r w:rsidDel="00E15189">
          <w:rPr>
            <w:rFonts w:ascii="Times New Roman" w:eastAsia="Times New Roman" w:hAnsi="Times New Roman" w:cs="Times New Roman"/>
            <w:spacing w:val="40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of</w:delText>
        </w:r>
        <w:r w:rsidDel="00E15189">
          <w:rPr>
            <w:rFonts w:ascii="Times New Roman" w:eastAsia="Times New Roman" w:hAnsi="Times New Roman" w:cs="Times New Roman"/>
            <w:spacing w:val="13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w w:val="108"/>
            <w:sz w:val="20"/>
            <w:szCs w:val="20"/>
          </w:rPr>
          <w:delText>m</w:delText>
        </w:r>
        <w:r w:rsidDel="00E15189">
          <w:rPr>
            <w:rFonts w:ascii="Times New Roman" w:eastAsia="Times New Roman" w:hAnsi="Times New Roman" w:cs="Times New Roman"/>
            <w:spacing w:val="11"/>
            <w:w w:val="108"/>
            <w:sz w:val="20"/>
            <w:szCs w:val="20"/>
          </w:rPr>
          <w:delText>a</w:delText>
        </w:r>
        <w:r w:rsidDel="00E15189">
          <w:rPr>
            <w:rFonts w:ascii="Times New Roman" w:eastAsia="Times New Roman" w:hAnsi="Times New Roman" w:cs="Times New Roman"/>
            <w:w w:val="107"/>
            <w:sz w:val="20"/>
            <w:szCs w:val="20"/>
          </w:rPr>
          <w:delText>jor</w:delText>
        </w:r>
      </w:del>
    </w:p>
    <w:p w14:paraId="35724841" w14:textId="7DCC2AB1" w:rsidR="00114C4D" w:rsidDel="00E15189" w:rsidRDefault="00114C4D">
      <w:pPr>
        <w:spacing w:before="9" w:after="0" w:line="120" w:lineRule="exact"/>
        <w:rPr>
          <w:del w:id="58" w:author="Rohit Ramachandran" w:date="2019-11-12T19:01:00Z"/>
          <w:sz w:val="12"/>
          <w:szCs w:val="12"/>
        </w:rPr>
      </w:pPr>
    </w:p>
    <w:p w14:paraId="7C4AB077" w14:textId="1EC030A6" w:rsidR="00114C4D" w:rsidDel="00E15189" w:rsidRDefault="00096F81">
      <w:pPr>
        <w:spacing w:after="0" w:line="240" w:lineRule="auto"/>
        <w:ind w:left="703" w:right="-20"/>
        <w:rPr>
          <w:del w:id="59" w:author="Rohit Ramachandran" w:date="2019-11-12T19:01:00Z"/>
          <w:rFonts w:ascii="Times New Roman" w:eastAsia="Times New Roman" w:hAnsi="Times New Roman" w:cs="Times New Roman"/>
          <w:sz w:val="20"/>
          <w:szCs w:val="20"/>
        </w:rPr>
      </w:pPr>
      <w:del w:id="60" w:author="Rohit Ramachandran" w:date="2019-11-12T19:01:00Z">
        <w:r w:rsidDel="00E15189">
          <w:rPr>
            <w:rFonts w:ascii="Times New Roman" w:eastAsia="Times New Roman" w:hAnsi="Times New Roman" w:cs="Times New Roman"/>
            <w:sz w:val="10"/>
            <w:szCs w:val="10"/>
          </w:rPr>
          <w:delText xml:space="preserve">7       </w:delText>
        </w:r>
        <w:r w:rsidDel="00E15189">
          <w:rPr>
            <w:rFonts w:ascii="Times New Roman" w:eastAsia="Times New Roman" w:hAnsi="Times New Roman" w:cs="Times New Roman"/>
            <w:spacing w:val="2"/>
            <w:sz w:val="10"/>
            <w:szCs w:val="1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pr</w:delText>
        </w:r>
        <w:r w:rsidDel="00E15189">
          <w:rPr>
            <w:rFonts w:ascii="Times New Roman" w:eastAsia="Times New Roman" w:hAnsi="Times New Roman" w:cs="Times New Roman"/>
            <w:spacing w:val="6"/>
            <w:sz w:val="20"/>
            <w:szCs w:val="20"/>
          </w:rPr>
          <w:delText>o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cesses</w:delText>
        </w:r>
        <w:r w:rsidDel="00E15189">
          <w:rPr>
            <w:rFonts w:ascii="Times New Roman" w:eastAsia="Times New Roman" w:hAnsi="Times New Roman" w:cs="Times New Roman"/>
            <w:spacing w:val="45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in</w:delText>
        </w:r>
        <w:r w:rsidDel="00E15189">
          <w:rPr>
            <w:rFonts w:ascii="Times New Roman" w:eastAsia="Times New Roman" w:hAnsi="Times New Roman" w:cs="Times New Roman"/>
            <w:spacing w:val="33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among </w:delText>
        </w:r>
        <w:r w:rsidDel="00E15189">
          <w:rPr>
            <w:rFonts w:ascii="Times New Roman" w:eastAsia="Times New Roman" w:hAnsi="Times New Roman" w:cs="Times New Roman"/>
            <w:spacing w:val="1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these </w:delText>
        </w:r>
        <w:r w:rsidDel="00E15189">
          <w:rPr>
            <w:rFonts w:ascii="Times New Roman" w:eastAsia="Times New Roman" w:hAnsi="Times New Roman" w:cs="Times New Roman"/>
            <w:spacing w:val="8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to</w:delText>
        </w:r>
        <w:r w:rsidDel="00E15189">
          <w:rPr>
            <w:rFonts w:ascii="Times New Roman" w:eastAsia="Times New Roman" w:hAnsi="Times New Roman" w:cs="Times New Roman"/>
            <w:spacing w:val="44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increase </w:delText>
        </w:r>
        <w:r w:rsidDel="00E15189">
          <w:rPr>
            <w:rFonts w:ascii="Times New Roman" w:eastAsia="Times New Roman" w:hAnsi="Times New Roman" w:cs="Times New Roman"/>
            <w:spacing w:val="8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the </w:delText>
        </w:r>
        <w:r w:rsidDel="00E15189">
          <w:rPr>
            <w:rFonts w:ascii="Times New Roman" w:eastAsia="Times New Roman" w:hAnsi="Times New Roman" w:cs="Times New Roman"/>
            <w:spacing w:val="6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gra</w:delText>
        </w:r>
        <w:r w:rsidDel="00E15189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>n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ule </w:delText>
        </w:r>
        <w:r w:rsidDel="00E15189">
          <w:rPr>
            <w:rFonts w:ascii="Times New Roman" w:eastAsia="Times New Roman" w:hAnsi="Times New Roman" w:cs="Times New Roman"/>
            <w:spacing w:val="16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size</w:delText>
        </w:r>
        <w:r w:rsidDel="00E15189">
          <w:rPr>
            <w:rFonts w:ascii="Times New Roman" w:eastAsia="Times New Roman" w:hAnsi="Times New Roman" w:cs="Times New Roman"/>
            <w:spacing w:val="25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is</w:delText>
        </w:r>
        <w:r w:rsidDel="00E15189">
          <w:rPr>
            <w:rFonts w:ascii="Times New Roman" w:eastAsia="Times New Roman" w:hAnsi="Times New Roman" w:cs="Times New Roman"/>
            <w:spacing w:val="24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w w:val="109"/>
            <w:sz w:val="20"/>
            <w:szCs w:val="20"/>
          </w:rPr>
          <w:delText>gra</w:delText>
        </w:r>
        <w:r w:rsidDel="00E15189">
          <w:rPr>
            <w:rFonts w:ascii="Times New Roman" w:eastAsia="Times New Roman" w:hAnsi="Times New Roman" w:cs="Times New Roman"/>
            <w:spacing w:val="-5"/>
            <w:w w:val="109"/>
            <w:sz w:val="20"/>
            <w:szCs w:val="20"/>
          </w:rPr>
          <w:delText>n</w:delText>
        </w:r>
        <w:r w:rsidDel="00E15189">
          <w:rPr>
            <w:rFonts w:ascii="Times New Roman" w:eastAsia="Times New Roman" w:hAnsi="Times New Roman" w:cs="Times New Roman"/>
            <w:w w:val="109"/>
            <w:sz w:val="20"/>
            <w:szCs w:val="20"/>
          </w:rPr>
          <w:delText xml:space="preserve">ulation. </w:delText>
        </w:r>
        <w:r w:rsidDel="00E15189">
          <w:rPr>
            <w:rFonts w:ascii="Times New Roman" w:eastAsia="Times New Roman" w:hAnsi="Times New Roman" w:cs="Times New Roman"/>
            <w:spacing w:val="3"/>
            <w:w w:val="109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w w:val="111"/>
            <w:sz w:val="20"/>
            <w:szCs w:val="20"/>
          </w:rPr>
          <w:delText>Gra</w:delText>
        </w:r>
        <w:r w:rsidDel="00E15189">
          <w:rPr>
            <w:rFonts w:ascii="Times New Roman" w:eastAsia="Times New Roman" w:hAnsi="Times New Roman" w:cs="Times New Roman"/>
            <w:spacing w:val="-5"/>
            <w:w w:val="111"/>
            <w:sz w:val="20"/>
            <w:szCs w:val="20"/>
          </w:rPr>
          <w:delText>n</w:delText>
        </w:r>
        <w:r w:rsidDel="00E15189">
          <w:rPr>
            <w:rFonts w:ascii="Times New Roman" w:eastAsia="Times New Roman" w:hAnsi="Times New Roman" w:cs="Times New Roman"/>
            <w:w w:val="106"/>
            <w:sz w:val="20"/>
            <w:szCs w:val="20"/>
          </w:rPr>
          <w:delText>ula-</w:delText>
        </w:r>
      </w:del>
    </w:p>
    <w:p w14:paraId="5860B0AD" w14:textId="4E170667" w:rsidR="00114C4D" w:rsidDel="00E15189" w:rsidRDefault="00114C4D">
      <w:pPr>
        <w:spacing w:before="9" w:after="0" w:line="120" w:lineRule="exact"/>
        <w:rPr>
          <w:del w:id="61" w:author="Rohit Ramachandran" w:date="2019-11-12T19:01:00Z"/>
          <w:sz w:val="12"/>
          <w:szCs w:val="12"/>
        </w:rPr>
      </w:pPr>
    </w:p>
    <w:p w14:paraId="1066C8F9" w14:textId="4FA6484C" w:rsidR="00114C4D" w:rsidDel="00E15189" w:rsidRDefault="00096F81">
      <w:pPr>
        <w:spacing w:after="0" w:line="240" w:lineRule="auto"/>
        <w:ind w:left="703" w:right="-20"/>
        <w:rPr>
          <w:del w:id="62" w:author="Rohit Ramachandran" w:date="2019-11-12T19:01:00Z"/>
          <w:rFonts w:ascii="Times New Roman" w:eastAsia="Times New Roman" w:hAnsi="Times New Roman" w:cs="Times New Roman"/>
          <w:sz w:val="20"/>
          <w:szCs w:val="20"/>
        </w:rPr>
      </w:pPr>
      <w:del w:id="63" w:author="Rohit Ramachandran" w:date="2019-11-12T19:01:00Z">
        <w:r w:rsidDel="00E15189">
          <w:rPr>
            <w:rFonts w:ascii="Times New Roman" w:eastAsia="Times New Roman" w:hAnsi="Times New Roman" w:cs="Times New Roman"/>
            <w:sz w:val="10"/>
            <w:szCs w:val="10"/>
          </w:rPr>
          <w:delText xml:space="preserve">8       </w:delText>
        </w:r>
        <w:r w:rsidDel="00E15189">
          <w:rPr>
            <w:rFonts w:ascii="Times New Roman" w:eastAsia="Times New Roman" w:hAnsi="Times New Roman" w:cs="Times New Roman"/>
            <w:spacing w:val="2"/>
            <w:sz w:val="10"/>
            <w:szCs w:val="1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tion</w:delText>
        </w:r>
        <w:r w:rsidDel="00E15189">
          <w:rPr>
            <w:rFonts w:ascii="Times New Roman" w:eastAsia="Times New Roman" w:hAnsi="Times New Roman" w:cs="Times New Roman"/>
            <w:spacing w:val="41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is</w:delText>
        </w:r>
        <w:r w:rsidDel="00E15189">
          <w:rPr>
            <w:rFonts w:ascii="Times New Roman" w:eastAsia="Times New Roman" w:hAnsi="Times New Roman" w:cs="Times New Roman"/>
            <w:spacing w:val="10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the</w:delText>
        </w:r>
        <w:r w:rsidDel="00E15189">
          <w:rPr>
            <w:rFonts w:ascii="Times New Roman" w:eastAsia="Times New Roman" w:hAnsi="Times New Roman" w:cs="Times New Roman"/>
            <w:spacing w:val="42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pr</w:delText>
        </w:r>
        <w:r w:rsidDel="00E15189">
          <w:rPr>
            <w:rFonts w:ascii="Times New Roman" w:eastAsia="Times New Roman" w:hAnsi="Times New Roman" w:cs="Times New Roman"/>
            <w:spacing w:val="6"/>
            <w:sz w:val="20"/>
            <w:szCs w:val="20"/>
          </w:rPr>
          <w:delText>o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cess</w:delText>
        </w:r>
        <w:r w:rsidDel="00E15189">
          <w:rPr>
            <w:rFonts w:ascii="Times New Roman" w:eastAsia="Times New Roman" w:hAnsi="Times New Roman" w:cs="Times New Roman"/>
            <w:spacing w:val="31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in</w:delText>
        </w:r>
        <w:r w:rsidDel="00E15189">
          <w:rPr>
            <w:rFonts w:ascii="Times New Roman" w:eastAsia="Times New Roman" w:hAnsi="Times New Roman" w:cs="Times New Roman"/>
            <w:spacing w:val="19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whi</w:delText>
        </w:r>
        <w:r w:rsidDel="00E15189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>c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h</w:delText>
        </w:r>
        <w:r w:rsidDel="00E15189">
          <w:rPr>
            <w:rFonts w:ascii="Times New Roman" w:eastAsia="Times New Roman" w:hAnsi="Times New Roman" w:cs="Times New Roman"/>
            <w:spacing w:val="28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fine</w:delText>
        </w:r>
        <w:r w:rsidDel="00E15189">
          <w:rPr>
            <w:rFonts w:ascii="Times New Roman" w:eastAsia="Times New Roman" w:hAnsi="Times New Roman" w:cs="Times New Roman"/>
            <w:spacing w:val="7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w w:val="108"/>
            <w:sz w:val="20"/>
            <w:szCs w:val="20"/>
          </w:rPr>
          <w:delText>pharmaceutical</w:delText>
        </w:r>
        <w:r w:rsidDel="00E15189">
          <w:rPr>
            <w:rFonts w:ascii="Times New Roman" w:eastAsia="Times New Roman" w:hAnsi="Times New Roman" w:cs="Times New Roman"/>
            <w:spacing w:val="11"/>
            <w:w w:val="108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pacing w:val="6"/>
            <w:sz w:val="20"/>
            <w:szCs w:val="20"/>
          </w:rPr>
          <w:delText>p</w:delText>
        </w:r>
        <w:r w:rsidDel="00E15189">
          <w:rPr>
            <w:rFonts w:ascii="Times New Roman" w:eastAsia="Times New Roman" w:hAnsi="Times New Roman" w:cs="Times New Roman"/>
            <w:spacing w:val="-6"/>
            <w:sz w:val="20"/>
            <w:szCs w:val="20"/>
          </w:rPr>
          <w:delText>o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wder</w:delText>
        </w:r>
        <w:r w:rsidDel="00E15189">
          <w:rPr>
            <w:rFonts w:ascii="Times New Roman" w:eastAsia="Times New Roman" w:hAnsi="Times New Roman" w:cs="Times New Roman"/>
            <w:spacing w:val="39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blends</w:delText>
        </w:r>
        <w:r w:rsidDel="00E15189">
          <w:rPr>
            <w:rFonts w:ascii="Times New Roman" w:eastAsia="Times New Roman" w:hAnsi="Times New Roman" w:cs="Times New Roman"/>
            <w:spacing w:val="41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are</w:delText>
        </w:r>
        <w:r w:rsidDel="00E15189">
          <w:rPr>
            <w:rFonts w:ascii="Times New Roman" w:eastAsia="Times New Roman" w:hAnsi="Times New Roman" w:cs="Times New Roman"/>
            <w:spacing w:val="32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co</w:delText>
        </w:r>
        <w:r w:rsidDel="00E15189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>nv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erted </w:delText>
        </w:r>
        <w:r w:rsidDel="00E15189">
          <w:rPr>
            <w:rFonts w:ascii="Times New Roman" w:eastAsia="Times New Roman" w:hAnsi="Times New Roman" w:cs="Times New Roman"/>
            <w:spacing w:val="14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w w:val="113"/>
            <w:sz w:val="20"/>
            <w:szCs w:val="20"/>
          </w:rPr>
          <w:delText>to</w:delText>
        </w:r>
      </w:del>
    </w:p>
    <w:p w14:paraId="5238B00E" w14:textId="393064C6" w:rsidR="00114C4D" w:rsidDel="00E15189" w:rsidRDefault="00114C4D">
      <w:pPr>
        <w:spacing w:before="9" w:after="0" w:line="120" w:lineRule="exact"/>
        <w:rPr>
          <w:del w:id="64" w:author="Rohit Ramachandran" w:date="2019-11-12T19:01:00Z"/>
          <w:sz w:val="12"/>
          <w:szCs w:val="12"/>
        </w:rPr>
      </w:pPr>
    </w:p>
    <w:p w14:paraId="63C6DA62" w14:textId="36FAEBCD" w:rsidR="00114C4D" w:rsidDel="00E15189" w:rsidRDefault="00096F81">
      <w:pPr>
        <w:spacing w:after="0" w:line="240" w:lineRule="auto"/>
        <w:ind w:left="703" w:right="-20"/>
        <w:rPr>
          <w:del w:id="65" w:author="Rohit Ramachandran" w:date="2019-11-12T19:01:00Z"/>
          <w:rFonts w:ascii="Times New Roman" w:eastAsia="Times New Roman" w:hAnsi="Times New Roman" w:cs="Times New Roman"/>
          <w:sz w:val="20"/>
          <w:szCs w:val="20"/>
        </w:rPr>
      </w:pPr>
      <w:del w:id="66" w:author="Rohit Ramachandran" w:date="2019-11-12T19:01:00Z">
        <w:r w:rsidDel="00E15189">
          <w:rPr>
            <w:rFonts w:ascii="Times New Roman" w:eastAsia="Times New Roman" w:hAnsi="Times New Roman" w:cs="Times New Roman"/>
            <w:sz w:val="10"/>
            <w:szCs w:val="10"/>
          </w:rPr>
          <w:delText xml:space="preserve">9       </w:delText>
        </w:r>
        <w:r w:rsidDel="00E15189">
          <w:rPr>
            <w:rFonts w:ascii="Times New Roman" w:eastAsia="Times New Roman" w:hAnsi="Times New Roman" w:cs="Times New Roman"/>
            <w:spacing w:val="2"/>
            <w:sz w:val="10"/>
            <w:szCs w:val="1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larger </w:delText>
        </w:r>
        <w:r w:rsidDel="00E15189">
          <w:rPr>
            <w:rFonts w:ascii="Times New Roman" w:eastAsia="Times New Roman" w:hAnsi="Times New Roman" w:cs="Times New Roman"/>
            <w:spacing w:val="4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gra</w:delText>
        </w:r>
        <w:r w:rsidDel="00E15189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>n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ules </w:delText>
        </w:r>
        <w:r w:rsidDel="00E15189">
          <w:rPr>
            <w:rFonts w:ascii="Times New Roman" w:eastAsia="Times New Roman" w:hAnsi="Times New Roman" w:cs="Times New Roman"/>
            <w:spacing w:val="13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using</w:delText>
        </w:r>
        <w:r w:rsidDel="00E15189">
          <w:rPr>
            <w:rFonts w:ascii="Times New Roman" w:eastAsia="Times New Roman" w:hAnsi="Times New Roman" w:cs="Times New Roman"/>
            <w:spacing w:val="38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a</w:delText>
        </w:r>
        <w:r w:rsidDel="00E15189">
          <w:rPr>
            <w:rFonts w:ascii="Times New Roman" w:eastAsia="Times New Roman" w:hAnsi="Times New Roman" w:cs="Times New Roman"/>
            <w:spacing w:val="31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liquid</w:delText>
        </w:r>
        <w:r w:rsidDel="00E15189">
          <w:rPr>
            <w:rFonts w:ascii="Times New Roman" w:eastAsia="Times New Roman" w:hAnsi="Times New Roman" w:cs="Times New Roman"/>
            <w:spacing w:val="44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or</w:delText>
        </w:r>
        <w:r w:rsidDel="00E15189">
          <w:rPr>
            <w:rFonts w:ascii="Times New Roman" w:eastAsia="Times New Roman" w:hAnsi="Times New Roman" w:cs="Times New Roman"/>
            <w:spacing w:val="30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a</w:delText>
        </w:r>
        <w:r w:rsidDel="00E15189">
          <w:rPr>
            <w:rFonts w:ascii="Times New Roman" w:eastAsia="Times New Roman" w:hAnsi="Times New Roman" w:cs="Times New Roman"/>
            <w:spacing w:val="31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dry</w:delText>
        </w:r>
        <w:r w:rsidDel="00E15189">
          <w:rPr>
            <w:rFonts w:ascii="Times New Roman" w:eastAsia="Times New Roman" w:hAnsi="Times New Roman" w:cs="Times New Roman"/>
            <w:spacing w:val="48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binder </w:delText>
        </w:r>
        <w:r w:rsidDel="00E15189">
          <w:rPr>
            <w:rFonts w:ascii="Times New Roman" w:eastAsia="Times New Roman" w:hAnsi="Times New Roman" w:cs="Times New Roman"/>
            <w:spacing w:val="12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w w:val="110"/>
            <w:sz w:val="20"/>
            <w:szCs w:val="20"/>
          </w:rPr>
          <w:delText>(Chatur</w:delText>
        </w:r>
        <w:r w:rsidDel="00E15189">
          <w:rPr>
            <w:rFonts w:ascii="Times New Roman" w:eastAsia="Times New Roman" w:hAnsi="Times New Roman" w:cs="Times New Roman"/>
            <w:spacing w:val="7"/>
            <w:w w:val="110"/>
            <w:sz w:val="20"/>
            <w:szCs w:val="20"/>
          </w:rPr>
          <w:delText>b</w:delText>
        </w:r>
        <w:r w:rsidDel="00E15189">
          <w:rPr>
            <w:rFonts w:ascii="Times New Roman" w:eastAsia="Times New Roman" w:hAnsi="Times New Roman" w:cs="Times New Roman"/>
            <w:w w:val="110"/>
            <w:sz w:val="20"/>
            <w:szCs w:val="20"/>
          </w:rPr>
          <w:delText>edi</w:delText>
        </w:r>
        <w:r w:rsidDel="00E15189">
          <w:rPr>
            <w:rFonts w:ascii="Times New Roman" w:eastAsia="Times New Roman" w:hAnsi="Times New Roman" w:cs="Times New Roman"/>
            <w:spacing w:val="22"/>
            <w:w w:val="110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et</w:delText>
        </w:r>
        <w:r w:rsidDel="00E15189">
          <w:rPr>
            <w:rFonts w:ascii="Times New Roman" w:eastAsia="Times New Roman" w:hAnsi="Times New Roman" w:cs="Times New Roman"/>
            <w:spacing w:val="43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al.,</w:delText>
        </w:r>
        <w:r w:rsidDel="00E15189">
          <w:rPr>
            <w:rFonts w:ascii="Times New Roman" w:eastAsia="Times New Roman" w:hAnsi="Times New Roman" w:cs="Times New Roman"/>
            <w:spacing w:val="41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2017). </w:delText>
        </w:r>
        <w:r w:rsidDel="00E15189">
          <w:rPr>
            <w:rFonts w:ascii="Times New Roman" w:eastAsia="Times New Roman" w:hAnsi="Times New Roman" w:cs="Times New Roman"/>
            <w:spacing w:val="11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w w:val="106"/>
            <w:sz w:val="20"/>
            <w:szCs w:val="20"/>
          </w:rPr>
          <w:delText>These</w:delText>
        </w:r>
      </w:del>
    </w:p>
    <w:p w14:paraId="5EB4BE83" w14:textId="5334F1D6" w:rsidR="00114C4D" w:rsidDel="00E15189" w:rsidRDefault="00114C4D">
      <w:pPr>
        <w:spacing w:before="9" w:after="0" w:line="120" w:lineRule="exact"/>
        <w:rPr>
          <w:del w:id="67" w:author="Rohit Ramachandran" w:date="2019-11-12T19:01:00Z"/>
          <w:sz w:val="12"/>
          <w:szCs w:val="12"/>
        </w:rPr>
      </w:pPr>
    </w:p>
    <w:p w14:paraId="56FD8A6B" w14:textId="7DC0EE52" w:rsidR="00114C4D" w:rsidDel="00E15189" w:rsidRDefault="00096F81">
      <w:pPr>
        <w:spacing w:after="0" w:line="240" w:lineRule="auto"/>
        <w:ind w:left="650" w:right="-20"/>
        <w:rPr>
          <w:del w:id="68" w:author="Rohit Ramachandran" w:date="2019-11-12T19:01:00Z"/>
          <w:rFonts w:ascii="Times New Roman" w:eastAsia="Times New Roman" w:hAnsi="Times New Roman" w:cs="Times New Roman"/>
          <w:sz w:val="20"/>
          <w:szCs w:val="20"/>
        </w:rPr>
      </w:pPr>
      <w:del w:id="69" w:author="Rohit Ramachandran" w:date="2019-11-12T19:01:00Z">
        <w:r w:rsidDel="00E15189">
          <w:rPr>
            <w:rFonts w:ascii="Times New Roman" w:eastAsia="Times New Roman" w:hAnsi="Times New Roman" w:cs="Times New Roman"/>
            <w:sz w:val="10"/>
            <w:szCs w:val="10"/>
          </w:rPr>
          <w:delText xml:space="preserve">10       </w:delText>
        </w:r>
        <w:r w:rsidDel="00E15189">
          <w:rPr>
            <w:rFonts w:ascii="Times New Roman" w:eastAsia="Times New Roman" w:hAnsi="Times New Roman" w:cs="Times New Roman"/>
            <w:spacing w:val="4"/>
            <w:sz w:val="10"/>
            <w:szCs w:val="1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larger</w:delText>
        </w:r>
        <w:r w:rsidDel="00E15189">
          <w:rPr>
            <w:rFonts w:ascii="Times New Roman" w:eastAsia="Times New Roman" w:hAnsi="Times New Roman" w:cs="Times New Roman"/>
            <w:spacing w:val="46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gra</w:delText>
        </w:r>
        <w:r w:rsidDel="00E15189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>n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ules </w:delText>
        </w:r>
        <w:r w:rsidDel="00E15189">
          <w:rPr>
            <w:rFonts w:ascii="Times New Roman" w:eastAsia="Times New Roman" w:hAnsi="Times New Roman" w:cs="Times New Roman"/>
            <w:spacing w:val="4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help</w:delText>
        </w:r>
        <w:r w:rsidDel="00E15189">
          <w:rPr>
            <w:rFonts w:ascii="Times New Roman" w:eastAsia="Times New Roman" w:hAnsi="Times New Roman" w:cs="Times New Roman"/>
            <w:spacing w:val="34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in</w:delText>
        </w:r>
        <w:r w:rsidDel="00E15189">
          <w:rPr>
            <w:rFonts w:ascii="Times New Roman" w:eastAsia="Times New Roman" w:hAnsi="Times New Roman" w:cs="Times New Roman"/>
            <w:spacing w:val="21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pacing w:val="7"/>
            <w:w w:val="113"/>
            <w:sz w:val="20"/>
            <w:szCs w:val="20"/>
          </w:rPr>
          <w:delText>b</w:delText>
        </w:r>
        <w:r w:rsidDel="00E15189">
          <w:rPr>
            <w:rFonts w:ascii="Times New Roman" w:eastAsia="Times New Roman" w:hAnsi="Times New Roman" w:cs="Times New Roman"/>
            <w:w w:val="113"/>
            <w:sz w:val="20"/>
            <w:szCs w:val="20"/>
          </w:rPr>
          <w:delText>etter</w:delText>
        </w:r>
        <w:r w:rsidDel="00E15189">
          <w:rPr>
            <w:rFonts w:ascii="Times New Roman" w:eastAsia="Times New Roman" w:hAnsi="Times New Roman" w:cs="Times New Roman"/>
            <w:spacing w:val="10"/>
            <w:w w:val="113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fl</w:delText>
        </w:r>
        <w:r w:rsidDel="00E15189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>o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w</w:delText>
        </w:r>
        <w:r w:rsidDel="00E15189">
          <w:rPr>
            <w:rFonts w:ascii="Times New Roman" w:eastAsia="Times New Roman" w:hAnsi="Times New Roman" w:cs="Times New Roman"/>
            <w:spacing w:val="-3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abili</w:delText>
        </w:r>
        <w:r w:rsidDel="00E15189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>t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y </w:delText>
        </w:r>
        <w:r w:rsidDel="00E15189">
          <w:rPr>
            <w:rFonts w:ascii="Times New Roman" w:eastAsia="Times New Roman" w:hAnsi="Times New Roman" w:cs="Times New Roman"/>
            <w:spacing w:val="8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and</w:delText>
        </w:r>
        <w:r w:rsidDel="00E15189">
          <w:rPr>
            <w:rFonts w:ascii="Times New Roman" w:eastAsia="Times New Roman" w:hAnsi="Times New Roman" w:cs="Times New Roman"/>
            <w:spacing w:val="44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w w:val="111"/>
            <w:sz w:val="20"/>
            <w:szCs w:val="20"/>
          </w:rPr>
          <w:delText>strength</w:delText>
        </w:r>
        <w:r w:rsidDel="00E15189">
          <w:rPr>
            <w:rFonts w:ascii="Times New Roman" w:eastAsia="Times New Roman" w:hAnsi="Times New Roman" w:cs="Times New Roman"/>
            <w:spacing w:val="7"/>
            <w:w w:val="111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to</w:delText>
        </w:r>
        <w:r w:rsidDel="00E15189">
          <w:rPr>
            <w:rFonts w:ascii="Times New Roman" w:eastAsia="Times New Roman" w:hAnsi="Times New Roman" w:cs="Times New Roman"/>
            <w:spacing w:val="32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these</w:delText>
        </w:r>
        <w:r w:rsidDel="00E15189">
          <w:rPr>
            <w:rFonts w:ascii="Times New Roman" w:eastAsia="Times New Roman" w:hAnsi="Times New Roman" w:cs="Times New Roman"/>
            <w:spacing w:val="46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mixtures </w:delText>
        </w:r>
        <w:r w:rsidDel="00E15189">
          <w:rPr>
            <w:rFonts w:ascii="Times New Roman" w:eastAsia="Times New Roman" w:hAnsi="Times New Roman" w:cs="Times New Roman"/>
            <w:spacing w:val="19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w w:val="106"/>
            <w:sz w:val="20"/>
            <w:szCs w:val="20"/>
          </w:rPr>
          <w:delText>aiding</w:delText>
        </w:r>
      </w:del>
    </w:p>
    <w:p w14:paraId="57B41B1D" w14:textId="6D83A95C" w:rsidR="00114C4D" w:rsidDel="00E15189" w:rsidRDefault="00114C4D">
      <w:pPr>
        <w:spacing w:before="9" w:after="0" w:line="120" w:lineRule="exact"/>
        <w:rPr>
          <w:del w:id="70" w:author="Rohit Ramachandran" w:date="2019-11-12T19:01:00Z"/>
          <w:sz w:val="12"/>
          <w:szCs w:val="12"/>
        </w:rPr>
      </w:pPr>
    </w:p>
    <w:p w14:paraId="3381051F" w14:textId="386CD619" w:rsidR="00114C4D" w:rsidRDefault="00096F81">
      <w:pPr>
        <w:tabs>
          <w:tab w:val="left" w:pos="1240"/>
        </w:tabs>
        <w:spacing w:before="22" w:after="0" w:line="240" w:lineRule="auto"/>
        <w:ind w:left="703" w:right="-20"/>
        <w:rPr>
          <w:rFonts w:ascii="Times New Roman" w:eastAsia="Times New Roman" w:hAnsi="Times New Roman" w:cs="Times New Roman"/>
          <w:sz w:val="20"/>
          <w:szCs w:val="20"/>
        </w:rPr>
        <w:pPrChange w:id="71" w:author="Rohit Ramachandran" w:date="2019-11-12T19:01:00Z">
          <w:pPr>
            <w:spacing w:after="0" w:line="240" w:lineRule="auto"/>
            <w:ind w:left="650" w:right="-20"/>
          </w:pPr>
        </w:pPrChange>
      </w:pPr>
      <w:del w:id="72" w:author="Rohit Ramachandran" w:date="2019-11-12T19:01:00Z">
        <w:r w:rsidDel="00E15189">
          <w:rPr>
            <w:rFonts w:ascii="Times New Roman" w:eastAsia="Times New Roman" w:hAnsi="Times New Roman" w:cs="Times New Roman"/>
            <w:sz w:val="10"/>
            <w:szCs w:val="10"/>
          </w:rPr>
          <w:delText xml:space="preserve">11       </w:delText>
        </w:r>
        <w:r w:rsidDel="00E15189">
          <w:rPr>
            <w:rFonts w:ascii="Times New Roman" w:eastAsia="Times New Roman" w:hAnsi="Times New Roman" w:cs="Times New Roman"/>
            <w:spacing w:val="4"/>
            <w:sz w:val="10"/>
            <w:szCs w:val="1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further </w:delText>
        </w:r>
        <w:r w:rsidDel="00E15189">
          <w:rPr>
            <w:rFonts w:ascii="Times New Roman" w:eastAsia="Times New Roman" w:hAnsi="Times New Roman" w:cs="Times New Roman"/>
            <w:spacing w:val="21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w w:val="108"/>
            <w:sz w:val="20"/>
            <w:szCs w:val="20"/>
          </w:rPr>
          <w:delText>pr</w:delText>
        </w:r>
        <w:r w:rsidDel="00E15189">
          <w:rPr>
            <w:rFonts w:ascii="Times New Roman" w:eastAsia="Times New Roman" w:hAnsi="Times New Roman" w:cs="Times New Roman"/>
            <w:spacing w:val="6"/>
            <w:w w:val="108"/>
            <w:sz w:val="20"/>
            <w:szCs w:val="20"/>
          </w:rPr>
          <w:delText>o</w:delText>
        </w:r>
        <w:r w:rsidDel="00E15189">
          <w:rPr>
            <w:rFonts w:ascii="Times New Roman" w:eastAsia="Times New Roman" w:hAnsi="Times New Roman" w:cs="Times New Roman"/>
            <w:w w:val="102"/>
            <w:sz w:val="20"/>
            <w:szCs w:val="20"/>
          </w:rPr>
          <w:delText>cessing.</w:delText>
        </w:r>
      </w:del>
      <w:ins w:id="73" w:author="Rohit Ramachandran" w:date="2019-11-12T19:01:00Z">
        <w:r w:rsidR="00E15189">
          <w:rPr>
            <w:rFonts w:ascii="Times New Roman" w:eastAsia="Times New Roman" w:hAnsi="Times New Roman" w:cs="Times New Roman"/>
            <w:spacing w:val="-17"/>
            <w:sz w:val="20"/>
            <w:szCs w:val="20"/>
          </w:rPr>
          <w:t xml:space="preserve"> </w:t>
        </w:r>
      </w:ins>
    </w:p>
    <w:p w14:paraId="77AE4B14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74832FC7" w14:textId="2F5E6617" w:rsidR="00114C4D" w:rsidDel="00E15189" w:rsidRDefault="00096F81">
      <w:pPr>
        <w:tabs>
          <w:tab w:val="left" w:pos="1240"/>
        </w:tabs>
        <w:spacing w:after="0" w:line="240" w:lineRule="auto"/>
        <w:ind w:left="650" w:right="-20"/>
        <w:rPr>
          <w:del w:id="74" w:author="Rohit Ramachandran" w:date="2019-11-12T19:01:00Z"/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>12</w:t>
      </w:r>
      <w:r>
        <w:rPr>
          <w:rFonts w:ascii="Times New Roman" w:eastAsia="Times New Roman" w:hAnsi="Times New Roman" w:cs="Times New Roman"/>
          <w:spacing w:val="-20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10"/>
          <w:szCs w:val="10"/>
        </w:rPr>
        <w:tab/>
      </w:r>
      <w:del w:id="75" w:author="Rohit Ramachandran" w:date="2019-11-12T19:01:00Z">
        <w:r w:rsidDel="00E15189">
          <w:rPr>
            <w:rFonts w:ascii="Times New Roman" w:eastAsia="Times New Roman" w:hAnsi="Times New Roman" w:cs="Times New Roman"/>
            <w:w w:val="108"/>
            <w:sz w:val="20"/>
            <w:szCs w:val="20"/>
          </w:rPr>
          <w:delText>Understanding</w:delText>
        </w:r>
        <w:r w:rsidDel="00E15189">
          <w:rPr>
            <w:rFonts w:ascii="Times New Roman" w:eastAsia="Times New Roman" w:hAnsi="Times New Roman" w:cs="Times New Roman"/>
            <w:spacing w:val="28"/>
            <w:w w:val="108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the </w:delText>
        </w:r>
        <w:r w:rsidDel="00E15189">
          <w:rPr>
            <w:rFonts w:ascii="Times New Roman" w:eastAsia="Times New Roman" w:hAnsi="Times New Roman" w:cs="Times New Roman"/>
            <w:spacing w:val="13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dynamics </w:delText>
        </w:r>
        <w:r w:rsidDel="00E15189">
          <w:rPr>
            <w:rFonts w:ascii="Times New Roman" w:eastAsia="Times New Roman" w:hAnsi="Times New Roman" w:cs="Times New Roman"/>
            <w:spacing w:val="27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of</w:delText>
        </w:r>
        <w:r w:rsidDel="00E15189">
          <w:rPr>
            <w:rFonts w:ascii="Times New Roman" w:eastAsia="Times New Roman" w:hAnsi="Times New Roman" w:cs="Times New Roman"/>
            <w:spacing w:val="23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the </w:delText>
        </w:r>
        <w:r w:rsidDel="00E15189">
          <w:rPr>
            <w:rFonts w:ascii="Times New Roman" w:eastAsia="Times New Roman" w:hAnsi="Times New Roman" w:cs="Times New Roman"/>
            <w:spacing w:val="13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co</w:delText>
        </w:r>
        <w:r w:rsidDel="00E15189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>n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ti</w:delText>
        </w:r>
        <w:r w:rsidDel="00E15189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>n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uous </w:delText>
        </w:r>
        <w:r w:rsidDel="00E15189">
          <w:rPr>
            <w:rFonts w:ascii="Times New Roman" w:eastAsia="Times New Roman" w:hAnsi="Times New Roman" w:cs="Times New Roman"/>
            <w:spacing w:val="40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w w:val="109"/>
            <w:sz w:val="20"/>
            <w:szCs w:val="20"/>
          </w:rPr>
          <w:delText>gra</w:delText>
        </w:r>
        <w:r w:rsidDel="00E15189">
          <w:rPr>
            <w:rFonts w:ascii="Times New Roman" w:eastAsia="Times New Roman" w:hAnsi="Times New Roman" w:cs="Times New Roman"/>
            <w:spacing w:val="-5"/>
            <w:w w:val="109"/>
            <w:sz w:val="20"/>
            <w:szCs w:val="20"/>
          </w:rPr>
          <w:delText>n</w:delText>
        </w:r>
        <w:r w:rsidDel="00E15189">
          <w:rPr>
            <w:rFonts w:ascii="Times New Roman" w:eastAsia="Times New Roman" w:hAnsi="Times New Roman" w:cs="Times New Roman"/>
            <w:w w:val="109"/>
            <w:sz w:val="20"/>
            <w:szCs w:val="20"/>
          </w:rPr>
          <w:delText>ulating</w:delText>
        </w:r>
        <w:r w:rsidDel="00E15189">
          <w:rPr>
            <w:rFonts w:ascii="Times New Roman" w:eastAsia="Times New Roman" w:hAnsi="Times New Roman" w:cs="Times New Roman"/>
            <w:spacing w:val="27"/>
            <w:w w:val="109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system </w:delText>
        </w:r>
        <w:r w:rsidDel="00E15189">
          <w:rPr>
            <w:rFonts w:ascii="Times New Roman" w:eastAsia="Times New Roman" w:hAnsi="Times New Roman" w:cs="Times New Roman"/>
            <w:spacing w:val="14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is</w:delText>
        </w:r>
        <w:r w:rsidDel="00E15189">
          <w:rPr>
            <w:rFonts w:ascii="Times New Roman" w:eastAsia="Times New Roman" w:hAnsi="Times New Roman" w:cs="Times New Roman"/>
            <w:spacing w:val="31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w w:val="110"/>
            <w:sz w:val="20"/>
            <w:szCs w:val="20"/>
          </w:rPr>
          <w:delText>vital</w:delText>
        </w:r>
      </w:del>
    </w:p>
    <w:p w14:paraId="67CCECB0" w14:textId="537F5D7E" w:rsidR="00114C4D" w:rsidDel="00E15189" w:rsidRDefault="00114C4D">
      <w:pPr>
        <w:spacing w:before="9" w:after="0" w:line="120" w:lineRule="exact"/>
        <w:rPr>
          <w:del w:id="76" w:author="Rohit Ramachandran" w:date="2019-11-12T19:01:00Z"/>
          <w:sz w:val="12"/>
          <w:szCs w:val="12"/>
        </w:rPr>
      </w:pPr>
    </w:p>
    <w:p w14:paraId="3BA0FE78" w14:textId="7799BDE1" w:rsidR="00114C4D" w:rsidDel="00E15189" w:rsidRDefault="00096F81">
      <w:pPr>
        <w:spacing w:after="0" w:line="240" w:lineRule="auto"/>
        <w:ind w:left="650" w:right="-20"/>
        <w:rPr>
          <w:del w:id="77" w:author="Rohit Ramachandran" w:date="2019-11-12T19:01:00Z"/>
          <w:rFonts w:ascii="Times New Roman" w:eastAsia="Times New Roman" w:hAnsi="Times New Roman" w:cs="Times New Roman"/>
          <w:sz w:val="20"/>
          <w:szCs w:val="20"/>
        </w:rPr>
      </w:pPr>
      <w:del w:id="78" w:author="Rohit Ramachandran" w:date="2019-11-12T19:01:00Z">
        <w:r w:rsidDel="00E15189">
          <w:rPr>
            <w:rFonts w:ascii="Times New Roman" w:eastAsia="Times New Roman" w:hAnsi="Times New Roman" w:cs="Times New Roman"/>
            <w:sz w:val="10"/>
            <w:szCs w:val="10"/>
          </w:rPr>
          <w:delText xml:space="preserve">13       </w:delText>
        </w:r>
        <w:r w:rsidDel="00E15189">
          <w:rPr>
            <w:rFonts w:ascii="Times New Roman" w:eastAsia="Times New Roman" w:hAnsi="Times New Roman" w:cs="Times New Roman"/>
            <w:spacing w:val="4"/>
            <w:sz w:val="10"/>
            <w:szCs w:val="1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for</w:delText>
        </w:r>
        <w:r w:rsidDel="00E15189">
          <w:rPr>
            <w:rFonts w:ascii="Times New Roman" w:eastAsia="Times New Roman" w:hAnsi="Times New Roman" w:cs="Times New Roman"/>
            <w:spacing w:val="35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its </w:delText>
        </w:r>
        <w:r w:rsidDel="00E15189">
          <w:rPr>
            <w:rFonts w:ascii="Times New Roman" w:eastAsia="Times New Roman" w:hAnsi="Times New Roman" w:cs="Times New Roman"/>
            <w:spacing w:val="1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sm</w:delText>
        </w:r>
        <w:r w:rsidDel="00E15189">
          <w:rPr>
            <w:rFonts w:ascii="Times New Roman" w:eastAsia="Times New Roman" w:hAnsi="Times New Roman" w:cs="Times New Roman"/>
            <w:spacing w:val="6"/>
            <w:sz w:val="20"/>
            <w:szCs w:val="20"/>
          </w:rPr>
          <w:delText>o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oth </w:delText>
        </w:r>
        <w:r w:rsidDel="00E15189">
          <w:rPr>
            <w:rFonts w:ascii="Times New Roman" w:eastAsia="Times New Roman" w:hAnsi="Times New Roman" w:cs="Times New Roman"/>
            <w:spacing w:val="21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o</w:delText>
        </w:r>
        <w:r w:rsidDel="00E15189">
          <w:rPr>
            <w:rFonts w:ascii="Times New Roman" w:eastAsia="Times New Roman" w:hAnsi="Times New Roman" w:cs="Times New Roman"/>
            <w:spacing w:val="6"/>
            <w:sz w:val="20"/>
            <w:szCs w:val="20"/>
          </w:rPr>
          <w:delText>p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eration </w:delText>
        </w:r>
        <w:r w:rsidDel="00E15189">
          <w:rPr>
            <w:rFonts w:ascii="Times New Roman" w:eastAsia="Times New Roman" w:hAnsi="Times New Roman" w:cs="Times New Roman"/>
            <w:spacing w:val="40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and </w:delText>
        </w:r>
        <w:r w:rsidDel="00E15189">
          <w:rPr>
            <w:rFonts w:ascii="Times New Roman" w:eastAsia="Times New Roman" w:hAnsi="Times New Roman" w:cs="Times New Roman"/>
            <w:spacing w:val="12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to  reduce </w:delText>
        </w:r>
        <w:r w:rsidDel="00E15189">
          <w:rPr>
            <w:rFonts w:ascii="Times New Roman" w:eastAsia="Times New Roman" w:hAnsi="Times New Roman" w:cs="Times New Roman"/>
            <w:spacing w:val="12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the </w:delText>
        </w:r>
        <w:r w:rsidDel="00E15189">
          <w:rPr>
            <w:rFonts w:ascii="Times New Roman" w:eastAsia="Times New Roman" w:hAnsi="Times New Roman" w:cs="Times New Roman"/>
            <w:spacing w:val="12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w w:val="107"/>
            <w:sz w:val="20"/>
            <w:szCs w:val="20"/>
          </w:rPr>
          <w:delText>amou</w:delText>
        </w:r>
        <w:r w:rsidDel="00E15189">
          <w:rPr>
            <w:rFonts w:ascii="Times New Roman" w:eastAsia="Times New Roman" w:hAnsi="Times New Roman" w:cs="Times New Roman"/>
            <w:spacing w:val="-5"/>
            <w:w w:val="107"/>
            <w:sz w:val="20"/>
            <w:szCs w:val="20"/>
          </w:rPr>
          <w:delText>n</w:delText>
        </w:r>
        <w:r w:rsidDel="00E15189">
          <w:rPr>
            <w:rFonts w:ascii="Times New Roman" w:eastAsia="Times New Roman" w:hAnsi="Times New Roman" w:cs="Times New Roman"/>
            <w:w w:val="139"/>
            <w:sz w:val="20"/>
            <w:szCs w:val="20"/>
          </w:rPr>
          <w:delText>t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pacing w:val="-20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of</w:delText>
        </w:r>
        <w:r w:rsidDel="00E15189">
          <w:rPr>
            <w:rFonts w:ascii="Times New Roman" w:eastAsia="Times New Roman" w:hAnsi="Times New Roman" w:cs="Times New Roman"/>
            <w:spacing w:val="23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pacing w:val="-6"/>
            <w:sz w:val="20"/>
            <w:szCs w:val="20"/>
          </w:rPr>
          <w:delText>w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aste </w:delText>
        </w:r>
        <w:r w:rsidDel="00E15189">
          <w:rPr>
            <w:rFonts w:ascii="Times New Roman" w:eastAsia="Times New Roman" w:hAnsi="Times New Roman" w:cs="Times New Roman"/>
            <w:spacing w:val="12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w w:val="108"/>
            <w:sz w:val="20"/>
            <w:szCs w:val="20"/>
          </w:rPr>
          <w:delText>generated</w:delText>
        </w:r>
        <w:r w:rsidDel="00E15189">
          <w:rPr>
            <w:rFonts w:ascii="Times New Roman" w:eastAsia="Times New Roman" w:hAnsi="Times New Roman" w:cs="Times New Roman"/>
            <w:spacing w:val="26"/>
            <w:w w:val="108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in</w:delText>
        </w:r>
        <w:r w:rsidDel="00E15189">
          <w:rPr>
            <w:rFonts w:ascii="Times New Roman" w:eastAsia="Times New Roman" w:hAnsi="Times New Roman" w:cs="Times New Roman"/>
            <w:spacing w:val="39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w w:val="113"/>
            <w:sz w:val="20"/>
            <w:szCs w:val="20"/>
          </w:rPr>
          <w:delText>the</w:delText>
        </w:r>
      </w:del>
    </w:p>
    <w:p w14:paraId="2A4F15F7" w14:textId="60165CD1" w:rsidR="00114C4D" w:rsidDel="00E15189" w:rsidRDefault="00114C4D">
      <w:pPr>
        <w:spacing w:before="9" w:after="0" w:line="120" w:lineRule="exact"/>
        <w:rPr>
          <w:del w:id="79" w:author="Rohit Ramachandran" w:date="2019-11-12T19:01:00Z"/>
          <w:sz w:val="12"/>
          <w:szCs w:val="12"/>
        </w:rPr>
      </w:pPr>
    </w:p>
    <w:p w14:paraId="370A6C70" w14:textId="3EBA2DB2" w:rsidR="00114C4D" w:rsidDel="00E15189" w:rsidRDefault="00096F81">
      <w:pPr>
        <w:spacing w:after="0" w:line="240" w:lineRule="auto"/>
        <w:ind w:left="650" w:right="-20"/>
        <w:rPr>
          <w:del w:id="80" w:author="Rohit Ramachandran" w:date="2019-11-12T19:01:00Z"/>
          <w:rFonts w:ascii="Times New Roman" w:eastAsia="Times New Roman" w:hAnsi="Times New Roman" w:cs="Times New Roman"/>
          <w:sz w:val="20"/>
          <w:szCs w:val="20"/>
        </w:rPr>
      </w:pPr>
      <w:del w:id="81" w:author="Rohit Ramachandran" w:date="2019-11-12T19:01:00Z">
        <w:r w:rsidDel="00E15189">
          <w:rPr>
            <w:rFonts w:ascii="Times New Roman" w:eastAsia="Times New Roman" w:hAnsi="Times New Roman" w:cs="Times New Roman"/>
            <w:sz w:val="10"/>
            <w:szCs w:val="10"/>
          </w:rPr>
          <w:delText xml:space="preserve">14       </w:delText>
        </w:r>
        <w:r w:rsidDel="00E15189">
          <w:rPr>
            <w:rFonts w:ascii="Times New Roman" w:eastAsia="Times New Roman" w:hAnsi="Times New Roman" w:cs="Times New Roman"/>
            <w:spacing w:val="4"/>
            <w:sz w:val="10"/>
            <w:szCs w:val="1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w w:val="105"/>
            <w:sz w:val="20"/>
            <w:szCs w:val="20"/>
          </w:rPr>
          <w:delText>de</w:delText>
        </w:r>
        <w:r w:rsidDel="00E15189">
          <w:rPr>
            <w:rFonts w:ascii="Times New Roman" w:eastAsia="Times New Roman" w:hAnsi="Times New Roman" w:cs="Times New Roman"/>
            <w:spacing w:val="-5"/>
            <w:w w:val="105"/>
            <w:sz w:val="20"/>
            <w:szCs w:val="20"/>
          </w:rPr>
          <w:delText>v</w:delText>
        </w:r>
        <w:r w:rsidDel="00E15189">
          <w:rPr>
            <w:rFonts w:ascii="Times New Roman" w:eastAsia="Times New Roman" w:hAnsi="Times New Roman" w:cs="Times New Roman"/>
            <w:w w:val="104"/>
            <w:sz w:val="20"/>
            <w:szCs w:val="20"/>
          </w:rPr>
          <w:delText>elopme</w:delText>
        </w:r>
        <w:r w:rsidDel="00E15189">
          <w:rPr>
            <w:rFonts w:ascii="Times New Roman" w:eastAsia="Times New Roman" w:hAnsi="Times New Roman" w:cs="Times New Roman"/>
            <w:spacing w:val="-5"/>
            <w:w w:val="104"/>
            <w:sz w:val="20"/>
            <w:szCs w:val="20"/>
          </w:rPr>
          <w:delText>n</w:delText>
        </w:r>
        <w:r w:rsidDel="00E15189">
          <w:rPr>
            <w:rFonts w:ascii="Times New Roman" w:eastAsia="Times New Roman" w:hAnsi="Times New Roman" w:cs="Times New Roman"/>
            <w:w w:val="139"/>
            <w:sz w:val="20"/>
            <w:szCs w:val="20"/>
          </w:rPr>
          <w:delText>t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pacing w:val="-22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phase.  </w:delText>
        </w:r>
        <w:r w:rsidDel="00E15189">
          <w:rPr>
            <w:rFonts w:ascii="Times New Roman" w:eastAsia="Times New Roman" w:hAnsi="Times New Roman" w:cs="Times New Roman"/>
            <w:spacing w:val="7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The </w:delText>
        </w:r>
        <w:r w:rsidDel="00E15189">
          <w:rPr>
            <w:rFonts w:ascii="Times New Roman" w:eastAsia="Times New Roman" w:hAnsi="Times New Roman" w:cs="Times New Roman"/>
            <w:spacing w:val="9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pacing w:val="-16"/>
            <w:sz w:val="20"/>
            <w:szCs w:val="20"/>
          </w:rPr>
          <w:delText>F</w:delText>
        </w:r>
        <w:r w:rsidDel="00E15189">
          <w:rPr>
            <w:rFonts w:ascii="Times New Roman" w:eastAsia="Times New Roman" w:hAnsi="Times New Roman" w:cs="Times New Roman"/>
            <w:spacing w:val="6"/>
            <w:sz w:val="20"/>
            <w:szCs w:val="20"/>
          </w:rPr>
          <w:delText>oo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d </w:delText>
        </w:r>
        <w:r w:rsidDel="00E15189">
          <w:rPr>
            <w:rFonts w:ascii="Times New Roman" w:eastAsia="Times New Roman" w:hAnsi="Times New Roman" w:cs="Times New Roman"/>
            <w:spacing w:val="3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and </w:delText>
        </w:r>
        <w:r w:rsidDel="00E15189">
          <w:rPr>
            <w:rFonts w:ascii="Times New Roman" w:eastAsia="Times New Roman" w:hAnsi="Times New Roman" w:cs="Times New Roman"/>
            <w:spacing w:val="10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Drug </w:delText>
        </w:r>
        <w:r w:rsidDel="00E15189">
          <w:rPr>
            <w:rFonts w:ascii="Times New Roman" w:eastAsia="Times New Roman" w:hAnsi="Times New Roman" w:cs="Times New Roman"/>
            <w:spacing w:val="7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w w:val="110"/>
            <w:sz w:val="20"/>
            <w:szCs w:val="20"/>
          </w:rPr>
          <w:delText>administration</w:delText>
        </w:r>
        <w:r w:rsidDel="00E15189">
          <w:rPr>
            <w:rFonts w:ascii="Times New Roman" w:eastAsia="Times New Roman" w:hAnsi="Times New Roman" w:cs="Times New Roman"/>
            <w:spacing w:val="24"/>
            <w:w w:val="110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(F</w:delText>
        </w:r>
        <w:r w:rsidDel="00E15189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>D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A) </w:delText>
        </w:r>
        <w:r w:rsidDel="00E15189">
          <w:rPr>
            <w:rFonts w:ascii="Times New Roman" w:eastAsia="Times New Roman" w:hAnsi="Times New Roman" w:cs="Times New Roman"/>
            <w:spacing w:val="28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has</w:delText>
        </w:r>
        <w:r w:rsidDel="00E15189">
          <w:rPr>
            <w:rFonts w:ascii="Times New Roman" w:eastAsia="Times New Roman" w:hAnsi="Times New Roman" w:cs="Times New Roman"/>
            <w:spacing w:val="49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also</w:delText>
        </w:r>
        <w:r w:rsidDel="00E15189">
          <w:rPr>
            <w:rFonts w:ascii="Times New Roman" w:eastAsia="Times New Roman" w:hAnsi="Times New Roman" w:cs="Times New Roman"/>
            <w:spacing w:val="38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pacing w:val="5"/>
            <w:w w:val="110"/>
            <w:sz w:val="20"/>
            <w:szCs w:val="20"/>
          </w:rPr>
          <w:delText>b</w:delText>
        </w:r>
        <w:r w:rsidDel="00E15189">
          <w:rPr>
            <w:rFonts w:ascii="Times New Roman" w:eastAsia="Times New Roman" w:hAnsi="Times New Roman" w:cs="Times New Roman"/>
            <w:w w:val="103"/>
            <w:sz w:val="20"/>
            <w:szCs w:val="20"/>
          </w:rPr>
          <w:delText>een</w:delText>
        </w:r>
      </w:del>
    </w:p>
    <w:p w14:paraId="25EED802" w14:textId="0777E534" w:rsidR="00114C4D" w:rsidDel="00E15189" w:rsidRDefault="00114C4D">
      <w:pPr>
        <w:spacing w:before="9" w:after="0" w:line="120" w:lineRule="exact"/>
        <w:rPr>
          <w:del w:id="82" w:author="Rohit Ramachandran" w:date="2019-11-12T19:01:00Z"/>
          <w:sz w:val="12"/>
          <w:szCs w:val="12"/>
        </w:rPr>
      </w:pPr>
    </w:p>
    <w:p w14:paraId="56E19DF7" w14:textId="77F763BC" w:rsidR="00114C4D" w:rsidDel="00E15189" w:rsidRDefault="00096F81">
      <w:pPr>
        <w:spacing w:after="0" w:line="240" w:lineRule="auto"/>
        <w:ind w:left="650" w:right="-20"/>
        <w:rPr>
          <w:del w:id="83" w:author="Rohit Ramachandran" w:date="2019-11-12T19:01:00Z"/>
          <w:rFonts w:ascii="Times New Roman" w:eastAsia="Times New Roman" w:hAnsi="Times New Roman" w:cs="Times New Roman"/>
          <w:sz w:val="20"/>
          <w:szCs w:val="20"/>
        </w:rPr>
      </w:pPr>
      <w:del w:id="84" w:author="Rohit Ramachandran" w:date="2019-11-12T19:01:00Z">
        <w:r w:rsidDel="00E15189">
          <w:rPr>
            <w:rFonts w:ascii="Times New Roman" w:eastAsia="Times New Roman" w:hAnsi="Times New Roman" w:cs="Times New Roman"/>
            <w:sz w:val="10"/>
            <w:szCs w:val="10"/>
          </w:rPr>
          <w:delText xml:space="preserve">15       </w:delText>
        </w:r>
        <w:r w:rsidDel="00E15189">
          <w:rPr>
            <w:rFonts w:ascii="Times New Roman" w:eastAsia="Times New Roman" w:hAnsi="Times New Roman" w:cs="Times New Roman"/>
            <w:spacing w:val="4"/>
            <w:sz w:val="10"/>
            <w:szCs w:val="1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promoting </w:delText>
        </w:r>
        <w:r w:rsidDel="00E15189">
          <w:rPr>
            <w:rFonts w:ascii="Times New Roman" w:eastAsia="Times New Roman" w:hAnsi="Times New Roman" w:cs="Times New Roman"/>
            <w:spacing w:val="42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a</w:delText>
        </w:r>
        <w:r w:rsidDel="00E15189">
          <w:rPr>
            <w:rFonts w:ascii="Times New Roman" w:eastAsia="Times New Roman" w:hAnsi="Times New Roman" w:cs="Times New Roman"/>
            <w:spacing w:val="44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similar </w:delText>
        </w:r>
        <w:r w:rsidDel="00E15189">
          <w:rPr>
            <w:rFonts w:ascii="Times New Roman" w:eastAsia="Times New Roman" w:hAnsi="Times New Roman" w:cs="Times New Roman"/>
            <w:spacing w:val="12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w w:val="109"/>
            <w:sz w:val="20"/>
            <w:szCs w:val="20"/>
          </w:rPr>
          <w:delText>initiati</w:delText>
        </w:r>
        <w:r w:rsidDel="00E15189">
          <w:rPr>
            <w:rFonts w:ascii="Times New Roman" w:eastAsia="Times New Roman" w:hAnsi="Times New Roman" w:cs="Times New Roman"/>
            <w:spacing w:val="-4"/>
            <w:w w:val="109"/>
            <w:sz w:val="20"/>
            <w:szCs w:val="20"/>
          </w:rPr>
          <w:delText>v</w:delText>
        </w:r>
        <w:r w:rsidDel="00E15189">
          <w:rPr>
            <w:rFonts w:ascii="Times New Roman" w:eastAsia="Times New Roman" w:hAnsi="Times New Roman" w:cs="Times New Roman"/>
            <w:w w:val="109"/>
            <w:sz w:val="20"/>
            <w:szCs w:val="20"/>
          </w:rPr>
          <w:delText>e</w:delText>
        </w:r>
        <w:r w:rsidDel="00E15189">
          <w:rPr>
            <w:rFonts w:ascii="Times New Roman" w:eastAsia="Times New Roman" w:hAnsi="Times New Roman" w:cs="Times New Roman"/>
            <w:spacing w:val="33"/>
            <w:w w:val="109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with </w:delText>
        </w:r>
        <w:r w:rsidDel="00E15189">
          <w:rPr>
            <w:rFonts w:ascii="Times New Roman" w:eastAsia="Times New Roman" w:hAnsi="Times New Roman" w:cs="Times New Roman"/>
            <w:spacing w:val="12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its </w:delText>
        </w:r>
        <w:r w:rsidDel="00E15189">
          <w:rPr>
            <w:rFonts w:ascii="Times New Roman" w:eastAsia="Times New Roman" w:hAnsi="Times New Roman" w:cs="Times New Roman"/>
            <w:spacing w:val="5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Quali</w:delText>
        </w:r>
        <w:r w:rsidDel="00E15189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>t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y </w:delText>
        </w:r>
        <w:r w:rsidDel="00E15189">
          <w:rPr>
            <w:rFonts w:ascii="Times New Roman" w:eastAsia="Times New Roman" w:hAnsi="Times New Roman" w:cs="Times New Roman"/>
            <w:spacing w:val="39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>b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y</w:delText>
        </w:r>
        <w:r w:rsidDel="00E15189">
          <w:rPr>
            <w:rFonts w:ascii="Times New Roman" w:eastAsia="Times New Roman" w:hAnsi="Times New Roman" w:cs="Times New Roman"/>
            <w:spacing w:val="49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Design </w:delText>
        </w:r>
        <w:r w:rsidDel="00E15189">
          <w:rPr>
            <w:rFonts w:ascii="Times New Roman" w:eastAsia="Times New Roman" w:hAnsi="Times New Roman" w:cs="Times New Roman"/>
            <w:spacing w:val="1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(QbD) </w:delText>
        </w:r>
        <w:r w:rsidDel="00E15189">
          <w:rPr>
            <w:rFonts w:ascii="Times New Roman" w:eastAsia="Times New Roman" w:hAnsi="Times New Roman" w:cs="Times New Roman"/>
            <w:spacing w:val="31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and </w:delText>
        </w:r>
        <w:r w:rsidDel="00E15189">
          <w:rPr>
            <w:rFonts w:ascii="Times New Roman" w:eastAsia="Times New Roman" w:hAnsi="Times New Roman" w:cs="Times New Roman"/>
            <w:spacing w:val="16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w w:val="112"/>
            <w:sz w:val="20"/>
            <w:szCs w:val="20"/>
          </w:rPr>
          <w:delText>Pr</w:delText>
        </w:r>
        <w:r w:rsidDel="00E15189">
          <w:rPr>
            <w:rFonts w:ascii="Times New Roman" w:eastAsia="Times New Roman" w:hAnsi="Times New Roman" w:cs="Times New Roman"/>
            <w:spacing w:val="6"/>
            <w:w w:val="112"/>
            <w:sz w:val="20"/>
            <w:szCs w:val="20"/>
          </w:rPr>
          <w:delText>o</w:delText>
        </w:r>
        <w:r w:rsidDel="00E15189">
          <w:rPr>
            <w:rFonts w:ascii="Times New Roman" w:eastAsia="Times New Roman" w:hAnsi="Times New Roman" w:cs="Times New Roman"/>
            <w:w w:val="99"/>
            <w:sz w:val="20"/>
            <w:szCs w:val="20"/>
          </w:rPr>
          <w:delText>c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ess</w:delText>
        </w:r>
      </w:del>
    </w:p>
    <w:p w14:paraId="2875F362" w14:textId="68BA0F44" w:rsidR="00114C4D" w:rsidDel="00E15189" w:rsidRDefault="00114C4D">
      <w:pPr>
        <w:spacing w:before="9" w:after="0" w:line="120" w:lineRule="exact"/>
        <w:rPr>
          <w:del w:id="85" w:author="Rohit Ramachandran" w:date="2019-11-12T19:01:00Z"/>
          <w:sz w:val="12"/>
          <w:szCs w:val="12"/>
        </w:rPr>
      </w:pPr>
    </w:p>
    <w:p w14:paraId="5006CA98" w14:textId="4DF776A6" w:rsidR="00114C4D" w:rsidDel="00E15189" w:rsidRDefault="00096F81">
      <w:pPr>
        <w:spacing w:after="0" w:line="240" w:lineRule="auto"/>
        <w:ind w:left="650" w:right="-20"/>
        <w:rPr>
          <w:del w:id="86" w:author="Rohit Ramachandran" w:date="2019-11-12T19:01:00Z"/>
          <w:rFonts w:ascii="Times New Roman" w:eastAsia="Times New Roman" w:hAnsi="Times New Roman" w:cs="Times New Roman"/>
          <w:sz w:val="20"/>
          <w:szCs w:val="20"/>
        </w:rPr>
      </w:pPr>
      <w:del w:id="87" w:author="Rohit Ramachandran" w:date="2019-11-12T19:01:00Z">
        <w:r w:rsidDel="00E15189">
          <w:rPr>
            <w:rFonts w:ascii="Times New Roman" w:eastAsia="Times New Roman" w:hAnsi="Times New Roman" w:cs="Times New Roman"/>
            <w:sz w:val="10"/>
            <w:szCs w:val="10"/>
          </w:rPr>
          <w:delText xml:space="preserve">16       </w:delText>
        </w:r>
        <w:r w:rsidDel="00E15189">
          <w:rPr>
            <w:rFonts w:ascii="Times New Roman" w:eastAsia="Times New Roman" w:hAnsi="Times New Roman" w:cs="Times New Roman"/>
            <w:spacing w:val="4"/>
            <w:sz w:val="10"/>
            <w:szCs w:val="1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Analytically </w:delText>
        </w:r>
        <w:r w:rsidDel="00E15189">
          <w:rPr>
            <w:rFonts w:ascii="Times New Roman" w:eastAsia="Times New Roman" w:hAnsi="Times New Roman" w:cs="Times New Roman"/>
            <w:spacing w:val="45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pacing w:val="-16"/>
            <w:sz w:val="20"/>
            <w:szCs w:val="20"/>
          </w:rPr>
          <w:delText>T</w:delText>
        </w:r>
        <w:r w:rsidDel="00E15189">
          <w:rPr>
            <w:rFonts w:ascii="Times New Roman" w:eastAsia="Times New Roman" w:hAnsi="Times New Roman" w:cs="Times New Roman"/>
            <w:spacing w:val="5"/>
            <w:sz w:val="20"/>
            <w:szCs w:val="20"/>
          </w:rPr>
          <w:delText>o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ols </w:delText>
        </w:r>
        <w:r w:rsidDel="00E15189">
          <w:rPr>
            <w:rFonts w:ascii="Times New Roman" w:eastAsia="Times New Roman" w:hAnsi="Times New Roman" w:cs="Times New Roman"/>
            <w:spacing w:val="5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w w:val="114"/>
            <w:sz w:val="20"/>
            <w:szCs w:val="20"/>
          </w:rPr>
          <w:delText>(</w:delText>
        </w:r>
        <w:r w:rsidDel="00E15189">
          <w:rPr>
            <w:rFonts w:ascii="Times New Roman" w:eastAsia="Times New Roman" w:hAnsi="Times New Roman" w:cs="Times New Roman"/>
            <w:spacing w:val="-18"/>
            <w:w w:val="114"/>
            <w:sz w:val="20"/>
            <w:szCs w:val="20"/>
          </w:rPr>
          <w:delText>P</w:delText>
        </w:r>
        <w:r w:rsidDel="00E15189">
          <w:rPr>
            <w:rFonts w:ascii="Times New Roman" w:eastAsia="Times New Roman" w:hAnsi="Times New Roman" w:cs="Times New Roman"/>
            <w:spacing w:val="-19"/>
            <w:w w:val="114"/>
            <w:sz w:val="20"/>
            <w:szCs w:val="20"/>
          </w:rPr>
          <w:delText>A</w:delText>
        </w:r>
        <w:r w:rsidDel="00E15189">
          <w:rPr>
            <w:rFonts w:ascii="Times New Roman" w:eastAsia="Times New Roman" w:hAnsi="Times New Roman" w:cs="Times New Roman"/>
            <w:w w:val="114"/>
            <w:sz w:val="20"/>
            <w:szCs w:val="20"/>
          </w:rPr>
          <w:delText>T)</w:delText>
        </w:r>
        <w:r w:rsidDel="00E15189">
          <w:rPr>
            <w:rFonts w:ascii="Times New Roman" w:eastAsia="Times New Roman" w:hAnsi="Times New Roman" w:cs="Times New Roman"/>
            <w:spacing w:val="31"/>
            <w:w w:val="114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principles </w:delText>
        </w:r>
        <w:r w:rsidDel="00E15189">
          <w:rPr>
            <w:rFonts w:ascii="Times New Roman" w:eastAsia="Times New Roman" w:hAnsi="Times New Roman" w:cs="Times New Roman"/>
            <w:spacing w:val="24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(Sen </w:delText>
        </w:r>
        <w:r w:rsidDel="00E15189">
          <w:rPr>
            <w:rFonts w:ascii="Times New Roman" w:eastAsia="Times New Roman" w:hAnsi="Times New Roman" w:cs="Times New Roman"/>
            <w:spacing w:val="3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et </w:delText>
        </w:r>
        <w:r w:rsidDel="00E15189">
          <w:rPr>
            <w:rFonts w:ascii="Times New Roman" w:eastAsia="Times New Roman" w:hAnsi="Times New Roman" w:cs="Times New Roman"/>
            <w:spacing w:val="7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al., </w:delText>
        </w:r>
        <w:r w:rsidDel="00E15189">
          <w:rPr>
            <w:rFonts w:ascii="Times New Roman" w:eastAsia="Times New Roman" w:hAnsi="Times New Roman" w:cs="Times New Roman"/>
            <w:spacing w:val="5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2014)</w:delText>
        </w:r>
        <w:r w:rsidDel="00E15189">
          <w:rPr>
            <w:rFonts w:ascii="Times New Roman" w:eastAsia="Times New Roman" w:hAnsi="Times New Roman" w:cs="Times New Roman"/>
            <w:spacing w:val="39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(F</w:delText>
        </w:r>
        <w:r w:rsidDel="00E15189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>D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A, </w:delText>
        </w:r>
        <w:r w:rsidDel="00E15189">
          <w:rPr>
            <w:rFonts w:ascii="Times New Roman" w:eastAsia="Times New Roman" w:hAnsi="Times New Roman" w:cs="Times New Roman"/>
            <w:spacing w:val="29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2004).  </w:delText>
        </w:r>
        <w:r w:rsidDel="00E15189">
          <w:rPr>
            <w:rFonts w:ascii="Times New Roman" w:eastAsia="Times New Roman" w:hAnsi="Times New Roman" w:cs="Times New Roman"/>
            <w:spacing w:val="3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T</w:delText>
        </w:r>
        <w:r w:rsidDel="00E15189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>h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us, </w:delText>
        </w:r>
        <w:r w:rsidDel="00E15189">
          <w:rPr>
            <w:rFonts w:ascii="Times New Roman" w:eastAsia="Times New Roman" w:hAnsi="Times New Roman" w:cs="Times New Roman"/>
            <w:spacing w:val="36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w w:val="112"/>
            <w:sz w:val="20"/>
            <w:szCs w:val="20"/>
          </w:rPr>
          <w:delText>a</w:delText>
        </w:r>
      </w:del>
    </w:p>
    <w:p w14:paraId="2F971AD0" w14:textId="298FA8EE" w:rsidR="00114C4D" w:rsidDel="00E15189" w:rsidRDefault="00114C4D">
      <w:pPr>
        <w:spacing w:before="9" w:after="0" w:line="120" w:lineRule="exact"/>
        <w:rPr>
          <w:del w:id="88" w:author="Rohit Ramachandran" w:date="2019-11-12T19:01:00Z"/>
          <w:sz w:val="12"/>
          <w:szCs w:val="12"/>
        </w:rPr>
      </w:pPr>
    </w:p>
    <w:p w14:paraId="52EC5F20" w14:textId="4E11BF48" w:rsidR="00114C4D" w:rsidDel="00E15189" w:rsidRDefault="00096F81">
      <w:pPr>
        <w:spacing w:after="0" w:line="240" w:lineRule="auto"/>
        <w:ind w:left="650" w:right="-20"/>
        <w:rPr>
          <w:del w:id="89" w:author="Rohit Ramachandran" w:date="2019-11-12T19:01:00Z"/>
          <w:rFonts w:ascii="Times New Roman" w:eastAsia="Times New Roman" w:hAnsi="Times New Roman" w:cs="Times New Roman"/>
          <w:sz w:val="20"/>
          <w:szCs w:val="20"/>
        </w:rPr>
      </w:pPr>
      <w:del w:id="90" w:author="Rohit Ramachandran" w:date="2019-11-12T19:01:00Z">
        <w:r w:rsidDel="00E15189">
          <w:rPr>
            <w:rFonts w:ascii="Times New Roman" w:eastAsia="Times New Roman" w:hAnsi="Times New Roman" w:cs="Times New Roman"/>
            <w:sz w:val="10"/>
            <w:szCs w:val="10"/>
          </w:rPr>
          <w:delText xml:space="preserve">17       </w:delText>
        </w:r>
        <w:r w:rsidDel="00E15189">
          <w:rPr>
            <w:rFonts w:ascii="Times New Roman" w:eastAsia="Times New Roman" w:hAnsi="Times New Roman" w:cs="Times New Roman"/>
            <w:spacing w:val="4"/>
            <w:sz w:val="10"/>
            <w:szCs w:val="1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pr</w:delText>
        </w:r>
        <w:r w:rsidDel="00E15189">
          <w:rPr>
            <w:rFonts w:ascii="Times New Roman" w:eastAsia="Times New Roman" w:hAnsi="Times New Roman" w:cs="Times New Roman"/>
            <w:spacing w:val="6"/>
            <w:sz w:val="20"/>
            <w:szCs w:val="20"/>
          </w:rPr>
          <w:delText>o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cess</w:delText>
        </w:r>
        <w:r w:rsidDel="00E15189">
          <w:rPr>
            <w:rFonts w:ascii="Times New Roman" w:eastAsia="Times New Roman" w:hAnsi="Times New Roman" w:cs="Times New Roman"/>
            <w:spacing w:val="20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m</w:delText>
        </w:r>
        <w:r w:rsidDel="00E15189">
          <w:rPr>
            <w:rFonts w:ascii="Times New Roman" w:eastAsia="Times New Roman" w:hAnsi="Times New Roman" w:cs="Times New Roman"/>
            <w:spacing w:val="5"/>
            <w:sz w:val="20"/>
            <w:szCs w:val="20"/>
          </w:rPr>
          <w:delText>o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del</w:delText>
        </w:r>
        <w:r w:rsidDel="00E15189">
          <w:rPr>
            <w:rFonts w:ascii="Times New Roman" w:eastAsia="Times New Roman" w:hAnsi="Times New Roman" w:cs="Times New Roman"/>
            <w:spacing w:val="16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for</w:delText>
        </w:r>
        <w:r w:rsidDel="00E15189">
          <w:rPr>
            <w:rFonts w:ascii="Times New Roman" w:eastAsia="Times New Roman" w:hAnsi="Times New Roman" w:cs="Times New Roman"/>
            <w:spacing w:val="3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the</w:delText>
        </w:r>
        <w:r w:rsidDel="00E15189">
          <w:rPr>
            <w:rFonts w:ascii="Times New Roman" w:eastAsia="Times New Roman" w:hAnsi="Times New Roman" w:cs="Times New Roman"/>
            <w:spacing w:val="30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system</w:delText>
        </w:r>
        <w:r w:rsidDel="00E15189">
          <w:rPr>
            <w:rFonts w:ascii="Times New Roman" w:eastAsia="Times New Roman" w:hAnsi="Times New Roman" w:cs="Times New Roman"/>
            <w:spacing w:val="32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pacing w:val="6"/>
            <w:sz w:val="20"/>
            <w:szCs w:val="20"/>
          </w:rPr>
          <w:delText>b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ecomes</w:delText>
        </w:r>
        <w:r w:rsidDel="00E15189">
          <w:rPr>
            <w:rFonts w:ascii="Times New Roman" w:eastAsia="Times New Roman" w:hAnsi="Times New Roman" w:cs="Times New Roman"/>
            <w:spacing w:val="15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an</w:delText>
        </w:r>
        <w:r w:rsidDel="00E15189">
          <w:rPr>
            <w:rFonts w:ascii="Times New Roman" w:eastAsia="Times New Roman" w:hAnsi="Times New Roman" w:cs="Times New Roman"/>
            <w:spacing w:val="19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w w:val="106"/>
            <w:sz w:val="20"/>
            <w:szCs w:val="20"/>
          </w:rPr>
          <w:delText>i</w:delText>
        </w:r>
        <w:r w:rsidDel="00E15189">
          <w:rPr>
            <w:rFonts w:ascii="Times New Roman" w:eastAsia="Times New Roman" w:hAnsi="Times New Roman" w:cs="Times New Roman"/>
            <w:spacing w:val="-5"/>
            <w:w w:val="106"/>
            <w:sz w:val="20"/>
            <w:szCs w:val="20"/>
          </w:rPr>
          <w:delText>n</w:delText>
        </w:r>
        <w:r w:rsidDel="00E15189">
          <w:rPr>
            <w:rFonts w:ascii="Times New Roman" w:eastAsia="Times New Roman" w:hAnsi="Times New Roman" w:cs="Times New Roman"/>
            <w:w w:val="139"/>
            <w:sz w:val="20"/>
            <w:szCs w:val="20"/>
          </w:rPr>
          <w:delText>t</w:delText>
        </w:r>
        <w:r w:rsidDel="00E15189">
          <w:rPr>
            <w:rFonts w:ascii="Times New Roman" w:eastAsia="Times New Roman" w:hAnsi="Times New Roman" w:cs="Times New Roman"/>
            <w:w w:val="99"/>
            <w:sz w:val="20"/>
            <w:szCs w:val="20"/>
          </w:rPr>
          <w:delText>e</w:delText>
        </w:r>
        <w:r w:rsidDel="00E15189">
          <w:rPr>
            <w:rFonts w:ascii="Times New Roman" w:eastAsia="Times New Roman" w:hAnsi="Times New Roman" w:cs="Times New Roman"/>
            <w:w w:val="107"/>
            <w:sz w:val="20"/>
            <w:szCs w:val="20"/>
          </w:rPr>
          <w:delText>gral</w:delText>
        </w:r>
        <w:r w:rsidDel="00E15189">
          <w:rPr>
            <w:rFonts w:ascii="Times New Roman" w:eastAsia="Times New Roman" w:hAnsi="Times New Roman" w:cs="Times New Roman"/>
            <w:spacing w:val="-2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part </w:delText>
        </w:r>
        <w:r w:rsidDel="00E15189">
          <w:rPr>
            <w:rFonts w:ascii="Times New Roman" w:eastAsia="Times New Roman" w:hAnsi="Times New Roman" w:cs="Times New Roman"/>
            <w:spacing w:val="2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of</w:delText>
        </w:r>
        <w:r w:rsidDel="00E15189">
          <w:rPr>
            <w:rFonts w:ascii="Times New Roman" w:eastAsia="Times New Roman" w:hAnsi="Times New Roman" w:cs="Times New Roman"/>
            <w:spacing w:val="-9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the</w:delText>
        </w:r>
        <w:r w:rsidDel="00E15189">
          <w:rPr>
            <w:rFonts w:ascii="Times New Roman" w:eastAsia="Times New Roman" w:hAnsi="Times New Roman" w:cs="Times New Roman"/>
            <w:spacing w:val="31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w w:val="105"/>
            <w:sz w:val="20"/>
            <w:szCs w:val="20"/>
          </w:rPr>
          <w:delText>de</w:delText>
        </w:r>
        <w:r w:rsidDel="00E15189">
          <w:rPr>
            <w:rFonts w:ascii="Times New Roman" w:eastAsia="Times New Roman" w:hAnsi="Times New Roman" w:cs="Times New Roman"/>
            <w:spacing w:val="-5"/>
            <w:w w:val="105"/>
            <w:sz w:val="20"/>
            <w:szCs w:val="20"/>
          </w:rPr>
          <w:delText>v</w:delText>
        </w:r>
        <w:r w:rsidDel="00E15189">
          <w:rPr>
            <w:rFonts w:ascii="Times New Roman" w:eastAsia="Times New Roman" w:hAnsi="Times New Roman" w:cs="Times New Roman"/>
            <w:w w:val="104"/>
            <w:sz w:val="20"/>
            <w:szCs w:val="20"/>
          </w:rPr>
          <w:delText>elopme</w:delText>
        </w:r>
        <w:r w:rsidDel="00E15189">
          <w:rPr>
            <w:rFonts w:ascii="Times New Roman" w:eastAsia="Times New Roman" w:hAnsi="Times New Roman" w:cs="Times New Roman"/>
            <w:spacing w:val="-5"/>
            <w:w w:val="104"/>
            <w:sz w:val="20"/>
            <w:szCs w:val="20"/>
          </w:rPr>
          <w:delText>n</w:delText>
        </w:r>
        <w:r w:rsidDel="00E15189">
          <w:rPr>
            <w:rFonts w:ascii="Times New Roman" w:eastAsia="Times New Roman" w:hAnsi="Times New Roman" w:cs="Times New Roman"/>
            <w:w w:val="139"/>
            <w:sz w:val="20"/>
            <w:szCs w:val="20"/>
          </w:rPr>
          <w:delText>t</w:delText>
        </w:r>
        <w:r w:rsidDel="00E15189">
          <w:rPr>
            <w:rFonts w:ascii="Times New Roman" w:eastAsia="Times New Roman" w:hAnsi="Times New Roman" w:cs="Times New Roman"/>
            <w:spacing w:val="-2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w w:val="107"/>
            <w:sz w:val="20"/>
            <w:szCs w:val="20"/>
          </w:rPr>
          <w:delText>phase.</w:delText>
        </w:r>
      </w:del>
    </w:p>
    <w:p w14:paraId="510A25FE" w14:textId="19E41562" w:rsidR="00114C4D" w:rsidDel="00E15189" w:rsidRDefault="00114C4D">
      <w:pPr>
        <w:spacing w:before="9" w:after="0" w:line="120" w:lineRule="exact"/>
        <w:rPr>
          <w:del w:id="91" w:author="Rohit Ramachandran" w:date="2019-11-12T19:01:00Z"/>
          <w:sz w:val="12"/>
          <w:szCs w:val="12"/>
        </w:rPr>
      </w:pPr>
    </w:p>
    <w:p w14:paraId="0D60532C" w14:textId="04F93787" w:rsidR="00114C4D" w:rsidDel="00E15189" w:rsidRDefault="00096F81">
      <w:pPr>
        <w:spacing w:after="0" w:line="240" w:lineRule="auto"/>
        <w:ind w:left="650" w:right="-20"/>
        <w:rPr>
          <w:del w:id="92" w:author="Rohit Ramachandran" w:date="2019-11-12T19:01:00Z"/>
          <w:rFonts w:ascii="Times New Roman" w:eastAsia="Times New Roman" w:hAnsi="Times New Roman" w:cs="Times New Roman"/>
          <w:sz w:val="20"/>
          <w:szCs w:val="20"/>
        </w:rPr>
      </w:pPr>
      <w:del w:id="93" w:author="Rohit Ramachandran" w:date="2019-11-12T19:01:00Z">
        <w:r w:rsidDel="00E15189">
          <w:rPr>
            <w:rFonts w:ascii="Times New Roman" w:eastAsia="Times New Roman" w:hAnsi="Times New Roman" w:cs="Times New Roman"/>
            <w:sz w:val="10"/>
            <w:szCs w:val="10"/>
          </w:rPr>
          <w:delText xml:space="preserve">18       </w:delText>
        </w:r>
        <w:r w:rsidDel="00E15189">
          <w:rPr>
            <w:rFonts w:ascii="Times New Roman" w:eastAsia="Times New Roman" w:hAnsi="Times New Roman" w:cs="Times New Roman"/>
            <w:spacing w:val="4"/>
            <w:sz w:val="10"/>
            <w:szCs w:val="1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A</w:delText>
        </w:r>
        <w:r w:rsidDel="00E15189">
          <w:rPr>
            <w:rFonts w:ascii="Times New Roman" w:eastAsia="Times New Roman" w:hAnsi="Times New Roman" w:cs="Times New Roman"/>
            <w:spacing w:val="8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m</w:delText>
        </w:r>
        <w:r w:rsidDel="00E15189">
          <w:rPr>
            <w:rFonts w:ascii="Times New Roman" w:eastAsia="Times New Roman" w:hAnsi="Times New Roman" w:cs="Times New Roman"/>
            <w:spacing w:val="6"/>
            <w:sz w:val="20"/>
            <w:szCs w:val="20"/>
          </w:rPr>
          <w:delText>o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del</w:delText>
        </w:r>
        <w:r w:rsidDel="00E15189">
          <w:rPr>
            <w:rFonts w:ascii="Times New Roman" w:eastAsia="Times New Roman" w:hAnsi="Times New Roman" w:cs="Times New Roman"/>
            <w:spacing w:val="22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whi</w:delText>
        </w:r>
        <w:r w:rsidDel="00E15189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>c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h</w:delText>
        </w:r>
        <w:r w:rsidDel="00E15189">
          <w:rPr>
            <w:rFonts w:ascii="Times New Roman" w:eastAsia="Times New Roman" w:hAnsi="Times New Roman" w:cs="Times New Roman"/>
            <w:spacing w:val="23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predicts </w:delText>
        </w:r>
        <w:r w:rsidDel="00E15189">
          <w:rPr>
            <w:rFonts w:ascii="Times New Roman" w:eastAsia="Times New Roman" w:hAnsi="Times New Roman" w:cs="Times New Roman"/>
            <w:spacing w:val="6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the</w:delText>
        </w:r>
        <w:r w:rsidDel="00E15189">
          <w:rPr>
            <w:rFonts w:ascii="Times New Roman" w:eastAsia="Times New Roman" w:hAnsi="Times New Roman" w:cs="Times New Roman"/>
            <w:spacing w:val="37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bulk</w:delText>
        </w:r>
        <w:r w:rsidDel="00E15189">
          <w:rPr>
            <w:rFonts w:ascii="Times New Roman" w:eastAsia="Times New Roman" w:hAnsi="Times New Roman" w:cs="Times New Roman"/>
            <w:spacing w:val="30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me</w:delText>
        </w:r>
        <w:r w:rsidDel="00E15189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>c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hanical </w:delText>
        </w:r>
        <w:r w:rsidDel="00E15189">
          <w:rPr>
            <w:rFonts w:ascii="Times New Roman" w:eastAsia="Times New Roman" w:hAnsi="Times New Roman" w:cs="Times New Roman"/>
            <w:spacing w:val="5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pro</w:delText>
        </w:r>
        <w:r w:rsidDel="00E15189">
          <w:rPr>
            <w:rFonts w:ascii="Times New Roman" w:eastAsia="Times New Roman" w:hAnsi="Times New Roman" w:cs="Times New Roman"/>
            <w:spacing w:val="6"/>
            <w:sz w:val="20"/>
            <w:szCs w:val="20"/>
          </w:rPr>
          <w:delText>p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erties </w:delText>
        </w:r>
        <w:r w:rsidDel="00E15189">
          <w:rPr>
            <w:rFonts w:ascii="Times New Roman" w:eastAsia="Times New Roman" w:hAnsi="Times New Roman" w:cs="Times New Roman"/>
            <w:spacing w:val="15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of</w:delText>
        </w:r>
        <w:r w:rsidDel="00E15189">
          <w:rPr>
            <w:rFonts w:ascii="Times New Roman" w:eastAsia="Times New Roman" w:hAnsi="Times New Roman" w:cs="Times New Roman"/>
            <w:spacing w:val="-2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the</w:delText>
        </w:r>
        <w:r w:rsidDel="00E15189">
          <w:rPr>
            <w:rFonts w:ascii="Times New Roman" w:eastAsia="Times New Roman" w:hAnsi="Times New Roman" w:cs="Times New Roman"/>
            <w:spacing w:val="35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mixture </w:delText>
        </w:r>
        <w:r w:rsidDel="00E15189">
          <w:rPr>
            <w:rFonts w:ascii="Times New Roman" w:eastAsia="Times New Roman" w:hAnsi="Times New Roman" w:cs="Times New Roman"/>
            <w:spacing w:val="11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as</w:delText>
        </w:r>
        <w:r w:rsidDel="00E15189">
          <w:rPr>
            <w:rFonts w:ascii="Times New Roman" w:eastAsia="Times New Roman" w:hAnsi="Times New Roman" w:cs="Times New Roman"/>
            <w:spacing w:val="16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pacing w:val="-6"/>
            <w:sz w:val="20"/>
            <w:szCs w:val="20"/>
          </w:rPr>
          <w:delText>w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ell</w:delText>
        </w:r>
        <w:r w:rsidDel="00E15189">
          <w:rPr>
            <w:rFonts w:ascii="Times New Roman" w:eastAsia="Times New Roman" w:hAnsi="Times New Roman" w:cs="Times New Roman"/>
            <w:spacing w:val="2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w w:val="107"/>
            <w:sz w:val="20"/>
            <w:szCs w:val="20"/>
          </w:rPr>
          <w:delText>as</w:delText>
        </w:r>
      </w:del>
    </w:p>
    <w:p w14:paraId="436386EA" w14:textId="67D3FC06" w:rsidR="00114C4D" w:rsidDel="00E15189" w:rsidRDefault="00114C4D">
      <w:pPr>
        <w:spacing w:before="9" w:after="0" w:line="120" w:lineRule="exact"/>
        <w:rPr>
          <w:del w:id="94" w:author="Rohit Ramachandran" w:date="2019-11-12T19:01:00Z"/>
          <w:sz w:val="12"/>
          <w:szCs w:val="12"/>
        </w:rPr>
      </w:pPr>
    </w:p>
    <w:p w14:paraId="5C3BA73B" w14:textId="6386C761" w:rsidR="00114C4D" w:rsidRDefault="00096F81">
      <w:pPr>
        <w:tabs>
          <w:tab w:val="left" w:pos="1240"/>
        </w:tabs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  <w:pPrChange w:id="95" w:author="Rohit Ramachandran" w:date="2019-11-12T19:01:00Z">
          <w:pPr>
            <w:spacing w:after="0" w:line="240" w:lineRule="auto"/>
            <w:ind w:left="650" w:right="-20"/>
          </w:pPr>
        </w:pPrChange>
      </w:pPr>
      <w:del w:id="96" w:author="Rohit Ramachandran" w:date="2019-11-12T19:01:00Z">
        <w:r w:rsidDel="00E15189">
          <w:rPr>
            <w:rFonts w:ascii="Times New Roman" w:eastAsia="Times New Roman" w:hAnsi="Times New Roman" w:cs="Times New Roman"/>
            <w:sz w:val="10"/>
            <w:szCs w:val="10"/>
          </w:rPr>
          <w:delText xml:space="preserve">19       </w:delText>
        </w:r>
        <w:r w:rsidDel="00E15189">
          <w:rPr>
            <w:rFonts w:ascii="Times New Roman" w:eastAsia="Times New Roman" w:hAnsi="Times New Roman" w:cs="Times New Roman"/>
            <w:spacing w:val="4"/>
            <w:sz w:val="10"/>
            <w:szCs w:val="1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a</w:delText>
        </w:r>
        <w:r w:rsidDel="00E15189">
          <w:rPr>
            <w:rFonts w:ascii="Times New Roman" w:eastAsia="Times New Roman" w:hAnsi="Times New Roman" w:cs="Times New Roman"/>
            <w:spacing w:val="20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particle </w:delText>
        </w:r>
        <w:r w:rsidDel="00E15189">
          <w:rPr>
            <w:rFonts w:ascii="Times New Roman" w:eastAsia="Times New Roman" w:hAnsi="Times New Roman" w:cs="Times New Roman"/>
            <w:spacing w:val="10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size</w:delText>
        </w:r>
        <w:r w:rsidDel="00E15189">
          <w:rPr>
            <w:rFonts w:ascii="Times New Roman" w:eastAsia="Times New Roman" w:hAnsi="Times New Roman" w:cs="Times New Roman"/>
            <w:spacing w:val="9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w w:val="109"/>
            <w:sz w:val="20"/>
            <w:szCs w:val="20"/>
          </w:rPr>
          <w:delText>distrib</w:delText>
        </w:r>
        <w:r w:rsidDel="00E15189">
          <w:rPr>
            <w:rFonts w:ascii="Times New Roman" w:eastAsia="Times New Roman" w:hAnsi="Times New Roman" w:cs="Times New Roman"/>
            <w:spacing w:val="1"/>
            <w:w w:val="109"/>
            <w:sz w:val="20"/>
            <w:szCs w:val="20"/>
          </w:rPr>
          <w:delText>u</w:delText>
        </w:r>
        <w:r w:rsidDel="00E15189">
          <w:rPr>
            <w:rFonts w:ascii="Times New Roman" w:eastAsia="Times New Roman" w:hAnsi="Times New Roman" w:cs="Times New Roman"/>
            <w:w w:val="109"/>
            <w:sz w:val="20"/>
            <w:szCs w:val="20"/>
          </w:rPr>
          <w:delText>tion</w:delText>
        </w:r>
        <w:r w:rsidDel="00E15189">
          <w:rPr>
            <w:rFonts w:ascii="Times New Roman" w:eastAsia="Times New Roman" w:hAnsi="Times New Roman" w:cs="Times New Roman"/>
            <w:spacing w:val="14"/>
            <w:w w:val="109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 xml:space="preserve">(PSD) </w:delText>
        </w:r>
        <w:r w:rsidDel="00E15189">
          <w:rPr>
            <w:rFonts w:ascii="Times New Roman" w:eastAsia="Times New Roman" w:hAnsi="Times New Roman" w:cs="Times New Roman"/>
            <w:spacing w:val="10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is</w:delText>
        </w:r>
        <w:r w:rsidDel="00E15189">
          <w:rPr>
            <w:rFonts w:ascii="Times New Roman" w:eastAsia="Times New Roman" w:hAnsi="Times New Roman" w:cs="Times New Roman"/>
            <w:spacing w:val="9"/>
            <w:sz w:val="20"/>
            <w:szCs w:val="20"/>
          </w:rPr>
          <w:delText xml:space="preserve"> </w:delText>
        </w:r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required.</w:delText>
        </w:r>
      </w:del>
      <w:ins w:id="97" w:author="Rohit Ramachandran" w:date="2019-11-12T19:01:00Z">
        <w:r w:rsidR="00E15189">
          <w:rPr>
            <w:rFonts w:ascii="Times New Roman" w:eastAsia="Times New Roman" w:hAnsi="Times New Roman" w:cs="Times New Roman"/>
            <w:w w:val="108"/>
            <w:sz w:val="20"/>
            <w:szCs w:val="20"/>
          </w:rPr>
          <w:t xml:space="preserve"> START FROM HERE AND EXPAND. </w:t>
        </w:r>
      </w:ins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past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decade,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2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ulation</w:t>
      </w:r>
    </w:p>
    <w:p w14:paraId="778B75AC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3C2E2F43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20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Balance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dels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(PBMs)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een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predict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vior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gra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ulati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on</w:t>
      </w:r>
    </w:p>
    <w:p w14:paraId="52D7E6D8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3FBFCD93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21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cesses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w w:val="108"/>
          <w:sz w:val="20"/>
          <w:szCs w:val="20"/>
        </w:rPr>
        <w:t>Barrasso</w:t>
      </w:r>
      <w:proofErr w:type="spellEnd"/>
      <w:r>
        <w:rPr>
          <w:rFonts w:ascii="Times New Roman" w:eastAsia="Times New Roman" w:hAnsi="Times New Roman" w:cs="Times New Roman"/>
          <w:spacing w:val="13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al.,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2013),(Rama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handran</w:t>
      </w:r>
      <w:r>
        <w:rPr>
          <w:rFonts w:ascii="Times New Roman" w:eastAsia="Times New Roman" w:hAnsi="Times New Roman" w:cs="Times New Roman"/>
          <w:spacing w:val="28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al.,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2009).</w:t>
      </w:r>
    </w:p>
    <w:p w14:paraId="3C3E69D4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416EB34C" w14:textId="77777777" w:rsidR="00114C4D" w:rsidRDefault="00096F81">
      <w:pPr>
        <w:tabs>
          <w:tab w:val="left" w:pos="1240"/>
        </w:tabs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>22</w:t>
      </w:r>
      <w:r>
        <w:rPr>
          <w:rFonts w:ascii="Times New Roman" w:eastAsia="Times New Roman" w:hAnsi="Times New Roman" w:cs="Times New Roman"/>
          <w:spacing w:val="-20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10"/>
          <w:szCs w:val="1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PBMs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calculate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bulk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rate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cesses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ccurring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during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gra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ulation.</w:t>
      </w:r>
    </w:p>
    <w:p w14:paraId="4EE136D0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310098FD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23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arious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ccasions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unable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capture</w:t>
      </w:r>
      <w:r>
        <w:rPr>
          <w:rFonts w:ascii="Times New Roman" w:eastAsia="Times New Roman" w:hAnsi="Times New Roman" w:cs="Times New Roman"/>
          <w:spacing w:val="5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ysics-based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in-</w:t>
      </w:r>
    </w:p>
    <w:p w14:paraId="7EF9EA10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549564F1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24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formation,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hanistic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ernel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6"/>
          <w:w w:val="108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duced</w:t>
      </w:r>
      <w:r>
        <w:rPr>
          <w:rFonts w:ascii="Times New Roman" w:eastAsia="Times New Roman" w:hAnsi="Times New Roman" w:cs="Times New Roman"/>
          <w:spacing w:val="5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dels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</w:p>
    <w:p w14:paraId="024E5895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12A8F63E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25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them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more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accurate. </w:t>
      </w:r>
      <w:r>
        <w:rPr>
          <w:rFonts w:ascii="Times New Roman" w:eastAsia="Times New Roman" w:hAnsi="Times New Roman" w:cs="Times New Roman"/>
          <w:spacing w:val="33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Another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increase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its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accurac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incor</w:t>
      </w:r>
      <w:r>
        <w:rPr>
          <w:rFonts w:ascii="Times New Roman" w:eastAsia="Times New Roman" w:hAnsi="Times New Roman" w:cs="Times New Roman"/>
          <w:spacing w:val="6"/>
          <w:w w:val="10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orate</w:t>
      </w:r>
    </w:p>
    <w:p w14:paraId="76FB5F25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247E0F3F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26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larger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solid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bins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inside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PBM.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solid</w:t>
      </w:r>
    </w:p>
    <w:p w14:paraId="131BA0A8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25EF0C6C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27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bins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leads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calculations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step,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leading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higher</w:t>
      </w:r>
    </w:p>
    <w:p w14:paraId="5EBC5856" w14:textId="77777777" w:rsidR="00114C4D" w:rsidRDefault="00114C4D">
      <w:pPr>
        <w:spacing w:after="0"/>
        <w:sectPr w:rsidR="00114C4D">
          <w:footerReference w:type="default" r:id="rId10"/>
          <w:pgSz w:w="12240" w:h="15840"/>
          <w:pgMar w:top="1480" w:right="1720" w:bottom="1920" w:left="1720" w:header="0" w:footer="1737" w:gutter="0"/>
          <w:pgNumType w:start="2"/>
          <w:cols w:space="720"/>
        </w:sectPr>
      </w:pPr>
    </w:p>
    <w:p w14:paraId="7A95B18E" w14:textId="77777777" w:rsidR="00114C4D" w:rsidRDefault="00114C4D">
      <w:pPr>
        <w:spacing w:before="8" w:after="0" w:line="170" w:lineRule="exact"/>
        <w:rPr>
          <w:sz w:val="17"/>
          <w:szCs w:val="17"/>
        </w:rPr>
      </w:pPr>
    </w:p>
    <w:p w14:paraId="5BC99E61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60CDCA93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51E1535A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4C477764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6CBC0D0B" w14:textId="77777777" w:rsidR="00114C4D" w:rsidRDefault="00096F81">
      <w:pPr>
        <w:spacing w:before="36"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28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times.  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calculations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increase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factor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i/>
          <w:w w:val="115"/>
          <w:position w:val="7"/>
          <w:sz w:val="14"/>
          <w:szCs w:val="14"/>
        </w:rPr>
        <w:t xml:space="preserve">n </w:t>
      </w:r>
      <w:r>
        <w:rPr>
          <w:rFonts w:ascii="Times New Roman" w:eastAsia="Times New Roman" w:hAnsi="Times New Roman" w:cs="Times New Roman"/>
          <w:i/>
          <w:spacing w:val="19"/>
          <w:w w:val="115"/>
          <w:position w:val="7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where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eing</w:t>
      </w:r>
    </w:p>
    <w:p w14:paraId="054D5769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031F06BA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29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solid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bins. 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accurate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incor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orates</w:t>
      </w:r>
      <w:r>
        <w:rPr>
          <w:rFonts w:ascii="Times New Roman" w:eastAsia="Times New Roman" w:hAnsi="Times New Roman" w:cs="Times New Roman"/>
          <w:spacing w:val="28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higher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-</w:t>
      </w:r>
    </w:p>
    <w:p w14:paraId="5851CE28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555EC467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30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solid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bins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ell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includes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hanistic 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ernel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its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calculations 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</w:p>
    <w:p w14:paraId="2FA1752B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6018AC9D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31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ected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sluggish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ulate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eral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hours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complete.</w:t>
      </w:r>
    </w:p>
    <w:p w14:paraId="2DA2F381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5F6467FD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32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dels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their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solving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hniques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viable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real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time</w:t>
      </w:r>
    </w:p>
    <w:p w14:paraId="29F643BB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67912935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33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system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trol. 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us,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there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need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impr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ulate</w:t>
      </w:r>
    </w:p>
    <w:p w14:paraId="46E6D302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2039DE21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34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del.</w:t>
      </w:r>
    </w:p>
    <w:p w14:paraId="670B48C4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36F36A8F" w14:textId="77777777" w:rsidR="00114C4D" w:rsidRDefault="00096F81">
      <w:pPr>
        <w:tabs>
          <w:tab w:val="left" w:pos="1240"/>
        </w:tabs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>35</w:t>
      </w:r>
      <w:r>
        <w:rPr>
          <w:rFonts w:ascii="Times New Roman" w:eastAsia="Times New Roman" w:hAnsi="Times New Roman" w:cs="Times New Roman"/>
          <w:spacing w:val="-20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10"/>
          <w:szCs w:val="1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pacing w:val="-11"/>
          <w:w w:val="109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anceme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computers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eripherals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rece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ears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led</w:t>
      </w:r>
    </w:p>
    <w:p w14:paraId="334BC43F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7CB4659F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36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great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computational</w:t>
      </w:r>
      <w:r>
        <w:rPr>
          <w:rFonts w:ascii="Times New Roman" w:eastAsia="Times New Roman" w:hAnsi="Times New Roman" w:cs="Times New Roman"/>
          <w:spacing w:val="-2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resources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leading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faster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ulations.</w:t>
      </w:r>
      <w:r>
        <w:rPr>
          <w:rFonts w:ascii="Times New Roman" w:eastAsia="Times New Roman" w:hAnsi="Times New Roman" w:cs="Times New Roman"/>
          <w:spacing w:val="-3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The</w:t>
      </w:r>
    </w:p>
    <w:p w14:paraId="2FAB8291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61BCCD9D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37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rece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tral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cessing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unit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(CPU)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tain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arious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making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20"/>
          <w:szCs w:val="20"/>
        </w:rPr>
        <w:t>it</w:t>
      </w:r>
    </w:p>
    <w:p w14:paraId="2328F12E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74B92FD3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38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ossible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run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ultip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cesses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parallel. 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order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pacing w:val="-12"/>
          <w:w w:val="109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tage</w:t>
      </w:r>
      <w:r>
        <w:rPr>
          <w:rFonts w:ascii="Times New Roman" w:eastAsia="Times New Roman" w:hAnsi="Times New Roman" w:cs="Times New Roman"/>
          <w:spacing w:val="27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a</w:t>
      </w:r>
    </w:p>
    <w:p w14:paraId="7F6CA1BE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0585EC0A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39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highly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frame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ork,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needed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</w:p>
    <w:p w14:paraId="7DBCF267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54AC5127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40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ossible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ersonal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desktop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ercomputer</w:t>
      </w:r>
      <w:r>
        <w:rPr>
          <w:rFonts w:ascii="Times New Roman" w:eastAsia="Times New Roman" w:hAnsi="Times New Roman" w:cs="Times New Roman"/>
          <w:spacing w:val="34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cluster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needs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d.</w:t>
      </w:r>
    </w:p>
    <w:p w14:paraId="71B22932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5AE34FCF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41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Another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spacing w:val="14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eripheral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7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run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highly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de</w:t>
      </w:r>
    </w:p>
    <w:p w14:paraId="5D79A0B9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1E17C1F6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42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computer’s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graphic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cessing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unit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(GPU)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(Pra</w:t>
      </w:r>
      <w:r>
        <w:rPr>
          <w:rFonts w:ascii="Times New Roman" w:eastAsia="Times New Roman" w:hAnsi="Times New Roman" w:cs="Times New Roman"/>
          <w:spacing w:val="-12"/>
          <w:w w:val="11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ash</w:t>
      </w:r>
      <w:r>
        <w:rPr>
          <w:rFonts w:ascii="Times New Roman" w:eastAsia="Times New Roman" w:hAnsi="Times New Roman" w:cs="Times New Roman"/>
          <w:spacing w:val="20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al.,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2013).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These</w:t>
      </w:r>
    </w:p>
    <w:p w14:paraId="1078AB4C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00504D8B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43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GPUs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tain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thousands</w:t>
      </w:r>
      <w:r>
        <w:rPr>
          <w:rFonts w:ascii="Times New Roman" w:eastAsia="Times New Roman" w:hAnsi="Times New Roman" w:cs="Times New Roman"/>
          <w:spacing w:val="-4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compute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10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run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tasks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parallel.</w:t>
      </w:r>
    </w:p>
    <w:p w14:paraId="23BB7330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693EB9ED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44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us,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desktop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equip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GPU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compute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results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CPU</w:t>
      </w:r>
    </w:p>
    <w:p w14:paraId="266F97E2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22228A53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45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6"/>
          <w:w w:val="10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ercomputers</w:t>
      </w:r>
      <w:r>
        <w:rPr>
          <w:rFonts w:ascii="Times New Roman" w:eastAsia="Times New Roman" w:hAnsi="Times New Roman" w:cs="Times New Roman"/>
          <w:spacing w:val="42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lesser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amou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seen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Section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4. 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With</w:t>
      </w:r>
    </w:p>
    <w:p w14:paraId="22216819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76A347AB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46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laun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Compute 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Unified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Device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hitecture</w:t>
      </w:r>
      <w:r>
        <w:rPr>
          <w:rFonts w:ascii="Times New Roman" w:eastAsia="Times New Roman" w:hAnsi="Times New Roman" w:cs="Times New Roman"/>
          <w:spacing w:val="38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(CU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A),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NVIDIA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made</w:t>
      </w:r>
    </w:p>
    <w:p w14:paraId="71015AFD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5C0C7D17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47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easier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GPUs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programming</w:t>
      </w:r>
      <w:r>
        <w:rPr>
          <w:rFonts w:ascii="Times New Roman" w:eastAsia="Times New Roman" w:hAnsi="Times New Roman" w:cs="Times New Roman"/>
          <w:spacing w:val="17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approa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5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usually</w:t>
      </w:r>
    </w:p>
    <w:p w14:paraId="6627CBD2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1FC329C8" w14:textId="5C620AD8" w:rsidR="00114C4D" w:rsidRDefault="00096F81">
      <w:pPr>
        <w:spacing w:after="0" w:line="240" w:lineRule="auto"/>
        <w:ind w:left="650" w:right="-20"/>
        <w:rPr>
          <w:ins w:id="98" w:author="Rohit Ramachandran" w:date="2019-11-12T18:58:00Z"/>
          <w:rFonts w:ascii="Times New Roman" w:eastAsia="Times New Roman" w:hAnsi="Times New Roman" w:cs="Times New Roman"/>
          <w:w w:val="111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48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termed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pur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ose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computing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GPUs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(GPGPUs).</w:t>
      </w:r>
    </w:p>
    <w:p w14:paraId="3846D690" w14:textId="77777777" w:rsidR="001E18DE" w:rsidRDefault="001E18DE">
      <w:pPr>
        <w:spacing w:after="0" w:line="240" w:lineRule="auto"/>
        <w:ind w:left="650" w:right="-20"/>
        <w:rPr>
          <w:ins w:id="99" w:author="Rohit Ramachandran" w:date="2019-11-12T18:58:00Z"/>
          <w:rFonts w:ascii="Times New Roman" w:eastAsia="Times New Roman" w:hAnsi="Times New Roman" w:cs="Times New Roman"/>
          <w:w w:val="111"/>
          <w:sz w:val="20"/>
          <w:szCs w:val="20"/>
        </w:rPr>
      </w:pPr>
    </w:p>
    <w:p w14:paraId="5F1CA112" w14:textId="5E2839AF" w:rsidR="001E18DE" w:rsidRDefault="001E18DE">
      <w:pPr>
        <w:spacing w:after="0" w:line="240" w:lineRule="auto"/>
        <w:ind w:left="720" w:right="-20"/>
        <w:rPr>
          <w:rFonts w:ascii="Times New Roman" w:eastAsia="Times New Roman" w:hAnsi="Times New Roman" w:cs="Times New Roman"/>
          <w:sz w:val="20"/>
          <w:szCs w:val="20"/>
        </w:rPr>
        <w:pPrChange w:id="100" w:author="Chaitanya Sampat" w:date="2019-11-20T11:47:00Z">
          <w:pPr>
            <w:spacing w:after="0" w:line="240" w:lineRule="auto"/>
            <w:ind w:left="650" w:right="-20"/>
          </w:pPr>
        </w:pPrChange>
      </w:pPr>
      <w:ins w:id="101" w:author="Rohit Ramachandran" w:date="2019-11-12T18:58:00Z">
        <w:r>
          <w:rPr>
            <w:rFonts w:ascii="Times New Roman" w:eastAsia="Times New Roman" w:hAnsi="Times New Roman" w:cs="Times New Roman"/>
            <w:w w:val="111"/>
            <w:sz w:val="20"/>
            <w:szCs w:val="20"/>
          </w:rPr>
          <w:t>1.1 Objectives</w:t>
        </w:r>
      </w:ins>
      <w:ins w:id="102" w:author="Rohit Ramachandran" w:date="2019-11-12T18:59:00Z">
        <w:r>
          <w:rPr>
            <w:rFonts w:ascii="Times New Roman" w:eastAsia="Times New Roman" w:hAnsi="Times New Roman" w:cs="Times New Roman"/>
            <w:w w:val="111"/>
            <w:sz w:val="20"/>
            <w:szCs w:val="20"/>
          </w:rPr>
          <w:t xml:space="preserve"> </w:t>
        </w:r>
      </w:ins>
      <w:ins w:id="103" w:author="Rohit Ramachandran" w:date="2019-11-12T19:02:00Z">
        <w:r w:rsidR="00E15189">
          <w:rPr>
            <w:rFonts w:ascii="Times New Roman" w:eastAsia="Times New Roman" w:hAnsi="Times New Roman" w:cs="Times New Roman"/>
            <w:w w:val="111"/>
            <w:sz w:val="20"/>
            <w:szCs w:val="20"/>
          </w:rPr>
          <w:t xml:space="preserve">   (MAKE IT MORE LIKE OBJECTIVES. NO NEED TO MENTION HERE HOW YOU ARE GOING ABOUT IT. </w:t>
        </w:r>
      </w:ins>
      <w:ins w:id="104" w:author="Rohit Ramachandran" w:date="2019-11-12T19:04:00Z">
        <w:r w:rsidR="00FE6B6D">
          <w:rPr>
            <w:rFonts w:ascii="Times New Roman" w:eastAsia="Times New Roman" w:hAnsi="Times New Roman" w:cs="Times New Roman"/>
            <w:w w:val="111"/>
            <w:sz w:val="20"/>
            <w:szCs w:val="20"/>
          </w:rPr>
          <w:t xml:space="preserve">  </w:t>
        </w:r>
      </w:ins>
      <w:ins w:id="105" w:author="Rohit Ramachandran" w:date="2019-11-12T19:05:00Z">
        <w:r w:rsidR="00FE6B6D">
          <w:rPr>
            <w:rFonts w:ascii="Times New Roman" w:eastAsia="Times New Roman" w:hAnsi="Times New Roman" w:cs="Times New Roman"/>
            <w:w w:val="111"/>
            <w:sz w:val="20"/>
            <w:szCs w:val="20"/>
          </w:rPr>
          <w:t xml:space="preserve">You seem to describe more the </w:t>
        </w:r>
        <w:proofErr w:type="spellStart"/>
        <w:r w:rsidR="00FE6B6D">
          <w:rPr>
            <w:rFonts w:ascii="Times New Roman" w:eastAsia="Times New Roman" w:hAnsi="Times New Roman" w:cs="Times New Roman"/>
            <w:w w:val="111"/>
            <w:sz w:val="20"/>
            <w:szCs w:val="20"/>
          </w:rPr>
          <w:t>emethod</w:t>
        </w:r>
        <w:proofErr w:type="spellEnd"/>
        <w:r w:rsidR="00FE6B6D">
          <w:rPr>
            <w:rFonts w:ascii="Times New Roman" w:eastAsia="Times New Roman" w:hAnsi="Times New Roman" w:cs="Times New Roman"/>
            <w:w w:val="111"/>
            <w:sz w:val="20"/>
            <w:szCs w:val="20"/>
          </w:rPr>
          <w:t xml:space="preserve">. </w:t>
        </w:r>
      </w:ins>
      <w:ins w:id="106" w:author="Rohit Ramachandran" w:date="2019-11-12T19:04:00Z">
        <w:r w:rsidR="00FE6B6D" w:rsidRPr="00FE6B6D">
          <w:rPr>
            <w:rFonts w:ascii="Times New Roman" w:eastAsia="Times New Roman" w:hAnsi="Times New Roman" w:cs="Times New Roman"/>
            <w:w w:val="111"/>
            <w:sz w:val="20"/>
            <w:szCs w:val="20"/>
          </w:rPr>
          <w:t>https://www.sciencedirect.com/science/article/pii/S0098135418303594</w:t>
        </w:r>
      </w:ins>
    </w:p>
    <w:p w14:paraId="1D26A61D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653D13BC" w14:textId="77777777" w:rsidR="00F13118" w:rsidRDefault="00096F81">
      <w:pPr>
        <w:tabs>
          <w:tab w:val="left" w:pos="1240"/>
        </w:tabs>
        <w:spacing w:after="0" w:line="240" w:lineRule="auto"/>
        <w:ind w:left="650" w:right="-20"/>
        <w:rPr>
          <w:ins w:id="107" w:author="Chaitanya Sampat" w:date="2019-11-20T11:47:00Z"/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>49</w:t>
      </w:r>
      <w:r>
        <w:rPr>
          <w:rFonts w:ascii="Times New Roman" w:eastAsia="Times New Roman" w:hAnsi="Times New Roman" w:cs="Times New Roman"/>
          <w:spacing w:val="-20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10"/>
          <w:szCs w:val="10"/>
        </w:rPr>
        <w:tab/>
      </w:r>
    </w:p>
    <w:p w14:paraId="58C09BFA" w14:textId="53847728" w:rsidR="005D1586" w:rsidRDefault="005D1586">
      <w:pPr>
        <w:tabs>
          <w:tab w:val="left" w:pos="1240"/>
        </w:tabs>
        <w:spacing w:after="0" w:line="240" w:lineRule="auto"/>
        <w:ind w:left="650" w:right="-20"/>
        <w:rPr>
          <w:ins w:id="108" w:author="Chaitanya Sampat" w:date="2019-11-20T11:47:00Z"/>
          <w:rFonts w:ascii="Times New Roman" w:eastAsia="Times New Roman" w:hAnsi="Times New Roman" w:cs="Times New Roman"/>
          <w:sz w:val="20"/>
          <w:szCs w:val="20"/>
        </w:rPr>
      </w:pPr>
      <w:ins w:id="109" w:author="Chaitanya Sampat" w:date="2019-11-20T11:47:00Z">
        <w:r>
          <w:rPr>
            <w:rFonts w:ascii="Times New Roman" w:eastAsia="Times New Roman" w:hAnsi="Times New Roman" w:cs="Times New Roman"/>
            <w:sz w:val="10"/>
            <w:szCs w:val="10"/>
          </w:rPr>
          <w:tab/>
        </w:r>
      </w:ins>
      <w:ins w:id="110" w:author="Chaitanya Sampat" w:date="2019-11-20T11:48:00Z">
        <w:r>
          <w:rPr>
            <w:rFonts w:ascii="Times New Roman" w:eastAsia="Times New Roman" w:hAnsi="Times New Roman" w:cs="Times New Roman"/>
            <w:sz w:val="20"/>
            <w:szCs w:val="20"/>
          </w:rPr>
          <w:t>The main objective of this study is to develop a</w:t>
        </w:r>
      </w:ins>
      <w:ins w:id="111" w:author="Chaitanya Sampat" w:date="2019-11-20T11:49:00Z">
        <w:r w:rsidR="00B47712">
          <w:rPr>
            <w:rFonts w:ascii="Times New Roman" w:eastAsia="Times New Roman" w:hAnsi="Times New Roman" w:cs="Times New Roman"/>
            <w:sz w:val="20"/>
            <w:szCs w:val="20"/>
          </w:rPr>
          <w:t xml:space="preserve"> GPU-parallelized</w:t>
        </w:r>
      </w:ins>
      <w:ins w:id="112" w:author="Chaitanya Sampat" w:date="2019-11-20T11:48:00Z">
        <w:r>
          <w:rPr>
            <w:rFonts w:ascii="Times New Roman" w:eastAsia="Times New Roman" w:hAnsi="Times New Roman" w:cs="Times New Roman"/>
            <w:sz w:val="20"/>
            <w:szCs w:val="20"/>
          </w:rPr>
          <w:t xml:space="preserve"> highly scalable multi-scale PBM</w:t>
        </w:r>
      </w:ins>
      <w:ins w:id="113" w:author="Chaitanya Sampat" w:date="2019-11-20T11:49:00Z">
        <w:r w:rsidR="00B47712">
          <w:rPr>
            <w:rFonts w:ascii="Times New Roman" w:eastAsia="Times New Roman" w:hAnsi="Times New Roman" w:cs="Times New Roman"/>
            <w:sz w:val="20"/>
            <w:szCs w:val="20"/>
          </w:rPr>
          <w:t>.</w:t>
        </w:r>
      </w:ins>
      <w:ins w:id="114" w:author="Chaitanya Sampat" w:date="2019-11-20T11:48:00Z">
        <w:r>
          <w:rPr>
            <w:rFonts w:ascii="Times New Roman" w:eastAsia="Times New Roman" w:hAnsi="Times New Roman" w:cs="Times New Roman"/>
            <w:sz w:val="20"/>
            <w:szCs w:val="20"/>
          </w:rPr>
          <w:t xml:space="preserve"> </w:t>
        </w:r>
      </w:ins>
      <w:del w:id="115" w:author="Chaitanya Sampat" w:date="2019-11-20T11:48:00Z">
        <w:r w:rsidR="00096F81" w:rsidDel="005D1586">
          <w:rPr>
            <w:rFonts w:ascii="Times New Roman" w:eastAsia="Times New Roman" w:hAnsi="Times New Roman" w:cs="Times New Roman"/>
            <w:sz w:val="20"/>
            <w:szCs w:val="20"/>
          </w:rPr>
          <w:delText>I</w:delText>
        </w:r>
      </w:del>
    </w:p>
    <w:p w14:paraId="6EBF72CF" w14:textId="0C8801FA" w:rsidR="00114C4D" w:rsidRDefault="00096F81">
      <w:pPr>
        <w:tabs>
          <w:tab w:val="left" w:pos="1240"/>
        </w:tabs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prese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stud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hanistic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ulti-dimensional</w:t>
      </w:r>
      <w:r>
        <w:rPr>
          <w:rFonts w:ascii="Times New Roman" w:eastAsia="Times New Roman" w:hAnsi="Times New Roman" w:cs="Times New Roman"/>
          <w:spacing w:val="22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PBM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elo</w:t>
      </w:r>
      <w:r>
        <w:rPr>
          <w:rFonts w:ascii="Times New Roman" w:eastAsia="Times New Roman" w:hAnsi="Times New Roman" w:cs="Times New Roman"/>
          <w:spacing w:val="6"/>
          <w:w w:val="10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ed</w:t>
      </w:r>
    </w:p>
    <w:p w14:paraId="41A46BF4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5BCE5A1D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50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6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not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accurate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but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scalable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since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solid</w:t>
      </w:r>
    </w:p>
    <w:p w14:paraId="1663E8A6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11E0E12E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51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bins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hanged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5"/>
          <w:w w:val="107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eh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viour</w:t>
      </w:r>
      <w:proofErr w:type="spellEnd"/>
      <w:r>
        <w:rPr>
          <w:rFonts w:ascii="Times New Roman" w:eastAsia="Times New Roman" w:hAnsi="Times New Roman" w:cs="Times New Roman"/>
          <w:w w:val="10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33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20"/>
          <w:szCs w:val="20"/>
        </w:rPr>
        <w:t>C++</w:t>
      </w:r>
    </w:p>
    <w:p w14:paraId="7B2B5003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47A98D08" w14:textId="449BB3EC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52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run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CPUs. 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20"/>
          <w:szCs w:val="20"/>
        </w:rPr>
        <w:t>C++</w:t>
      </w:r>
      <w:r>
        <w:rPr>
          <w:rFonts w:ascii="Times New Roman" w:eastAsia="Times New Roman" w:hAnsi="Times New Roman" w:cs="Times New Roman"/>
          <w:spacing w:val="12"/>
          <w:w w:val="1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paralleli</w:t>
      </w:r>
      <w:ins w:id="116" w:author="Rohit Ramachandran" w:date="2019-11-12T19:02:00Z">
        <w:r w:rsidR="00E15189">
          <w:rPr>
            <w:rFonts w:ascii="Times New Roman" w:eastAsia="Times New Roman" w:hAnsi="Times New Roman" w:cs="Times New Roman"/>
            <w:sz w:val="20"/>
            <w:szCs w:val="20"/>
          </w:rPr>
          <w:t>Z</w:t>
        </w:r>
      </w:ins>
      <w:del w:id="117" w:author="Rohit Ramachandran" w:date="2019-11-12T19:02:00Z">
        <w:r w:rsidDel="00E15189">
          <w:rPr>
            <w:rFonts w:ascii="Times New Roman" w:eastAsia="Times New Roman" w:hAnsi="Times New Roman" w:cs="Times New Roman"/>
            <w:sz w:val="20"/>
            <w:szCs w:val="20"/>
          </w:rPr>
          <w:delText>s</w:delText>
        </w:r>
      </w:del>
      <w:r>
        <w:rPr>
          <w:rFonts w:ascii="Times New Roman" w:eastAsia="Times New Roman" w:hAnsi="Times New Roman" w:cs="Times New Roman"/>
          <w:sz w:val="20"/>
          <w:szCs w:val="20"/>
        </w:rPr>
        <w:t>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Message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2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arsing</w:t>
      </w:r>
    </w:p>
    <w:p w14:paraId="4E94552E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2B94A76B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53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terace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(MPI)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spacing w:val="14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programming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terface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(API).</w:t>
      </w:r>
      <w:r>
        <w:rPr>
          <w:rFonts w:ascii="Times New Roman" w:eastAsia="Times New Roman" w:hAnsi="Times New Roman" w:cs="Times New Roman"/>
          <w:spacing w:val="14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This</w:t>
      </w:r>
    </w:p>
    <w:p w14:paraId="00E78852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4D655A1A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54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del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ed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NVIDIA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GPUs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parallelized 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using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A</w:t>
      </w:r>
    </w:p>
    <w:p w14:paraId="443E66A5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28F4AD05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lastRenderedPageBreak/>
        <w:t xml:space="preserve">55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olkit. 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timings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ulations 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then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compared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these</w:t>
      </w:r>
    </w:p>
    <w:p w14:paraId="4D9E73EE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52D24681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56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cases.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scalabili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based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tested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obtain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w w:val="10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eed</w:t>
      </w:r>
    </w:p>
    <w:p w14:paraId="67E7A2EB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3C620C54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57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impr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eme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21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serial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CPU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5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de.</w:t>
      </w:r>
    </w:p>
    <w:p w14:paraId="187FCF21" w14:textId="77777777" w:rsidR="00114C4D" w:rsidRDefault="00114C4D">
      <w:pPr>
        <w:spacing w:after="0"/>
        <w:sectPr w:rsidR="00114C4D">
          <w:pgSz w:w="12240" w:h="15840"/>
          <w:pgMar w:top="1480" w:right="1720" w:bottom="1920" w:left="1720" w:header="0" w:footer="1737" w:gutter="0"/>
          <w:cols w:space="720"/>
        </w:sectPr>
      </w:pPr>
    </w:p>
    <w:p w14:paraId="7A39EBF1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1B1D7D48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555BE907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4207A263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39ED7892" w14:textId="77777777" w:rsidR="00114C4D" w:rsidRDefault="00114C4D">
      <w:pPr>
        <w:spacing w:before="6" w:after="0" w:line="200" w:lineRule="exact"/>
        <w:rPr>
          <w:sz w:val="20"/>
          <w:szCs w:val="20"/>
        </w:rPr>
      </w:pPr>
    </w:p>
    <w:p w14:paraId="66375340" w14:textId="50D66015" w:rsidR="00114C4D" w:rsidRDefault="00096F81">
      <w:pPr>
        <w:spacing w:before="22"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58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3"/>
          <w:sz w:val="20"/>
          <w:szCs w:val="20"/>
        </w:rPr>
        <w:t>Ba</w:t>
      </w:r>
      <w:r>
        <w:rPr>
          <w:rFonts w:ascii="Times New Roman" w:eastAsia="Times New Roman" w:hAnsi="Times New Roman" w:cs="Times New Roman"/>
          <w:b/>
          <w:bCs/>
          <w:spacing w:val="-7"/>
          <w:w w:val="11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w w:val="113"/>
          <w:sz w:val="20"/>
          <w:szCs w:val="20"/>
        </w:rPr>
        <w:t>kground</w:t>
      </w:r>
      <w:r>
        <w:rPr>
          <w:rFonts w:ascii="Times New Roman" w:eastAsia="Times New Roman" w:hAnsi="Times New Roman" w:cs="Times New Roman"/>
          <w:b/>
          <w:bCs/>
          <w:spacing w:val="24"/>
          <w:w w:val="113"/>
          <w:sz w:val="20"/>
          <w:szCs w:val="20"/>
        </w:rPr>
        <w:t xml:space="preserve"> </w:t>
      </w:r>
      <w:del w:id="118" w:author="Rohit Ramachandran" w:date="2019-11-12T18:59:00Z">
        <w:r w:rsidDel="00B446FE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delText xml:space="preserve">and </w:delText>
        </w:r>
        <w:r w:rsidDel="00B446FE">
          <w:rPr>
            <w:rFonts w:ascii="Times New Roman" w:eastAsia="Times New Roman" w:hAnsi="Times New Roman" w:cs="Times New Roman"/>
            <w:b/>
            <w:bCs/>
            <w:spacing w:val="19"/>
            <w:sz w:val="20"/>
            <w:szCs w:val="20"/>
          </w:rPr>
          <w:delText xml:space="preserve"> </w:delText>
        </w:r>
        <w:r w:rsidDel="00B446FE">
          <w:rPr>
            <w:rFonts w:ascii="Times New Roman" w:eastAsia="Times New Roman" w:hAnsi="Times New Roman" w:cs="Times New Roman"/>
            <w:b/>
            <w:bCs/>
            <w:w w:val="114"/>
            <w:sz w:val="20"/>
            <w:szCs w:val="20"/>
          </w:rPr>
          <w:delText>previous</w:delText>
        </w:r>
        <w:r w:rsidDel="00B446FE">
          <w:rPr>
            <w:rFonts w:ascii="Times New Roman" w:eastAsia="Times New Roman" w:hAnsi="Times New Roman" w:cs="Times New Roman"/>
            <w:b/>
            <w:bCs/>
            <w:spacing w:val="20"/>
            <w:w w:val="114"/>
            <w:sz w:val="20"/>
            <w:szCs w:val="20"/>
          </w:rPr>
          <w:delText xml:space="preserve"> </w:delText>
        </w:r>
        <w:r w:rsidDel="00B446FE">
          <w:rPr>
            <w:rFonts w:ascii="Times New Roman" w:eastAsia="Times New Roman" w:hAnsi="Times New Roman" w:cs="Times New Roman"/>
            <w:b/>
            <w:bCs/>
            <w:spacing w:val="-6"/>
            <w:w w:val="114"/>
            <w:sz w:val="20"/>
            <w:szCs w:val="20"/>
          </w:rPr>
          <w:delText>w</w:delText>
        </w:r>
        <w:r w:rsidDel="00B446FE">
          <w:rPr>
            <w:rFonts w:ascii="Times New Roman" w:eastAsia="Times New Roman" w:hAnsi="Times New Roman" w:cs="Times New Roman"/>
            <w:b/>
            <w:bCs/>
            <w:w w:val="111"/>
            <w:sz w:val="20"/>
            <w:szCs w:val="20"/>
          </w:rPr>
          <w:delText>orks</w:delText>
        </w:r>
      </w:del>
    </w:p>
    <w:p w14:paraId="7381B2C3" w14:textId="77777777" w:rsidR="00114C4D" w:rsidRDefault="00114C4D">
      <w:pPr>
        <w:spacing w:before="5" w:after="0" w:line="280" w:lineRule="exact"/>
        <w:rPr>
          <w:sz w:val="28"/>
          <w:szCs w:val="28"/>
        </w:rPr>
      </w:pPr>
    </w:p>
    <w:p w14:paraId="51B3CDFD" w14:textId="77777777" w:rsidR="00114C4D" w:rsidRDefault="00096F81">
      <w:pPr>
        <w:spacing w:before="22"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59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2.1. </w:t>
      </w:r>
      <w:r>
        <w:rPr>
          <w:rFonts w:ascii="Times New Roman" w:eastAsia="Times New Roman" w:hAnsi="Times New Roman" w:cs="Times New Roman"/>
          <w:i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6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-11"/>
          <w:w w:val="10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w w:val="106"/>
          <w:sz w:val="20"/>
          <w:szCs w:val="20"/>
        </w:rPr>
        <w:t>anulation</w:t>
      </w:r>
      <w:r>
        <w:rPr>
          <w:rFonts w:ascii="Times New Roman" w:eastAsia="Times New Roman" w:hAnsi="Times New Roman" w:cs="Times New Roman"/>
          <w:i/>
          <w:spacing w:val="22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i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opulation </w:t>
      </w:r>
      <w:r>
        <w:rPr>
          <w:rFonts w:ascii="Times New Roman" w:eastAsia="Times New Roman" w:hAnsi="Times New Roman" w:cs="Times New Roman"/>
          <w:i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alan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8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pacing w:val="-10"/>
          <w:w w:val="108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w w:val="101"/>
          <w:sz w:val="20"/>
          <w:szCs w:val="20"/>
        </w:rPr>
        <w:t>deling</w:t>
      </w:r>
    </w:p>
    <w:p w14:paraId="79F23328" w14:textId="77777777" w:rsidR="00114C4D" w:rsidRDefault="00114C4D">
      <w:pPr>
        <w:spacing w:before="6" w:after="0" w:line="160" w:lineRule="exact"/>
        <w:rPr>
          <w:sz w:val="16"/>
          <w:szCs w:val="16"/>
        </w:rPr>
      </w:pPr>
    </w:p>
    <w:p w14:paraId="5BA173F9" w14:textId="1BF49479" w:rsidR="00114C4D" w:rsidRDefault="00096F81">
      <w:pPr>
        <w:tabs>
          <w:tab w:val="left" w:pos="1240"/>
        </w:tabs>
        <w:spacing w:before="22"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>60</w:t>
      </w:r>
      <w:r>
        <w:rPr>
          <w:rFonts w:ascii="Times New Roman" w:eastAsia="Times New Roman" w:hAnsi="Times New Roman" w:cs="Times New Roman"/>
          <w:spacing w:val="-20"/>
          <w:sz w:val="10"/>
          <w:szCs w:val="10"/>
        </w:rPr>
        <w:t xml:space="preserve"> </w:t>
      </w:r>
      <w:r w:rsidRPr="00A958F1">
        <w:rPr>
          <w:rFonts w:ascii="Times New Roman" w:eastAsia="Times New Roman" w:hAnsi="Times New Roman" w:cs="Times New Roman"/>
          <w:sz w:val="28"/>
          <w:szCs w:val="28"/>
          <w:rPrChange w:id="119" w:author="Rohit Ramachandran" w:date="2019-11-12T19:08:00Z">
            <w:rPr>
              <w:rFonts w:ascii="Times New Roman" w:eastAsia="Times New Roman" w:hAnsi="Times New Roman" w:cs="Times New Roman"/>
              <w:sz w:val="10"/>
              <w:szCs w:val="10"/>
            </w:rPr>
          </w:rPrChange>
        </w:rPr>
        <w:tab/>
      </w:r>
      <w:ins w:id="120" w:author="Rohit Ramachandran" w:date="2019-11-12T19:07:00Z">
        <w:r w:rsidR="00A958F1" w:rsidRPr="00A958F1">
          <w:rPr>
            <w:rFonts w:ascii="Times New Roman" w:eastAsia="Times New Roman" w:hAnsi="Times New Roman" w:cs="Times New Roman"/>
            <w:sz w:val="28"/>
            <w:szCs w:val="28"/>
            <w:rPrChange w:id="121" w:author="Rohit Ramachandran" w:date="2019-11-12T19:08:00Z">
              <w:rPr>
                <w:rFonts w:ascii="Times New Roman" w:eastAsia="Times New Roman" w:hAnsi="Times New Roman" w:cs="Times New Roman"/>
                <w:sz w:val="10"/>
                <w:szCs w:val="10"/>
              </w:rPr>
            </w:rPrChange>
          </w:rPr>
          <w:t xml:space="preserve">start with </w:t>
        </w:r>
      </w:ins>
      <w:proofErr w:type="spellStart"/>
      <w:ins w:id="122" w:author="Rohit Ramachandran" w:date="2019-11-12T19:08:00Z">
        <w:r w:rsidR="00A958F1" w:rsidRPr="00A958F1">
          <w:rPr>
            <w:rFonts w:ascii="Times New Roman" w:eastAsia="Times New Roman" w:hAnsi="Times New Roman" w:cs="Times New Roman"/>
            <w:sz w:val="28"/>
            <w:szCs w:val="28"/>
            <w:rPrChange w:id="123" w:author="Rohit Ramachandran" w:date="2019-11-12T19:08:00Z">
              <w:rPr>
                <w:rFonts w:ascii="Times New Roman" w:eastAsia="Times New Roman" w:hAnsi="Times New Roman" w:cs="Times New Roman"/>
                <w:sz w:val="10"/>
                <w:szCs w:val="10"/>
              </w:rPr>
            </w:rPrChange>
          </w:rPr>
          <w:t>PBms</w:t>
        </w:r>
        <w:proofErr w:type="spellEnd"/>
        <w:r w:rsidR="00A958F1" w:rsidRPr="00A958F1">
          <w:rPr>
            <w:rFonts w:ascii="Times New Roman" w:eastAsia="Times New Roman" w:hAnsi="Times New Roman" w:cs="Times New Roman"/>
            <w:sz w:val="28"/>
            <w:szCs w:val="28"/>
            <w:rPrChange w:id="124" w:author="Rohit Ramachandran" w:date="2019-11-12T19:08:00Z">
              <w:rPr>
                <w:rFonts w:ascii="Times New Roman" w:eastAsia="Times New Roman" w:hAnsi="Times New Roman" w:cs="Times New Roman"/>
                <w:sz w:val="10"/>
                <w:szCs w:val="10"/>
              </w:rPr>
            </w:rPrChange>
          </w:rPr>
          <w:t>… granulation at the end</w:t>
        </w:r>
        <w:r w:rsidR="00A958F1">
          <w:rPr>
            <w:rFonts w:ascii="Times New Roman" w:eastAsia="Times New Roman" w:hAnsi="Times New Roman" w:cs="Times New Roman"/>
            <w:sz w:val="10"/>
            <w:szCs w:val="10"/>
          </w:rPr>
          <w:t xml:space="preserve">. </w:t>
        </w:r>
      </w:ins>
      <w:r>
        <w:rPr>
          <w:rFonts w:ascii="Times New Roman" w:eastAsia="Times New Roman" w:hAnsi="Times New Roman" w:cs="Times New Roman"/>
          <w:w w:val="109"/>
          <w:sz w:val="20"/>
          <w:szCs w:val="20"/>
        </w:rPr>
        <w:t>Gra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ulation</w:t>
      </w:r>
      <w:r>
        <w:rPr>
          <w:rFonts w:ascii="Times New Roman" w:eastAsia="Times New Roman" w:hAnsi="Times New Roman" w:cs="Times New Roman"/>
          <w:spacing w:val="7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engineering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ules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pharmaceutical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w-</w:t>
      </w:r>
    </w:p>
    <w:p w14:paraId="5BEB0DC4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637C1123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61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der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blends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addition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liquid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solid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binders. 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usually</w:t>
      </w:r>
    </w:p>
    <w:p w14:paraId="29AA4C00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05325F24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62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carried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out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obtain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ules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certain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PSD,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bulk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densities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other</w:t>
      </w:r>
    </w:p>
    <w:p w14:paraId="787891F6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448478D0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63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ysical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erties 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w w:val="108"/>
          <w:sz w:val="20"/>
          <w:szCs w:val="20"/>
        </w:rPr>
        <w:t>Barrasso</w:t>
      </w:r>
      <w:proofErr w:type="spellEnd"/>
      <w:r>
        <w:rPr>
          <w:rFonts w:ascii="Times New Roman" w:eastAsia="Times New Roman" w:hAnsi="Times New Roman" w:cs="Times New Roman"/>
          <w:spacing w:val="36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Rama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handran,</w:t>
      </w:r>
      <w:r>
        <w:rPr>
          <w:rFonts w:ascii="Times New Roman" w:eastAsia="Times New Roman" w:hAnsi="Times New Roman" w:cs="Times New Roman"/>
          <w:spacing w:val="44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2015). 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There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out 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3</w:t>
      </w:r>
    </w:p>
    <w:p w14:paraId="291B9383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21F6DB2A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64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rate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cesses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33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ccur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due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addition 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liquid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binder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wder</w:t>
      </w:r>
    </w:p>
    <w:p w14:paraId="1642942E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133B6BDA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65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mixture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etting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ucleation,</w:t>
      </w:r>
      <w:r>
        <w:rPr>
          <w:rFonts w:ascii="Times New Roman" w:eastAsia="Times New Roman" w:hAnsi="Times New Roman" w:cs="Times New Roman"/>
          <w:spacing w:val="20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consolidation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aggregation,</w:t>
      </w:r>
      <w:r>
        <w:rPr>
          <w:rFonts w:ascii="Times New Roman" w:eastAsia="Times New Roman" w:hAnsi="Times New Roman" w:cs="Times New Roman"/>
          <w:spacing w:val="19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break-</w:t>
      </w:r>
    </w:p>
    <w:p w14:paraId="69A53414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01CBD1B7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66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attrition</w:t>
      </w:r>
      <w:r>
        <w:rPr>
          <w:rFonts w:ascii="Times New Roman" w:eastAsia="Times New Roman" w:hAnsi="Times New Roman" w:cs="Times New Roman"/>
          <w:spacing w:val="25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(Sen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et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al.,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2014). 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high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shear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gra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ulator,</w:t>
      </w:r>
      <w:r>
        <w:rPr>
          <w:rFonts w:ascii="Times New Roman" w:eastAsia="Times New Roman" w:hAnsi="Times New Roman" w:cs="Times New Roman"/>
          <w:spacing w:val="3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particles</w:t>
      </w:r>
    </w:p>
    <w:p w14:paraId="033902EB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3D31B602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67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rendered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they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come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tact</w:t>
      </w:r>
      <w:r>
        <w:rPr>
          <w:rFonts w:ascii="Times New Roman" w:eastAsia="Times New Roman" w:hAnsi="Times New Roman" w:cs="Times New Roman"/>
          <w:spacing w:val="15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liquid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binder,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also</w:t>
      </w:r>
    </w:p>
    <w:p w14:paraId="372043E3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6BD93381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68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aids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ule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formation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due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liquid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bridges.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ules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break</w:t>
      </w:r>
    </w:p>
    <w:p w14:paraId="0699C61E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54520FE4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69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smaller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fragme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ts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due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shear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stresses,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compressi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tensile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</w:p>
    <w:p w14:paraId="6B3870FF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6F53D84D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70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rted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due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eller,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particle-particle</w:t>
      </w:r>
      <w:r>
        <w:rPr>
          <w:rFonts w:ascii="Times New Roman" w:eastAsia="Times New Roman" w:hAnsi="Times New Roman" w:cs="Times New Roman"/>
          <w:spacing w:val="7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teractions</w:t>
      </w:r>
      <w:r>
        <w:rPr>
          <w:rFonts w:ascii="Times New Roman" w:eastAsia="Times New Roman" w:hAnsi="Times New Roman" w:cs="Times New Roman"/>
          <w:spacing w:val="12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and</w:t>
      </w:r>
    </w:p>
    <w:p w14:paraId="7E9DF0F0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0C3127D8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71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particle-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all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teractions.</w:t>
      </w:r>
    </w:p>
    <w:p w14:paraId="54D2384C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1FC6A99B" w14:textId="77777777" w:rsidR="00114C4D" w:rsidRDefault="00096F81">
      <w:pPr>
        <w:tabs>
          <w:tab w:val="left" w:pos="1240"/>
        </w:tabs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>72</w:t>
      </w:r>
      <w:r>
        <w:rPr>
          <w:rFonts w:ascii="Times New Roman" w:eastAsia="Times New Roman" w:hAnsi="Times New Roman" w:cs="Times New Roman"/>
          <w:spacing w:val="-20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10"/>
          <w:szCs w:val="10"/>
        </w:rPr>
        <w:tab/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understand</w:t>
      </w:r>
      <w:r>
        <w:rPr>
          <w:rFonts w:ascii="Times New Roman" w:eastAsia="Times New Roman" w:hAnsi="Times New Roman" w:cs="Times New Roman"/>
          <w:spacing w:val="19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dynamics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trol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these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cess,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opulation</w:t>
      </w:r>
    </w:p>
    <w:p w14:paraId="23656BAA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04E00FC2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73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balance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equations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een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accepted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rele</w:t>
      </w:r>
      <w:r>
        <w:rPr>
          <w:rFonts w:ascii="Times New Roman" w:eastAsia="Times New Roman" w:hAnsi="Times New Roman" w:cs="Times New Roman"/>
          <w:spacing w:val="-10"/>
          <w:w w:val="103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w w:val="11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meth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dology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(Imma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uel</w:t>
      </w:r>
      <w:r>
        <w:rPr>
          <w:rFonts w:ascii="Times New Roman" w:eastAsia="Times New Roman" w:hAnsi="Times New Roman" w:cs="Times New Roman"/>
          <w:spacing w:val="3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and</w:t>
      </w:r>
    </w:p>
    <w:p w14:paraId="22C94564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1E77E4D9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74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yle,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2005).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opulation</w:t>
      </w:r>
      <w:r>
        <w:rPr>
          <w:rFonts w:ascii="Times New Roman" w:eastAsia="Times New Roman" w:hAnsi="Times New Roman" w:cs="Times New Roman"/>
          <w:spacing w:val="30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balances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een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successful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predicting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ysical</w:t>
      </w:r>
    </w:p>
    <w:p w14:paraId="7893124D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3D31FA07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75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phenomena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ccurring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gra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ulation</w:t>
      </w:r>
      <w:r>
        <w:rPr>
          <w:rFonts w:ascii="Times New Roman" w:eastAsia="Times New Roman" w:hAnsi="Times New Roman" w:cs="Times New Roman"/>
          <w:spacing w:val="15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aggregation,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brea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age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1"/>
          <w:sz w:val="20"/>
          <w:szCs w:val="20"/>
        </w:rPr>
        <w:t>consol</w:t>
      </w:r>
      <w:proofErr w:type="spellEnd"/>
      <w:r>
        <w:rPr>
          <w:rFonts w:ascii="Times New Roman" w:eastAsia="Times New Roman" w:hAnsi="Times New Roman" w:cs="Times New Roman"/>
          <w:w w:val="101"/>
          <w:sz w:val="20"/>
          <w:szCs w:val="20"/>
        </w:rPr>
        <w:t>-</w:t>
      </w:r>
    </w:p>
    <w:p w14:paraId="4151A14E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73A6011A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76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idation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These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dels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predict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groups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distinct</w:t>
      </w:r>
      <w:r>
        <w:rPr>
          <w:rFonts w:ascii="Times New Roman" w:eastAsia="Times New Roman" w:hAnsi="Times New Roman" w:cs="Times New Roman"/>
          <w:spacing w:val="22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tities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inside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  <w:sz w:val="20"/>
          <w:szCs w:val="20"/>
        </w:rPr>
        <w:t>phar</w:t>
      </w:r>
      <w:proofErr w:type="spellEnd"/>
      <w:r>
        <w:rPr>
          <w:rFonts w:ascii="Times New Roman" w:eastAsia="Times New Roman" w:hAnsi="Times New Roman" w:cs="Times New Roman"/>
          <w:w w:val="110"/>
          <w:sz w:val="20"/>
          <w:szCs w:val="20"/>
        </w:rPr>
        <w:t>-</w:t>
      </w:r>
    </w:p>
    <w:p w14:paraId="4285457F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0DC7E724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77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7"/>
          <w:sz w:val="20"/>
          <w:szCs w:val="20"/>
        </w:rPr>
        <w:t>maceutical</w:t>
      </w:r>
      <w:proofErr w:type="spellEnd"/>
      <w:r>
        <w:rPr>
          <w:rFonts w:ascii="Times New Roman" w:eastAsia="Times New Roman" w:hAnsi="Times New Roman" w:cs="Times New Roman"/>
          <w:spacing w:val="12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wder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bulk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scale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due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parameters</w:t>
      </w:r>
      <w:r>
        <w:rPr>
          <w:rFonts w:ascii="Times New Roman" w:eastAsia="Times New Roman" w:hAnsi="Times New Roman" w:cs="Times New Roman"/>
          <w:spacing w:val="11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time</w:t>
      </w:r>
    </w:p>
    <w:p w14:paraId="48FB06ED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61458A70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78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gra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ulation.</w:t>
      </w:r>
      <w:r>
        <w:rPr>
          <w:rFonts w:ascii="Times New Roman" w:eastAsia="Times New Roman" w:hAnsi="Times New Roman" w:cs="Times New Roman"/>
          <w:spacing w:val="36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repres</w:t>
      </w:r>
      <w:r>
        <w:rPr>
          <w:rFonts w:ascii="Times New Roman" w:eastAsia="Times New Roman" w:hAnsi="Times New Roman" w:cs="Times New Roman"/>
          <w:spacing w:val="1"/>
          <w:w w:val="10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tation</w:t>
      </w:r>
      <w:r>
        <w:rPr>
          <w:rFonts w:ascii="Times New Roman" w:eastAsia="Times New Roman" w:hAnsi="Times New Roman" w:cs="Times New Roman"/>
          <w:spacing w:val="14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is:</w:t>
      </w:r>
    </w:p>
    <w:p w14:paraId="43DCCA72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084F5680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66B6333B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76D84A41" w14:textId="77777777" w:rsidR="00114C4D" w:rsidRDefault="00114C4D">
      <w:pPr>
        <w:spacing w:after="0"/>
        <w:sectPr w:rsidR="00114C4D">
          <w:pgSz w:w="12240" w:h="15840"/>
          <w:pgMar w:top="1480" w:right="1720" w:bottom="1920" w:left="1720" w:header="0" w:footer="1737" w:gutter="0"/>
          <w:cols w:space="720"/>
        </w:sectPr>
      </w:pPr>
    </w:p>
    <w:p w14:paraId="62A58810" w14:textId="77777777" w:rsidR="00114C4D" w:rsidRDefault="00096F81">
      <w:pPr>
        <w:spacing w:before="22" w:after="0" w:line="201" w:lineRule="exact"/>
        <w:ind w:left="1179" w:right="101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06"/>
          <w:position w:val="-3"/>
          <w:sz w:val="20"/>
          <w:szCs w:val="20"/>
        </w:rPr>
        <w:t>∂</w:t>
      </w:r>
    </w:p>
    <w:p w14:paraId="0361AFBF" w14:textId="4095D25B" w:rsidR="00114C4D" w:rsidRDefault="00D6272F">
      <w:pPr>
        <w:spacing w:after="0" w:line="136" w:lineRule="exact"/>
        <w:ind w:left="1391" w:right="-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827" behindDoc="1" locked="0" layoutInCell="1" allowOverlap="1" wp14:anchorId="10B56B60" wp14:editId="3E077EBC">
                <wp:simplePos x="0" y="0"/>
                <wp:positionH relativeFrom="page">
                  <wp:posOffset>1840230</wp:posOffset>
                </wp:positionH>
                <wp:positionV relativeFrom="paragraph">
                  <wp:posOffset>45085</wp:posOffset>
                </wp:positionV>
                <wp:extent cx="120015" cy="1270"/>
                <wp:effectExtent l="11430" t="12700" r="11430" b="5080"/>
                <wp:wrapNone/>
                <wp:docPr id="879" name="Group 8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70"/>
                          <a:chOff x="2898" y="71"/>
                          <a:chExt cx="189" cy="2"/>
                        </a:xfrm>
                      </wpg:grpSpPr>
                      <wps:wsp>
                        <wps:cNvPr id="880" name="Freeform 868"/>
                        <wps:cNvSpPr>
                          <a:spLocks/>
                        </wps:cNvSpPr>
                        <wps:spPr bwMode="auto">
                          <a:xfrm>
                            <a:off x="2898" y="71"/>
                            <a:ext cx="189" cy="2"/>
                          </a:xfrm>
                          <a:custGeom>
                            <a:avLst/>
                            <a:gdLst>
                              <a:gd name="T0" fmla="+- 0 2898 2898"/>
                              <a:gd name="T1" fmla="*/ T0 w 189"/>
                              <a:gd name="T2" fmla="+- 0 3087 2898"/>
                              <a:gd name="T3" fmla="*/ T2 w 18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89">
                                <a:moveTo>
                                  <a:pt x="0" y="0"/>
                                </a:moveTo>
                                <a:lnTo>
                                  <a:pt x="18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8CEBA1" id="Group 867" o:spid="_x0000_s1026" style="position:absolute;margin-left:144.9pt;margin-top:3.55pt;width:9.45pt;height:.1pt;z-index:-2653;mso-position-horizontal-relative:page" coordorigin="2898,71" coordsize="18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">
                <v:shape id="Freeform 868" o:spid="_x0000_s1027" style="position:absolute;left:2898;top:71;width:189;height:2;visibility:visible;mso-wrap-style:square;v-text-anchor:top" coordsize="18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" path="m,l189,e" filled="f" strokeweight=".14042mm">
                  <v:path arrowok="t" o:connecttype="custom" o:connectlocs="0,0;189,0" o:connectangles="0,0"/>
                </v:shape>
                <w10:wrap anchorx="page"/>
              </v:group>
            </w:pict>
          </mc:Fallback>
        </mc:AlternateContent>
      </w:r>
      <w:r w:rsidR="00096F81"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>F</w:t>
      </w:r>
      <w:r w:rsidR="00096F81">
        <w:rPr>
          <w:rFonts w:ascii="Times New Roman" w:eastAsia="Times New Roman" w:hAnsi="Times New Roman" w:cs="Times New Roman"/>
          <w:i/>
          <w:spacing w:val="-16"/>
          <w:position w:val="-1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position w:val="-1"/>
          <w:sz w:val="20"/>
          <w:szCs w:val="20"/>
        </w:rPr>
        <w:t>(</w:t>
      </w:r>
      <w:r w:rsidR="00096F81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v</w:t>
      </w:r>
      <w:r w:rsidR="00096F81"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>,</w:t>
      </w:r>
      <w:r w:rsidR="00096F81">
        <w:rPr>
          <w:rFonts w:ascii="Times New Roman" w:eastAsia="Times New Roman" w:hAnsi="Times New Roman" w:cs="Times New Roman"/>
          <w:i/>
          <w:spacing w:val="19"/>
          <w:position w:val="-1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x</w:t>
      </w:r>
      <w:r w:rsidR="00096F81"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>,</w:t>
      </w:r>
      <w:r w:rsidR="00096F81">
        <w:rPr>
          <w:rFonts w:ascii="Times New Roman" w:eastAsia="Times New Roman" w:hAnsi="Times New Roman" w:cs="Times New Roman"/>
          <w:i/>
          <w:spacing w:val="8"/>
          <w:position w:val="-1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i/>
          <w:w w:val="121"/>
          <w:position w:val="-1"/>
          <w:sz w:val="20"/>
          <w:szCs w:val="20"/>
        </w:rPr>
        <w:t>t</w:t>
      </w:r>
      <w:r w:rsidR="00096F81">
        <w:rPr>
          <w:rFonts w:ascii="Times New Roman" w:eastAsia="Times New Roman" w:hAnsi="Times New Roman" w:cs="Times New Roman"/>
          <w:w w:val="121"/>
          <w:position w:val="-1"/>
          <w:sz w:val="20"/>
          <w:szCs w:val="20"/>
        </w:rPr>
        <w:t>)</w:t>
      </w:r>
      <w:r w:rsidR="00096F81">
        <w:rPr>
          <w:rFonts w:ascii="Times New Roman" w:eastAsia="Times New Roman" w:hAnsi="Times New Roman" w:cs="Times New Roman"/>
          <w:spacing w:val="-15"/>
          <w:w w:val="121"/>
          <w:position w:val="-1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w w:val="137"/>
          <w:position w:val="-1"/>
          <w:sz w:val="20"/>
          <w:szCs w:val="20"/>
        </w:rPr>
        <w:t>+</w:t>
      </w:r>
    </w:p>
    <w:p w14:paraId="559FF55F" w14:textId="77777777" w:rsidR="00114C4D" w:rsidRDefault="00096F81">
      <w:pPr>
        <w:spacing w:after="0" w:line="165" w:lineRule="exact"/>
        <w:ind w:left="1143" w:right="97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11"/>
          <w:w w:val="106"/>
          <w:position w:val="1"/>
          <w:sz w:val="20"/>
          <w:szCs w:val="20"/>
        </w:rPr>
        <w:t>∂</w:t>
      </w:r>
      <w:r>
        <w:rPr>
          <w:rFonts w:ascii="Times New Roman" w:eastAsia="Times New Roman" w:hAnsi="Times New Roman" w:cs="Times New Roman"/>
          <w:i/>
          <w:w w:val="129"/>
          <w:position w:val="1"/>
          <w:sz w:val="20"/>
          <w:szCs w:val="20"/>
        </w:rPr>
        <w:t>t</w:t>
      </w:r>
    </w:p>
    <w:p w14:paraId="7495262F" w14:textId="77777777" w:rsidR="00114C4D" w:rsidRDefault="00096F81">
      <w:pPr>
        <w:tabs>
          <w:tab w:val="left" w:pos="1100"/>
        </w:tabs>
        <w:spacing w:before="22" w:after="0" w:line="201" w:lineRule="exact"/>
        <w:ind w:left="23" w:right="-5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i/>
          <w:position w:val="-3"/>
          <w:sz w:val="20"/>
          <w:szCs w:val="20"/>
        </w:rPr>
        <w:t>∂</w:t>
      </w:r>
      <w:r>
        <w:rPr>
          <w:rFonts w:ascii="Times New Roman" w:eastAsia="Times New Roman" w:hAnsi="Times New Roman" w:cs="Times New Roman"/>
          <w:i/>
          <w:spacing w:val="-44"/>
          <w:position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position w:val="-3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w w:val="103"/>
          <w:position w:val="-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w w:val="120"/>
          <w:position w:val="-3"/>
          <w:sz w:val="20"/>
          <w:szCs w:val="20"/>
        </w:rPr>
        <w:t>v</w:t>
      </w:r>
    </w:p>
    <w:p w14:paraId="18E6CFC3" w14:textId="6DF7D649" w:rsidR="00114C4D" w:rsidRDefault="00D6272F">
      <w:pPr>
        <w:spacing w:after="0" w:line="136" w:lineRule="exact"/>
        <w:ind w:left="227" w:right="194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828" behindDoc="1" locked="0" layoutInCell="1" allowOverlap="1" wp14:anchorId="5C32548A" wp14:editId="2A35D34C">
                <wp:simplePos x="0" y="0"/>
                <wp:positionH relativeFrom="page">
                  <wp:posOffset>2654300</wp:posOffset>
                </wp:positionH>
                <wp:positionV relativeFrom="paragraph">
                  <wp:posOffset>45085</wp:posOffset>
                </wp:positionV>
                <wp:extent cx="151130" cy="1270"/>
                <wp:effectExtent l="6350" t="12700" r="13970" b="5080"/>
                <wp:wrapNone/>
                <wp:docPr id="877" name="Group 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130" cy="1270"/>
                          <a:chOff x="4180" y="71"/>
                          <a:chExt cx="238" cy="2"/>
                        </a:xfrm>
                      </wpg:grpSpPr>
                      <wps:wsp>
                        <wps:cNvPr id="878" name="Freeform 866"/>
                        <wps:cNvSpPr>
                          <a:spLocks/>
                        </wps:cNvSpPr>
                        <wps:spPr bwMode="auto">
                          <a:xfrm>
                            <a:off x="4180" y="71"/>
                            <a:ext cx="238" cy="2"/>
                          </a:xfrm>
                          <a:custGeom>
                            <a:avLst/>
                            <a:gdLst>
                              <a:gd name="T0" fmla="+- 0 4180 4180"/>
                              <a:gd name="T1" fmla="*/ T0 w 238"/>
                              <a:gd name="T2" fmla="+- 0 4418 4180"/>
                              <a:gd name="T3" fmla="*/ T2 w 2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8">
                                <a:moveTo>
                                  <a:pt x="0" y="0"/>
                                </a:moveTo>
                                <a:lnTo>
                                  <a:pt x="23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DF354F" id="Group 865" o:spid="_x0000_s1026" style="position:absolute;margin-left:209pt;margin-top:3.55pt;width:11.9pt;height:.1pt;z-index:-2652;mso-position-horizontal-relative:page" coordorigin="4180,71" coordsize="2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">
                <v:shape id="Freeform 866" o:spid="_x0000_s1027" style="position:absolute;left:4180;top:71;width:238;height:2;visibility:visible;mso-wrap-style:square;v-text-anchor:top" coordsize="2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" path="m,l238,e" filled="f" strokeweight=".14042mm">
                  <v:path arrowok="t" o:connecttype="custom" o:connectlocs="0,0;238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829" behindDoc="1" locked="0" layoutInCell="1" allowOverlap="1" wp14:anchorId="2995CE40" wp14:editId="490DDD18">
                <wp:simplePos x="0" y="0"/>
                <wp:positionH relativeFrom="page">
                  <wp:posOffset>3380105</wp:posOffset>
                </wp:positionH>
                <wp:positionV relativeFrom="paragraph">
                  <wp:posOffset>45085</wp:posOffset>
                </wp:positionV>
                <wp:extent cx="142875" cy="1270"/>
                <wp:effectExtent l="8255" t="12700" r="10795" b="5080"/>
                <wp:wrapNone/>
                <wp:docPr id="875" name="Group 8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875" cy="1270"/>
                          <a:chOff x="5323" y="71"/>
                          <a:chExt cx="225" cy="2"/>
                        </a:xfrm>
                      </wpg:grpSpPr>
                      <wps:wsp>
                        <wps:cNvPr id="876" name="Freeform 864"/>
                        <wps:cNvSpPr>
                          <a:spLocks/>
                        </wps:cNvSpPr>
                        <wps:spPr bwMode="auto">
                          <a:xfrm>
                            <a:off x="5323" y="71"/>
                            <a:ext cx="225" cy="2"/>
                          </a:xfrm>
                          <a:custGeom>
                            <a:avLst/>
                            <a:gdLst>
                              <a:gd name="T0" fmla="+- 0 5323 5323"/>
                              <a:gd name="T1" fmla="*/ T0 w 225"/>
                              <a:gd name="T2" fmla="+- 0 5548 5323"/>
                              <a:gd name="T3" fmla="*/ T2 w 22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5">
                                <a:moveTo>
                                  <a:pt x="0" y="0"/>
                                </a:moveTo>
                                <a:lnTo>
                                  <a:pt x="225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C162A3" id="Group 863" o:spid="_x0000_s1026" style="position:absolute;margin-left:266.15pt;margin-top:3.55pt;width:11.25pt;height:.1pt;z-index:-2651;mso-position-horizontal-relative:page" coordorigin="5323,71" coordsize="22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">
                <v:shape id="Freeform 864" o:spid="_x0000_s1027" style="position:absolute;left:5323;top:71;width:225;height:2;visibility:visible;mso-wrap-style:square;v-text-anchor:top" coordsize="22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" path="m,l225,e" filled="f" strokeweight=".14042mm">
                  <v:path arrowok="t" o:connecttype="custom" o:connectlocs="0,0;225,0" o:connectangles="0,0"/>
                </v:shape>
                <w10:wrap anchorx="page"/>
              </v:group>
            </w:pict>
          </mc:Fallback>
        </mc:AlternateContent>
      </w:r>
      <w:r w:rsidR="00096F81">
        <w:rPr>
          <w:rFonts w:ascii="Times New Roman" w:eastAsia="Times New Roman" w:hAnsi="Times New Roman" w:cs="Times New Roman"/>
          <w:w w:val="82"/>
          <w:position w:val="-1"/>
          <w:sz w:val="20"/>
          <w:szCs w:val="20"/>
        </w:rPr>
        <w:t>[</w:t>
      </w:r>
      <w:r w:rsidR="00096F81">
        <w:rPr>
          <w:rFonts w:ascii="Times New Roman" w:eastAsia="Times New Roman" w:hAnsi="Times New Roman" w:cs="Times New Roman"/>
          <w:i/>
          <w:w w:val="105"/>
          <w:position w:val="-1"/>
          <w:sz w:val="20"/>
          <w:szCs w:val="20"/>
        </w:rPr>
        <w:t>F</w:t>
      </w:r>
      <w:r w:rsidR="00096F81">
        <w:rPr>
          <w:rFonts w:ascii="Times New Roman" w:eastAsia="Times New Roman" w:hAnsi="Times New Roman" w:cs="Times New Roman"/>
          <w:i/>
          <w:spacing w:val="-22"/>
          <w:position w:val="-1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position w:val="-1"/>
          <w:sz w:val="20"/>
          <w:szCs w:val="20"/>
        </w:rPr>
        <w:t>(</w:t>
      </w:r>
      <w:r w:rsidR="00096F81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v</w:t>
      </w:r>
      <w:r w:rsidR="00096F81"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>,</w:t>
      </w:r>
      <w:r w:rsidR="00096F81">
        <w:rPr>
          <w:rFonts w:ascii="Times New Roman" w:eastAsia="Times New Roman" w:hAnsi="Times New Roman" w:cs="Times New Roman"/>
          <w:i/>
          <w:spacing w:val="19"/>
          <w:position w:val="-1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x</w:t>
      </w:r>
      <w:r w:rsidR="00096F81"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>,</w:t>
      </w:r>
      <w:r w:rsidR="00096F81">
        <w:rPr>
          <w:rFonts w:ascii="Times New Roman" w:eastAsia="Times New Roman" w:hAnsi="Times New Roman" w:cs="Times New Roman"/>
          <w:i/>
          <w:spacing w:val="8"/>
          <w:position w:val="-1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i/>
          <w:w w:val="129"/>
          <w:position w:val="-1"/>
          <w:sz w:val="20"/>
          <w:szCs w:val="20"/>
        </w:rPr>
        <w:t>t</w:t>
      </w:r>
      <w:r w:rsidR="00096F81">
        <w:rPr>
          <w:rFonts w:ascii="Times New Roman" w:eastAsia="Times New Roman" w:hAnsi="Times New Roman" w:cs="Times New Roman"/>
          <w:w w:val="116"/>
          <w:position w:val="-1"/>
          <w:sz w:val="20"/>
          <w:szCs w:val="20"/>
        </w:rPr>
        <w:t>)</w:t>
      </w:r>
    </w:p>
    <w:p w14:paraId="69BD3AE3" w14:textId="77777777" w:rsidR="00114C4D" w:rsidRDefault="00096F81">
      <w:pPr>
        <w:tabs>
          <w:tab w:val="left" w:pos="1120"/>
        </w:tabs>
        <w:spacing w:after="0" w:line="165" w:lineRule="exact"/>
        <w:ind w:left="-35" w:right="-31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11"/>
          <w:position w:val="1"/>
          <w:sz w:val="20"/>
          <w:szCs w:val="20"/>
        </w:rPr>
        <w:t>∂</w:t>
      </w:r>
      <w:r>
        <w:rPr>
          <w:rFonts w:ascii="Times New Roman" w:eastAsia="Times New Roman" w:hAnsi="Times New Roman" w:cs="Times New Roman"/>
          <w:b/>
          <w:bCs/>
          <w:position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pacing w:val="-24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1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w w:val="112"/>
          <w:position w:val="1"/>
          <w:sz w:val="20"/>
          <w:szCs w:val="20"/>
        </w:rPr>
        <w:t>dt</w:t>
      </w:r>
    </w:p>
    <w:p w14:paraId="1B890882" w14:textId="77777777" w:rsidR="00114C4D" w:rsidRDefault="00096F81">
      <w:pPr>
        <w:spacing w:before="8" w:after="0" w:line="150" w:lineRule="exact"/>
        <w:rPr>
          <w:sz w:val="15"/>
          <w:szCs w:val="15"/>
        </w:rPr>
      </w:pPr>
      <w:r>
        <w:br w:type="column"/>
      </w:r>
    </w:p>
    <w:p w14:paraId="7318283C" w14:textId="77777777" w:rsidR="00114C4D" w:rsidRDefault="00096F81">
      <w:pPr>
        <w:spacing w:after="0" w:line="240" w:lineRule="auto"/>
        <w:ind w:right="-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)]</w:t>
      </w:r>
      <w:r>
        <w:rPr>
          <w:rFonts w:ascii="Times New Roman" w:eastAsia="Times New Roman" w:hAnsi="Times New Roman" w:cs="Times New Roman"/>
          <w:spacing w:val="-7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7"/>
          <w:sz w:val="20"/>
          <w:szCs w:val="20"/>
        </w:rPr>
        <w:t>+</w:t>
      </w:r>
    </w:p>
    <w:p w14:paraId="00CC6ACE" w14:textId="77777777" w:rsidR="00114C4D" w:rsidRDefault="00096F81">
      <w:pPr>
        <w:tabs>
          <w:tab w:val="left" w:pos="1100"/>
        </w:tabs>
        <w:spacing w:before="22" w:after="0" w:line="201" w:lineRule="exact"/>
        <w:ind w:left="23" w:right="-5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i/>
          <w:position w:val="-3"/>
          <w:sz w:val="20"/>
          <w:szCs w:val="20"/>
        </w:rPr>
        <w:t>∂</w:t>
      </w:r>
      <w:r>
        <w:rPr>
          <w:rFonts w:ascii="Times New Roman" w:eastAsia="Times New Roman" w:hAnsi="Times New Roman" w:cs="Times New Roman"/>
          <w:i/>
          <w:spacing w:val="-44"/>
          <w:position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position w:val="-3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w w:val="103"/>
          <w:position w:val="-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w w:val="120"/>
          <w:position w:val="-3"/>
          <w:sz w:val="20"/>
          <w:szCs w:val="20"/>
        </w:rPr>
        <w:t>x</w:t>
      </w:r>
    </w:p>
    <w:p w14:paraId="3D2A0E9E" w14:textId="40D59C4B" w:rsidR="00114C4D" w:rsidRDefault="00D6272F">
      <w:pPr>
        <w:spacing w:after="0" w:line="136" w:lineRule="exact"/>
        <w:ind w:left="227" w:right="194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830" behindDoc="1" locked="0" layoutInCell="1" allowOverlap="1" wp14:anchorId="34B2BD11" wp14:editId="0955EF9A">
                <wp:simplePos x="0" y="0"/>
                <wp:positionH relativeFrom="page">
                  <wp:posOffset>4152900</wp:posOffset>
                </wp:positionH>
                <wp:positionV relativeFrom="paragraph">
                  <wp:posOffset>45085</wp:posOffset>
                </wp:positionV>
                <wp:extent cx="151130" cy="1270"/>
                <wp:effectExtent l="9525" t="12700" r="10795" b="5080"/>
                <wp:wrapNone/>
                <wp:docPr id="873" name="Group 8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130" cy="1270"/>
                          <a:chOff x="6540" y="71"/>
                          <a:chExt cx="238" cy="2"/>
                        </a:xfrm>
                      </wpg:grpSpPr>
                      <wps:wsp>
                        <wps:cNvPr id="874" name="Freeform 862"/>
                        <wps:cNvSpPr>
                          <a:spLocks/>
                        </wps:cNvSpPr>
                        <wps:spPr bwMode="auto">
                          <a:xfrm>
                            <a:off x="6540" y="71"/>
                            <a:ext cx="238" cy="2"/>
                          </a:xfrm>
                          <a:custGeom>
                            <a:avLst/>
                            <a:gdLst>
                              <a:gd name="T0" fmla="+- 0 6540 6540"/>
                              <a:gd name="T1" fmla="*/ T0 w 238"/>
                              <a:gd name="T2" fmla="+- 0 6778 6540"/>
                              <a:gd name="T3" fmla="*/ T2 w 2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8">
                                <a:moveTo>
                                  <a:pt x="0" y="0"/>
                                </a:moveTo>
                                <a:lnTo>
                                  <a:pt x="23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12B609" id="Group 861" o:spid="_x0000_s1026" style="position:absolute;margin-left:327pt;margin-top:3.55pt;width:11.9pt;height:.1pt;z-index:-2650;mso-position-horizontal-relative:page" coordorigin="6540,71" coordsize="2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">
                <v:shape id="Freeform 862" o:spid="_x0000_s1027" style="position:absolute;left:6540;top:71;width:238;height:2;visibility:visible;mso-wrap-style:square;v-text-anchor:top" coordsize="2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" path="m,l238,e" filled="f" strokeweight=".14042mm">
                  <v:path arrowok="t" o:connecttype="custom" o:connectlocs="0,0;238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831" behindDoc="1" locked="0" layoutInCell="1" allowOverlap="1" wp14:anchorId="1301CE9C" wp14:editId="4DD7B559">
                <wp:simplePos x="0" y="0"/>
                <wp:positionH relativeFrom="page">
                  <wp:posOffset>4878705</wp:posOffset>
                </wp:positionH>
                <wp:positionV relativeFrom="paragraph">
                  <wp:posOffset>45085</wp:posOffset>
                </wp:positionV>
                <wp:extent cx="142875" cy="1270"/>
                <wp:effectExtent l="11430" t="12700" r="7620" b="5080"/>
                <wp:wrapNone/>
                <wp:docPr id="871" name="Group 8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875" cy="1270"/>
                          <a:chOff x="7683" y="71"/>
                          <a:chExt cx="225" cy="2"/>
                        </a:xfrm>
                      </wpg:grpSpPr>
                      <wps:wsp>
                        <wps:cNvPr id="872" name="Freeform 860"/>
                        <wps:cNvSpPr>
                          <a:spLocks/>
                        </wps:cNvSpPr>
                        <wps:spPr bwMode="auto">
                          <a:xfrm>
                            <a:off x="7683" y="71"/>
                            <a:ext cx="225" cy="2"/>
                          </a:xfrm>
                          <a:custGeom>
                            <a:avLst/>
                            <a:gdLst>
                              <a:gd name="T0" fmla="+- 0 7683 7683"/>
                              <a:gd name="T1" fmla="*/ T0 w 225"/>
                              <a:gd name="T2" fmla="+- 0 7908 7683"/>
                              <a:gd name="T3" fmla="*/ T2 w 22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5">
                                <a:moveTo>
                                  <a:pt x="0" y="0"/>
                                </a:moveTo>
                                <a:lnTo>
                                  <a:pt x="225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965DD3" id="Group 859" o:spid="_x0000_s1026" style="position:absolute;margin-left:384.15pt;margin-top:3.55pt;width:11.25pt;height:.1pt;z-index:-2649;mso-position-horizontal-relative:page" coordorigin="7683,71" coordsize="22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">
                <v:shape id="Freeform 860" o:spid="_x0000_s1027" style="position:absolute;left:7683;top:71;width:225;height:2;visibility:visible;mso-wrap-style:square;v-text-anchor:top" coordsize="22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" path="m,l225,e" filled="f" strokeweight=".14042mm">
                  <v:path arrowok="t" o:connecttype="custom" o:connectlocs="0,0;225,0" o:connectangles="0,0"/>
                </v:shape>
                <w10:wrap anchorx="page"/>
              </v:group>
            </w:pict>
          </mc:Fallback>
        </mc:AlternateContent>
      </w:r>
      <w:r w:rsidR="00096F81">
        <w:rPr>
          <w:rFonts w:ascii="Times New Roman" w:eastAsia="Times New Roman" w:hAnsi="Times New Roman" w:cs="Times New Roman"/>
          <w:w w:val="82"/>
          <w:position w:val="-1"/>
          <w:sz w:val="20"/>
          <w:szCs w:val="20"/>
        </w:rPr>
        <w:t>[</w:t>
      </w:r>
      <w:r w:rsidR="00096F81">
        <w:rPr>
          <w:rFonts w:ascii="Times New Roman" w:eastAsia="Times New Roman" w:hAnsi="Times New Roman" w:cs="Times New Roman"/>
          <w:i/>
          <w:w w:val="105"/>
          <w:position w:val="-1"/>
          <w:sz w:val="20"/>
          <w:szCs w:val="20"/>
        </w:rPr>
        <w:t>F</w:t>
      </w:r>
      <w:r w:rsidR="00096F81">
        <w:rPr>
          <w:rFonts w:ascii="Times New Roman" w:eastAsia="Times New Roman" w:hAnsi="Times New Roman" w:cs="Times New Roman"/>
          <w:i/>
          <w:spacing w:val="-22"/>
          <w:position w:val="-1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position w:val="-1"/>
          <w:sz w:val="20"/>
          <w:szCs w:val="20"/>
        </w:rPr>
        <w:t>(</w:t>
      </w:r>
      <w:r w:rsidR="00096F81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v</w:t>
      </w:r>
      <w:r w:rsidR="00096F81"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>,</w:t>
      </w:r>
      <w:r w:rsidR="00096F81">
        <w:rPr>
          <w:rFonts w:ascii="Times New Roman" w:eastAsia="Times New Roman" w:hAnsi="Times New Roman" w:cs="Times New Roman"/>
          <w:i/>
          <w:spacing w:val="19"/>
          <w:position w:val="-1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x</w:t>
      </w:r>
      <w:r w:rsidR="00096F81"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>,</w:t>
      </w:r>
      <w:r w:rsidR="00096F81">
        <w:rPr>
          <w:rFonts w:ascii="Times New Roman" w:eastAsia="Times New Roman" w:hAnsi="Times New Roman" w:cs="Times New Roman"/>
          <w:i/>
          <w:spacing w:val="8"/>
          <w:position w:val="-1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i/>
          <w:w w:val="129"/>
          <w:position w:val="-1"/>
          <w:sz w:val="20"/>
          <w:szCs w:val="20"/>
        </w:rPr>
        <w:t>t</w:t>
      </w:r>
      <w:r w:rsidR="00096F81">
        <w:rPr>
          <w:rFonts w:ascii="Times New Roman" w:eastAsia="Times New Roman" w:hAnsi="Times New Roman" w:cs="Times New Roman"/>
          <w:w w:val="116"/>
          <w:position w:val="-1"/>
          <w:sz w:val="20"/>
          <w:szCs w:val="20"/>
        </w:rPr>
        <w:t>)</w:t>
      </w:r>
    </w:p>
    <w:p w14:paraId="117F9C91" w14:textId="77777777" w:rsidR="00114C4D" w:rsidRDefault="00096F81">
      <w:pPr>
        <w:tabs>
          <w:tab w:val="left" w:pos="1120"/>
        </w:tabs>
        <w:spacing w:after="0" w:line="165" w:lineRule="exact"/>
        <w:ind w:left="-35" w:right="-31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11"/>
          <w:position w:val="1"/>
          <w:sz w:val="20"/>
          <w:szCs w:val="20"/>
        </w:rPr>
        <w:t>∂</w:t>
      </w:r>
      <w:r>
        <w:rPr>
          <w:rFonts w:ascii="Times New Roman" w:eastAsia="Times New Roman" w:hAnsi="Times New Roman" w:cs="Times New Roman"/>
          <w:b/>
          <w:bCs/>
          <w:position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b/>
          <w:bCs/>
          <w:spacing w:val="-24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1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w w:val="112"/>
          <w:position w:val="1"/>
          <w:sz w:val="20"/>
          <w:szCs w:val="20"/>
        </w:rPr>
        <w:t>dt</w:t>
      </w:r>
    </w:p>
    <w:p w14:paraId="67A62B75" w14:textId="77777777" w:rsidR="00114C4D" w:rsidRDefault="00096F81">
      <w:pPr>
        <w:spacing w:before="8" w:after="0" w:line="150" w:lineRule="exact"/>
        <w:rPr>
          <w:sz w:val="15"/>
          <w:szCs w:val="15"/>
        </w:rPr>
      </w:pPr>
      <w:r>
        <w:br w:type="column"/>
      </w:r>
    </w:p>
    <w:p w14:paraId="6CDE1DF7" w14:textId="77777777" w:rsidR="00114C4D" w:rsidRDefault="00096F81">
      <w:pPr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)]</w:t>
      </w:r>
    </w:p>
    <w:p w14:paraId="20306D3E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num="5" w:space="720" w:equalWidth="0">
            <w:col w:w="2392" w:space="68"/>
            <w:col w:w="1368" w:space="24"/>
            <w:col w:w="901" w:space="68"/>
            <w:col w:w="1368" w:space="24"/>
            <w:col w:w="2587"/>
          </w:cols>
        </w:sectPr>
      </w:pPr>
    </w:p>
    <w:p w14:paraId="7CDB9533" w14:textId="77777777" w:rsidR="00114C4D" w:rsidRDefault="00096F81">
      <w:pPr>
        <w:spacing w:before="50" w:after="0" w:line="240" w:lineRule="auto"/>
        <w:ind w:left="144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37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spacing w:val="-13"/>
          <w:w w:val="137"/>
          <w:sz w:val="20"/>
          <w:szCs w:val="20"/>
        </w:rPr>
        <w:t xml:space="preserve"> </w:t>
      </w:r>
      <w:r>
        <w:rPr>
          <w:rFonts w:ascii="Courier" w:eastAsia="Courier" w:hAnsi="Courier" w:cs="Courier"/>
          <w:i/>
          <w:w w:val="59"/>
          <w:sz w:val="20"/>
          <w:szCs w:val="20"/>
        </w:rPr>
        <w:t>SR</w:t>
      </w:r>
      <w:r>
        <w:rPr>
          <w:rFonts w:ascii="Times New Roman" w:eastAsia="Times New Roman" w:hAnsi="Times New Roman" w:cs="Times New Roman"/>
          <w:i/>
          <w:w w:val="200"/>
          <w:position w:val="-3"/>
          <w:sz w:val="14"/>
          <w:szCs w:val="14"/>
        </w:rPr>
        <w:t>f</w:t>
      </w:r>
      <w:r>
        <w:rPr>
          <w:rFonts w:ascii="Times New Roman" w:eastAsia="Times New Roman" w:hAnsi="Times New Roman" w:cs="Times New Roman"/>
          <w:i/>
          <w:spacing w:val="-19"/>
          <w:position w:val="-3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w w:val="122"/>
          <w:position w:val="-3"/>
          <w:sz w:val="14"/>
          <w:szCs w:val="14"/>
        </w:rPr>
        <w:t>o</w:t>
      </w:r>
      <w:r>
        <w:rPr>
          <w:rFonts w:ascii="Times New Roman" w:eastAsia="Times New Roman" w:hAnsi="Times New Roman" w:cs="Times New Roman"/>
          <w:i/>
          <w:spacing w:val="5"/>
          <w:w w:val="122"/>
          <w:position w:val="-3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i/>
          <w:w w:val="134"/>
          <w:position w:val="-3"/>
          <w:sz w:val="14"/>
          <w:szCs w:val="14"/>
        </w:rPr>
        <w:t>mation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29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29"/>
          <w:w w:val="1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9"/>
          <w:sz w:val="20"/>
          <w:szCs w:val="20"/>
        </w:rPr>
        <w:t>+</w:t>
      </w:r>
      <w:r>
        <w:rPr>
          <w:rFonts w:ascii="Times New Roman" w:eastAsia="Times New Roman" w:hAnsi="Times New Roman" w:cs="Times New Roman"/>
          <w:spacing w:val="-11"/>
          <w:w w:val="129"/>
          <w:sz w:val="20"/>
          <w:szCs w:val="20"/>
        </w:rPr>
        <w:t xml:space="preserve"> </w:t>
      </w:r>
      <w:r>
        <w:rPr>
          <w:rFonts w:ascii="Courier" w:eastAsia="Courier" w:hAnsi="Courier" w:cs="Courier"/>
          <w:i/>
          <w:w w:val="59"/>
          <w:sz w:val="20"/>
          <w:szCs w:val="20"/>
        </w:rPr>
        <w:t>SR</w:t>
      </w:r>
      <w:r>
        <w:rPr>
          <w:rFonts w:ascii="Times New Roman" w:eastAsia="Times New Roman" w:hAnsi="Times New Roman" w:cs="Times New Roman"/>
          <w:i/>
          <w:w w:val="120"/>
          <w:position w:val="-3"/>
          <w:sz w:val="14"/>
          <w:szCs w:val="14"/>
        </w:rPr>
        <w:t>dep</w:t>
      </w:r>
      <w:r>
        <w:rPr>
          <w:rFonts w:ascii="Times New Roman" w:eastAsia="Times New Roman" w:hAnsi="Times New Roman" w:cs="Times New Roman"/>
          <w:i/>
          <w:spacing w:val="1"/>
          <w:w w:val="120"/>
          <w:position w:val="-3"/>
          <w:sz w:val="14"/>
          <w:szCs w:val="14"/>
        </w:rPr>
        <w:t>l</w:t>
      </w:r>
      <w:r>
        <w:rPr>
          <w:rFonts w:ascii="Times New Roman" w:eastAsia="Times New Roman" w:hAnsi="Times New Roman" w:cs="Times New Roman"/>
          <w:i/>
          <w:w w:val="132"/>
          <w:position w:val="-3"/>
          <w:sz w:val="14"/>
          <w:szCs w:val="14"/>
        </w:rPr>
        <w:t>etion</w:t>
      </w:r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29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29"/>
          <w:w w:val="1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9"/>
          <w:sz w:val="20"/>
          <w:szCs w:val="20"/>
        </w:rPr>
        <w:t>+</w:t>
      </w:r>
      <w:r>
        <w:rPr>
          <w:rFonts w:ascii="Times New Roman" w:eastAsia="Times New Roman" w:hAnsi="Times New Roman" w:cs="Times New Roman"/>
          <w:spacing w:val="-11"/>
          <w:w w:val="1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61"/>
          <w:w w:val="105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6"/>
          <w:w w:val="82"/>
          <w:position w:val="5"/>
          <w:sz w:val="20"/>
          <w:szCs w:val="20"/>
        </w:rPr>
        <w:t>˙</w:t>
      </w:r>
      <w:r>
        <w:rPr>
          <w:rFonts w:ascii="Times New Roman" w:eastAsia="Times New Roman" w:hAnsi="Times New Roman" w:cs="Times New Roman"/>
          <w:i/>
          <w:w w:val="142"/>
          <w:position w:val="-3"/>
          <w:sz w:val="14"/>
          <w:szCs w:val="14"/>
        </w:rPr>
        <w:t>in</w:t>
      </w:r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5"/>
          <w:w w:val="121"/>
          <w:sz w:val="20"/>
          <w:szCs w:val="20"/>
        </w:rPr>
        <w:t xml:space="preserve"> </w:t>
      </w:r>
      <w:r>
        <w:rPr>
          <w:rFonts w:ascii="Courier" w:eastAsia="Courier" w:hAnsi="Courier" w:cs="Courier"/>
          <w:i/>
          <w:w w:val="129"/>
          <w:sz w:val="20"/>
          <w:szCs w:val="20"/>
        </w:rPr>
        <w:t>−</w:t>
      </w:r>
      <w:r>
        <w:rPr>
          <w:rFonts w:ascii="Courier" w:eastAsia="Courier" w:hAnsi="Courier" w:cs="Courier"/>
          <w:i/>
          <w:spacing w:val="-7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61"/>
          <w:w w:val="105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6"/>
          <w:w w:val="82"/>
          <w:position w:val="5"/>
          <w:sz w:val="20"/>
          <w:szCs w:val="20"/>
        </w:rPr>
        <w:t>˙</w:t>
      </w:r>
      <w:r>
        <w:rPr>
          <w:rFonts w:ascii="Times New Roman" w:eastAsia="Times New Roman" w:hAnsi="Times New Roman" w:cs="Times New Roman"/>
          <w:i/>
          <w:w w:val="130"/>
          <w:position w:val="-3"/>
          <w:sz w:val="14"/>
          <w:szCs w:val="14"/>
        </w:rPr>
        <w:t>out</w:t>
      </w:r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 xml:space="preserve">)  </w:t>
      </w:r>
      <w:r>
        <w:rPr>
          <w:rFonts w:ascii="Times New Roman" w:eastAsia="Times New Roman" w:hAnsi="Times New Roman" w:cs="Times New Roman"/>
          <w:spacing w:val="35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(1)</w:t>
      </w:r>
    </w:p>
    <w:p w14:paraId="0EF7AFC7" w14:textId="77777777" w:rsidR="00114C4D" w:rsidRDefault="00114C4D">
      <w:pPr>
        <w:spacing w:before="8" w:after="0" w:line="280" w:lineRule="exact"/>
        <w:rPr>
          <w:sz w:val="28"/>
          <w:szCs w:val="28"/>
        </w:rPr>
      </w:pPr>
    </w:p>
    <w:p w14:paraId="4F1F2EA6" w14:textId="77777777" w:rsidR="00114C4D" w:rsidRDefault="00096F81">
      <w:pPr>
        <w:tabs>
          <w:tab w:val="left" w:pos="1240"/>
        </w:tabs>
        <w:spacing w:before="22"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>79</w:t>
      </w:r>
      <w:r>
        <w:rPr>
          <w:rFonts w:ascii="Times New Roman" w:eastAsia="Times New Roman" w:hAnsi="Times New Roman" w:cs="Times New Roman"/>
          <w:spacing w:val="-20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10"/>
          <w:szCs w:val="1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ector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ternal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w w:val="10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ordinate</w:t>
      </w:r>
      <w:r>
        <w:rPr>
          <w:rFonts w:ascii="Times New Roman" w:eastAsia="Times New Roman" w:hAnsi="Times New Roman" w:cs="Times New Roman"/>
          <w:spacing w:val="1"/>
          <w:w w:val="106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4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commonly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descri</w:t>
      </w:r>
      <w:r>
        <w:rPr>
          <w:rFonts w:ascii="Times New Roman" w:eastAsia="Times New Roman" w:hAnsi="Times New Roman" w:cs="Times New Roman"/>
          <w:spacing w:val="6"/>
          <w:w w:val="10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</w:p>
    <w:p w14:paraId="7A4D6979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06D438A1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80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solid,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liquid,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gas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5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-5"/>
          <w:w w:val="11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particle. 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ector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b/>
          <w:bCs/>
          <w:spacing w:val="4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6"/>
          <w:sz w:val="20"/>
          <w:szCs w:val="20"/>
        </w:rPr>
        <w:t>repre</w:t>
      </w:r>
      <w:proofErr w:type="spellEnd"/>
      <w:r>
        <w:rPr>
          <w:rFonts w:ascii="Times New Roman" w:eastAsia="Times New Roman" w:hAnsi="Times New Roman" w:cs="Times New Roman"/>
          <w:w w:val="106"/>
          <w:sz w:val="20"/>
          <w:szCs w:val="20"/>
        </w:rPr>
        <w:t>-</w:t>
      </w:r>
    </w:p>
    <w:p w14:paraId="168D1ABC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3E475226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81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proofErr w:type="spellEnd"/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external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ordinates,</w:t>
      </w:r>
      <w:r>
        <w:rPr>
          <w:rFonts w:ascii="Times New Roman" w:eastAsia="Times New Roman" w:hAnsi="Times New Roman" w:cs="Times New Roman"/>
          <w:spacing w:val="8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usually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spatial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ariance.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represe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10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</w:p>
    <w:p w14:paraId="512749F4" w14:textId="77777777" w:rsidR="00114C4D" w:rsidRDefault="00096F81">
      <w:pPr>
        <w:spacing w:before="78"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82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particles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prese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inside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system,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61"/>
          <w:w w:val="105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6"/>
          <w:w w:val="82"/>
          <w:position w:val="5"/>
          <w:sz w:val="20"/>
          <w:szCs w:val="20"/>
        </w:rPr>
        <w:t>˙</w:t>
      </w:r>
      <w:r>
        <w:rPr>
          <w:rFonts w:ascii="Times New Roman" w:eastAsia="Times New Roman" w:hAnsi="Times New Roman" w:cs="Times New Roman"/>
          <w:i/>
          <w:w w:val="142"/>
          <w:position w:val="-3"/>
          <w:sz w:val="14"/>
          <w:szCs w:val="14"/>
        </w:rPr>
        <w:t>in</w:t>
      </w:r>
      <w:r>
        <w:rPr>
          <w:rFonts w:ascii="Times New Roman" w:eastAsia="Times New Roman" w:hAnsi="Times New Roman" w:cs="Times New Roman"/>
          <w:i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61"/>
          <w:w w:val="105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6"/>
          <w:w w:val="82"/>
          <w:position w:val="5"/>
          <w:sz w:val="20"/>
          <w:szCs w:val="20"/>
        </w:rPr>
        <w:t>˙</w:t>
      </w:r>
      <w:r>
        <w:rPr>
          <w:rFonts w:ascii="Times New Roman" w:eastAsia="Times New Roman" w:hAnsi="Times New Roman" w:cs="Times New Roman"/>
          <w:i/>
          <w:w w:val="130"/>
          <w:position w:val="-3"/>
          <w:sz w:val="14"/>
          <w:szCs w:val="14"/>
        </w:rPr>
        <w:t>out</w:t>
      </w:r>
      <w:r>
        <w:rPr>
          <w:rFonts w:ascii="Times New Roman" w:eastAsia="Times New Roman" w:hAnsi="Times New Roman" w:cs="Times New Roman"/>
          <w:i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rate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particles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coming</w:t>
      </w:r>
    </w:p>
    <w:p w14:paraId="6B4D00C9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0424157C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7758F043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2A063FB7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4CC70F3E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0BA0AD78" w14:textId="77777777" w:rsidR="00114C4D" w:rsidRDefault="00114C4D">
      <w:pPr>
        <w:spacing w:before="6" w:after="0" w:line="200" w:lineRule="exact"/>
        <w:rPr>
          <w:sz w:val="20"/>
          <w:szCs w:val="20"/>
        </w:rPr>
      </w:pPr>
    </w:p>
    <w:p w14:paraId="2E2B964F" w14:textId="77777777" w:rsidR="00114C4D" w:rsidRDefault="00096F81">
      <w:pPr>
        <w:spacing w:before="22"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83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going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out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Courier" w:eastAsia="Courier" w:hAnsi="Courier" w:cs="Courier"/>
          <w:i/>
          <w:w w:val="59"/>
          <w:sz w:val="20"/>
          <w:szCs w:val="20"/>
        </w:rPr>
        <w:t>SR</w:t>
      </w:r>
      <w:r>
        <w:rPr>
          <w:rFonts w:ascii="Times New Roman" w:eastAsia="Times New Roman" w:hAnsi="Times New Roman" w:cs="Times New Roman"/>
          <w:i/>
          <w:w w:val="200"/>
          <w:position w:val="-3"/>
          <w:sz w:val="14"/>
          <w:szCs w:val="14"/>
        </w:rPr>
        <w:t>f</w:t>
      </w:r>
      <w:r>
        <w:rPr>
          <w:rFonts w:ascii="Times New Roman" w:eastAsia="Times New Roman" w:hAnsi="Times New Roman" w:cs="Times New Roman"/>
          <w:i/>
          <w:spacing w:val="-19"/>
          <w:position w:val="-3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w w:val="130"/>
          <w:position w:val="-3"/>
          <w:sz w:val="14"/>
          <w:szCs w:val="14"/>
        </w:rPr>
        <w:t>o</w:t>
      </w:r>
      <w:r>
        <w:rPr>
          <w:rFonts w:ascii="Times New Roman" w:eastAsia="Times New Roman" w:hAnsi="Times New Roman" w:cs="Times New Roman"/>
          <w:i/>
          <w:spacing w:val="6"/>
          <w:w w:val="130"/>
          <w:position w:val="-3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i/>
          <w:w w:val="130"/>
          <w:position w:val="-3"/>
          <w:sz w:val="14"/>
          <w:szCs w:val="14"/>
        </w:rPr>
        <w:t>mation</w:t>
      </w:r>
      <w:proofErr w:type="spellEnd"/>
      <w:r>
        <w:rPr>
          <w:rFonts w:ascii="Times New Roman" w:eastAsia="Times New Roman" w:hAnsi="Times New Roman" w:cs="Times New Roman"/>
          <w:i/>
          <w:spacing w:val="30"/>
          <w:w w:val="130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Courier" w:eastAsia="Courier" w:hAnsi="Courier" w:cs="Courier"/>
          <w:i/>
          <w:w w:val="59"/>
          <w:sz w:val="20"/>
          <w:szCs w:val="20"/>
        </w:rPr>
        <w:t>SR</w:t>
      </w:r>
      <w:r>
        <w:rPr>
          <w:rFonts w:ascii="Times New Roman" w:eastAsia="Times New Roman" w:hAnsi="Times New Roman" w:cs="Times New Roman"/>
          <w:i/>
          <w:w w:val="120"/>
          <w:position w:val="-3"/>
          <w:sz w:val="14"/>
          <w:szCs w:val="14"/>
        </w:rPr>
        <w:t>dep</w:t>
      </w:r>
      <w:r>
        <w:rPr>
          <w:rFonts w:ascii="Times New Roman" w:eastAsia="Times New Roman" w:hAnsi="Times New Roman" w:cs="Times New Roman"/>
          <w:i/>
          <w:spacing w:val="1"/>
          <w:w w:val="120"/>
          <w:position w:val="-3"/>
          <w:sz w:val="14"/>
          <w:szCs w:val="14"/>
        </w:rPr>
        <w:t>l</w:t>
      </w:r>
      <w:r>
        <w:rPr>
          <w:rFonts w:ascii="Times New Roman" w:eastAsia="Times New Roman" w:hAnsi="Times New Roman" w:cs="Times New Roman"/>
          <w:i/>
          <w:w w:val="132"/>
          <w:position w:val="-3"/>
          <w:sz w:val="14"/>
          <w:szCs w:val="14"/>
        </w:rPr>
        <w:t>etion</w:t>
      </w:r>
      <w:r>
        <w:rPr>
          <w:rFonts w:ascii="Times New Roman" w:eastAsia="Times New Roman" w:hAnsi="Times New Roman" w:cs="Times New Roman"/>
          <w:i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rate</w:t>
      </w:r>
    </w:p>
    <w:p w14:paraId="593213A3" w14:textId="77777777" w:rsidR="00114C4D" w:rsidRDefault="00114C4D">
      <w:pPr>
        <w:spacing w:before="2" w:after="0" w:line="110" w:lineRule="exact"/>
        <w:rPr>
          <w:sz w:val="11"/>
          <w:szCs w:val="11"/>
        </w:rPr>
      </w:pPr>
    </w:p>
    <w:p w14:paraId="7128443B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84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formation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depletion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due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arious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phenomena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ccurring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gra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ulation.</w:t>
      </w:r>
    </w:p>
    <w:p w14:paraId="30CE7A7B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7C3D7BA6" w14:textId="77777777" w:rsidR="00114C4D" w:rsidRDefault="00096F81">
      <w:pPr>
        <w:tabs>
          <w:tab w:val="left" w:pos="1240"/>
        </w:tabs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>85</w:t>
      </w:r>
      <w:r>
        <w:rPr>
          <w:rFonts w:ascii="Times New Roman" w:eastAsia="Times New Roman" w:hAnsi="Times New Roman" w:cs="Times New Roman"/>
          <w:spacing w:val="-20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10"/>
          <w:szCs w:val="10"/>
        </w:rPr>
        <w:tab/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Prediction</w:t>
      </w:r>
      <w:r>
        <w:rPr>
          <w:rFonts w:ascii="Times New Roman" w:eastAsia="Times New Roman" w:hAnsi="Times New Roman" w:cs="Times New Roman"/>
          <w:spacing w:val="-1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PSDs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particle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bulk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erties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highly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5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ende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on</w:t>
      </w:r>
    </w:p>
    <w:p w14:paraId="5DBD8DA2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4BEF6348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86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ernels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descri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sub-pr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cesses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inside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gra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ulation.</w:t>
      </w:r>
      <w:r>
        <w:rPr>
          <w:rFonts w:ascii="Times New Roman" w:eastAsia="Times New Roman" w:hAnsi="Times New Roman" w:cs="Times New Roman"/>
          <w:spacing w:val="34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Ide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tification</w:t>
      </w:r>
    </w:p>
    <w:p w14:paraId="39C09C6B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2D3D97DA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87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ernel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28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descri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sub-pr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cesses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suitably 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essence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this</w:t>
      </w:r>
    </w:p>
    <w:p w14:paraId="2EF75E03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62DE6E6E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88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since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size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ende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6"/>
          <w:w w:val="108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ende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t.</w:t>
      </w:r>
      <w:r>
        <w:rPr>
          <w:rFonts w:ascii="Times New Roman" w:eastAsia="Times New Roman" w:hAnsi="Times New Roman" w:cs="Times New Roman"/>
          <w:spacing w:val="35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Rece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tl</w:t>
      </w:r>
      <w:r>
        <w:rPr>
          <w:rFonts w:ascii="Times New Roman" w:eastAsia="Times New Roman" w:hAnsi="Times New Roman" w:cs="Times New Roman"/>
          <w:spacing w:val="-16"/>
          <w:w w:val="11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</w:p>
    <w:p w14:paraId="0A3F6DE5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3E67AE4D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89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arious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hanistic 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ernels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een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ed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8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help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capture</w:t>
      </w:r>
      <w:r>
        <w:rPr>
          <w:rFonts w:ascii="Times New Roman" w:eastAsia="Times New Roman" w:hAnsi="Times New Roman" w:cs="Times New Roman"/>
          <w:spacing w:val="23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micro-</w:t>
      </w:r>
    </w:p>
    <w:p w14:paraId="2A969E16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6F3B6ADC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90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hanics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system,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help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7"/>
          <w:w w:val="11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etter</w:t>
      </w:r>
      <w:r>
        <w:rPr>
          <w:rFonts w:ascii="Times New Roman" w:eastAsia="Times New Roman" w:hAnsi="Times New Roman" w:cs="Times New Roman"/>
          <w:spacing w:val="31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prediction 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final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parti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cle</w:t>
      </w:r>
    </w:p>
    <w:p w14:paraId="557F74F4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15B69860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91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size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w w:val="108"/>
          <w:sz w:val="20"/>
          <w:szCs w:val="20"/>
        </w:rPr>
        <w:t>Barrasso</w:t>
      </w:r>
      <w:proofErr w:type="spellEnd"/>
      <w:r>
        <w:rPr>
          <w:rFonts w:ascii="Times New Roman" w:eastAsia="Times New Roman" w:hAnsi="Times New Roman" w:cs="Times New Roman"/>
          <w:spacing w:val="3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al.,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2015b).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eral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ernels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ende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other</w:t>
      </w:r>
    </w:p>
    <w:p w14:paraId="1900454A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3A6ED404" w14:textId="77777777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92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ysical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ulations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Discrete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Eleme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(DEM)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obtain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certain</w:t>
      </w:r>
    </w:p>
    <w:p w14:paraId="48C876C4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4D812AD3" w14:textId="41996FAE" w:rsidR="00114C4D" w:rsidRDefault="00096F8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93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13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out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microscopic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phenomena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ccurring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inside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system.</w:t>
      </w:r>
      <w:ins w:id="125" w:author="Rohit Ramachandran" w:date="2019-11-12T19:08:00Z">
        <w:r w:rsidR="00A958F1">
          <w:rPr>
            <w:rFonts w:ascii="Times New Roman" w:eastAsia="Times New Roman" w:hAnsi="Times New Roman" w:cs="Times New Roman"/>
            <w:w w:val="107"/>
            <w:sz w:val="20"/>
            <w:szCs w:val="20"/>
          </w:rPr>
          <w:t xml:space="preserve"> I think </w:t>
        </w:r>
        <w:proofErr w:type="spellStart"/>
        <w:r w:rsidR="00A958F1">
          <w:rPr>
            <w:rFonts w:ascii="Times New Roman" w:eastAsia="Times New Roman" w:hAnsi="Times New Roman" w:cs="Times New Roman"/>
            <w:w w:val="107"/>
            <w:sz w:val="20"/>
            <w:szCs w:val="20"/>
          </w:rPr>
          <w:t>its</w:t>
        </w:r>
        <w:proofErr w:type="spellEnd"/>
        <w:r w:rsidR="00A958F1">
          <w:rPr>
            <w:rFonts w:ascii="Times New Roman" w:eastAsia="Times New Roman" w:hAnsi="Times New Roman" w:cs="Times New Roman"/>
            <w:w w:val="107"/>
            <w:sz w:val="20"/>
            <w:szCs w:val="20"/>
          </w:rPr>
          <w:t xml:space="preserve"> important to talk about the kernels. The kernels (</w:t>
        </w:r>
        <w:proofErr w:type="spellStart"/>
        <w:r w:rsidR="00A958F1">
          <w:rPr>
            <w:rFonts w:ascii="Times New Roman" w:eastAsia="Times New Roman" w:hAnsi="Times New Roman" w:cs="Times New Roman"/>
            <w:w w:val="107"/>
            <w:sz w:val="20"/>
            <w:szCs w:val="20"/>
          </w:rPr>
          <w:t>esp</w:t>
        </w:r>
        <w:proofErr w:type="spellEnd"/>
        <w:r w:rsidR="00A958F1">
          <w:rPr>
            <w:rFonts w:ascii="Times New Roman" w:eastAsia="Times New Roman" w:hAnsi="Times New Roman" w:cs="Times New Roman"/>
            <w:w w:val="107"/>
            <w:sz w:val="20"/>
            <w:szCs w:val="20"/>
          </w:rPr>
          <w:t xml:space="preserve"> aggregation ) is responsible for most of the simulation time. What does DEM have to do with the time…lets disc</w:t>
        </w:r>
      </w:ins>
      <w:ins w:id="126" w:author="Rohit Ramachandran" w:date="2019-11-12T19:09:00Z">
        <w:r w:rsidR="00A958F1">
          <w:rPr>
            <w:rFonts w:ascii="Times New Roman" w:eastAsia="Times New Roman" w:hAnsi="Times New Roman" w:cs="Times New Roman"/>
            <w:w w:val="107"/>
            <w:sz w:val="20"/>
            <w:szCs w:val="20"/>
          </w:rPr>
          <w:t xml:space="preserve">uss. </w:t>
        </w:r>
      </w:ins>
    </w:p>
    <w:p w14:paraId="6F54B086" w14:textId="77777777" w:rsidR="00114C4D" w:rsidRDefault="00114C4D">
      <w:pPr>
        <w:spacing w:before="5" w:after="0" w:line="140" w:lineRule="exact"/>
        <w:rPr>
          <w:sz w:val="14"/>
          <w:szCs w:val="14"/>
        </w:rPr>
      </w:pPr>
    </w:p>
    <w:p w14:paraId="1F04F6A6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1C76FC6C" w14:textId="77777777" w:rsidR="00114C4D" w:rsidRDefault="00096F81">
      <w:pPr>
        <w:spacing w:before="22"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94       </w:t>
      </w:r>
      <w:r>
        <w:rPr>
          <w:rFonts w:ascii="Times New Roman" w:eastAsia="Times New Roman" w:hAnsi="Times New Roman" w:cs="Times New Roman"/>
          <w:spacing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2.2. </w:t>
      </w:r>
      <w:r>
        <w:rPr>
          <w:rFonts w:ascii="Times New Roman" w:eastAsia="Times New Roman" w:hAnsi="Times New Roman" w:cs="Times New Roman"/>
          <w:i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Pa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10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lel</w:t>
      </w:r>
      <w:r>
        <w:rPr>
          <w:rFonts w:ascii="Times New Roman" w:eastAsia="Times New Roman" w:hAnsi="Times New Roman" w:cs="Times New Roman"/>
          <w:i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6"/>
          <w:sz w:val="20"/>
          <w:szCs w:val="20"/>
        </w:rPr>
        <w:t>Computing</w:t>
      </w:r>
    </w:p>
    <w:p w14:paraId="1BBE84F7" w14:textId="77777777" w:rsidR="00114C4D" w:rsidRDefault="00114C4D">
      <w:pPr>
        <w:spacing w:before="6" w:after="0" w:line="160" w:lineRule="exact"/>
        <w:rPr>
          <w:sz w:val="16"/>
          <w:szCs w:val="16"/>
        </w:rPr>
      </w:pPr>
    </w:p>
    <w:p w14:paraId="76FFC760" w14:textId="77777777" w:rsidR="00114C4D" w:rsidRDefault="00114C4D">
      <w:pPr>
        <w:spacing w:after="0"/>
        <w:sectPr w:rsidR="00114C4D">
          <w:pgSz w:w="12240" w:h="15840"/>
          <w:pgMar w:top="1480" w:right="1720" w:bottom="1920" w:left="1720" w:header="0" w:footer="1737" w:gutter="0"/>
          <w:cols w:space="720"/>
        </w:sectPr>
      </w:pPr>
    </w:p>
    <w:p w14:paraId="4D90B14C" w14:textId="77777777" w:rsidR="00114C4D" w:rsidRDefault="00114C4D">
      <w:pPr>
        <w:spacing w:before="6" w:after="0" w:line="110" w:lineRule="exact"/>
        <w:rPr>
          <w:sz w:val="11"/>
          <w:szCs w:val="11"/>
        </w:rPr>
      </w:pPr>
    </w:p>
    <w:p w14:paraId="42EEA187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95</w:t>
      </w:r>
    </w:p>
    <w:p w14:paraId="57B7879E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36DA8E7E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96</w:t>
      </w:r>
    </w:p>
    <w:p w14:paraId="7999464C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082AB93D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97</w:t>
      </w:r>
    </w:p>
    <w:p w14:paraId="6A1114BA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2C550CEC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98</w:t>
      </w:r>
    </w:p>
    <w:p w14:paraId="55DD7C0B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2CECA8AF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99</w:t>
      </w:r>
    </w:p>
    <w:p w14:paraId="0E1010A0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195A95CE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100</w:t>
      </w:r>
    </w:p>
    <w:p w14:paraId="4331C4D8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67597778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101</w:t>
      </w:r>
    </w:p>
    <w:p w14:paraId="6E493119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08ED8B9D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102</w:t>
      </w:r>
    </w:p>
    <w:p w14:paraId="1C11BF82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6FEC9DEA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103</w:t>
      </w:r>
    </w:p>
    <w:p w14:paraId="637302FB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4E464374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104</w:t>
      </w:r>
    </w:p>
    <w:p w14:paraId="7896A509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464639B0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105</w:t>
      </w:r>
    </w:p>
    <w:p w14:paraId="0F1FF2AD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57AD933D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106</w:t>
      </w:r>
    </w:p>
    <w:p w14:paraId="38F6746F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61DDA807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107</w:t>
      </w:r>
    </w:p>
    <w:p w14:paraId="0F840F5B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584DBE5E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108</w:t>
      </w:r>
    </w:p>
    <w:p w14:paraId="398D11B6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73ED4CBB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109</w:t>
      </w:r>
    </w:p>
    <w:p w14:paraId="71A58510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75EE9CA3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110</w:t>
      </w:r>
    </w:p>
    <w:p w14:paraId="5DFC13B9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2A8D7973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111</w:t>
      </w:r>
    </w:p>
    <w:p w14:paraId="1078F112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0AC4ED2D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112</w:t>
      </w:r>
    </w:p>
    <w:p w14:paraId="3FCB7C36" w14:textId="77777777" w:rsidR="00114C4D" w:rsidRDefault="00096F81">
      <w:pPr>
        <w:spacing w:before="22" w:after="0" w:line="374" w:lineRule="auto"/>
        <w:ind w:right="916" w:firstLine="2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pacing w:val="13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curre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infrastructure</w:t>
      </w:r>
      <w:r>
        <w:rPr>
          <w:rFonts w:ascii="Times New Roman" w:eastAsia="Times New Roman" w:hAnsi="Times New Roman" w:cs="Times New Roman"/>
          <w:spacing w:val="1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ecome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im</w:t>
      </w:r>
      <w:r>
        <w:rPr>
          <w:rFonts w:ascii="Times New Roman" w:eastAsia="Times New Roman" w:hAnsi="Times New Roman" w:cs="Times New Roman"/>
          <w:spacing w:val="6"/>
          <w:w w:val="10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ort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w w:val="11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ol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z w:val="20"/>
          <w:szCs w:val="20"/>
        </w:rPr>
        <w:t>science.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arallel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computing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ely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7"/>
          <w:sz w:val="20"/>
          <w:szCs w:val="20"/>
        </w:rPr>
        <w:t>comput</w:t>
      </w:r>
      <w:proofErr w:type="spellEnd"/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ing</w:t>
      </w:r>
      <w:proofErr w:type="spellEnd"/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scie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tists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erform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ulations. </w:t>
      </w:r>
      <w:r>
        <w:rPr>
          <w:rFonts w:ascii="Times New Roman" w:eastAsia="Times New Roman" w:hAnsi="Times New Roman" w:cs="Times New Roman"/>
          <w:spacing w:val="30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It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cess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splitting 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larger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calculations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smaller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cesses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executed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concurre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tly</w:t>
      </w:r>
      <w:r>
        <w:rPr>
          <w:rFonts w:ascii="Times New Roman" w:eastAsia="Times New Roman" w:hAnsi="Times New Roman" w:cs="Times New Roman"/>
          <w:spacing w:val="35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w w:val="106"/>
          <w:sz w:val="20"/>
          <w:szCs w:val="20"/>
        </w:rPr>
        <w:t>Almasi</w:t>
      </w:r>
      <w:proofErr w:type="spellEnd"/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Gottlieb,</w:t>
      </w:r>
      <w:r>
        <w:rPr>
          <w:rFonts w:ascii="Times New Roman" w:eastAsia="Times New Roman" w:hAnsi="Times New Roman" w:cs="Times New Roman"/>
          <w:spacing w:val="3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1989). 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execution 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helps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hie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large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eed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gains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ers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ulations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run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single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serial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manner. 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computational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task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can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decom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osed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arious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means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help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ulate 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system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reasonable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amou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time.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problem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decom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osed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either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task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el.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ask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parallelism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nv</w:t>
      </w:r>
      <w:r>
        <w:rPr>
          <w:rFonts w:ascii="Times New Roman" w:eastAsia="Times New Roman" w:hAnsi="Times New Roman" w:cs="Times New Roman"/>
          <w:sz w:val="20"/>
          <w:szCs w:val="20"/>
        </w:rPr>
        <w:t>ol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distincti</w:t>
      </w:r>
      <w:r>
        <w:rPr>
          <w:rFonts w:ascii="Times New Roman" w:eastAsia="Times New Roman" w:hAnsi="Times New Roman" w:cs="Times New Roman"/>
          <w:spacing w:val="-4"/>
          <w:w w:val="107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ely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another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ould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erforming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differe</w:t>
      </w:r>
      <w:r>
        <w:rPr>
          <w:rFonts w:ascii="Times New Roman" w:eastAsia="Times New Roman" w:hAnsi="Times New Roman" w:cs="Times New Roman"/>
          <w:spacing w:val="-5"/>
          <w:w w:val="10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erations.</w:t>
      </w:r>
      <w:r>
        <w:rPr>
          <w:rFonts w:ascii="Times New Roman" w:eastAsia="Times New Roman" w:hAnsi="Times New Roman" w:cs="Times New Roman"/>
          <w:spacing w:val="49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ultiple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erations</w:t>
      </w:r>
      <w:r>
        <w:rPr>
          <w:rFonts w:ascii="Times New Roman" w:eastAsia="Times New Roman" w:hAnsi="Times New Roman" w:cs="Times New Roman"/>
          <w:spacing w:val="19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erformed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single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set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ultiple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sets,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ultiple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instruction</w:t>
      </w:r>
      <w:r>
        <w:rPr>
          <w:rFonts w:ascii="Times New Roman" w:eastAsia="Times New Roman" w:hAnsi="Times New Roman" w:cs="Times New Roman"/>
          <w:spacing w:val="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single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(MISD)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ultiple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instruction</w:t>
      </w:r>
      <w:r>
        <w:rPr>
          <w:rFonts w:ascii="Times New Roman" w:eastAsia="Times New Roman" w:hAnsi="Times New Roman" w:cs="Times New Roman"/>
          <w:spacing w:val="3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ultiple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(MIMD)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other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hand,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parallelism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nv</w:t>
      </w:r>
      <w:r>
        <w:rPr>
          <w:rFonts w:ascii="Times New Roman" w:eastAsia="Times New Roman" w:hAnsi="Times New Roman" w:cs="Times New Roman"/>
          <w:sz w:val="20"/>
          <w:szCs w:val="20"/>
        </w:rPr>
        <w:t>ol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distribution</w:t>
      </w:r>
      <w:r>
        <w:rPr>
          <w:rFonts w:ascii="Times New Roman" w:eastAsia="Times New Roman" w:hAnsi="Times New Roman" w:cs="Times New Roman"/>
          <w:spacing w:val="5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across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arious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cesses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w w:val="10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usually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erform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erations</w:t>
      </w:r>
      <w:r>
        <w:rPr>
          <w:rFonts w:ascii="Times New Roman" w:eastAsia="Times New Roman" w:hAnsi="Times New Roman" w:cs="Times New Roman"/>
          <w:spacing w:val="22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Solihin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2015).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parallelism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single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instruction</w:t>
      </w:r>
      <w:r>
        <w:rPr>
          <w:rFonts w:ascii="Times New Roman" w:eastAsia="Times New Roman" w:hAnsi="Times New Roman" w:cs="Times New Roman"/>
          <w:spacing w:val="1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ultiple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(SIMD).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MIMD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z w:val="20"/>
          <w:szCs w:val="20"/>
        </w:rPr>
        <w:t>SIMD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bined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certain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systems,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decreasing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ulati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z w:val="20"/>
          <w:szCs w:val="20"/>
        </w:rPr>
        <w:t>times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further.</w:t>
      </w:r>
    </w:p>
    <w:p w14:paraId="7C690B8A" w14:textId="77777777" w:rsidR="00114C4D" w:rsidRDefault="00114C4D">
      <w:pPr>
        <w:spacing w:after="0"/>
        <w:jc w:val="both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757" w:space="199"/>
            <w:col w:w="7844"/>
          </w:cols>
        </w:sectPr>
      </w:pPr>
    </w:p>
    <w:p w14:paraId="64ECAADC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6663B254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19BD3CC0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0BD04B60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50E84923" w14:textId="77777777" w:rsidR="00114C4D" w:rsidRDefault="00114C4D">
      <w:pPr>
        <w:spacing w:before="6" w:after="0" w:line="200" w:lineRule="exact"/>
        <w:rPr>
          <w:sz w:val="20"/>
          <w:szCs w:val="20"/>
        </w:rPr>
      </w:pPr>
    </w:p>
    <w:p w14:paraId="7A4AA472" w14:textId="77777777" w:rsidR="00114C4D" w:rsidRDefault="00114C4D">
      <w:pPr>
        <w:spacing w:after="0"/>
        <w:sectPr w:rsidR="00114C4D">
          <w:footerReference w:type="default" r:id="rId11"/>
          <w:pgSz w:w="12240" w:h="15840"/>
          <w:pgMar w:top="1480" w:right="1720" w:bottom="1920" w:left="1720" w:header="0" w:footer="1737" w:gutter="0"/>
          <w:pgNumType w:start="6"/>
          <w:cols w:space="720"/>
        </w:sectPr>
      </w:pPr>
    </w:p>
    <w:p w14:paraId="1C93965D" w14:textId="77777777" w:rsidR="00114C4D" w:rsidRDefault="00114C4D">
      <w:pPr>
        <w:spacing w:before="6" w:after="0" w:line="110" w:lineRule="exact"/>
        <w:rPr>
          <w:sz w:val="11"/>
          <w:szCs w:val="11"/>
        </w:rPr>
      </w:pPr>
    </w:p>
    <w:p w14:paraId="64FC2574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113</w:t>
      </w:r>
    </w:p>
    <w:p w14:paraId="3835D1C5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03BD4B5C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114</w:t>
      </w:r>
    </w:p>
    <w:p w14:paraId="1000C544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089C8811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115</w:t>
      </w:r>
    </w:p>
    <w:p w14:paraId="781C96CA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7BD1C06F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116</w:t>
      </w:r>
    </w:p>
    <w:p w14:paraId="38D068AC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2E4C5C30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117</w:t>
      </w:r>
    </w:p>
    <w:p w14:paraId="42795EC6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4535BAC1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118</w:t>
      </w:r>
    </w:p>
    <w:p w14:paraId="394A5C60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74C695AE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119</w:t>
      </w:r>
    </w:p>
    <w:p w14:paraId="01692701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3A0A0F54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120</w:t>
      </w:r>
    </w:p>
    <w:p w14:paraId="2EFAEBAD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6B3008D6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121</w:t>
      </w:r>
    </w:p>
    <w:p w14:paraId="2CCFF467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40DFD43B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122</w:t>
      </w:r>
    </w:p>
    <w:p w14:paraId="65DDB9D7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062F6837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123</w:t>
      </w:r>
    </w:p>
    <w:p w14:paraId="63BDCA2A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03019257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124</w:t>
      </w:r>
    </w:p>
    <w:p w14:paraId="6E57C85A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38AE201B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125</w:t>
      </w:r>
    </w:p>
    <w:p w14:paraId="0B127C83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5F3F52C1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126</w:t>
      </w:r>
    </w:p>
    <w:p w14:paraId="1B56938D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63674F1A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127</w:t>
      </w:r>
    </w:p>
    <w:p w14:paraId="0D529235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33BFB51A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128</w:t>
      </w:r>
    </w:p>
    <w:p w14:paraId="5C93629C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1D3AF568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129</w:t>
      </w:r>
    </w:p>
    <w:p w14:paraId="79E55E7C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6F66B4BA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130</w:t>
      </w:r>
    </w:p>
    <w:p w14:paraId="5230432C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208DD5B7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131</w:t>
      </w:r>
    </w:p>
    <w:p w14:paraId="7C4C8214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1E2726BD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132</w:t>
      </w:r>
    </w:p>
    <w:p w14:paraId="5F05E2AC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7FD5BB4B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133</w:t>
      </w:r>
    </w:p>
    <w:p w14:paraId="457F3225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3BB37FB2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134</w:t>
      </w:r>
    </w:p>
    <w:p w14:paraId="7036A9BA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7C1A2B25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135</w:t>
      </w:r>
    </w:p>
    <w:p w14:paraId="12F61DE9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06E623AD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136</w:t>
      </w:r>
    </w:p>
    <w:p w14:paraId="45F367E2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25E5203F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137</w:t>
      </w:r>
    </w:p>
    <w:p w14:paraId="6212CDE0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06710509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138</w:t>
      </w:r>
    </w:p>
    <w:p w14:paraId="38DAEB02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4176832B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139</w:t>
      </w:r>
    </w:p>
    <w:p w14:paraId="7A92E17C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6FE13C38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140</w:t>
      </w:r>
    </w:p>
    <w:p w14:paraId="2ED01905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005CA538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141</w:t>
      </w:r>
    </w:p>
    <w:p w14:paraId="7D3B04FF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5C3B988E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142</w:t>
      </w:r>
    </w:p>
    <w:p w14:paraId="755879CB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5E454466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143</w:t>
      </w:r>
    </w:p>
    <w:p w14:paraId="225DED60" w14:textId="77777777" w:rsidR="00114C4D" w:rsidRDefault="00096F81">
      <w:pPr>
        <w:spacing w:before="22" w:after="0" w:line="240" w:lineRule="auto"/>
        <w:ind w:right="475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2.3. </w:t>
      </w:r>
      <w:r>
        <w:rPr>
          <w:rFonts w:ascii="Times New Roman" w:eastAsia="Times New Roman" w:hAnsi="Times New Roman" w:cs="Times New Roman"/>
          <w:i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GPU</w:t>
      </w:r>
      <w:r>
        <w:rPr>
          <w:rFonts w:ascii="Times New Roman" w:eastAsia="Times New Roman" w:hAnsi="Times New Roman" w:cs="Times New Roman"/>
          <w:i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10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lel</w:t>
      </w:r>
      <w:r>
        <w:rPr>
          <w:rFonts w:ascii="Times New Roman" w:eastAsia="Times New Roman" w:hAnsi="Times New Roman" w:cs="Times New Roman"/>
          <w:i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0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w w:val="106"/>
          <w:sz w:val="20"/>
          <w:szCs w:val="20"/>
        </w:rPr>
        <w:t>omputing</w:t>
      </w:r>
    </w:p>
    <w:p w14:paraId="08683A12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21886EE0" w14:textId="77777777" w:rsidR="00114C4D" w:rsidRDefault="00096F81">
      <w:pPr>
        <w:spacing w:after="0" w:line="374" w:lineRule="auto"/>
        <w:ind w:right="916" w:firstLine="2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7"/>
          <w:w w:val="10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raditionall</w:t>
      </w:r>
      <w:r>
        <w:rPr>
          <w:rFonts w:ascii="Times New Roman" w:eastAsia="Times New Roman" w:hAnsi="Times New Roman" w:cs="Times New Roman"/>
          <w:spacing w:val="-16"/>
          <w:w w:val="109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3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jobs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needed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run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6"/>
          <w:w w:val="10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ercomputers</w:t>
      </w:r>
      <w:r>
        <w:rPr>
          <w:rFonts w:ascii="Times New Roman" w:eastAsia="Times New Roman" w:hAnsi="Times New Roman" w:cs="Times New Roman"/>
          <w:spacing w:val="23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w w:val="10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z w:val="20"/>
          <w:szCs w:val="20"/>
        </w:rPr>
        <w:t>had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thousands</w:t>
      </w:r>
      <w:r>
        <w:rPr>
          <w:rFonts w:ascii="Times New Roman" w:eastAsia="Times New Roman" w:hAnsi="Times New Roman" w:cs="Times New Roman"/>
          <w:spacing w:val="11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cores,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but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require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ecial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ts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making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them </w:t>
      </w:r>
      <w:r>
        <w:rPr>
          <w:rFonts w:ascii="Times New Roman" w:eastAsia="Times New Roman" w:hAnsi="Times New Roman" w:cs="Times New Roman"/>
          <w:sz w:val="20"/>
          <w:szCs w:val="20"/>
        </w:rPr>
        <w:t>ex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ensi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e.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Graphic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cessing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unit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(GPU)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initially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ector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4"/>
          <w:sz w:val="20"/>
          <w:szCs w:val="20"/>
        </w:rPr>
        <w:t>calcu</w:t>
      </w:r>
      <w:proofErr w:type="spellEnd"/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lations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sup</w:t>
      </w:r>
      <w:r>
        <w:rPr>
          <w:rFonts w:ascii="Times New Roman" w:eastAsia="Times New Roman" w:hAnsi="Times New Roman" w:cs="Times New Roman"/>
          <w:spacing w:val="7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ort</w:t>
      </w:r>
      <w:r>
        <w:rPr>
          <w:rFonts w:ascii="Times New Roman" w:eastAsia="Times New Roman" w:hAnsi="Times New Roman" w:cs="Times New Roman"/>
          <w:spacing w:val="1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graphics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inside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spacing w:val="17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system. 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But,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lately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9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u</w:t>
      </w:r>
      <w:proofErr w:type="spellEnd"/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facturers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started</w:t>
      </w:r>
      <w:r>
        <w:rPr>
          <w:rFonts w:ascii="Times New Roman" w:eastAsia="Times New Roman" w:hAnsi="Times New Roman" w:cs="Times New Roman"/>
          <w:spacing w:val="25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9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promote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them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general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computing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ell.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form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computing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has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een  gaining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7"/>
          <w:w w:val="10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opulari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0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among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scie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tists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accelerate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sim-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ulations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w w:val="111"/>
          <w:sz w:val="20"/>
          <w:szCs w:val="20"/>
        </w:rPr>
        <w:t>Kandrot</w:t>
      </w:r>
      <w:proofErr w:type="spellEnd"/>
      <w:r>
        <w:rPr>
          <w:rFonts w:ascii="Times New Roman" w:eastAsia="Times New Roman" w:hAnsi="Times New Roman" w:cs="Times New Roman"/>
          <w:spacing w:val="31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Sanders,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2011). 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GPUs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comprise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massi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 xml:space="preserve">ely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hitecture</w:t>
      </w:r>
      <w:r>
        <w:rPr>
          <w:rFonts w:ascii="Times New Roman" w:eastAsia="Times New Roman" w:hAnsi="Times New Roman" w:cs="Times New Roman"/>
          <w:spacing w:val="22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undreds</w:t>
      </w:r>
      <w:r>
        <w:rPr>
          <w:rFonts w:ascii="Times New Roman" w:eastAsia="Times New Roman" w:hAnsi="Times New Roman" w:cs="Times New Roman"/>
          <w:spacing w:val="17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thousands</w:t>
      </w:r>
      <w:r>
        <w:rPr>
          <w:rFonts w:ascii="Times New Roman" w:eastAsia="Times New Roman" w:hAnsi="Times New Roman" w:cs="Times New Roman"/>
          <w:spacing w:val="21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computational</w:t>
      </w:r>
      <w:r>
        <w:rPr>
          <w:rFonts w:ascii="Times New Roman" w:eastAsia="Times New Roman" w:hAnsi="Times New Roman" w:cs="Times New Roman"/>
          <w:spacing w:val="14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w w:val="10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can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thousands</w:t>
      </w:r>
      <w:r>
        <w:rPr>
          <w:rFonts w:ascii="Times New Roman" w:eastAsia="Times New Roman" w:hAnsi="Times New Roman" w:cs="Times New Roman"/>
          <w:spacing w:val="33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03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threads</w:t>
      </w:r>
      <w:r>
        <w:rPr>
          <w:rFonts w:ascii="Times New Roman" w:eastAsia="Times New Roman" w:hAnsi="Times New Roman" w:cs="Times New Roman"/>
          <w:spacing w:val="32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running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ultaneously</w:t>
      </w:r>
      <w:r>
        <w:rPr>
          <w:rFonts w:ascii="Times New Roman" w:eastAsia="Times New Roman" w:hAnsi="Times New Roman" w:cs="Times New Roman"/>
          <w:spacing w:val="36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(Ke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kler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et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al.,</w:t>
      </w:r>
    </w:p>
    <w:p w14:paraId="0A1252E8" w14:textId="77777777" w:rsidR="00114C4D" w:rsidRDefault="00096F81">
      <w:pPr>
        <w:spacing w:before="4" w:after="0" w:line="374" w:lineRule="auto"/>
        <w:ind w:right="9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2011).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means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 xml:space="preserve">that </w:t>
      </w:r>
      <w:r>
        <w:rPr>
          <w:rFonts w:ascii="Times New Roman" w:eastAsia="Times New Roman" w:hAnsi="Times New Roman" w:cs="Times New Roman"/>
          <w:sz w:val="20"/>
          <w:szCs w:val="20"/>
        </w:rPr>
        <w:t>GPUs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8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7"/>
          <w:w w:val="108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omputing</w:t>
      </w:r>
      <w:proofErr w:type="spellEnd"/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08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ote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tial</w:t>
      </w:r>
      <w:r>
        <w:rPr>
          <w:rFonts w:ascii="Times New Roman" w:eastAsia="Times New Roman" w:hAnsi="Times New Roman" w:cs="Times New Roman"/>
          <w:spacing w:val="23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 xml:space="preserve">com-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puting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exploited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programming</w:t>
      </w:r>
      <w:r>
        <w:rPr>
          <w:rFonts w:ascii="Times New Roman" w:eastAsia="Times New Roman" w:hAnsi="Times New Roman" w:cs="Times New Roman"/>
          <w:spacing w:val="9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languages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6"/>
          <w:w w:val="108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enCL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A.</w:t>
      </w:r>
    </w:p>
    <w:p w14:paraId="7C03455A" w14:textId="77777777" w:rsidR="00114C4D" w:rsidRDefault="00096F81">
      <w:pPr>
        <w:spacing w:before="4" w:after="0" w:line="373" w:lineRule="auto"/>
        <w:ind w:right="915" w:firstLine="2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an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programming</w:t>
      </w:r>
      <w:r>
        <w:rPr>
          <w:rFonts w:ascii="Times New Roman" w:eastAsia="Times New Roman" w:hAnsi="Times New Roman" w:cs="Times New Roman"/>
          <w:spacing w:val="-13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terface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(API)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NVIDIA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(NVIDIA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Cor</w:t>
      </w:r>
      <w:r>
        <w:rPr>
          <w:rFonts w:ascii="Times New Roman" w:eastAsia="Times New Roman" w:hAnsi="Times New Roman" w:cs="Times New Roman"/>
          <w:spacing w:val="6"/>
          <w:w w:val="108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oration,</w:t>
      </w:r>
      <w:r>
        <w:rPr>
          <w:rFonts w:ascii="Times New Roman" w:eastAsia="Times New Roman" w:hAnsi="Times New Roman" w:cs="Times New Roman"/>
          <w:spacing w:val="38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2012)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24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enables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users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program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execution 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  the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GPU.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frame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ork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extension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impleme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spacing w:val="47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 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top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7"/>
          <w:sz w:val="20"/>
          <w:szCs w:val="20"/>
        </w:rPr>
        <w:t>C/C++</w:t>
      </w:r>
      <w:r>
        <w:rPr>
          <w:rFonts w:ascii="Times New Roman" w:eastAsia="Times New Roman" w:hAnsi="Times New Roman" w:cs="Times New Roman"/>
          <w:spacing w:val="11"/>
          <w:w w:val="1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8"/>
          <w:w w:val="11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ortran. </w:t>
      </w:r>
      <w:r>
        <w:rPr>
          <w:rFonts w:ascii="Times New Roman" w:eastAsia="Times New Roman" w:hAnsi="Times New Roman" w:cs="Times New Roman"/>
          <w:spacing w:val="6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arallel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written</w:t>
      </w:r>
      <w:r>
        <w:rPr>
          <w:rFonts w:ascii="Times New Roman" w:eastAsia="Times New Roman" w:hAnsi="Times New Roman" w:cs="Times New Roman"/>
          <w:spacing w:val="21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ernels,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w w:val="10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theoretically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similar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functions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meth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ds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traditional</w:t>
      </w:r>
      <w:r>
        <w:rPr>
          <w:rFonts w:ascii="Times New Roman" w:eastAsia="Times New Roman" w:hAnsi="Times New Roman" w:cs="Times New Roman"/>
          <w:spacing w:val="25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programming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languages. 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eral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parts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the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need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cuted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once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during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ulation,</w:t>
      </w:r>
      <w:r>
        <w:rPr>
          <w:rFonts w:ascii="Times New Roman" w:eastAsia="Times New Roman" w:hAnsi="Times New Roman" w:cs="Times New Roman"/>
          <w:spacing w:val="8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few sections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written</w:t>
      </w:r>
      <w:r>
        <w:rPr>
          <w:rFonts w:ascii="Times New Roman" w:eastAsia="Times New Roman" w:hAnsi="Times New Roman" w:cs="Times New Roman"/>
          <w:spacing w:val="3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terms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ernel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 xml:space="preserve">while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remaining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executed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serial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CPU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system.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proofErr w:type="spellStart"/>
      <w:r>
        <w:rPr>
          <w:rFonts w:ascii="Courier" w:eastAsia="Courier" w:hAnsi="Courier" w:cs="Courier"/>
          <w:w w:val="87"/>
          <w:sz w:val="20"/>
          <w:szCs w:val="20"/>
        </w:rPr>
        <w:t>nvcc</w:t>
      </w:r>
      <w:proofErr w:type="spellEnd"/>
      <w:r>
        <w:rPr>
          <w:rFonts w:ascii="Courier" w:eastAsia="Courier" w:hAnsi="Courier" w:cs="Courier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compiler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from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olkit 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prioritizes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compilation 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these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ernels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efore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passing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serial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section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nati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7"/>
          <w:sz w:val="20"/>
          <w:szCs w:val="20"/>
        </w:rPr>
        <w:t>C/C++</w:t>
      </w:r>
      <w:r>
        <w:rPr>
          <w:rFonts w:ascii="Times New Roman" w:eastAsia="Times New Roman" w:hAnsi="Times New Roman" w:cs="Times New Roman"/>
          <w:spacing w:val="-15"/>
          <w:w w:val="1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compiler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inside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system.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There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three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main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abstractions</w:t>
      </w:r>
      <w:r>
        <w:rPr>
          <w:rFonts w:ascii="Times New Roman" w:eastAsia="Times New Roman" w:hAnsi="Times New Roman" w:cs="Times New Roman"/>
          <w:spacing w:val="-19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33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exist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are </w:t>
      </w:r>
      <w:r>
        <w:rPr>
          <w:rFonts w:ascii="Times New Roman" w:eastAsia="Times New Roman" w:hAnsi="Times New Roman" w:cs="Times New Roman"/>
          <w:sz w:val="20"/>
          <w:szCs w:val="20"/>
        </w:rPr>
        <w:t>grids,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ks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threads</w:t>
      </w:r>
      <w:r>
        <w:rPr>
          <w:rFonts w:ascii="Times New Roman" w:eastAsia="Times New Roman" w:hAnsi="Times New Roman" w:cs="Times New Roman"/>
          <w:spacing w:val="13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(Sa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tos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al.,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2013).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ernel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executed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serial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manner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during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execution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program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unless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ecified,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where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ernels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run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parallel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streams. 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ernel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executes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grid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turn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arious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ks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8"/>
          <w:sz w:val="20"/>
          <w:szCs w:val="20"/>
        </w:rPr>
        <w:t>consistuted</w:t>
      </w:r>
      <w:proofErr w:type="spellEnd"/>
      <w:r>
        <w:rPr>
          <w:rFonts w:ascii="Times New Roman" w:eastAsia="Times New Roman" w:hAnsi="Times New Roman" w:cs="Times New Roman"/>
          <w:spacing w:val="11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w w:val="10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arious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threads. </w:t>
      </w:r>
      <w:r>
        <w:rPr>
          <w:rFonts w:ascii="Times New Roman" w:eastAsia="Times New Roman" w:hAnsi="Times New Roman" w:cs="Times New Roman"/>
          <w:spacing w:val="16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thread-bl</w:t>
      </w:r>
      <w:r>
        <w:rPr>
          <w:rFonts w:ascii="Times New Roman" w:eastAsia="Times New Roman" w:hAnsi="Times New Roman" w:cs="Times New Roman"/>
          <w:spacing w:val="7"/>
          <w:w w:val="10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k-grid</w:t>
      </w:r>
      <w:r>
        <w:rPr>
          <w:rFonts w:ascii="Times New Roman" w:eastAsia="Times New Roman" w:hAnsi="Times New Roman" w:cs="Times New Roman"/>
          <w:spacing w:val="40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hierar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helps  obtain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fine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grained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5"/>
          <w:w w:val="10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el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thread</w:t>
      </w:r>
      <w:r>
        <w:rPr>
          <w:rFonts w:ascii="Times New Roman" w:eastAsia="Times New Roman" w:hAnsi="Times New Roman" w:cs="Times New Roman"/>
          <w:spacing w:val="33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parallelism.  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illustration</w:t>
      </w:r>
      <w:r>
        <w:rPr>
          <w:rFonts w:ascii="Times New Roman" w:eastAsia="Times New Roman" w:hAnsi="Times New Roman" w:cs="Times New Roman"/>
          <w:spacing w:val="40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hierar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obser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ed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1.</w:t>
      </w:r>
    </w:p>
    <w:p w14:paraId="24887AF1" w14:textId="77777777" w:rsidR="00114C4D" w:rsidRDefault="00114C4D">
      <w:pPr>
        <w:spacing w:after="0"/>
        <w:jc w:val="both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757" w:space="199"/>
            <w:col w:w="7844"/>
          </w:cols>
        </w:sectPr>
      </w:pPr>
    </w:p>
    <w:p w14:paraId="22E14319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36D7DDDD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12674194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1E4B7986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5081CA58" w14:textId="77777777" w:rsidR="00114C4D" w:rsidRDefault="00114C4D">
      <w:pPr>
        <w:spacing w:before="6" w:after="0" w:line="200" w:lineRule="exact"/>
        <w:rPr>
          <w:sz w:val="20"/>
          <w:szCs w:val="20"/>
        </w:rPr>
      </w:pPr>
    </w:p>
    <w:p w14:paraId="1E3C6272" w14:textId="77777777" w:rsidR="00114C4D" w:rsidRDefault="00114C4D">
      <w:pPr>
        <w:spacing w:after="0"/>
        <w:sectPr w:rsidR="00114C4D">
          <w:footerReference w:type="default" r:id="rId12"/>
          <w:pgSz w:w="12240" w:h="15840"/>
          <w:pgMar w:top="1480" w:right="1720" w:bottom="1920" w:left="1720" w:header="0" w:footer="1737" w:gutter="0"/>
          <w:pgNumType w:start="7"/>
          <w:cols w:space="720"/>
        </w:sectPr>
      </w:pPr>
    </w:p>
    <w:p w14:paraId="0D99660A" w14:textId="77777777" w:rsidR="00114C4D" w:rsidRDefault="00114C4D">
      <w:pPr>
        <w:spacing w:before="6" w:after="0" w:line="110" w:lineRule="exact"/>
        <w:rPr>
          <w:sz w:val="11"/>
          <w:szCs w:val="11"/>
        </w:rPr>
      </w:pPr>
    </w:p>
    <w:p w14:paraId="50EC5111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144</w:t>
      </w:r>
    </w:p>
    <w:p w14:paraId="14EEE54D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2BDF7292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145</w:t>
      </w:r>
    </w:p>
    <w:p w14:paraId="363B1C56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14BAEC28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146</w:t>
      </w:r>
    </w:p>
    <w:p w14:paraId="620276FF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139C04E2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147</w:t>
      </w:r>
    </w:p>
    <w:p w14:paraId="63740952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759689F8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148</w:t>
      </w:r>
    </w:p>
    <w:p w14:paraId="2B37E09D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19B0A1B5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149</w:t>
      </w:r>
    </w:p>
    <w:p w14:paraId="283858D9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14B54A3C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150</w:t>
      </w:r>
    </w:p>
    <w:p w14:paraId="09EDABA1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7DDDEC11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151</w:t>
      </w:r>
    </w:p>
    <w:p w14:paraId="45B64B4D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7D739E03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152</w:t>
      </w:r>
    </w:p>
    <w:p w14:paraId="5781DF83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2C687956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153</w:t>
      </w:r>
    </w:p>
    <w:p w14:paraId="3F039C6D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0894E6AE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154</w:t>
      </w:r>
    </w:p>
    <w:p w14:paraId="536255F6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7E889368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155</w:t>
      </w:r>
    </w:p>
    <w:p w14:paraId="588C0334" w14:textId="77777777" w:rsidR="00114C4D" w:rsidRDefault="00096F81">
      <w:pPr>
        <w:spacing w:before="22" w:after="0" w:line="374" w:lineRule="auto"/>
        <w:ind w:right="916" w:firstLine="2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Another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im</w:t>
      </w:r>
      <w:r>
        <w:rPr>
          <w:rFonts w:ascii="Times New Roman" w:eastAsia="Times New Roman" w:hAnsi="Times New Roman" w:cs="Times New Roman"/>
          <w:spacing w:val="7"/>
          <w:w w:val="11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orta</w:t>
      </w:r>
      <w:r>
        <w:rPr>
          <w:rFonts w:ascii="Times New Roman" w:eastAsia="Times New Roman" w:hAnsi="Times New Roman" w:cs="Times New Roman"/>
          <w:spacing w:val="-6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1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ect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related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parallelization</w:t>
      </w:r>
      <w:r>
        <w:rPr>
          <w:rFonts w:ascii="Times New Roman" w:eastAsia="Times New Roman" w:hAnsi="Times New Roman" w:cs="Times New Roman"/>
          <w:spacing w:val="25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 xml:space="preserve">com- </w:t>
      </w:r>
      <w:proofErr w:type="spellStart"/>
      <w:r>
        <w:rPr>
          <w:rFonts w:ascii="Times New Roman" w:eastAsia="Times New Roman" w:hAnsi="Times New Roman" w:cs="Times New Roman"/>
          <w:spacing w:val="-6"/>
          <w:w w:val="107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unication</w:t>
      </w:r>
      <w:proofErr w:type="spellEnd"/>
      <w:r>
        <w:rPr>
          <w:rFonts w:ascii="Times New Roman" w:eastAsia="Times New Roman" w:hAnsi="Times New Roman" w:cs="Times New Roman"/>
          <w:spacing w:val="9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een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threads.</w:t>
      </w:r>
      <w:r>
        <w:rPr>
          <w:rFonts w:ascii="Times New Roman" w:eastAsia="Times New Roman" w:hAnsi="Times New Roman" w:cs="Times New Roman"/>
          <w:spacing w:val="31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GPU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consists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arious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memory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dules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differe</w:t>
      </w:r>
      <w:r>
        <w:rPr>
          <w:rFonts w:ascii="Times New Roman" w:eastAsia="Times New Roman" w:hAnsi="Times New Roman" w:cs="Times New Roman"/>
          <w:spacing w:val="-5"/>
          <w:w w:val="10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limitations</w:t>
      </w:r>
      <w:r>
        <w:rPr>
          <w:rFonts w:ascii="Times New Roman" w:eastAsia="Times New Roman" w:hAnsi="Times New Roman" w:cs="Times New Roman"/>
          <w:spacing w:val="16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1.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threads</w:t>
      </w:r>
      <w:r>
        <w:rPr>
          <w:rFonts w:ascii="Times New Roman" w:eastAsia="Times New Roman" w:hAnsi="Times New Roman" w:cs="Times New Roman"/>
          <w:spacing w:val="13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inside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z w:val="20"/>
          <w:szCs w:val="20"/>
        </w:rPr>
        <w:t>bl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com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unicate</w:t>
      </w:r>
      <w:r>
        <w:rPr>
          <w:rFonts w:ascii="Times New Roman" w:eastAsia="Times New Roman" w:hAnsi="Times New Roman" w:cs="Times New Roman"/>
          <w:spacing w:val="9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shared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memor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emory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cal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where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these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threads</w:t>
      </w:r>
      <w:r>
        <w:rPr>
          <w:rFonts w:ascii="Times New Roman" w:eastAsia="Times New Roman" w:hAnsi="Times New Roman" w:cs="Times New Roman"/>
          <w:spacing w:val="27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exist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i.e. 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they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not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accessible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threads</w:t>
      </w:r>
      <w:r>
        <w:rPr>
          <w:rFonts w:ascii="Times New Roman" w:eastAsia="Times New Roman" w:hAnsi="Times New Roman" w:cs="Times New Roman"/>
          <w:spacing w:val="18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other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ks.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addition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shared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memory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thread</w:t>
      </w:r>
      <w:r>
        <w:rPr>
          <w:rFonts w:ascii="Times New Roman" w:eastAsia="Times New Roman" w:hAnsi="Times New Roman" w:cs="Times New Roman"/>
          <w:spacing w:val="34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has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its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cal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memory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7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cal/tem</w:t>
      </w:r>
      <w:r>
        <w:rPr>
          <w:rFonts w:ascii="Times New Roman" w:eastAsia="Times New Roman" w:hAnsi="Times New Roman" w:cs="Times New Roman"/>
          <w:spacing w:val="7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orary</w:t>
      </w:r>
      <w:r>
        <w:rPr>
          <w:rFonts w:ascii="Times New Roman" w:eastAsia="Times New Roman" w:hAnsi="Times New Roman" w:cs="Times New Roman"/>
          <w:spacing w:val="3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ariables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ernel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them. 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threads</w:t>
      </w:r>
      <w:r>
        <w:rPr>
          <w:rFonts w:ascii="Times New Roman" w:eastAsia="Times New Roman" w:hAnsi="Times New Roman" w:cs="Times New Roman"/>
          <w:spacing w:val="14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differe</w:t>
      </w:r>
      <w:r>
        <w:rPr>
          <w:rFonts w:ascii="Times New Roman" w:eastAsia="Times New Roman" w:hAnsi="Times New Roman" w:cs="Times New Roman"/>
          <w:spacing w:val="-5"/>
          <w:w w:val="10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com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unicate</w:t>
      </w:r>
      <w:r>
        <w:rPr>
          <w:rFonts w:ascii="Times New Roman" w:eastAsia="Times New Roman" w:hAnsi="Times New Roman" w:cs="Times New Roman"/>
          <w:spacing w:val="25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other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using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global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memory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visible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ks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inside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cost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higher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com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unication</w:t>
      </w:r>
      <w:r>
        <w:rPr>
          <w:rFonts w:ascii="Times New Roman" w:eastAsia="Times New Roman" w:hAnsi="Times New Roman" w:cs="Times New Roman"/>
          <w:spacing w:val="31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times. 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Accessing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cal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memory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>fastest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thread</w:t>
      </w:r>
      <w:r>
        <w:rPr>
          <w:rFonts w:ascii="Times New Roman" w:eastAsia="Times New Roman" w:hAnsi="Times New Roman" w:cs="Times New Roman"/>
          <w:spacing w:val="-5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ards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shared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mem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y</w:t>
      </w:r>
    </w:p>
    <w:p w14:paraId="0E63B6A3" w14:textId="77777777" w:rsidR="00114C4D" w:rsidRDefault="00096F81">
      <w:pPr>
        <w:spacing w:before="5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least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global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memor</w:t>
      </w:r>
      <w:r>
        <w:rPr>
          <w:rFonts w:ascii="Times New Roman" w:eastAsia="Times New Roman" w:hAnsi="Times New Roman" w:cs="Times New Roman"/>
          <w:spacing w:val="-16"/>
          <w:w w:val="10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</w:p>
    <w:p w14:paraId="22624F67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757" w:space="199"/>
            <w:col w:w="7844"/>
          </w:cols>
        </w:sectPr>
      </w:pPr>
    </w:p>
    <w:p w14:paraId="308CE122" w14:textId="77777777" w:rsidR="00114C4D" w:rsidRDefault="00114C4D">
      <w:pPr>
        <w:spacing w:before="5" w:after="0" w:line="140" w:lineRule="exact"/>
        <w:rPr>
          <w:sz w:val="14"/>
          <w:szCs w:val="14"/>
        </w:rPr>
      </w:pPr>
    </w:p>
    <w:p w14:paraId="27A5B077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1A6F9A47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467E4F7D" w14:textId="77777777" w:rsidR="00114C4D" w:rsidRDefault="00114C4D">
      <w:pPr>
        <w:spacing w:before="6" w:after="0" w:line="110" w:lineRule="exact"/>
        <w:rPr>
          <w:sz w:val="11"/>
          <w:szCs w:val="11"/>
        </w:rPr>
      </w:pPr>
    </w:p>
    <w:p w14:paraId="76BC4300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156</w:t>
      </w:r>
    </w:p>
    <w:p w14:paraId="2F6359FA" w14:textId="77777777" w:rsidR="00114C4D" w:rsidRDefault="00096F81">
      <w:pPr>
        <w:spacing w:before="22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2.4. </w:t>
      </w:r>
      <w:r>
        <w:rPr>
          <w:rFonts w:ascii="Times New Roman" w:eastAsia="Times New Roman" w:hAnsi="Times New Roman" w:cs="Times New Roman"/>
          <w:i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evious </w:t>
      </w:r>
      <w:r>
        <w:rPr>
          <w:rFonts w:ascii="Times New Roman" w:eastAsia="Times New Roman" w:hAnsi="Times New Roman" w:cs="Times New Roman"/>
          <w:i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1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leliz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PBM </w:t>
      </w:r>
      <w:r>
        <w:rPr>
          <w:rFonts w:ascii="Times New Roman" w:eastAsia="Times New Roman" w:hAnsi="Times New Roman" w:cs="Times New Roman"/>
          <w:i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2"/>
          <w:sz w:val="20"/>
          <w:szCs w:val="20"/>
        </w:rPr>
        <w:t>works</w:t>
      </w:r>
    </w:p>
    <w:p w14:paraId="117F92C8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757" w:space="199"/>
            <w:col w:w="7844"/>
          </w:cols>
        </w:sectPr>
      </w:pPr>
    </w:p>
    <w:p w14:paraId="662EB6A8" w14:textId="77777777" w:rsidR="00114C4D" w:rsidRDefault="00114C4D">
      <w:pPr>
        <w:spacing w:before="6" w:after="0" w:line="160" w:lineRule="exact"/>
        <w:rPr>
          <w:sz w:val="16"/>
          <w:szCs w:val="16"/>
        </w:rPr>
      </w:pPr>
    </w:p>
    <w:p w14:paraId="2922271F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1E438CCE" w14:textId="77777777" w:rsidR="00114C4D" w:rsidRDefault="00114C4D">
      <w:pPr>
        <w:spacing w:before="6" w:after="0" w:line="110" w:lineRule="exact"/>
        <w:rPr>
          <w:sz w:val="11"/>
          <w:szCs w:val="11"/>
        </w:rPr>
      </w:pPr>
    </w:p>
    <w:p w14:paraId="207D8BB0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157</w:t>
      </w:r>
    </w:p>
    <w:p w14:paraId="0B64920B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2C435ED4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158</w:t>
      </w:r>
    </w:p>
    <w:p w14:paraId="2F99B2A6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366756A8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159</w:t>
      </w:r>
    </w:p>
    <w:p w14:paraId="35744865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490A0A9B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160</w:t>
      </w:r>
    </w:p>
    <w:p w14:paraId="2145B3D4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0A10857D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161</w:t>
      </w:r>
    </w:p>
    <w:p w14:paraId="36DDCC1A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75EBC40E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162</w:t>
      </w:r>
    </w:p>
    <w:p w14:paraId="70CD3948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0C1B6417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163</w:t>
      </w:r>
    </w:p>
    <w:p w14:paraId="11DB6D3F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29FAC7C7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164</w:t>
      </w:r>
    </w:p>
    <w:p w14:paraId="14CEF87C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631F62B2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165</w:t>
      </w:r>
    </w:p>
    <w:p w14:paraId="461A229A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73AE42E9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166</w:t>
      </w:r>
    </w:p>
    <w:p w14:paraId="7F49E418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50C06BDF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167</w:t>
      </w:r>
    </w:p>
    <w:p w14:paraId="00F72D4C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25916393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168</w:t>
      </w:r>
    </w:p>
    <w:p w14:paraId="55A5C343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5340C3E8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169</w:t>
      </w:r>
    </w:p>
    <w:p w14:paraId="76A88647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3A343A52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170</w:t>
      </w:r>
    </w:p>
    <w:p w14:paraId="00AE1E41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32CB5B83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171</w:t>
      </w:r>
    </w:p>
    <w:p w14:paraId="3E827766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2E2B5BFC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172</w:t>
      </w:r>
    </w:p>
    <w:p w14:paraId="50749F1F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25095A88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173</w:t>
      </w:r>
    </w:p>
    <w:p w14:paraId="72E2C6F4" w14:textId="77777777" w:rsidR="00114C4D" w:rsidRDefault="00096F81">
      <w:pPr>
        <w:spacing w:before="22" w:after="0" w:line="374" w:lineRule="auto"/>
        <w:ind w:right="916" w:firstLine="2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PBMs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een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computationally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tensi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ecially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with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larger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ternal 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ordinates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higher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dimensions.  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us, 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eral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rese</w:t>
      </w:r>
      <w:r>
        <w:rPr>
          <w:rFonts w:ascii="Times New Roman" w:eastAsia="Times New Roman" w:hAnsi="Times New Roman" w:cs="Times New Roman"/>
          <w:spacing w:val="1"/>
          <w:w w:val="10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hers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made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attempts</w:t>
      </w:r>
      <w:r>
        <w:rPr>
          <w:rFonts w:ascii="Times New Roman" w:eastAsia="Times New Roman" w:hAnsi="Times New Roman" w:cs="Times New Roman"/>
          <w:spacing w:val="7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eed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ulations.</w:t>
      </w:r>
      <w:r>
        <w:rPr>
          <w:rFonts w:ascii="Times New Roman" w:eastAsia="Times New Roman" w:hAnsi="Times New Roman" w:cs="Times New Roman"/>
          <w:spacing w:val="30"/>
          <w:w w:val="10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7"/>
          <w:sz w:val="20"/>
          <w:szCs w:val="20"/>
        </w:rPr>
        <w:t>Gun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6"/>
          <w:w w:val="107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an</w:t>
      </w:r>
      <w:proofErr w:type="spellEnd"/>
      <w:r>
        <w:rPr>
          <w:rFonts w:ascii="Times New Roman" w:eastAsia="Times New Roman" w:hAnsi="Times New Roman" w:cs="Times New Roman"/>
          <w:spacing w:val="19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al. </w:t>
      </w:r>
      <w:r>
        <w:rPr>
          <w:rFonts w:ascii="Times New Roman" w:eastAsia="Times New Roman" w:hAnsi="Times New Roman" w:cs="Times New Roman"/>
          <w:sz w:val="20"/>
          <w:szCs w:val="20"/>
        </w:rPr>
        <w:t>(2008)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parallelization</w:t>
      </w:r>
      <w:r>
        <w:rPr>
          <w:rFonts w:ascii="Times New Roman" w:eastAsia="Times New Roman" w:hAnsi="Times New Roman" w:cs="Times New Roman"/>
          <w:spacing w:val="15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hnique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high-resolution</w:t>
      </w:r>
      <w:r>
        <w:rPr>
          <w:rFonts w:ascii="Times New Roman" w:eastAsia="Times New Roman" w:hAnsi="Times New Roman" w:cs="Times New Roman"/>
          <w:spacing w:val="16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finite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olume </w:t>
      </w:r>
      <w:r>
        <w:rPr>
          <w:rFonts w:ascii="Times New Roman" w:eastAsia="Times New Roman" w:hAnsi="Times New Roman" w:cs="Times New Roman"/>
          <w:sz w:val="20"/>
          <w:szCs w:val="20"/>
        </w:rPr>
        <w:t>solution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PBM.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parallel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algorithm</w:t>
      </w:r>
      <w:r>
        <w:rPr>
          <w:rFonts w:ascii="Times New Roman" w:eastAsia="Times New Roman" w:hAnsi="Times New Roman" w:cs="Times New Roman"/>
          <w:spacing w:val="-2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prese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ted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8"/>
          <w:sz w:val="20"/>
          <w:szCs w:val="20"/>
        </w:rPr>
        <w:t>Gun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6"/>
          <w:w w:val="108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an</w:t>
      </w:r>
      <w:proofErr w:type="spellEnd"/>
      <w:r>
        <w:rPr>
          <w:rFonts w:ascii="Times New Roman" w:eastAsia="Times New Roman" w:hAnsi="Times New Roman" w:cs="Times New Roman"/>
          <w:spacing w:val="-1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al.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(2008)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their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scale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up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studies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PBM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upto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100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hie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ed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parallel </w:t>
      </w:r>
      <w:r>
        <w:rPr>
          <w:rFonts w:ascii="Times New Roman" w:eastAsia="Times New Roman" w:hAnsi="Times New Roman" w:cs="Times New Roman"/>
          <w:sz w:val="20"/>
          <w:szCs w:val="20"/>
        </w:rPr>
        <w:t>efficienc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implying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algorithm’s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effecti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eness.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study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formed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higher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dimensions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inside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PBM.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study 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suggested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7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algorithm</w:t>
      </w:r>
      <w:r>
        <w:rPr>
          <w:rFonts w:ascii="Times New Roman" w:eastAsia="Times New Roman" w:hAnsi="Times New Roman" w:cs="Times New Roman"/>
          <w:spacing w:val="15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shared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memory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help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impr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eeds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further. 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ybrid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memory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impleme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spacing w:val="13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Bettencourt</w:t>
      </w:r>
      <w:r>
        <w:rPr>
          <w:rFonts w:ascii="Times New Roman" w:eastAsia="Times New Roman" w:hAnsi="Times New Roman" w:cs="Times New Roman"/>
          <w:spacing w:val="2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al. </w:t>
      </w:r>
      <w:r>
        <w:rPr>
          <w:rFonts w:ascii="Times New Roman" w:eastAsia="Times New Roman" w:hAnsi="Times New Roman" w:cs="Times New Roman"/>
          <w:sz w:val="20"/>
          <w:szCs w:val="20"/>
        </w:rPr>
        <w:t>(2017)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obtain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eed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impr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eme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24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out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98%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serial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de.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impleme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tation</w:t>
      </w:r>
      <w:r>
        <w:rPr>
          <w:rFonts w:ascii="Times New Roman" w:eastAsia="Times New Roman" w:hAnsi="Times New Roman" w:cs="Times New Roman"/>
          <w:spacing w:val="47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ok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accou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oth 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Message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arsing 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terface   (MPI) 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ell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Multi-pr</w:t>
      </w:r>
      <w:r>
        <w:rPr>
          <w:rFonts w:ascii="Times New Roman" w:eastAsia="Times New Roman" w:hAnsi="Times New Roman" w:cs="Times New Roman"/>
          <w:spacing w:val="7"/>
          <w:w w:val="10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cessing</w:t>
      </w:r>
      <w:r>
        <w:rPr>
          <w:rFonts w:ascii="Times New Roman" w:eastAsia="Times New Roman" w:hAnsi="Times New Roman" w:cs="Times New Roman"/>
          <w:spacing w:val="-14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(OMP).</w:t>
      </w:r>
      <w:r>
        <w:rPr>
          <w:rFonts w:ascii="Times New Roman" w:eastAsia="Times New Roman" w:hAnsi="Times New Roman" w:cs="Times New Roman"/>
          <w:spacing w:val="34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similar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PBM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parallelization</w:t>
      </w:r>
      <w:r>
        <w:rPr>
          <w:rFonts w:ascii="Times New Roman" w:eastAsia="Times New Roman" w:hAnsi="Times New Roman" w:cs="Times New Roman"/>
          <w:spacing w:val="8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approa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underta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28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(Sampat</w:t>
      </w:r>
      <w:r>
        <w:rPr>
          <w:rFonts w:ascii="Times New Roman" w:eastAsia="Times New Roman" w:hAnsi="Times New Roman" w:cs="Times New Roman"/>
          <w:spacing w:val="21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al.,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2018)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eed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out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13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obtained.</w:t>
      </w:r>
      <w:r>
        <w:rPr>
          <w:rFonts w:ascii="Times New Roman" w:eastAsia="Times New Roman" w:hAnsi="Times New Roman" w:cs="Times New Roman"/>
          <w:spacing w:val="50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reduction</w:t>
      </w:r>
      <w:r>
        <w:rPr>
          <w:rFonts w:ascii="Times New Roman" w:eastAsia="Times New Roman" w:hAnsi="Times New Roman" w:cs="Times New Roman"/>
          <w:spacing w:val="19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eed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attributed</w:t>
      </w:r>
      <w:r>
        <w:rPr>
          <w:rFonts w:ascii="Times New Roman" w:eastAsia="Times New Roman" w:hAnsi="Times New Roman" w:cs="Times New Roman"/>
          <w:spacing w:val="15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dynamic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arr</w:t>
      </w:r>
      <w:r>
        <w:rPr>
          <w:rFonts w:ascii="Times New Roman" w:eastAsia="Times New Roman" w:hAnsi="Times New Roman" w:cs="Times New Roman"/>
          <w:spacing w:val="-5"/>
          <w:w w:val="11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ys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their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PBM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frame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ork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accomm</w:t>
      </w:r>
      <w:r>
        <w:rPr>
          <w:rFonts w:ascii="Times New Roman" w:eastAsia="Times New Roman" w:hAnsi="Times New Roman" w:cs="Times New Roman"/>
          <w:spacing w:val="6"/>
          <w:w w:val="10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date</w:t>
      </w:r>
      <w:r>
        <w:rPr>
          <w:rFonts w:ascii="Times New Roman" w:eastAsia="Times New Roman" w:hAnsi="Times New Roman" w:cs="Times New Roman"/>
          <w:spacing w:val="21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ybrid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nature</w:t>
      </w:r>
      <w:r>
        <w:rPr>
          <w:rFonts w:ascii="Times New Roman" w:eastAsia="Times New Roman" w:hAnsi="Times New Roman" w:cs="Times New Roman"/>
          <w:spacing w:val="10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del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eing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used.</w:t>
      </w:r>
    </w:p>
    <w:p w14:paraId="00F77DA6" w14:textId="77777777" w:rsidR="00114C4D" w:rsidRDefault="00114C4D">
      <w:pPr>
        <w:spacing w:after="0"/>
        <w:jc w:val="both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757" w:space="199"/>
            <w:col w:w="7844"/>
          </w:cols>
        </w:sectPr>
      </w:pPr>
    </w:p>
    <w:p w14:paraId="319BF849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4790DE17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1BA4E7F8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2063DB87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31E999FE" w14:textId="77777777" w:rsidR="00114C4D" w:rsidRDefault="00114C4D">
      <w:pPr>
        <w:spacing w:before="17" w:after="0" w:line="240" w:lineRule="exact"/>
        <w:rPr>
          <w:sz w:val="24"/>
          <w:szCs w:val="24"/>
        </w:rPr>
      </w:pPr>
    </w:p>
    <w:p w14:paraId="69C577D8" w14:textId="77777777" w:rsidR="00114C4D" w:rsidRDefault="00114C4D">
      <w:pPr>
        <w:spacing w:after="0"/>
        <w:sectPr w:rsidR="00114C4D">
          <w:pgSz w:w="12240" w:h="15840"/>
          <w:pgMar w:top="1480" w:right="1720" w:bottom="1920" w:left="1720" w:header="0" w:footer="1737" w:gutter="0"/>
          <w:cols w:space="720"/>
        </w:sectPr>
      </w:pPr>
    </w:p>
    <w:p w14:paraId="579379C0" w14:textId="77777777" w:rsidR="00114C4D" w:rsidRDefault="00096F81">
      <w:pPr>
        <w:spacing w:before="43" w:after="0" w:line="325" w:lineRule="exact"/>
        <w:ind w:left="1885" w:right="-80"/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sz w:val="27"/>
          <w:szCs w:val="27"/>
        </w:rPr>
        <w:t>Mu</w:t>
      </w:r>
      <w:r>
        <w:rPr>
          <w:rFonts w:ascii="Calibri" w:eastAsia="Calibri" w:hAnsi="Calibri" w:cs="Calibri"/>
          <w:spacing w:val="-1"/>
          <w:sz w:val="27"/>
          <w:szCs w:val="27"/>
        </w:rPr>
        <w:t>l</w:t>
      </w:r>
      <w:r>
        <w:rPr>
          <w:rFonts w:ascii="Calibri" w:eastAsia="Calibri" w:hAnsi="Calibri" w:cs="Calibri"/>
          <w:sz w:val="27"/>
          <w:szCs w:val="27"/>
        </w:rPr>
        <w:t>t</w:t>
      </w:r>
      <w:r>
        <w:rPr>
          <w:rFonts w:ascii="Calibri" w:eastAsia="Calibri" w:hAnsi="Calibri" w:cs="Calibri"/>
          <w:spacing w:val="-1"/>
          <w:sz w:val="27"/>
          <w:szCs w:val="27"/>
        </w:rPr>
        <w:t>i</w:t>
      </w:r>
      <w:r>
        <w:rPr>
          <w:rFonts w:ascii="Calibri" w:eastAsia="Calibri" w:hAnsi="Calibri" w:cs="Calibri"/>
          <w:sz w:val="27"/>
          <w:szCs w:val="27"/>
        </w:rPr>
        <w:t>p</w:t>
      </w:r>
      <w:r>
        <w:rPr>
          <w:rFonts w:ascii="Calibri" w:eastAsia="Calibri" w:hAnsi="Calibri" w:cs="Calibri"/>
          <w:spacing w:val="-4"/>
          <w:sz w:val="27"/>
          <w:szCs w:val="27"/>
        </w:rPr>
        <w:t>r</w:t>
      </w:r>
      <w:r>
        <w:rPr>
          <w:rFonts w:ascii="Calibri" w:eastAsia="Calibri" w:hAnsi="Calibri" w:cs="Calibri"/>
          <w:sz w:val="27"/>
          <w:szCs w:val="27"/>
        </w:rPr>
        <w:t>o</w:t>
      </w:r>
      <w:r>
        <w:rPr>
          <w:rFonts w:ascii="Calibri" w:eastAsia="Calibri" w:hAnsi="Calibri" w:cs="Calibri"/>
          <w:spacing w:val="-1"/>
          <w:sz w:val="27"/>
          <w:szCs w:val="27"/>
        </w:rPr>
        <w:t>c</w:t>
      </w:r>
      <w:r>
        <w:rPr>
          <w:rFonts w:ascii="Calibri" w:eastAsia="Calibri" w:hAnsi="Calibri" w:cs="Calibri"/>
          <w:sz w:val="27"/>
          <w:szCs w:val="27"/>
        </w:rPr>
        <w:t>e</w:t>
      </w:r>
      <w:r>
        <w:rPr>
          <w:rFonts w:ascii="Calibri" w:eastAsia="Calibri" w:hAnsi="Calibri" w:cs="Calibri"/>
          <w:spacing w:val="1"/>
          <w:sz w:val="27"/>
          <w:szCs w:val="27"/>
        </w:rPr>
        <w:t>s</w:t>
      </w:r>
      <w:r>
        <w:rPr>
          <w:rFonts w:ascii="Calibri" w:eastAsia="Calibri" w:hAnsi="Calibri" w:cs="Calibri"/>
          <w:sz w:val="27"/>
          <w:szCs w:val="27"/>
        </w:rPr>
        <w:t>sor</w:t>
      </w:r>
      <w:r>
        <w:rPr>
          <w:rFonts w:ascii="Calibri" w:eastAsia="Calibri" w:hAnsi="Calibri" w:cs="Calibri"/>
          <w:spacing w:val="2"/>
          <w:sz w:val="27"/>
          <w:szCs w:val="27"/>
        </w:rPr>
        <w:t xml:space="preserve"> </w:t>
      </w:r>
      <w:r>
        <w:rPr>
          <w:rFonts w:ascii="Calibri" w:eastAsia="Calibri" w:hAnsi="Calibri" w:cs="Calibri"/>
          <w:sz w:val="27"/>
          <w:szCs w:val="27"/>
        </w:rPr>
        <w:t>(G</w:t>
      </w:r>
      <w:r>
        <w:rPr>
          <w:rFonts w:ascii="Calibri" w:eastAsia="Calibri" w:hAnsi="Calibri" w:cs="Calibri"/>
          <w:spacing w:val="-1"/>
          <w:sz w:val="27"/>
          <w:szCs w:val="27"/>
        </w:rPr>
        <w:t>ri</w:t>
      </w:r>
      <w:r>
        <w:rPr>
          <w:rFonts w:ascii="Calibri" w:eastAsia="Calibri" w:hAnsi="Calibri" w:cs="Calibri"/>
          <w:sz w:val="27"/>
          <w:szCs w:val="27"/>
        </w:rPr>
        <w:t>d)</w:t>
      </w:r>
    </w:p>
    <w:p w14:paraId="4FB2A440" w14:textId="77777777" w:rsidR="00114C4D" w:rsidRDefault="00096F81">
      <w:pPr>
        <w:spacing w:before="18" w:after="0" w:line="240" w:lineRule="auto"/>
        <w:ind w:right="-20"/>
        <w:rPr>
          <w:rFonts w:ascii="Calibri" w:eastAsia="Calibri" w:hAnsi="Calibri" w:cs="Calibri"/>
          <w:sz w:val="21"/>
          <w:szCs w:val="21"/>
        </w:rPr>
      </w:pPr>
      <w:r>
        <w:br w:type="column"/>
      </w:r>
      <w:r>
        <w:rPr>
          <w:rFonts w:ascii="Calibri" w:eastAsia="Calibri" w:hAnsi="Calibri" w:cs="Calibri"/>
          <w:sz w:val="21"/>
          <w:szCs w:val="21"/>
        </w:rPr>
        <w:t>Bl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z w:val="21"/>
          <w:szCs w:val="21"/>
        </w:rPr>
        <w:t>k</w:t>
      </w:r>
      <w:r>
        <w:rPr>
          <w:rFonts w:ascii="Calibri" w:eastAsia="Calibri" w:hAnsi="Calibri" w:cs="Calibri"/>
          <w:spacing w:val="-1"/>
          <w:sz w:val="21"/>
          <w:szCs w:val="21"/>
        </w:rPr>
        <w:t>(</w:t>
      </w:r>
      <w:r>
        <w:rPr>
          <w:rFonts w:ascii="Calibri" w:eastAsia="Calibri" w:hAnsi="Calibri" w:cs="Calibri"/>
          <w:sz w:val="21"/>
          <w:szCs w:val="21"/>
        </w:rPr>
        <w:t>2</w:t>
      </w:r>
      <w:r>
        <w:rPr>
          <w:rFonts w:ascii="Calibri" w:eastAsia="Calibri" w:hAnsi="Calibri" w:cs="Calibri"/>
          <w:spacing w:val="-1"/>
          <w:sz w:val="21"/>
          <w:szCs w:val="21"/>
        </w:rPr>
        <w:t>,n</w:t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1353FB80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4234" w:space="885"/>
            <w:col w:w="3681"/>
          </w:cols>
        </w:sectPr>
      </w:pPr>
    </w:p>
    <w:p w14:paraId="17E42595" w14:textId="77777777" w:rsidR="00114C4D" w:rsidRDefault="00096F81">
      <w:pPr>
        <w:spacing w:before="83" w:after="0" w:line="240" w:lineRule="auto"/>
        <w:ind w:right="-20"/>
        <w:jc w:val="right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FFFFFF"/>
          <w:spacing w:val="-1"/>
          <w:sz w:val="18"/>
          <w:szCs w:val="18"/>
        </w:rPr>
        <w:t>B</w:t>
      </w:r>
      <w:r>
        <w:rPr>
          <w:rFonts w:ascii="Calibri" w:eastAsia="Calibri" w:hAnsi="Calibri" w:cs="Calibri"/>
          <w:color w:val="FFFFFF"/>
          <w:sz w:val="18"/>
          <w:szCs w:val="18"/>
        </w:rPr>
        <w:t>lock</w:t>
      </w:r>
    </w:p>
    <w:p w14:paraId="268294EE" w14:textId="77777777" w:rsidR="00114C4D" w:rsidRDefault="00096F81">
      <w:pPr>
        <w:spacing w:after="0" w:line="213" w:lineRule="exact"/>
        <w:ind w:right="8"/>
        <w:jc w:val="right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FFFFFF"/>
          <w:sz w:val="18"/>
          <w:szCs w:val="18"/>
        </w:rPr>
        <w:t>(0,0)</w:t>
      </w:r>
    </w:p>
    <w:p w14:paraId="7A983318" w14:textId="77777777" w:rsidR="00114C4D" w:rsidRDefault="00096F81">
      <w:pPr>
        <w:spacing w:before="71" w:after="0" w:line="240" w:lineRule="auto"/>
        <w:ind w:right="-73"/>
        <w:rPr>
          <w:rFonts w:ascii="Calibri" w:eastAsia="Calibri" w:hAnsi="Calibri" w:cs="Calibri"/>
          <w:sz w:val="18"/>
          <w:szCs w:val="18"/>
        </w:rPr>
      </w:pPr>
      <w:r>
        <w:br w:type="column"/>
      </w:r>
      <w:r>
        <w:rPr>
          <w:rFonts w:ascii="Calibri" w:eastAsia="Calibri" w:hAnsi="Calibri" w:cs="Calibri"/>
          <w:color w:val="FFFFFF"/>
          <w:spacing w:val="-1"/>
          <w:sz w:val="18"/>
          <w:szCs w:val="18"/>
        </w:rPr>
        <w:t>B</w:t>
      </w:r>
      <w:r>
        <w:rPr>
          <w:rFonts w:ascii="Calibri" w:eastAsia="Calibri" w:hAnsi="Calibri" w:cs="Calibri"/>
          <w:color w:val="FFFFFF"/>
          <w:sz w:val="18"/>
          <w:szCs w:val="18"/>
        </w:rPr>
        <w:t>lock</w:t>
      </w:r>
    </w:p>
    <w:p w14:paraId="3BED083F" w14:textId="77777777" w:rsidR="00114C4D" w:rsidRDefault="00096F81">
      <w:pPr>
        <w:spacing w:after="0" w:line="216" w:lineRule="exact"/>
        <w:ind w:left="25" w:right="-41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FFFFFF"/>
          <w:position w:val="1"/>
          <w:sz w:val="18"/>
          <w:szCs w:val="18"/>
        </w:rPr>
        <w:t>(0,</w:t>
      </w:r>
      <w:r>
        <w:rPr>
          <w:rFonts w:ascii="Calibri" w:eastAsia="Calibri" w:hAnsi="Calibri" w:cs="Calibri"/>
          <w:color w:val="FFFFFF"/>
          <w:spacing w:val="1"/>
          <w:position w:val="1"/>
          <w:sz w:val="18"/>
          <w:szCs w:val="18"/>
        </w:rPr>
        <w:t>n</w:t>
      </w:r>
      <w:r>
        <w:rPr>
          <w:rFonts w:ascii="Calibri" w:eastAsia="Calibri" w:hAnsi="Calibri" w:cs="Calibri"/>
          <w:color w:val="FFFFFF"/>
          <w:position w:val="1"/>
          <w:sz w:val="18"/>
          <w:szCs w:val="18"/>
        </w:rPr>
        <w:t>)</w:t>
      </w:r>
    </w:p>
    <w:p w14:paraId="0F621B5A" w14:textId="77777777" w:rsidR="00114C4D" w:rsidRDefault="00096F81">
      <w:pPr>
        <w:spacing w:before="51" w:after="0" w:line="240" w:lineRule="auto"/>
        <w:ind w:right="-20"/>
        <w:rPr>
          <w:rFonts w:ascii="Calibri" w:eastAsia="Calibri" w:hAnsi="Calibri" w:cs="Calibri"/>
          <w:sz w:val="18"/>
          <w:szCs w:val="18"/>
        </w:rPr>
      </w:pPr>
      <w:r>
        <w:br w:type="column"/>
      </w:r>
      <w:r>
        <w:rPr>
          <w:rFonts w:ascii="Calibri" w:eastAsia="Calibri" w:hAnsi="Calibri" w:cs="Calibri"/>
          <w:color w:val="FFFFFF"/>
          <w:sz w:val="18"/>
          <w:szCs w:val="18"/>
        </w:rPr>
        <w:t>S</w:t>
      </w:r>
      <w:r>
        <w:rPr>
          <w:rFonts w:ascii="Calibri" w:eastAsia="Calibri" w:hAnsi="Calibri" w:cs="Calibri"/>
          <w:color w:val="FFFFFF"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color w:val="FFFFFF"/>
          <w:sz w:val="18"/>
          <w:szCs w:val="18"/>
        </w:rPr>
        <w:t>a</w:t>
      </w:r>
      <w:r>
        <w:rPr>
          <w:rFonts w:ascii="Calibri" w:eastAsia="Calibri" w:hAnsi="Calibri" w:cs="Calibri"/>
          <w:color w:val="FFFFFF"/>
          <w:spacing w:val="-1"/>
          <w:sz w:val="18"/>
          <w:szCs w:val="18"/>
        </w:rPr>
        <w:t>r</w:t>
      </w:r>
      <w:r>
        <w:rPr>
          <w:rFonts w:ascii="Calibri" w:eastAsia="Calibri" w:hAnsi="Calibri" w:cs="Calibri"/>
          <w:color w:val="FFFFFF"/>
          <w:sz w:val="18"/>
          <w:szCs w:val="18"/>
        </w:rPr>
        <w:t>ed</w:t>
      </w:r>
      <w:r>
        <w:rPr>
          <w:rFonts w:ascii="Calibri" w:eastAsia="Calibri" w:hAnsi="Calibri" w:cs="Calibri"/>
          <w:color w:val="FFFFFF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FFFFFF"/>
          <w:sz w:val="18"/>
          <w:szCs w:val="18"/>
        </w:rPr>
        <w:t>me</w:t>
      </w:r>
      <w:r>
        <w:rPr>
          <w:rFonts w:ascii="Calibri" w:eastAsia="Calibri" w:hAnsi="Calibri" w:cs="Calibri"/>
          <w:color w:val="FFFFFF"/>
          <w:spacing w:val="1"/>
          <w:sz w:val="18"/>
          <w:szCs w:val="18"/>
        </w:rPr>
        <w:t>m</w:t>
      </w:r>
      <w:r>
        <w:rPr>
          <w:rFonts w:ascii="Calibri" w:eastAsia="Calibri" w:hAnsi="Calibri" w:cs="Calibri"/>
          <w:color w:val="FFFFFF"/>
          <w:sz w:val="18"/>
          <w:szCs w:val="18"/>
        </w:rPr>
        <w:t>o</w:t>
      </w:r>
      <w:r>
        <w:rPr>
          <w:rFonts w:ascii="Calibri" w:eastAsia="Calibri" w:hAnsi="Calibri" w:cs="Calibri"/>
          <w:color w:val="FFFFFF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color w:val="FFFFFF"/>
          <w:sz w:val="18"/>
          <w:szCs w:val="18"/>
        </w:rPr>
        <w:t>y</w:t>
      </w:r>
    </w:p>
    <w:p w14:paraId="41C00398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num="3" w:space="720" w:equalWidth="0">
            <w:col w:w="2387" w:space="1578"/>
            <w:col w:w="392" w:space="1112"/>
            <w:col w:w="3331"/>
          </w:cols>
        </w:sectPr>
      </w:pPr>
    </w:p>
    <w:p w14:paraId="7E56A506" w14:textId="77777777" w:rsidR="00114C4D" w:rsidRDefault="00114C4D">
      <w:pPr>
        <w:spacing w:before="1" w:after="0" w:line="160" w:lineRule="exact"/>
        <w:rPr>
          <w:sz w:val="16"/>
          <w:szCs w:val="16"/>
        </w:rPr>
      </w:pPr>
    </w:p>
    <w:p w14:paraId="5D05C9F8" w14:textId="77777777" w:rsidR="00114C4D" w:rsidRDefault="00096F81">
      <w:pPr>
        <w:spacing w:after="0" w:line="240" w:lineRule="auto"/>
        <w:ind w:right="-20"/>
        <w:jc w:val="right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FFFFFF"/>
          <w:spacing w:val="-1"/>
          <w:sz w:val="18"/>
          <w:szCs w:val="18"/>
        </w:rPr>
        <w:t>B</w:t>
      </w:r>
      <w:r>
        <w:rPr>
          <w:rFonts w:ascii="Calibri" w:eastAsia="Calibri" w:hAnsi="Calibri" w:cs="Calibri"/>
          <w:color w:val="FFFFFF"/>
          <w:sz w:val="18"/>
          <w:szCs w:val="18"/>
        </w:rPr>
        <w:t>lock</w:t>
      </w:r>
    </w:p>
    <w:p w14:paraId="4222136C" w14:textId="77777777" w:rsidR="00114C4D" w:rsidRDefault="00096F81">
      <w:pPr>
        <w:spacing w:after="0" w:line="216" w:lineRule="exact"/>
        <w:ind w:right="8"/>
        <w:jc w:val="right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FFFFFF"/>
          <w:position w:val="1"/>
          <w:sz w:val="18"/>
          <w:szCs w:val="18"/>
        </w:rPr>
        <w:t>(1,0)</w:t>
      </w:r>
    </w:p>
    <w:p w14:paraId="304FF864" w14:textId="77777777" w:rsidR="00114C4D" w:rsidRDefault="00114C4D">
      <w:pPr>
        <w:spacing w:before="15" w:after="0" w:line="200" w:lineRule="exact"/>
        <w:rPr>
          <w:sz w:val="20"/>
          <w:szCs w:val="20"/>
        </w:rPr>
      </w:pPr>
    </w:p>
    <w:p w14:paraId="06F8EC39" w14:textId="77777777" w:rsidR="00114C4D" w:rsidRDefault="00096F81">
      <w:pPr>
        <w:spacing w:after="0" w:line="240" w:lineRule="auto"/>
        <w:ind w:right="-15"/>
        <w:jc w:val="right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FFFFFF"/>
          <w:spacing w:val="-1"/>
          <w:sz w:val="18"/>
          <w:szCs w:val="18"/>
        </w:rPr>
        <w:t>B</w:t>
      </w:r>
      <w:r>
        <w:rPr>
          <w:rFonts w:ascii="Calibri" w:eastAsia="Calibri" w:hAnsi="Calibri" w:cs="Calibri"/>
          <w:color w:val="FFFFFF"/>
          <w:sz w:val="18"/>
          <w:szCs w:val="18"/>
        </w:rPr>
        <w:t>lock</w:t>
      </w:r>
    </w:p>
    <w:p w14:paraId="168AFCA9" w14:textId="77777777" w:rsidR="00114C4D" w:rsidRDefault="00096F81">
      <w:pPr>
        <w:spacing w:after="0" w:line="213" w:lineRule="exact"/>
        <w:ind w:right="13"/>
        <w:jc w:val="right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FFFFFF"/>
          <w:sz w:val="18"/>
          <w:szCs w:val="18"/>
        </w:rPr>
        <w:t>(2,0)</w:t>
      </w:r>
    </w:p>
    <w:p w14:paraId="6D0B8A7A" w14:textId="77777777" w:rsidR="00114C4D" w:rsidRDefault="00096F81">
      <w:pPr>
        <w:spacing w:before="8" w:after="0" w:line="110" w:lineRule="exact"/>
        <w:rPr>
          <w:sz w:val="11"/>
          <w:szCs w:val="11"/>
        </w:rPr>
      </w:pPr>
      <w:r>
        <w:br w:type="column"/>
      </w:r>
    </w:p>
    <w:p w14:paraId="6ECC552A" w14:textId="77777777" w:rsidR="00114C4D" w:rsidRDefault="00096F81">
      <w:pPr>
        <w:spacing w:after="0" w:line="240" w:lineRule="auto"/>
        <w:ind w:right="-73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FFFFFF"/>
          <w:spacing w:val="-1"/>
          <w:sz w:val="18"/>
          <w:szCs w:val="18"/>
        </w:rPr>
        <w:t>B</w:t>
      </w:r>
      <w:r>
        <w:rPr>
          <w:rFonts w:ascii="Calibri" w:eastAsia="Calibri" w:hAnsi="Calibri" w:cs="Calibri"/>
          <w:color w:val="FFFFFF"/>
          <w:sz w:val="18"/>
          <w:szCs w:val="18"/>
        </w:rPr>
        <w:t>lock</w:t>
      </w:r>
    </w:p>
    <w:p w14:paraId="2FEC2D5C" w14:textId="77777777" w:rsidR="00114C4D" w:rsidRDefault="00096F81">
      <w:pPr>
        <w:spacing w:after="0" w:line="216" w:lineRule="exact"/>
        <w:ind w:left="25" w:right="-41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FFFFFF"/>
          <w:position w:val="1"/>
          <w:sz w:val="18"/>
          <w:szCs w:val="18"/>
        </w:rPr>
        <w:t>(1,</w:t>
      </w:r>
      <w:r>
        <w:rPr>
          <w:rFonts w:ascii="Calibri" w:eastAsia="Calibri" w:hAnsi="Calibri" w:cs="Calibri"/>
          <w:color w:val="FFFFFF"/>
          <w:spacing w:val="1"/>
          <w:position w:val="1"/>
          <w:sz w:val="18"/>
          <w:szCs w:val="18"/>
        </w:rPr>
        <w:t>n</w:t>
      </w:r>
      <w:r>
        <w:rPr>
          <w:rFonts w:ascii="Calibri" w:eastAsia="Calibri" w:hAnsi="Calibri" w:cs="Calibri"/>
          <w:color w:val="FFFFFF"/>
          <w:position w:val="1"/>
          <w:sz w:val="18"/>
          <w:szCs w:val="18"/>
        </w:rPr>
        <w:t>)</w:t>
      </w:r>
    </w:p>
    <w:p w14:paraId="1294FB11" w14:textId="77777777" w:rsidR="00114C4D" w:rsidRDefault="00114C4D">
      <w:pPr>
        <w:spacing w:before="1" w:after="0" w:line="180" w:lineRule="exact"/>
        <w:rPr>
          <w:sz w:val="18"/>
          <w:szCs w:val="18"/>
        </w:rPr>
      </w:pPr>
    </w:p>
    <w:p w14:paraId="78706A14" w14:textId="77777777" w:rsidR="00114C4D" w:rsidRDefault="00096F81">
      <w:pPr>
        <w:spacing w:after="0" w:line="240" w:lineRule="auto"/>
        <w:ind w:right="-73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FFFFFF"/>
          <w:spacing w:val="-1"/>
          <w:sz w:val="18"/>
          <w:szCs w:val="18"/>
        </w:rPr>
        <w:t>B</w:t>
      </w:r>
      <w:r>
        <w:rPr>
          <w:rFonts w:ascii="Calibri" w:eastAsia="Calibri" w:hAnsi="Calibri" w:cs="Calibri"/>
          <w:color w:val="FFFFFF"/>
          <w:sz w:val="18"/>
          <w:szCs w:val="18"/>
        </w:rPr>
        <w:t>lock</w:t>
      </w:r>
    </w:p>
    <w:p w14:paraId="0BA2763B" w14:textId="77777777" w:rsidR="00114C4D" w:rsidRDefault="00096F81">
      <w:pPr>
        <w:spacing w:after="0" w:line="216" w:lineRule="exact"/>
        <w:ind w:left="25" w:right="-41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FFFFFF"/>
          <w:position w:val="1"/>
          <w:sz w:val="18"/>
          <w:szCs w:val="18"/>
        </w:rPr>
        <w:t>(2,</w:t>
      </w:r>
      <w:r>
        <w:rPr>
          <w:rFonts w:ascii="Calibri" w:eastAsia="Calibri" w:hAnsi="Calibri" w:cs="Calibri"/>
          <w:color w:val="FFFFFF"/>
          <w:spacing w:val="1"/>
          <w:position w:val="1"/>
          <w:sz w:val="18"/>
          <w:szCs w:val="18"/>
        </w:rPr>
        <w:t>n</w:t>
      </w:r>
      <w:r>
        <w:rPr>
          <w:rFonts w:ascii="Calibri" w:eastAsia="Calibri" w:hAnsi="Calibri" w:cs="Calibri"/>
          <w:color w:val="FFFFFF"/>
          <w:position w:val="1"/>
          <w:sz w:val="18"/>
          <w:szCs w:val="18"/>
        </w:rPr>
        <w:t>)</w:t>
      </w:r>
    </w:p>
    <w:p w14:paraId="729E7DBD" w14:textId="77777777" w:rsidR="00114C4D" w:rsidRDefault="00096F81">
      <w:pPr>
        <w:spacing w:before="6" w:after="0" w:line="110" w:lineRule="exact"/>
        <w:rPr>
          <w:sz w:val="11"/>
          <w:szCs w:val="11"/>
        </w:rPr>
      </w:pPr>
      <w:r>
        <w:br w:type="column"/>
      </w:r>
    </w:p>
    <w:p w14:paraId="454AA05D" w14:textId="77777777" w:rsidR="00114C4D" w:rsidRDefault="00096F81">
      <w:pPr>
        <w:tabs>
          <w:tab w:val="left" w:pos="640"/>
          <w:tab w:val="left" w:pos="860"/>
        </w:tabs>
        <w:spacing w:after="0" w:line="245" w:lineRule="auto"/>
        <w:ind w:left="65" w:right="-44" w:hanging="65"/>
        <w:rPr>
          <w:rFonts w:ascii="Calibri" w:eastAsia="Calibri" w:hAnsi="Calibri" w:cs="Calibri"/>
          <w:sz w:val="13"/>
          <w:szCs w:val="13"/>
        </w:rPr>
      </w:pPr>
      <w:r>
        <w:rPr>
          <w:rFonts w:ascii="Calibri" w:eastAsia="Calibri" w:hAnsi="Calibri" w:cs="Calibri"/>
          <w:color w:val="FFFFFF"/>
          <w:spacing w:val="1"/>
          <w:w w:val="103"/>
          <w:sz w:val="13"/>
          <w:szCs w:val="13"/>
        </w:rPr>
        <w:t>T</w:t>
      </w:r>
      <w:r>
        <w:rPr>
          <w:rFonts w:ascii="Calibri" w:eastAsia="Calibri" w:hAnsi="Calibri" w:cs="Calibri"/>
          <w:color w:val="FFFFFF"/>
          <w:spacing w:val="-1"/>
          <w:w w:val="103"/>
          <w:sz w:val="13"/>
          <w:szCs w:val="13"/>
        </w:rPr>
        <w:t>h</w:t>
      </w:r>
      <w:r>
        <w:rPr>
          <w:rFonts w:ascii="Calibri" w:eastAsia="Calibri" w:hAnsi="Calibri" w:cs="Calibri"/>
          <w:color w:val="FFFFFF"/>
          <w:w w:val="104"/>
          <w:sz w:val="13"/>
          <w:szCs w:val="13"/>
        </w:rPr>
        <w:t>r</w:t>
      </w:r>
      <w:r>
        <w:rPr>
          <w:rFonts w:ascii="Calibri" w:eastAsia="Calibri" w:hAnsi="Calibri" w:cs="Calibri"/>
          <w:color w:val="FFFFFF"/>
          <w:spacing w:val="-1"/>
          <w:w w:val="103"/>
          <w:sz w:val="13"/>
          <w:szCs w:val="13"/>
        </w:rPr>
        <w:t>e</w:t>
      </w:r>
      <w:r>
        <w:rPr>
          <w:rFonts w:ascii="Calibri" w:eastAsia="Calibri" w:hAnsi="Calibri" w:cs="Calibri"/>
          <w:color w:val="FFFFFF"/>
          <w:w w:val="103"/>
          <w:sz w:val="13"/>
          <w:szCs w:val="13"/>
        </w:rPr>
        <w:t>ad</w:t>
      </w:r>
      <w:r>
        <w:rPr>
          <w:rFonts w:ascii="Calibri" w:eastAsia="Calibri" w:hAnsi="Calibri" w:cs="Calibri"/>
          <w:color w:val="FFFFFF"/>
          <w:sz w:val="13"/>
          <w:szCs w:val="13"/>
        </w:rPr>
        <w:tab/>
      </w:r>
      <w:r>
        <w:rPr>
          <w:rFonts w:ascii="Calibri" w:eastAsia="Calibri" w:hAnsi="Calibri" w:cs="Calibri"/>
          <w:color w:val="FFFFFF"/>
          <w:w w:val="103"/>
          <w:sz w:val="13"/>
          <w:szCs w:val="13"/>
          <w:u w:val="dotted" w:color="000000"/>
        </w:rPr>
        <w:t xml:space="preserve"> </w:t>
      </w:r>
      <w:r>
        <w:rPr>
          <w:rFonts w:ascii="Calibri" w:eastAsia="Calibri" w:hAnsi="Calibri" w:cs="Calibri"/>
          <w:color w:val="FFFFFF"/>
          <w:sz w:val="13"/>
          <w:szCs w:val="13"/>
          <w:u w:val="dotted" w:color="000000"/>
        </w:rPr>
        <w:tab/>
      </w:r>
      <w:r>
        <w:rPr>
          <w:rFonts w:ascii="Calibri" w:eastAsia="Calibri" w:hAnsi="Calibri" w:cs="Calibri"/>
          <w:color w:val="FFFFFF"/>
          <w:sz w:val="13"/>
          <w:szCs w:val="13"/>
        </w:rPr>
        <w:t xml:space="preserve"> </w:t>
      </w:r>
      <w:r>
        <w:rPr>
          <w:rFonts w:ascii="Calibri" w:eastAsia="Calibri" w:hAnsi="Calibri" w:cs="Calibri"/>
          <w:color w:val="FFFFFF"/>
          <w:w w:val="103"/>
          <w:sz w:val="13"/>
          <w:szCs w:val="13"/>
        </w:rPr>
        <w:t>(</w:t>
      </w:r>
      <w:r>
        <w:rPr>
          <w:rFonts w:ascii="Calibri" w:eastAsia="Calibri" w:hAnsi="Calibri" w:cs="Calibri"/>
          <w:color w:val="FFFFFF"/>
          <w:w w:val="104"/>
          <w:sz w:val="13"/>
          <w:szCs w:val="13"/>
        </w:rPr>
        <w:t>0,0</w:t>
      </w:r>
      <w:r>
        <w:rPr>
          <w:rFonts w:ascii="Calibri" w:eastAsia="Calibri" w:hAnsi="Calibri" w:cs="Calibri"/>
          <w:color w:val="FFFFFF"/>
          <w:w w:val="103"/>
          <w:sz w:val="13"/>
          <w:szCs w:val="13"/>
        </w:rPr>
        <w:t>)</w:t>
      </w:r>
    </w:p>
    <w:p w14:paraId="5AF6EE6B" w14:textId="77777777" w:rsidR="00114C4D" w:rsidRDefault="00096F81">
      <w:pPr>
        <w:spacing w:before="6" w:after="0" w:line="110" w:lineRule="exact"/>
        <w:rPr>
          <w:sz w:val="11"/>
          <w:szCs w:val="11"/>
        </w:rPr>
      </w:pPr>
      <w:r>
        <w:br w:type="column"/>
      </w:r>
    </w:p>
    <w:p w14:paraId="4E256885" w14:textId="77777777" w:rsidR="00114C4D" w:rsidRDefault="00096F81">
      <w:pPr>
        <w:spacing w:after="0" w:line="240" w:lineRule="auto"/>
        <w:ind w:right="-20"/>
        <w:rPr>
          <w:rFonts w:ascii="Calibri" w:eastAsia="Calibri" w:hAnsi="Calibri" w:cs="Calibri"/>
          <w:sz w:val="13"/>
          <w:szCs w:val="13"/>
        </w:rPr>
      </w:pPr>
      <w:r>
        <w:rPr>
          <w:rFonts w:ascii="Calibri" w:eastAsia="Calibri" w:hAnsi="Calibri" w:cs="Calibri"/>
          <w:color w:val="FFFFFF"/>
          <w:spacing w:val="1"/>
          <w:w w:val="103"/>
          <w:sz w:val="13"/>
          <w:szCs w:val="13"/>
        </w:rPr>
        <w:t>T</w:t>
      </w:r>
      <w:r>
        <w:rPr>
          <w:rFonts w:ascii="Calibri" w:eastAsia="Calibri" w:hAnsi="Calibri" w:cs="Calibri"/>
          <w:color w:val="FFFFFF"/>
          <w:spacing w:val="-1"/>
          <w:w w:val="103"/>
          <w:sz w:val="13"/>
          <w:szCs w:val="13"/>
        </w:rPr>
        <w:t>h</w:t>
      </w:r>
      <w:r>
        <w:rPr>
          <w:rFonts w:ascii="Calibri" w:eastAsia="Calibri" w:hAnsi="Calibri" w:cs="Calibri"/>
          <w:color w:val="FFFFFF"/>
          <w:w w:val="104"/>
          <w:sz w:val="13"/>
          <w:szCs w:val="13"/>
        </w:rPr>
        <w:t>r</w:t>
      </w:r>
      <w:r>
        <w:rPr>
          <w:rFonts w:ascii="Calibri" w:eastAsia="Calibri" w:hAnsi="Calibri" w:cs="Calibri"/>
          <w:color w:val="FFFFFF"/>
          <w:spacing w:val="-1"/>
          <w:w w:val="103"/>
          <w:sz w:val="13"/>
          <w:szCs w:val="13"/>
        </w:rPr>
        <w:t>e</w:t>
      </w:r>
      <w:r>
        <w:rPr>
          <w:rFonts w:ascii="Calibri" w:eastAsia="Calibri" w:hAnsi="Calibri" w:cs="Calibri"/>
          <w:color w:val="FFFFFF"/>
          <w:w w:val="103"/>
          <w:sz w:val="13"/>
          <w:szCs w:val="13"/>
        </w:rPr>
        <w:t>ad</w:t>
      </w:r>
    </w:p>
    <w:p w14:paraId="0C279481" w14:textId="77777777" w:rsidR="00114C4D" w:rsidRDefault="00096F81">
      <w:pPr>
        <w:spacing w:before="3" w:after="0" w:line="240" w:lineRule="auto"/>
        <w:ind w:left="65" w:right="-20"/>
        <w:rPr>
          <w:rFonts w:ascii="Calibri" w:eastAsia="Calibri" w:hAnsi="Calibri" w:cs="Calibri"/>
          <w:sz w:val="13"/>
          <w:szCs w:val="13"/>
        </w:rPr>
      </w:pPr>
      <w:r>
        <w:rPr>
          <w:rFonts w:ascii="Calibri" w:eastAsia="Calibri" w:hAnsi="Calibri" w:cs="Calibri"/>
          <w:color w:val="FFFFFF"/>
          <w:w w:val="103"/>
          <w:sz w:val="13"/>
          <w:szCs w:val="13"/>
        </w:rPr>
        <w:t>(</w:t>
      </w:r>
      <w:r>
        <w:rPr>
          <w:rFonts w:ascii="Calibri" w:eastAsia="Calibri" w:hAnsi="Calibri" w:cs="Calibri"/>
          <w:color w:val="FFFFFF"/>
          <w:w w:val="104"/>
          <w:sz w:val="13"/>
          <w:szCs w:val="13"/>
        </w:rPr>
        <w:t>0,</w:t>
      </w:r>
      <w:r>
        <w:rPr>
          <w:rFonts w:ascii="Calibri" w:eastAsia="Calibri" w:hAnsi="Calibri" w:cs="Calibri"/>
          <w:color w:val="FFFFFF"/>
          <w:w w:val="103"/>
          <w:sz w:val="13"/>
          <w:szCs w:val="13"/>
        </w:rPr>
        <w:t>n)</w:t>
      </w:r>
    </w:p>
    <w:p w14:paraId="6578D8B3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num="4" w:space="720" w:equalWidth="0">
            <w:col w:w="2393" w:space="1573"/>
            <w:col w:w="392" w:space="924"/>
            <w:col w:w="880" w:space="267"/>
            <w:col w:w="2371"/>
          </w:cols>
        </w:sectPr>
      </w:pPr>
    </w:p>
    <w:p w14:paraId="681E41F0" w14:textId="77777777" w:rsidR="00114C4D" w:rsidRDefault="00114C4D">
      <w:pPr>
        <w:spacing w:before="8" w:after="0" w:line="110" w:lineRule="exact"/>
        <w:rPr>
          <w:sz w:val="11"/>
          <w:szCs w:val="11"/>
        </w:rPr>
      </w:pPr>
    </w:p>
    <w:p w14:paraId="6BD47824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5111E2C1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3634F2AF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284F04FC" w14:textId="77777777" w:rsidR="00114C4D" w:rsidRDefault="00096F81">
      <w:pPr>
        <w:spacing w:before="37" w:after="0" w:line="240" w:lineRule="auto"/>
        <w:ind w:right="-20"/>
        <w:jc w:val="right"/>
        <w:rPr>
          <w:rFonts w:ascii="Calibri" w:eastAsia="Calibri" w:hAnsi="Calibri" w:cs="Calibri"/>
          <w:sz w:val="13"/>
          <w:szCs w:val="13"/>
        </w:rPr>
      </w:pPr>
      <w:r>
        <w:rPr>
          <w:rFonts w:ascii="Calibri" w:eastAsia="Calibri" w:hAnsi="Calibri" w:cs="Calibri"/>
          <w:color w:val="FFFFFF"/>
          <w:spacing w:val="1"/>
          <w:w w:val="103"/>
          <w:sz w:val="13"/>
          <w:szCs w:val="13"/>
        </w:rPr>
        <w:t>T</w:t>
      </w:r>
      <w:r>
        <w:rPr>
          <w:rFonts w:ascii="Calibri" w:eastAsia="Calibri" w:hAnsi="Calibri" w:cs="Calibri"/>
          <w:color w:val="FFFFFF"/>
          <w:spacing w:val="-1"/>
          <w:w w:val="103"/>
          <w:sz w:val="13"/>
          <w:szCs w:val="13"/>
        </w:rPr>
        <w:t>h</w:t>
      </w:r>
      <w:r>
        <w:rPr>
          <w:rFonts w:ascii="Calibri" w:eastAsia="Calibri" w:hAnsi="Calibri" w:cs="Calibri"/>
          <w:color w:val="FFFFFF"/>
          <w:w w:val="104"/>
          <w:sz w:val="13"/>
          <w:szCs w:val="13"/>
        </w:rPr>
        <w:t>r</w:t>
      </w:r>
      <w:r>
        <w:rPr>
          <w:rFonts w:ascii="Calibri" w:eastAsia="Calibri" w:hAnsi="Calibri" w:cs="Calibri"/>
          <w:color w:val="FFFFFF"/>
          <w:spacing w:val="-1"/>
          <w:w w:val="103"/>
          <w:sz w:val="13"/>
          <w:szCs w:val="13"/>
        </w:rPr>
        <w:t>e</w:t>
      </w:r>
      <w:r>
        <w:rPr>
          <w:rFonts w:ascii="Calibri" w:eastAsia="Calibri" w:hAnsi="Calibri" w:cs="Calibri"/>
          <w:color w:val="FFFFFF"/>
          <w:w w:val="103"/>
          <w:sz w:val="13"/>
          <w:szCs w:val="13"/>
        </w:rPr>
        <w:t>ad</w:t>
      </w:r>
    </w:p>
    <w:p w14:paraId="7A7EF01D" w14:textId="77777777" w:rsidR="00114C4D" w:rsidRDefault="00096F81">
      <w:pPr>
        <w:spacing w:before="3" w:after="0" w:line="158" w:lineRule="exact"/>
        <w:ind w:right="28"/>
        <w:jc w:val="right"/>
        <w:rPr>
          <w:rFonts w:ascii="Calibri" w:eastAsia="Calibri" w:hAnsi="Calibri" w:cs="Calibri"/>
          <w:sz w:val="13"/>
          <w:szCs w:val="13"/>
        </w:rPr>
      </w:pPr>
      <w:r>
        <w:rPr>
          <w:rFonts w:ascii="Calibri" w:eastAsia="Calibri" w:hAnsi="Calibri" w:cs="Calibri"/>
          <w:color w:val="FFFFFF"/>
          <w:w w:val="103"/>
          <w:sz w:val="13"/>
          <w:szCs w:val="13"/>
        </w:rPr>
        <w:t>(m</w:t>
      </w:r>
      <w:r>
        <w:rPr>
          <w:rFonts w:ascii="Calibri" w:eastAsia="Calibri" w:hAnsi="Calibri" w:cs="Calibri"/>
          <w:color w:val="FFFFFF"/>
          <w:w w:val="104"/>
          <w:sz w:val="13"/>
          <w:szCs w:val="13"/>
        </w:rPr>
        <w:t>,0</w:t>
      </w:r>
      <w:r>
        <w:rPr>
          <w:rFonts w:ascii="Calibri" w:eastAsia="Calibri" w:hAnsi="Calibri" w:cs="Calibri"/>
          <w:color w:val="FFFFFF"/>
          <w:w w:val="103"/>
          <w:sz w:val="13"/>
          <w:szCs w:val="13"/>
        </w:rPr>
        <w:t>)</w:t>
      </w:r>
    </w:p>
    <w:p w14:paraId="72CE8E0E" w14:textId="77777777" w:rsidR="00114C4D" w:rsidRDefault="00096F81">
      <w:pPr>
        <w:spacing w:before="37" w:after="0" w:line="240" w:lineRule="auto"/>
        <w:ind w:right="-20"/>
        <w:rPr>
          <w:rFonts w:ascii="Calibri" w:eastAsia="Calibri" w:hAnsi="Calibri" w:cs="Calibri"/>
          <w:sz w:val="13"/>
          <w:szCs w:val="13"/>
        </w:rPr>
      </w:pPr>
      <w:r>
        <w:br w:type="column"/>
      </w:r>
      <w:r>
        <w:rPr>
          <w:rFonts w:ascii="Calibri" w:eastAsia="Calibri" w:hAnsi="Calibri" w:cs="Calibri"/>
          <w:color w:val="FFFFFF"/>
          <w:spacing w:val="1"/>
          <w:w w:val="103"/>
          <w:sz w:val="13"/>
          <w:szCs w:val="13"/>
        </w:rPr>
        <w:t>T</w:t>
      </w:r>
      <w:r>
        <w:rPr>
          <w:rFonts w:ascii="Calibri" w:eastAsia="Calibri" w:hAnsi="Calibri" w:cs="Calibri"/>
          <w:color w:val="FFFFFF"/>
          <w:spacing w:val="-1"/>
          <w:w w:val="103"/>
          <w:sz w:val="13"/>
          <w:szCs w:val="13"/>
        </w:rPr>
        <w:t>h</w:t>
      </w:r>
      <w:r>
        <w:rPr>
          <w:rFonts w:ascii="Calibri" w:eastAsia="Calibri" w:hAnsi="Calibri" w:cs="Calibri"/>
          <w:color w:val="FFFFFF"/>
          <w:w w:val="104"/>
          <w:sz w:val="13"/>
          <w:szCs w:val="13"/>
        </w:rPr>
        <w:t>r</w:t>
      </w:r>
      <w:r>
        <w:rPr>
          <w:rFonts w:ascii="Calibri" w:eastAsia="Calibri" w:hAnsi="Calibri" w:cs="Calibri"/>
          <w:color w:val="FFFFFF"/>
          <w:spacing w:val="-1"/>
          <w:w w:val="103"/>
          <w:sz w:val="13"/>
          <w:szCs w:val="13"/>
        </w:rPr>
        <w:t>e</w:t>
      </w:r>
      <w:r>
        <w:rPr>
          <w:rFonts w:ascii="Calibri" w:eastAsia="Calibri" w:hAnsi="Calibri" w:cs="Calibri"/>
          <w:color w:val="FFFFFF"/>
          <w:w w:val="103"/>
          <w:sz w:val="13"/>
          <w:szCs w:val="13"/>
        </w:rPr>
        <w:t>ad</w:t>
      </w:r>
    </w:p>
    <w:p w14:paraId="792CA34C" w14:textId="77777777" w:rsidR="00114C4D" w:rsidRDefault="00096F81">
      <w:pPr>
        <w:spacing w:before="3" w:after="0" w:line="158" w:lineRule="exact"/>
        <w:ind w:left="45" w:right="-20"/>
        <w:rPr>
          <w:rFonts w:ascii="Calibri" w:eastAsia="Calibri" w:hAnsi="Calibri" w:cs="Calibri"/>
          <w:sz w:val="13"/>
          <w:szCs w:val="13"/>
        </w:rPr>
      </w:pPr>
      <w:r>
        <w:rPr>
          <w:rFonts w:ascii="Calibri" w:eastAsia="Calibri" w:hAnsi="Calibri" w:cs="Calibri"/>
          <w:color w:val="FFFFFF"/>
          <w:w w:val="103"/>
          <w:sz w:val="13"/>
          <w:szCs w:val="13"/>
        </w:rPr>
        <w:t>(</w:t>
      </w:r>
      <w:proofErr w:type="spellStart"/>
      <w:r>
        <w:rPr>
          <w:rFonts w:ascii="Calibri" w:eastAsia="Calibri" w:hAnsi="Calibri" w:cs="Calibri"/>
          <w:color w:val="FFFFFF"/>
          <w:w w:val="103"/>
          <w:sz w:val="13"/>
          <w:szCs w:val="13"/>
        </w:rPr>
        <w:t>m</w:t>
      </w:r>
      <w:r>
        <w:rPr>
          <w:rFonts w:ascii="Calibri" w:eastAsia="Calibri" w:hAnsi="Calibri" w:cs="Calibri"/>
          <w:color w:val="FFFFFF"/>
          <w:w w:val="104"/>
          <w:sz w:val="13"/>
          <w:szCs w:val="13"/>
        </w:rPr>
        <w:t>,</w:t>
      </w:r>
      <w:r>
        <w:rPr>
          <w:rFonts w:ascii="Calibri" w:eastAsia="Calibri" w:hAnsi="Calibri" w:cs="Calibri"/>
          <w:color w:val="FFFFFF"/>
          <w:spacing w:val="-1"/>
          <w:w w:val="103"/>
          <w:sz w:val="13"/>
          <w:szCs w:val="13"/>
        </w:rPr>
        <w:t>n</w:t>
      </w:r>
      <w:proofErr w:type="spellEnd"/>
      <w:r>
        <w:rPr>
          <w:rFonts w:ascii="Calibri" w:eastAsia="Calibri" w:hAnsi="Calibri" w:cs="Calibri"/>
          <w:color w:val="FFFFFF"/>
          <w:w w:val="103"/>
          <w:sz w:val="13"/>
          <w:szCs w:val="13"/>
        </w:rPr>
        <w:t>)</w:t>
      </w:r>
    </w:p>
    <w:p w14:paraId="40819052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5661" w:space="768"/>
            <w:col w:w="2371"/>
          </w:cols>
        </w:sectPr>
      </w:pPr>
    </w:p>
    <w:p w14:paraId="458A816A" w14:textId="77777777" w:rsidR="00114C4D" w:rsidRDefault="00114C4D">
      <w:pPr>
        <w:spacing w:before="4" w:after="0" w:line="150" w:lineRule="exact"/>
        <w:rPr>
          <w:sz w:val="15"/>
          <w:szCs w:val="15"/>
        </w:rPr>
      </w:pPr>
    </w:p>
    <w:p w14:paraId="6D93A15D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53A24F2A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14C3EB22" w14:textId="77777777" w:rsidR="00114C4D" w:rsidRDefault="00114C4D">
      <w:pPr>
        <w:spacing w:before="3" w:after="0" w:line="170" w:lineRule="exact"/>
        <w:rPr>
          <w:sz w:val="17"/>
          <w:szCs w:val="17"/>
        </w:rPr>
      </w:pPr>
    </w:p>
    <w:p w14:paraId="3B2027E8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5BA7BDBB" w14:textId="77777777" w:rsidR="00114C4D" w:rsidRDefault="00096F81">
      <w:pPr>
        <w:spacing w:after="0" w:line="240" w:lineRule="auto"/>
        <w:ind w:right="-20"/>
        <w:jc w:val="right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FFFFFF"/>
          <w:spacing w:val="-1"/>
          <w:sz w:val="18"/>
          <w:szCs w:val="18"/>
        </w:rPr>
        <w:t>B</w:t>
      </w:r>
      <w:r>
        <w:rPr>
          <w:rFonts w:ascii="Calibri" w:eastAsia="Calibri" w:hAnsi="Calibri" w:cs="Calibri"/>
          <w:color w:val="FFFFFF"/>
          <w:sz w:val="18"/>
          <w:szCs w:val="18"/>
        </w:rPr>
        <w:t>lock</w:t>
      </w:r>
    </w:p>
    <w:p w14:paraId="4D268F97" w14:textId="77777777" w:rsidR="00114C4D" w:rsidRDefault="00096F81">
      <w:pPr>
        <w:spacing w:after="0" w:line="213" w:lineRule="exact"/>
        <w:ind w:right="-18"/>
        <w:jc w:val="right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FFFFFF"/>
          <w:sz w:val="18"/>
          <w:szCs w:val="18"/>
        </w:rPr>
        <w:t>(m,0)</w:t>
      </w:r>
    </w:p>
    <w:p w14:paraId="5B5F79D5" w14:textId="77777777" w:rsidR="00114C4D" w:rsidRDefault="00096F81">
      <w:pPr>
        <w:spacing w:before="3" w:after="0" w:line="170" w:lineRule="exact"/>
        <w:rPr>
          <w:sz w:val="17"/>
          <w:szCs w:val="17"/>
        </w:rPr>
      </w:pPr>
      <w:r>
        <w:br w:type="column"/>
      </w:r>
    </w:p>
    <w:p w14:paraId="78D1C262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221B19EC" w14:textId="77777777" w:rsidR="00114C4D" w:rsidRDefault="00096F81">
      <w:pPr>
        <w:spacing w:after="0" w:line="240" w:lineRule="auto"/>
        <w:ind w:left="2" w:right="-73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FFFFFF"/>
          <w:spacing w:val="-1"/>
          <w:sz w:val="18"/>
          <w:szCs w:val="18"/>
        </w:rPr>
        <w:t>B</w:t>
      </w:r>
      <w:r>
        <w:rPr>
          <w:rFonts w:ascii="Calibri" w:eastAsia="Calibri" w:hAnsi="Calibri" w:cs="Calibri"/>
          <w:color w:val="FFFFFF"/>
          <w:sz w:val="18"/>
          <w:szCs w:val="18"/>
        </w:rPr>
        <w:t>lock</w:t>
      </w:r>
    </w:p>
    <w:p w14:paraId="04BE3101" w14:textId="77777777" w:rsidR="00114C4D" w:rsidRDefault="00096F81">
      <w:pPr>
        <w:spacing w:after="0" w:line="213" w:lineRule="exact"/>
        <w:ind w:right="-67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FFFFFF"/>
          <w:sz w:val="18"/>
          <w:szCs w:val="18"/>
        </w:rPr>
        <w:t>(</w:t>
      </w:r>
      <w:proofErr w:type="spellStart"/>
      <w:r>
        <w:rPr>
          <w:rFonts w:ascii="Calibri" w:eastAsia="Calibri" w:hAnsi="Calibri" w:cs="Calibri"/>
          <w:color w:val="FFFFFF"/>
          <w:sz w:val="18"/>
          <w:szCs w:val="18"/>
        </w:rPr>
        <w:t>m,n</w:t>
      </w:r>
      <w:proofErr w:type="spellEnd"/>
      <w:r>
        <w:rPr>
          <w:rFonts w:ascii="Calibri" w:eastAsia="Calibri" w:hAnsi="Calibri" w:cs="Calibri"/>
          <w:color w:val="FFFFFF"/>
          <w:sz w:val="18"/>
          <w:szCs w:val="18"/>
        </w:rPr>
        <w:t>)</w:t>
      </w:r>
    </w:p>
    <w:p w14:paraId="0F6AA4AB" w14:textId="77777777" w:rsidR="00114C4D" w:rsidRDefault="00096F81">
      <w:pPr>
        <w:spacing w:before="29" w:after="0" w:line="240" w:lineRule="auto"/>
        <w:ind w:left="71" w:right="50"/>
        <w:jc w:val="center"/>
        <w:rPr>
          <w:rFonts w:ascii="Calibri" w:eastAsia="Calibri" w:hAnsi="Calibri" w:cs="Calibri"/>
          <w:sz w:val="15"/>
          <w:szCs w:val="15"/>
        </w:rPr>
      </w:pPr>
      <w:r>
        <w:br w:type="column"/>
      </w:r>
      <w:r>
        <w:rPr>
          <w:rFonts w:ascii="Calibri" w:eastAsia="Calibri" w:hAnsi="Calibri" w:cs="Calibri"/>
          <w:w w:val="99"/>
          <w:sz w:val="15"/>
          <w:szCs w:val="15"/>
        </w:rPr>
        <w:t>L</w:t>
      </w:r>
      <w:r>
        <w:rPr>
          <w:rFonts w:ascii="Calibri" w:eastAsia="Calibri" w:hAnsi="Calibri" w:cs="Calibri"/>
          <w:spacing w:val="1"/>
          <w:w w:val="99"/>
          <w:sz w:val="15"/>
          <w:szCs w:val="15"/>
        </w:rPr>
        <w:t>o</w:t>
      </w:r>
      <w:r>
        <w:rPr>
          <w:rFonts w:ascii="Calibri" w:eastAsia="Calibri" w:hAnsi="Calibri" w:cs="Calibri"/>
          <w:w w:val="99"/>
          <w:sz w:val="15"/>
          <w:szCs w:val="15"/>
        </w:rPr>
        <w:t>cal</w:t>
      </w:r>
    </w:p>
    <w:p w14:paraId="093BFB88" w14:textId="77777777" w:rsidR="00114C4D" w:rsidRDefault="00096F81">
      <w:pPr>
        <w:spacing w:after="0" w:line="180" w:lineRule="exact"/>
        <w:ind w:left="-31" w:right="-51"/>
        <w:jc w:val="center"/>
        <w:rPr>
          <w:rFonts w:ascii="Calibri" w:eastAsia="Calibri" w:hAnsi="Calibri" w:cs="Calibri"/>
          <w:sz w:val="15"/>
          <w:szCs w:val="15"/>
        </w:rPr>
      </w:pPr>
      <w:r>
        <w:rPr>
          <w:rFonts w:ascii="Calibri" w:eastAsia="Calibri" w:hAnsi="Calibri" w:cs="Calibri"/>
          <w:w w:val="99"/>
          <w:sz w:val="15"/>
          <w:szCs w:val="15"/>
        </w:rPr>
        <w:t>M</w:t>
      </w:r>
      <w:r>
        <w:rPr>
          <w:rFonts w:ascii="Calibri" w:eastAsia="Calibri" w:hAnsi="Calibri" w:cs="Calibri"/>
          <w:spacing w:val="-1"/>
          <w:w w:val="99"/>
          <w:sz w:val="15"/>
          <w:szCs w:val="15"/>
        </w:rPr>
        <w:t>em</w:t>
      </w:r>
      <w:r>
        <w:rPr>
          <w:rFonts w:ascii="Calibri" w:eastAsia="Calibri" w:hAnsi="Calibri" w:cs="Calibri"/>
          <w:w w:val="99"/>
          <w:sz w:val="15"/>
          <w:szCs w:val="15"/>
        </w:rPr>
        <w:t>ory</w:t>
      </w:r>
    </w:p>
    <w:p w14:paraId="5D2D47DA" w14:textId="77777777" w:rsidR="00114C4D" w:rsidRDefault="00096F81">
      <w:pPr>
        <w:spacing w:before="9" w:after="0" w:line="160" w:lineRule="exact"/>
        <w:rPr>
          <w:sz w:val="16"/>
          <w:szCs w:val="16"/>
        </w:rPr>
      </w:pPr>
      <w:r>
        <w:br w:type="column"/>
      </w:r>
    </w:p>
    <w:p w14:paraId="2D2A5FEC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4DAE9F86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3F2AB9C3" w14:textId="77777777" w:rsidR="00114C4D" w:rsidRDefault="00096F81">
      <w:pPr>
        <w:spacing w:after="0" w:line="240" w:lineRule="auto"/>
        <w:ind w:right="-20"/>
        <w:rPr>
          <w:rFonts w:ascii="Calibri" w:eastAsia="Calibri" w:hAnsi="Calibri" w:cs="Calibri"/>
          <w:sz w:val="15"/>
          <w:szCs w:val="15"/>
        </w:rPr>
      </w:pPr>
      <w:r>
        <w:rPr>
          <w:rFonts w:ascii="Calibri" w:eastAsia="Calibri" w:hAnsi="Calibri" w:cs="Calibri"/>
          <w:color w:val="FFFFFF"/>
          <w:spacing w:val="-1"/>
          <w:sz w:val="15"/>
          <w:szCs w:val="15"/>
        </w:rPr>
        <w:t>T</w:t>
      </w:r>
      <w:r>
        <w:rPr>
          <w:rFonts w:ascii="Calibri" w:eastAsia="Calibri" w:hAnsi="Calibri" w:cs="Calibri"/>
          <w:color w:val="FFFFFF"/>
          <w:spacing w:val="1"/>
          <w:sz w:val="15"/>
          <w:szCs w:val="15"/>
        </w:rPr>
        <w:t>h</w:t>
      </w:r>
      <w:r>
        <w:rPr>
          <w:rFonts w:ascii="Calibri" w:eastAsia="Calibri" w:hAnsi="Calibri" w:cs="Calibri"/>
          <w:color w:val="FFFFFF"/>
          <w:sz w:val="15"/>
          <w:szCs w:val="15"/>
        </w:rPr>
        <w:t>r</w:t>
      </w:r>
      <w:r>
        <w:rPr>
          <w:rFonts w:ascii="Calibri" w:eastAsia="Calibri" w:hAnsi="Calibri" w:cs="Calibri"/>
          <w:color w:val="FFFFFF"/>
          <w:spacing w:val="-1"/>
          <w:sz w:val="15"/>
          <w:szCs w:val="15"/>
        </w:rPr>
        <w:t>e</w:t>
      </w:r>
      <w:r>
        <w:rPr>
          <w:rFonts w:ascii="Calibri" w:eastAsia="Calibri" w:hAnsi="Calibri" w:cs="Calibri"/>
          <w:color w:val="FFFFFF"/>
          <w:sz w:val="15"/>
          <w:szCs w:val="15"/>
        </w:rPr>
        <w:t>ad</w:t>
      </w:r>
      <w:r>
        <w:rPr>
          <w:rFonts w:ascii="Calibri" w:eastAsia="Calibri" w:hAnsi="Calibri" w:cs="Calibri"/>
          <w:color w:val="FFFFFF"/>
          <w:spacing w:val="-3"/>
          <w:sz w:val="15"/>
          <w:szCs w:val="15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15"/>
          <w:szCs w:val="15"/>
        </w:rPr>
        <w:t>(</w:t>
      </w:r>
      <w:proofErr w:type="spellStart"/>
      <w:r>
        <w:rPr>
          <w:rFonts w:ascii="Calibri" w:eastAsia="Calibri" w:hAnsi="Calibri" w:cs="Calibri"/>
          <w:color w:val="FFFFFF"/>
          <w:spacing w:val="-1"/>
          <w:sz w:val="15"/>
          <w:szCs w:val="15"/>
        </w:rPr>
        <w:t>m</w:t>
      </w:r>
      <w:r>
        <w:rPr>
          <w:rFonts w:ascii="Calibri" w:eastAsia="Calibri" w:hAnsi="Calibri" w:cs="Calibri"/>
          <w:color w:val="FFFFFF"/>
          <w:sz w:val="15"/>
          <w:szCs w:val="15"/>
        </w:rPr>
        <w:t>,</w:t>
      </w:r>
      <w:r>
        <w:rPr>
          <w:rFonts w:ascii="Calibri" w:eastAsia="Calibri" w:hAnsi="Calibri" w:cs="Calibri"/>
          <w:color w:val="FFFFFF"/>
          <w:spacing w:val="1"/>
          <w:sz w:val="15"/>
          <w:szCs w:val="15"/>
        </w:rPr>
        <w:t>n</w:t>
      </w:r>
      <w:proofErr w:type="spellEnd"/>
      <w:r>
        <w:rPr>
          <w:rFonts w:ascii="Calibri" w:eastAsia="Calibri" w:hAnsi="Calibri" w:cs="Calibri"/>
          <w:color w:val="FFFFFF"/>
          <w:sz w:val="15"/>
          <w:szCs w:val="15"/>
        </w:rPr>
        <w:t>)</w:t>
      </w:r>
    </w:p>
    <w:p w14:paraId="65253EC3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num="4" w:space="720" w:equalWidth="0">
            <w:col w:w="2398" w:space="1477"/>
            <w:col w:w="394" w:space="1273"/>
            <w:col w:w="520" w:space="165"/>
            <w:col w:w="2573"/>
          </w:cols>
        </w:sectPr>
      </w:pPr>
    </w:p>
    <w:p w14:paraId="60E59F45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641C1180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23D849DF" w14:textId="77777777" w:rsidR="00114C4D" w:rsidRDefault="00114C4D">
      <w:pPr>
        <w:spacing w:before="15" w:after="0" w:line="240" w:lineRule="exact"/>
        <w:rPr>
          <w:sz w:val="24"/>
          <w:szCs w:val="24"/>
        </w:rPr>
      </w:pPr>
    </w:p>
    <w:p w14:paraId="3B96B8D8" w14:textId="77777777" w:rsidR="00114C4D" w:rsidRDefault="00096F81">
      <w:pPr>
        <w:spacing w:before="5" w:after="0" w:line="325" w:lineRule="exact"/>
        <w:ind w:left="3500" w:right="3488"/>
        <w:jc w:val="center"/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color w:val="FFFFFF"/>
          <w:sz w:val="27"/>
          <w:szCs w:val="27"/>
        </w:rPr>
        <w:t>Gl</w:t>
      </w:r>
      <w:r>
        <w:rPr>
          <w:rFonts w:ascii="Calibri" w:eastAsia="Calibri" w:hAnsi="Calibri" w:cs="Calibri"/>
          <w:color w:val="FFFFFF"/>
          <w:spacing w:val="-1"/>
          <w:sz w:val="27"/>
          <w:szCs w:val="27"/>
        </w:rPr>
        <w:t>o</w:t>
      </w:r>
      <w:r>
        <w:rPr>
          <w:rFonts w:ascii="Calibri" w:eastAsia="Calibri" w:hAnsi="Calibri" w:cs="Calibri"/>
          <w:color w:val="FFFFFF"/>
          <w:sz w:val="27"/>
          <w:szCs w:val="27"/>
        </w:rPr>
        <w:t>bal</w:t>
      </w:r>
      <w:r>
        <w:rPr>
          <w:rFonts w:ascii="Calibri" w:eastAsia="Calibri" w:hAnsi="Calibri" w:cs="Calibri"/>
          <w:color w:val="FFFFFF"/>
          <w:spacing w:val="1"/>
          <w:sz w:val="27"/>
          <w:szCs w:val="27"/>
        </w:rPr>
        <w:t xml:space="preserve"> </w:t>
      </w:r>
      <w:r>
        <w:rPr>
          <w:rFonts w:ascii="Calibri" w:eastAsia="Calibri" w:hAnsi="Calibri" w:cs="Calibri"/>
          <w:color w:val="FFFFFF"/>
          <w:sz w:val="27"/>
          <w:szCs w:val="27"/>
        </w:rPr>
        <w:t>Memory</w:t>
      </w:r>
    </w:p>
    <w:p w14:paraId="203DFF3A" w14:textId="77777777" w:rsidR="00114C4D" w:rsidRDefault="00114C4D">
      <w:pPr>
        <w:spacing w:before="13" w:after="0" w:line="260" w:lineRule="exact"/>
        <w:rPr>
          <w:sz w:val="26"/>
          <w:szCs w:val="26"/>
        </w:rPr>
      </w:pPr>
    </w:p>
    <w:p w14:paraId="057515DC" w14:textId="77777777" w:rsidR="00114C4D" w:rsidRDefault="00096F81">
      <w:pPr>
        <w:spacing w:before="5" w:after="0" w:line="325" w:lineRule="exact"/>
        <w:ind w:left="3367" w:right="3353"/>
        <w:jc w:val="center"/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color w:val="FFFFFF"/>
          <w:sz w:val="27"/>
          <w:szCs w:val="27"/>
        </w:rPr>
        <w:t>Con</w:t>
      </w:r>
      <w:r>
        <w:rPr>
          <w:rFonts w:ascii="Calibri" w:eastAsia="Calibri" w:hAnsi="Calibri" w:cs="Calibri"/>
          <w:color w:val="FFFFFF"/>
          <w:spacing w:val="-3"/>
          <w:sz w:val="27"/>
          <w:szCs w:val="27"/>
        </w:rPr>
        <w:t>s</w:t>
      </w:r>
      <w:r>
        <w:rPr>
          <w:rFonts w:ascii="Calibri" w:eastAsia="Calibri" w:hAnsi="Calibri" w:cs="Calibri"/>
          <w:color w:val="FFFFFF"/>
          <w:spacing w:val="-4"/>
          <w:sz w:val="27"/>
          <w:szCs w:val="27"/>
        </w:rPr>
        <w:t>t</w:t>
      </w:r>
      <w:r>
        <w:rPr>
          <w:rFonts w:ascii="Calibri" w:eastAsia="Calibri" w:hAnsi="Calibri" w:cs="Calibri"/>
          <w:color w:val="FFFFFF"/>
          <w:sz w:val="27"/>
          <w:szCs w:val="27"/>
        </w:rPr>
        <w:t>a</w:t>
      </w:r>
      <w:r>
        <w:rPr>
          <w:rFonts w:ascii="Calibri" w:eastAsia="Calibri" w:hAnsi="Calibri" w:cs="Calibri"/>
          <w:color w:val="FFFFFF"/>
          <w:spacing w:val="-1"/>
          <w:sz w:val="27"/>
          <w:szCs w:val="27"/>
        </w:rPr>
        <w:t>n</w:t>
      </w:r>
      <w:r>
        <w:rPr>
          <w:rFonts w:ascii="Calibri" w:eastAsia="Calibri" w:hAnsi="Calibri" w:cs="Calibri"/>
          <w:color w:val="FFFFFF"/>
          <w:sz w:val="27"/>
          <w:szCs w:val="27"/>
        </w:rPr>
        <w:t xml:space="preserve">t </w:t>
      </w:r>
      <w:r>
        <w:rPr>
          <w:rFonts w:ascii="Calibri" w:eastAsia="Calibri" w:hAnsi="Calibri" w:cs="Calibri"/>
          <w:color w:val="FFFFFF"/>
          <w:spacing w:val="-1"/>
          <w:sz w:val="27"/>
          <w:szCs w:val="27"/>
        </w:rPr>
        <w:t>M</w:t>
      </w:r>
      <w:r>
        <w:rPr>
          <w:rFonts w:ascii="Calibri" w:eastAsia="Calibri" w:hAnsi="Calibri" w:cs="Calibri"/>
          <w:color w:val="FFFFFF"/>
          <w:sz w:val="27"/>
          <w:szCs w:val="27"/>
        </w:rPr>
        <w:t>emo</w:t>
      </w:r>
      <w:r>
        <w:rPr>
          <w:rFonts w:ascii="Calibri" w:eastAsia="Calibri" w:hAnsi="Calibri" w:cs="Calibri"/>
          <w:color w:val="FFFFFF"/>
          <w:spacing w:val="1"/>
          <w:sz w:val="27"/>
          <w:szCs w:val="27"/>
        </w:rPr>
        <w:t>r</w:t>
      </w:r>
      <w:r>
        <w:rPr>
          <w:rFonts w:ascii="Calibri" w:eastAsia="Calibri" w:hAnsi="Calibri" w:cs="Calibri"/>
          <w:color w:val="FFFFFF"/>
          <w:sz w:val="27"/>
          <w:szCs w:val="27"/>
        </w:rPr>
        <w:t>y</w:t>
      </w:r>
    </w:p>
    <w:p w14:paraId="77D45ED4" w14:textId="77777777" w:rsidR="00114C4D" w:rsidRDefault="00114C4D">
      <w:pPr>
        <w:spacing w:before="4" w:after="0" w:line="130" w:lineRule="exact"/>
        <w:rPr>
          <w:sz w:val="13"/>
          <w:szCs w:val="13"/>
        </w:rPr>
      </w:pPr>
    </w:p>
    <w:p w14:paraId="2946D6EA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1DAF9811" w14:textId="77777777" w:rsidR="00114C4D" w:rsidRDefault="00096F81">
      <w:pPr>
        <w:spacing w:before="5" w:after="0" w:line="325" w:lineRule="exact"/>
        <w:ind w:left="3448" w:right="3436"/>
        <w:jc w:val="center"/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color w:val="FFFFFF"/>
          <w:spacing w:val="-24"/>
          <w:sz w:val="27"/>
          <w:szCs w:val="27"/>
        </w:rPr>
        <w:t>T</w:t>
      </w:r>
      <w:r>
        <w:rPr>
          <w:rFonts w:ascii="Calibri" w:eastAsia="Calibri" w:hAnsi="Calibri" w:cs="Calibri"/>
          <w:color w:val="FFFFFF"/>
          <w:spacing w:val="-3"/>
          <w:sz w:val="27"/>
          <w:szCs w:val="27"/>
        </w:rPr>
        <w:t>e</w:t>
      </w:r>
      <w:r>
        <w:rPr>
          <w:rFonts w:ascii="Calibri" w:eastAsia="Calibri" w:hAnsi="Calibri" w:cs="Calibri"/>
          <w:color w:val="FFFFFF"/>
          <w:sz w:val="27"/>
          <w:szCs w:val="27"/>
        </w:rPr>
        <w:t>xtu</w:t>
      </w:r>
      <w:r>
        <w:rPr>
          <w:rFonts w:ascii="Calibri" w:eastAsia="Calibri" w:hAnsi="Calibri" w:cs="Calibri"/>
          <w:color w:val="FFFFFF"/>
          <w:spacing w:val="-4"/>
          <w:sz w:val="27"/>
          <w:szCs w:val="27"/>
        </w:rPr>
        <w:t>r</w:t>
      </w:r>
      <w:r>
        <w:rPr>
          <w:rFonts w:ascii="Calibri" w:eastAsia="Calibri" w:hAnsi="Calibri" w:cs="Calibri"/>
          <w:color w:val="FFFFFF"/>
          <w:sz w:val="27"/>
          <w:szCs w:val="27"/>
        </w:rPr>
        <w:t>e M</w:t>
      </w:r>
      <w:r>
        <w:rPr>
          <w:rFonts w:ascii="Calibri" w:eastAsia="Calibri" w:hAnsi="Calibri" w:cs="Calibri"/>
          <w:color w:val="FFFFFF"/>
          <w:spacing w:val="1"/>
          <w:sz w:val="27"/>
          <w:szCs w:val="27"/>
        </w:rPr>
        <w:t>e</w:t>
      </w:r>
      <w:r>
        <w:rPr>
          <w:rFonts w:ascii="Calibri" w:eastAsia="Calibri" w:hAnsi="Calibri" w:cs="Calibri"/>
          <w:color w:val="FFFFFF"/>
          <w:sz w:val="27"/>
          <w:szCs w:val="27"/>
        </w:rPr>
        <w:t>mo</w:t>
      </w:r>
      <w:r>
        <w:rPr>
          <w:rFonts w:ascii="Calibri" w:eastAsia="Calibri" w:hAnsi="Calibri" w:cs="Calibri"/>
          <w:color w:val="FFFFFF"/>
          <w:spacing w:val="1"/>
          <w:sz w:val="27"/>
          <w:szCs w:val="27"/>
        </w:rPr>
        <w:t>r</w:t>
      </w:r>
      <w:r>
        <w:rPr>
          <w:rFonts w:ascii="Calibri" w:eastAsia="Calibri" w:hAnsi="Calibri" w:cs="Calibri"/>
          <w:color w:val="FFFFFF"/>
          <w:sz w:val="27"/>
          <w:szCs w:val="27"/>
        </w:rPr>
        <w:t>y</w:t>
      </w:r>
    </w:p>
    <w:p w14:paraId="74697B78" w14:textId="77777777" w:rsidR="00114C4D" w:rsidRDefault="00114C4D">
      <w:pPr>
        <w:spacing w:before="4" w:after="0" w:line="180" w:lineRule="exact"/>
        <w:rPr>
          <w:sz w:val="18"/>
          <w:szCs w:val="18"/>
        </w:rPr>
      </w:pPr>
    </w:p>
    <w:p w14:paraId="0DB2ACBF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1A99E27F" w14:textId="04DD1DEE" w:rsidR="00114C4D" w:rsidRDefault="00D6272F">
      <w:pPr>
        <w:spacing w:before="30" w:after="0" w:line="240" w:lineRule="auto"/>
        <w:ind w:left="955" w:right="-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832" behindDoc="1" locked="0" layoutInCell="1" allowOverlap="1" wp14:anchorId="46363F03" wp14:editId="1C22F9FD">
                <wp:simplePos x="0" y="0"/>
                <wp:positionH relativeFrom="page">
                  <wp:posOffset>2137410</wp:posOffset>
                </wp:positionH>
                <wp:positionV relativeFrom="paragraph">
                  <wp:posOffset>-4306570</wp:posOffset>
                </wp:positionV>
                <wp:extent cx="3534410" cy="4123690"/>
                <wp:effectExtent l="3810" t="8255" r="0" b="0"/>
                <wp:wrapNone/>
                <wp:docPr id="730" name="Group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4410" cy="4123690"/>
                          <a:chOff x="3366" y="-6782"/>
                          <a:chExt cx="5566" cy="6494"/>
                        </a:xfrm>
                      </wpg:grpSpPr>
                      <wpg:grpSp>
                        <wpg:cNvPr id="731" name="Group 719"/>
                        <wpg:cNvGrpSpPr>
                          <a:grpSpLocks/>
                        </wpg:cNvGrpSpPr>
                        <wpg:grpSpPr bwMode="auto">
                          <a:xfrm>
                            <a:off x="7304" y="-6062"/>
                            <a:ext cx="90" cy="1926"/>
                            <a:chOff x="7304" y="-6062"/>
                            <a:chExt cx="90" cy="1926"/>
                          </a:xfrm>
                        </wpg:grpSpPr>
                        <wps:wsp>
                          <wps:cNvPr id="732" name="Freeform 720"/>
                          <wps:cNvSpPr>
                            <a:spLocks/>
                          </wps:cNvSpPr>
                          <wps:spPr bwMode="auto">
                            <a:xfrm>
                              <a:off x="7304" y="-6062"/>
                              <a:ext cx="90" cy="1926"/>
                            </a:xfrm>
                            <a:custGeom>
                              <a:avLst/>
                              <a:gdLst>
                                <a:gd name="T0" fmla="+- 0 7342 7304"/>
                                <a:gd name="T1" fmla="*/ T0 w 90"/>
                                <a:gd name="T2" fmla="+- 0 -4227 -6062"/>
                                <a:gd name="T3" fmla="*/ -4227 h 1926"/>
                                <a:gd name="T4" fmla="+- 0 7304 7304"/>
                                <a:gd name="T5" fmla="*/ T4 w 90"/>
                                <a:gd name="T6" fmla="+- 0 -4227 -6062"/>
                                <a:gd name="T7" fmla="*/ -4227 h 1926"/>
                                <a:gd name="T8" fmla="+- 0 7349 7304"/>
                                <a:gd name="T9" fmla="*/ T8 w 90"/>
                                <a:gd name="T10" fmla="+- 0 -4137 -6062"/>
                                <a:gd name="T11" fmla="*/ -4137 h 1926"/>
                                <a:gd name="T12" fmla="+- 0 7387 7304"/>
                                <a:gd name="T13" fmla="*/ T12 w 90"/>
                                <a:gd name="T14" fmla="+- 0 -4212 -6062"/>
                                <a:gd name="T15" fmla="*/ -4212 h 1926"/>
                                <a:gd name="T16" fmla="+- 0 7342 7304"/>
                                <a:gd name="T17" fmla="*/ T16 w 90"/>
                                <a:gd name="T18" fmla="+- 0 -4212 -6062"/>
                                <a:gd name="T19" fmla="*/ -4212 h 1926"/>
                                <a:gd name="T20" fmla="+- 0 7342 7304"/>
                                <a:gd name="T21" fmla="*/ T20 w 90"/>
                                <a:gd name="T22" fmla="+- 0 -4227 -6062"/>
                                <a:gd name="T23" fmla="*/ -4227 h 19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90" h="1926">
                                  <a:moveTo>
                                    <a:pt x="38" y="1835"/>
                                  </a:moveTo>
                                  <a:lnTo>
                                    <a:pt x="0" y="1835"/>
                                  </a:lnTo>
                                  <a:lnTo>
                                    <a:pt x="45" y="1925"/>
                                  </a:lnTo>
                                  <a:lnTo>
                                    <a:pt x="83" y="1850"/>
                                  </a:lnTo>
                                  <a:lnTo>
                                    <a:pt x="38" y="1850"/>
                                  </a:lnTo>
                                  <a:lnTo>
                                    <a:pt x="38" y="1835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3" name="Freeform 721"/>
                          <wps:cNvSpPr>
                            <a:spLocks/>
                          </wps:cNvSpPr>
                          <wps:spPr bwMode="auto">
                            <a:xfrm>
                              <a:off x="7304" y="-6062"/>
                              <a:ext cx="90" cy="1926"/>
                            </a:xfrm>
                            <a:custGeom>
                              <a:avLst/>
                              <a:gdLst>
                                <a:gd name="T0" fmla="+- 0 7357 7304"/>
                                <a:gd name="T1" fmla="*/ T0 w 90"/>
                                <a:gd name="T2" fmla="+- 0 -5987 -6062"/>
                                <a:gd name="T3" fmla="*/ -5987 h 1926"/>
                                <a:gd name="T4" fmla="+- 0 7342 7304"/>
                                <a:gd name="T5" fmla="*/ T4 w 90"/>
                                <a:gd name="T6" fmla="+- 0 -5987 -6062"/>
                                <a:gd name="T7" fmla="*/ -5987 h 1926"/>
                                <a:gd name="T8" fmla="+- 0 7342 7304"/>
                                <a:gd name="T9" fmla="*/ T8 w 90"/>
                                <a:gd name="T10" fmla="+- 0 -4212 -6062"/>
                                <a:gd name="T11" fmla="*/ -4212 h 1926"/>
                                <a:gd name="T12" fmla="+- 0 7357 7304"/>
                                <a:gd name="T13" fmla="*/ T12 w 90"/>
                                <a:gd name="T14" fmla="+- 0 -4212 -6062"/>
                                <a:gd name="T15" fmla="*/ -4212 h 1926"/>
                                <a:gd name="T16" fmla="+- 0 7357 7304"/>
                                <a:gd name="T17" fmla="*/ T16 w 90"/>
                                <a:gd name="T18" fmla="+- 0 -5987 -6062"/>
                                <a:gd name="T19" fmla="*/ -5987 h 19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" h="1926">
                                  <a:moveTo>
                                    <a:pt x="53" y="75"/>
                                  </a:moveTo>
                                  <a:lnTo>
                                    <a:pt x="38" y="75"/>
                                  </a:lnTo>
                                  <a:lnTo>
                                    <a:pt x="38" y="1850"/>
                                  </a:lnTo>
                                  <a:lnTo>
                                    <a:pt x="53" y="1850"/>
                                  </a:lnTo>
                                  <a:lnTo>
                                    <a:pt x="53" y="75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4" name="Freeform 722"/>
                          <wps:cNvSpPr>
                            <a:spLocks/>
                          </wps:cNvSpPr>
                          <wps:spPr bwMode="auto">
                            <a:xfrm>
                              <a:off x="7304" y="-6062"/>
                              <a:ext cx="90" cy="1926"/>
                            </a:xfrm>
                            <a:custGeom>
                              <a:avLst/>
                              <a:gdLst>
                                <a:gd name="T0" fmla="+- 0 7394 7304"/>
                                <a:gd name="T1" fmla="*/ T0 w 90"/>
                                <a:gd name="T2" fmla="+- 0 -4227 -6062"/>
                                <a:gd name="T3" fmla="*/ -4227 h 1926"/>
                                <a:gd name="T4" fmla="+- 0 7357 7304"/>
                                <a:gd name="T5" fmla="*/ T4 w 90"/>
                                <a:gd name="T6" fmla="+- 0 -4227 -6062"/>
                                <a:gd name="T7" fmla="*/ -4227 h 1926"/>
                                <a:gd name="T8" fmla="+- 0 7357 7304"/>
                                <a:gd name="T9" fmla="*/ T8 w 90"/>
                                <a:gd name="T10" fmla="+- 0 -4212 -6062"/>
                                <a:gd name="T11" fmla="*/ -4212 h 1926"/>
                                <a:gd name="T12" fmla="+- 0 7387 7304"/>
                                <a:gd name="T13" fmla="*/ T12 w 90"/>
                                <a:gd name="T14" fmla="+- 0 -4212 -6062"/>
                                <a:gd name="T15" fmla="*/ -4212 h 1926"/>
                                <a:gd name="T16" fmla="+- 0 7394 7304"/>
                                <a:gd name="T17" fmla="*/ T16 w 90"/>
                                <a:gd name="T18" fmla="+- 0 -4227 -6062"/>
                                <a:gd name="T19" fmla="*/ -4227 h 19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" h="1926">
                                  <a:moveTo>
                                    <a:pt x="90" y="1835"/>
                                  </a:moveTo>
                                  <a:lnTo>
                                    <a:pt x="53" y="1835"/>
                                  </a:lnTo>
                                  <a:lnTo>
                                    <a:pt x="53" y="1850"/>
                                  </a:lnTo>
                                  <a:lnTo>
                                    <a:pt x="83" y="1850"/>
                                  </a:lnTo>
                                  <a:lnTo>
                                    <a:pt x="90" y="1835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5" name="Freeform 723"/>
                          <wps:cNvSpPr>
                            <a:spLocks/>
                          </wps:cNvSpPr>
                          <wps:spPr bwMode="auto">
                            <a:xfrm>
                              <a:off x="7304" y="-6062"/>
                              <a:ext cx="90" cy="1926"/>
                            </a:xfrm>
                            <a:custGeom>
                              <a:avLst/>
                              <a:gdLst>
                                <a:gd name="T0" fmla="+- 0 7349 7304"/>
                                <a:gd name="T1" fmla="*/ T0 w 90"/>
                                <a:gd name="T2" fmla="+- 0 -6062 -6062"/>
                                <a:gd name="T3" fmla="*/ -6062 h 1926"/>
                                <a:gd name="T4" fmla="+- 0 7304 7304"/>
                                <a:gd name="T5" fmla="*/ T4 w 90"/>
                                <a:gd name="T6" fmla="+- 0 -5972 -6062"/>
                                <a:gd name="T7" fmla="*/ -5972 h 1926"/>
                                <a:gd name="T8" fmla="+- 0 7342 7304"/>
                                <a:gd name="T9" fmla="*/ T8 w 90"/>
                                <a:gd name="T10" fmla="+- 0 -5972 -6062"/>
                                <a:gd name="T11" fmla="*/ -5972 h 1926"/>
                                <a:gd name="T12" fmla="+- 0 7342 7304"/>
                                <a:gd name="T13" fmla="*/ T12 w 90"/>
                                <a:gd name="T14" fmla="+- 0 -5987 -6062"/>
                                <a:gd name="T15" fmla="*/ -5987 h 1926"/>
                                <a:gd name="T16" fmla="+- 0 7387 7304"/>
                                <a:gd name="T17" fmla="*/ T16 w 90"/>
                                <a:gd name="T18" fmla="+- 0 -5987 -6062"/>
                                <a:gd name="T19" fmla="*/ -5987 h 1926"/>
                                <a:gd name="T20" fmla="+- 0 7349 7304"/>
                                <a:gd name="T21" fmla="*/ T20 w 90"/>
                                <a:gd name="T22" fmla="+- 0 -6062 -6062"/>
                                <a:gd name="T23" fmla="*/ -6062 h 19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90" h="1926">
                                  <a:moveTo>
                                    <a:pt x="45" y="0"/>
                                  </a:moveTo>
                                  <a:lnTo>
                                    <a:pt x="0" y="90"/>
                                  </a:lnTo>
                                  <a:lnTo>
                                    <a:pt x="38" y="90"/>
                                  </a:lnTo>
                                  <a:lnTo>
                                    <a:pt x="38" y="75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45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6" name="Freeform 724"/>
                          <wps:cNvSpPr>
                            <a:spLocks/>
                          </wps:cNvSpPr>
                          <wps:spPr bwMode="auto">
                            <a:xfrm>
                              <a:off x="7304" y="-6062"/>
                              <a:ext cx="90" cy="1926"/>
                            </a:xfrm>
                            <a:custGeom>
                              <a:avLst/>
                              <a:gdLst>
                                <a:gd name="T0" fmla="+- 0 7387 7304"/>
                                <a:gd name="T1" fmla="*/ T0 w 90"/>
                                <a:gd name="T2" fmla="+- 0 -5987 -6062"/>
                                <a:gd name="T3" fmla="*/ -5987 h 1926"/>
                                <a:gd name="T4" fmla="+- 0 7357 7304"/>
                                <a:gd name="T5" fmla="*/ T4 w 90"/>
                                <a:gd name="T6" fmla="+- 0 -5987 -6062"/>
                                <a:gd name="T7" fmla="*/ -5987 h 1926"/>
                                <a:gd name="T8" fmla="+- 0 7357 7304"/>
                                <a:gd name="T9" fmla="*/ T8 w 90"/>
                                <a:gd name="T10" fmla="+- 0 -5972 -6062"/>
                                <a:gd name="T11" fmla="*/ -5972 h 1926"/>
                                <a:gd name="T12" fmla="+- 0 7394 7304"/>
                                <a:gd name="T13" fmla="*/ T12 w 90"/>
                                <a:gd name="T14" fmla="+- 0 -5972 -6062"/>
                                <a:gd name="T15" fmla="*/ -5972 h 1926"/>
                                <a:gd name="T16" fmla="+- 0 7387 7304"/>
                                <a:gd name="T17" fmla="*/ T16 w 90"/>
                                <a:gd name="T18" fmla="+- 0 -5987 -6062"/>
                                <a:gd name="T19" fmla="*/ -5987 h 19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" h="1926">
                                  <a:moveTo>
                                    <a:pt x="83" y="75"/>
                                  </a:moveTo>
                                  <a:lnTo>
                                    <a:pt x="53" y="75"/>
                                  </a:lnTo>
                                  <a:lnTo>
                                    <a:pt x="53" y="90"/>
                                  </a:lnTo>
                                  <a:lnTo>
                                    <a:pt x="90" y="90"/>
                                  </a:lnTo>
                                  <a:lnTo>
                                    <a:pt x="83" y="75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7" name="Group 725"/>
                        <wpg:cNvGrpSpPr>
                          <a:grpSpLocks/>
                        </wpg:cNvGrpSpPr>
                        <wpg:grpSpPr bwMode="auto">
                          <a:xfrm>
                            <a:off x="3373" y="-6775"/>
                            <a:ext cx="2988" cy="4320"/>
                            <a:chOff x="3373" y="-6775"/>
                            <a:chExt cx="2988" cy="4320"/>
                          </a:xfrm>
                        </wpg:grpSpPr>
                        <wps:wsp>
                          <wps:cNvPr id="738" name="Freeform 726"/>
                          <wps:cNvSpPr>
                            <a:spLocks/>
                          </wps:cNvSpPr>
                          <wps:spPr bwMode="auto">
                            <a:xfrm>
                              <a:off x="3373" y="-6775"/>
                              <a:ext cx="2988" cy="4320"/>
                            </a:xfrm>
                            <a:custGeom>
                              <a:avLst/>
                              <a:gdLst>
                                <a:gd name="T0" fmla="+- 0 3373 3373"/>
                                <a:gd name="T1" fmla="*/ T0 w 2988"/>
                                <a:gd name="T2" fmla="+- 0 -2455 -6775"/>
                                <a:gd name="T3" fmla="*/ -2455 h 4320"/>
                                <a:gd name="T4" fmla="+- 0 6361 3373"/>
                                <a:gd name="T5" fmla="*/ T4 w 2988"/>
                                <a:gd name="T6" fmla="+- 0 -2455 -6775"/>
                                <a:gd name="T7" fmla="*/ -2455 h 4320"/>
                                <a:gd name="T8" fmla="+- 0 6361 3373"/>
                                <a:gd name="T9" fmla="*/ T8 w 2988"/>
                                <a:gd name="T10" fmla="+- 0 -6775 -6775"/>
                                <a:gd name="T11" fmla="*/ -6775 h 4320"/>
                                <a:gd name="T12" fmla="+- 0 3373 3373"/>
                                <a:gd name="T13" fmla="*/ T12 w 2988"/>
                                <a:gd name="T14" fmla="+- 0 -6775 -6775"/>
                                <a:gd name="T15" fmla="*/ -6775 h 4320"/>
                                <a:gd name="T16" fmla="+- 0 3373 3373"/>
                                <a:gd name="T17" fmla="*/ T16 w 2988"/>
                                <a:gd name="T18" fmla="+- 0 -2455 -6775"/>
                                <a:gd name="T19" fmla="*/ -2455 h 43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988" h="4320">
                                  <a:moveTo>
                                    <a:pt x="0" y="4320"/>
                                  </a:moveTo>
                                  <a:lnTo>
                                    <a:pt x="2988" y="4320"/>
                                  </a:lnTo>
                                  <a:lnTo>
                                    <a:pt x="298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3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9" name="Group 727"/>
                        <wpg:cNvGrpSpPr>
                          <a:grpSpLocks/>
                        </wpg:cNvGrpSpPr>
                        <wpg:grpSpPr bwMode="auto">
                          <a:xfrm>
                            <a:off x="6217" y="-6775"/>
                            <a:ext cx="597" cy="1601"/>
                            <a:chOff x="6217" y="-6775"/>
                            <a:chExt cx="597" cy="1601"/>
                          </a:xfrm>
                        </wpg:grpSpPr>
                        <wps:wsp>
                          <wps:cNvPr id="740" name="Freeform 728"/>
                          <wps:cNvSpPr>
                            <a:spLocks/>
                          </wps:cNvSpPr>
                          <wps:spPr bwMode="auto">
                            <a:xfrm>
                              <a:off x="6217" y="-6775"/>
                              <a:ext cx="597" cy="1601"/>
                            </a:xfrm>
                            <a:custGeom>
                              <a:avLst/>
                              <a:gdLst>
                                <a:gd name="T0" fmla="+- 0 6217 6217"/>
                                <a:gd name="T1" fmla="*/ T0 w 597"/>
                                <a:gd name="T2" fmla="+- 0 -5174 -6775"/>
                                <a:gd name="T3" fmla="*/ -5174 h 1601"/>
                                <a:gd name="T4" fmla="+- 0 6814 6217"/>
                                <a:gd name="T5" fmla="*/ T4 w 597"/>
                                <a:gd name="T6" fmla="+- 0 -6775 -6775"/>
                                <a:gd name="T7" fmla="*/ -6775 h 16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97" h="1601">
                                  <a:moveTo>
                                    <a:pt x="0" y="1601"/>
                                  </a:moveTo>
                                  <a:lnTo>
                                    <a:pt x="597" y="0"/>
                                  </a:lnTo>
                                </a:path>
                              </a:pathLst>
                            </a:custGeom>
                            <a:noFill/>
                            <a:ln w="457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1" name="Group 729"/>
                        <wpg:cNvGrpSpPr>
                          <a:grpSpLocks/>
                        </wpg:cNvGrpSpPr>
                        <wpg:grpSpPr bwMode="auto">
                          <a:xfrm>
                            <a:off x="4468" y="-5526"/>
                            <a:ext cx="882" cy="2"/>
                            <a:chOff x="4468" y="-5526"/>
                            <a:chExt cx="882" cy="2"/>
                          </a:xfrm>
                        </wpg:grpSpPr>
                        <wps:wsp>
                          <wps:cNvPr id="742" name="Freeform 730"/>
                          <wps:cNvSpPr>
                            <a:spLocks/>
                          </wps:cNvSpPr>
                          <wps:spPr bwMode="auto">
                            <a:xfrm>
                              <a:off x="4468" y="-5526"/>
                              <a:ext cx="882" cy="2"/>
                            </a:xfrm>
                            <a:custGeom>
                              <a:avLst/>
                              <a:gdLst>
                                <a:gd name="T0" fmla="+- 0 4468 4468"/>
                                <a:gd name="T1" fmla="*/ T0 w 882"/>
                                <a:gd name="T2" fmla="+- 0 5349 4468"/>
                                <a:gd name="T3" fmla="*/ T2 w 8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2">
                                  <a:moveTo>
                                    <a:pt x="0" y="0"/>
                                  </a:moveTo>
                                  <a:lnTo>
                                    <a:pt x="881" y="0"/>
                                  </a:lnTo>
                                </a:path>
                              </a:pathLst>
                            </a:custGeom>
                            <a:noFill/>
                            <a:ln w="6858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3" name="Group 731"/>
                        <wpg:cNvGrpSpPr>
                          <a:grpSpLocks/>
                        </wpg:cNvGrpSpPr>
                        <wpg:grpSpPr bwMode="auto">
                          <a:xfrm>
                            <a:off x="3571" y="-6338"/>
                            <a:ext cx="680" cy="416"/>
                            <a:chOff x="3571" y="-6338"/>
                            <a:chExt cx="680" cy="416"/>
                          </a:xfrm>
                        </wpg:grpSpPr>
                        <wps:wsp>
                          <wps:cNvPr id="744" name="Freeform 732"/>
                          <wps:cNvSpPr>
                            <a:spLocks/>
                          </wps:cNvSpPr>
                          <wps:spPr bwMode="auto">
                            <a:xfrm>
                              <a:off x="3571" y="-6338"/>
                              <a:ext cx="680" cy="416"/>
                            </a:xfrm>
                            <a:custGeom>
                              <a:avLst/>
                              <a:gdLst>
                                <a:gd name="T0" fmla="+- 0 3571 3571"/>
                                <a:gd name="T1" fmla="*/ T0 w 680"/>
                                <a:gd name="T2" fmla="+- 0 -5922 -6338"/>
                                <a:gd name="T3" fmla="*/ -5922 h 416"/>
                                <a:gd name="T4" fmla="+- 0 4252 3571"/>
                                <a:gd name="T5" fmla="*/ T4 w 680"/>
                                <a:gd name="T6" fmla="+- 0 -5922 -6338"/>
                                <a:gd name="T7" fmla="*/ -5922 h 416"/>
                                <a:gd name="T8" fmla="+- 0 4252 3571"/>
                                <a:gd name="T9" fmla="*/ T8 w 680"/>
                                <a:gd name="T10" fmla="+- 0 -6338 -6338"/>
                                <a:gd name="T11" fmla="*/ -6338 h 416"/>
                                <a:gd name="T12" fmla="+- 0 3571 3571"/>
                                <a:gd name="T13" fmla="*/ T12 w 680"/>
                                <a:gd name="T14" fmla="+- 0 -6338 -6338"/>
                                <a:gd name="T15" fmla="*/ -6338 h 416"/>
                                <a:gd name="T16" fmla="+- 0 3571 3571"/>
                                <a:gd name="T17" fmla="*/ T16 w 680"/>
                                <a:gd name="T18" fmla="+- 0 -5922 -6338"/>
                                <a:gd name="T19" fmla="*/ -5922 h 4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80" h="416">
                                  <a:moveTo>
                                    <a:pt x="0" y="416"/>
                                  </a:moveTo>
                                  <a:lnTo>
                                    <a:pt x="681" y="416"/>
                                  </a:lnTo>
                                  <a:lnTo>
                                    <a:pt x="68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16"/>
                                  </a:lnTo>
                                </a:path>
                              </a:pathLst>
                            </a:custGeom>
                            <a:solidFill>
                              <a:srgbClr val="4472C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5" name="Group 733"/>
                        <wpg:cNvGrpSpPr>
                          <a:grpSpLocks/>
                        </wpg:cNvGrpSpPr>
                        <wpg:grpSpPr bwMode="auto">
                          <a:xfrm>
                            <a:off x="3571" y="-6338"/>
                            <a:ext cx="680" cy="416"/>
                            <a:chOff x="3571" y="-6338"/>
                            <a:chExt cx="680" cy="416"/>
                          </a:xfrm>
                        </wpg:grpSpPr>
                        <wps:wsp>
                          <wps:cNvPr id="746" name="Freeform 734"/>
                          <wps:cNvSpPr>
                            <a:spLocks/>
                          </wps:cNvSpPr>
                          <wps:spPr bwMode="auto">
                            <a:xfrm>
                              <a:off x="3571" y="-6338"/>
                              <a:ext cx="680" cy="416"/>
                            </a:xfrm>
                            <a:custGeom>
                              <a:avLst/>
                              <a:gdLst>
                                <a:gd name="T0" fmla="+- 0 3571 3571"/>
                                <a:gd name="T1" fmla="*/ T0 w 680"/>
                                <a:gd name="T2" fmla="+- 0 -5922 -6338"/>
                                <a:gd name="T3" fmla="*/ -5922 h 416"/>
                                <a:gd name="T4" fmla="+- 0 4252 3571"/>
                                <a:gd name="T5" fmla="*/ T4 w 680"/>
                                <a:gd name="T6" fmla="+- 0 -5922 -6338"/>
                                <a:gd name="T7" fmla="*/ -5922 h 416"/>
                                <a:gd name="T8" fmla="+- 0 4252 3571"/>
                                <a:gd name="T9" fmla="*/ T8 w 680"/>
                                <a:gd name="T10" fmla="+- 0 -6338 -6338"/>
                                <a:gd name="T11" fmla="*/ -6338 h 416"/>
                                <a:gd name="T12" fmla="+- 0 3571 3571"/>
                                <a:gd name="T13" fmla="*/ T12 w 680"/>
                                <a:gd name="T14" fmla="+- 0 -6338 -6338"/>
                                <a:gd name="T15" fmla="*/ -6338 h 416"/>
                                <a:gd name="T16" fmla="+- 0 3571 3571"/>
                                <a:gd name="T17" fmla="*/ T16 w 680"/>
                                <a:gd name="T18" fmla="+- 0 -5922 -6338"/>
                                <a:gd name="T19" fmla="*/ -5922 h 4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80" h="416">
                                  <a:moveTo>
                                    <a:pt x="0" y="416"/>
                                  </a:moveTo>
                                  <a:lnTo>
                                    <a:pt x="681" y="416"/>
                                  </a:lnTo>
                                  <a:lnTo>
                                    <a:pt x="68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1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2F528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7" name="Group 735"/>
                        <wpg:cNvGrpSpPr>
                          <a:grpSpLocks/>
                        </wpg:cNvGrpSpPr>
                        <wpg:grpSpPr bwMode="auto">
                          <a:xfrm>
                            <a:off x="3577" y="-5746"/>
                            <a:ext cx="680" cy="418"/>
                            <a:chOff x="3577" y="-5746"/>
                            <a:chExt cx="680" cy="418"/>
                          </a:xfrm>
                        </wpg:grpSpPr>
                        <wps:wsp>
                          <wps:cNvPr id="748" name="Freeform 736"/>
                          <wps:cNvSpPr>
                            <a:spLocks/>
                          </wps:cNvSpPr>
                          <wps:spPr bwMode="auto">
                            <a:xfrm>
                              <a:off x="3577" y="-5746"/>
                              <a:ext cx="680" cy="418"/>
                            </a:xfrm>
                            <a:custGeom>
                              <a:avLst/>
                              <a:gdLst>
                                <a:gd name="T0" fmla="+- 0 3577 3577"/>
                                <a:gd name="T1" fmla="*/ T0 w 680"/>
                                <a:gd name="T2" fmla="+- 0 -5328 -5746"/>
                                <a:gd name="T3" fmla="*/ -5328 h 418"/>
                                <a:gd name="T4" fmla="+- 0 4257 3577"/>
                                <a:gd name="T5" fmla="*/ T4 w 680"/>
                                <a:gd name="T6" fmla="+- 0 -5328 -5746"/>
                                <a:gd name="T7" fmla="*/ -5328 h 418"/>
                                <a:gd name="T8" fmla="+- 0 4257 3577"/>
                                <a:gd name="T9" fmla="*/ T8 w 680"/>
                                <a:gd name="T10" fmla="+- 0 -5746 -5746"/>
                                <a:gd name="T11" fmla="*/ -5746 h 418"/>
                                <a:gd name="T12" fmla="+- 0 3577 3577"/>
                                <a:gd name="T13" fmla="*/ T12 w 680"/>
                                <a:gd name="T14" fmla="+- 0 -5746 -5746"/>
                                <a:gd name="T15" fmla="*/ -5746 h 418"/>
                                <a:gd name="T16" fmla="+- 0 3577 3577"/>
                                <a:gd name="T17" fmla="*/ T16 w 680"/>
                                <a:gd name="T18" fmla="+- 0 -5328 -5746"/>
                                <a:gd name="T19" fmla="*/ -5328 h 4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80" h="418">
                                  <a:moveTo>
                                    <a:pt x="0" y="418"/>
                                  </a:moveTo>
                                  <a:lnTo>
                                    <a:pt x="680" y="418"/>
                                  </a:lnTo>
                                  <a:lnTo>
                                    <a:pt x="6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18"/>
                                  </a:lnTo>
                                </a:path>
                              </a:pathLst>
                            </a:custGeom>
                            <a:solidFill>
                              <a:srgbClr val="4472C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9" name="Group 737"/>
                        <wpg:cNvGrpSpPr>
                          <a:grpSpLocks/>
                        </wpg:cNvGrpSpPr>
                        <wpg:grpSpPr bwMode="auto">
                          <a:xfrm>
                            <a:off x="3577" y="-5746"/>
                            <a:ext cx="680" cy="418"/>
                            <a:chOff x="3577" y="-5746"/>
                            <a:chExt cx="680" cy="418"/>
                          </a:xfrm>
                        </wpg:grpSpPr>
                        <wps:wsp>
                          <wps:cNvPr id="750" name="Freeform 738"/>
                          <wps:cNvSpPr>
                            <a:spLocks/>
                          </wps:cNvSpPr>
                          <wps:spPr bwMode="auto">
                            <a:xfrm>
                              <a:off x="3577" y="-5746"/>
                              <a:ext cx="680" cy="418"/>
                            </a:xfrm>
                            <a:custGeom>
                              <a:avLst/>
                              <a:gdLst>
                                <a:gd name="T0" fmla="+- 0 3577 3577"/>
                                <a:gd name="T1" fmla="*/ T0 w 680"/>
                                <a:gd name="T2" fmla="+- 0 -5328 -5746"/>
                                <a:gd name="T3" fmla="*/ -5328 h 418"/>
                                <a:gd name="T4" fmla="+- 0 4257 3577"/>
                                <a:gd name="T5" fmla="*/ T4 w 680"/>
                                <a:gd name="T6" fmla="+- 0 -5328 -5746"/>
                                <a:gd name="T7" fmla="*/ -5328 h 418"/>
                                <a:gd name="T8" fmla="+- 0 4257 3577"/>
                                <a:gd name="T9" fmla="*/ T8 w 680"/>
                                <a:gd name="T10" fmla="+- 0 -5746 -5746"/>
                                <a:gd name="T11" fmla="*/ -5746 h 418"/>
                                <a:gd name="T12" fmla="+- 0 3577 3577"/>
                                <a:gd name="T13" fmla="*/ T12 w 680"/>
                                <a:gd name="T14" fmla="+- 0 -5746 -5746"/>
                                <a:gd name="T15" fmla="*/ -5746 h 418"/>
                                <a:gd name="T16" fmla="+- 0 3577 3577"/>
                                <a:gd name="T17" fmla="*/ T16 w 680"/>
                                <a:gd name="T18" fmla="+- 0 -5328 -5746"/>
                                <a:gd name="T19" fmla="*/ -5328 h 4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80" h="418">
                                  <a:moveTo>
                                    <a:pt x="0" y="418"/>
                                  </a:moveTo>
                                  <a:lnTo>
                                    <a:pt x="680" y="418"/>
                                  </a:lnTo>
                                  <a:lnTo>
                                    <a:pt x="6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1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2F528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1" name="Group 739"/>
                        <wpg:cNvGrpSpPr>
                          <a:grpSpLocks/>
                        </wpg:cNvGrpSpPr>
                        <wpg:grpSpPr bwMode="auto">
                          <a:xfrm>
                            <a:off x="3571" y="-5094"/>
                            <a:ext cx="680" cy="416"/>
                            <a:chOff x="3571" y="-5094"/>
                            <a:chExt cx="680" cy="416"/>
                          </a:xfrm>
                        </wpg:grpSpPr>
                        <wps:wsp>
                          <wps:cNvPr id="752" name="Freeform 740"/>
                          <wps:cNvSpPr>
                            <a:spLocks/>
                          </wps:cNvSpPr>
                          <wps:spPr bwMode="auto">
                            <a:xfrm>
                              <a:off x="3571" y="-5094"/>
                              <a:ext cx="680" cy="416"/>
                            </a:xfrm>
                            <a:custGeom>
                              <a:avLst/>
                              <a:gdLst>
                                <a:gd name="T0" fmla="+- 0 3571 3571"/>
                                <a:gd name="T1" fmla="*/ T0 w 680"/>
                                <a:gd name="T2" fmla="+- 0 -4678 -5094"/>
                                <a:gd name="T3" fmla="*/ -4678 h 416"/>
                                <a:gd name="T4" fmla="+- 0 4252 3571"/>
                                <a:gd name="T5" fmla="*/ T4 w 680"/>
                                <a:gd name="T6" fmla="+- 0 -4678 -5094"/>
                                <a:gd name="T7" fmla="*/ -4678 h 416"/>
                                <a:gd name="T8" fmla="+- 0 4252 3571"/>
                                <a:gd name="T9" fmla="*/ T8 w 680"/>
                                <a:gd name="T10" fmla="+- 0 -5094 -5094"/>
                                <a:gd name="T11" fmla="*/ -5094 h 416"/>
                                <a:gd name="T12" fmla="+- 0 3571 3571"/>
                                <a:gd name="T13" fmla="*/ T12 w 680"/>
                                <a:gd name="T14" fmla="+- 0 -5094 -5094"/>
                                <a:gd name="T15" fmla="*/ -5094 h 416"/>
                                <a:gd name="T16" fmla="+- 0 3571 3571"/>
                                <a:gd name="T17" fmla="*/ T16 w 680"/>
                                <a:gd name="T18" fmla="+- 0 -4678 -5094"/>
                                <a:gd name="T19" fmla="*/ -4678 h 4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80" h="416">
                                  <a:moveTo>
                                    <a:pt x="0" y="416"/>
                                  </a:moveTo>
                                  <a:lnTo>
                                    <a:pt x="681" y="416"/>
                                  </a:lnTo>
                                  <a:lnTo>
                                    <a:pt x="68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16"/>
                                  </a:lnTo>
                                </a:path>
                              </a:pathLst>
                            </a:custGeom>
                            <a:solidFill>
                              <a:srgbClr val="4472C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3" name="Group 741"/>
                        <wpg:cNvGrpSpPr>
                          <a:grpSpLocks/>
                        </wpg:cNvGrpSpPr>
                        <wpg:grpSpPr bwMode="auto">
                          <a:xfrm>
                            <a:off x="3571" y="-5094"/>
                            <a:ext cx="680" cy="416"/>
                            <a:chOff x="3571" y="-5094"/>
                            <a:chExt cx="680" cy="416"/>
                          </a:xfrm>
                        </wpg:grpSpPr>
                        <wps:wsp>
                          <wps:cNvPr id="754" name="Freeform 742"/>
                          <wps:cNvSpPr>
                            <a:spLocks/>
                          </wps:cNvSpPr>
                          <wps:spPr bwMode="auto">
                            <a:xfrm>
                              <a:off x="3571" y="-5094"/>
                              <a:ext cx="680" cy="416"/>
                            </a:xfrm>
                            <a:custGeom>
                              <a:avLst/>
                              <a:gdLst>
                                <a:gd name="T0" fmla="+- 0 3571 3571"/>
                                <a:gd name="T1" fmla="*/ T0 w 680"/>
                                <a:gd name="T2" fmla="+- 0 -4678 -5094"/>
                                <a:gd name="T3" fmla="*/ -4678 h 416"/>
                                <a:gd name="T4" fmla="+- 0 4252 3571"/>
                                <a:gd name="T5" fmla="*/ T4 w 680"/>
                                <a:gd name="T6" fmla="+- 0 -4678 -5094"/>
                                <a:gd name="T7" fmla="*/ -4678 h 416"/>
                                <a:gd name="T8" fmla="+- 0 4252 3571"/>
                                <a:gd name="T9" fmla="*/ T8 w 680"/>
                                <a:gd name="T10" fmla="+- 0 -5094 -5094"/>
                                <a:gd name="T11" fmla="*/ -5094 h 416"/>
                                <a:gd name="T12" fmla="+- 0 3571 3571"/>
                                <a:gd name="T13" fmla="*/ T12 w 680"/>
                                <a:gd name="T14" fmla="+- 0 -5094 -5094"/>
                                <a:gd name="T15" fmla="*/ -5094 h 416"/>
                                <a:gd name="T16" fmla="+- 0 3571 3571"/>
                                <a:gd name="T17" fmla="*/ T16 w 680"/>
                                <a:gd name="T18" fmla="+- 0 -4678 -5094"/>
                                <a:gd name="T19" fmla="*/ -4678 h 4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80" h="416">
                                  <a:moveTo>
                                    <a:pt x="0" y="416"/>
                                  </a:moveTo>
                                  <a:lnTo>
                                    <a:pt x="681" y="416"/>
                                  </a:lnTo>
                                  <a:lnTo>
                                    <a:pt x="68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1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2F528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5" name="Group 743"/>
                        <wpg:cNvGrpSpPr>
                          <a:grpSpLocks/>
                        </wpg:cNvGrpSpPr>
                        <wpg:grpSpPr bwMode="auto">
                          <a:xfrm>
                            <a:off x="3582" y="-3060"/>
                            <a:ext cx="680" cy="416"/>
                            <a:chOff x="3582" y="-3060"/>
                            <a:chExt cx="680" cy="416"/>
                          </a:xfrm>
                        </wpg:grpSpPr>
                        <wps:wsp>
                          <wps:cNvPr id="756" name="Freeform 744"/>
                          <wps:cNvSpPr>
                            <a:spLocks/>
                          </wps:cNvSpPr>
                          <wps:spPr bwMode="auto">
                            <a:xfrm>
                              <a:off x="3582" y="-3060"/>
                              <a:ext cx="680" cy="416"/>
                            </a:xfrm>
                            <a:custGeom>
                              <a:avLst/>
                              <a:gdLst>
                                <a:gd name="T0" fmla="+- 0 3582 3582"/>
                                <a:gd name="T1" fmla="*/ T0 w 680"/>
                                <a:gd name="T2" fmla="+- 0 -2644 -3060"/>
                                <a:gd name="T3" fmla="*/ -2644 h 416"/>
                                <a:gd name="T4" fmla="+- 0 4262 3582"/>
                                <a:gd name="T5" fmla="*/ T4 w 680"/>
                                <a:gd name="T6" fmla="+- 0 -2644 -3060"/>
                                <a:gd name="T7" fmla="*/ -2644 h 416"/>
                                <a:gd name="T8" fmla="+- 0 4262 3582"/>
                                <a:gd name="T9" fmla="*/ T8 w 680"/>
                                <a:gd name="T10" fmla="+- 0 -3060 -3060"/>
                                <a:gd name="T11" fmla="*/ -3060 h 416"/>
                                <a:gd name="T12" fmla="+- 0 3582 3582"/>
                                <a:gd name="T13" fmla="*/ T12 w 680"/>
                                <a:gd name="T14" fmla="+- 0 -3060 -3060"/>
                                <a:gd name="T15" fmla="*/ -3060 h 416"/>
                                <a:gd name="T16" fmla="+- 0 3582 3582"/>
                                <a:gd name="T17" fmla="*/ T16 w 680"/>
                                <a:gd name="T18" fmla="+- 0 -2644 -3060"/>
                                <a:gd name="T19" fmla="*/ -2644 h 4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80" h="416">
                                  <a:moveTo>
                                    <a:pt x="0" y="416"/>
                                  </a:moveTo>
                                  <a:lnTo>
                                    <a:pt x="680" y="416"/>
                                  </a:lnTo>
                                  <a:lnTo>
                                    <a:pt x="6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16"/>
                                  </a:lnTo>
                                </a:path>
                              </a:pathLst>
                            </a:custGeom>
                            <a:solidFill>
                              <a:srgbClr val="4472C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7" name="Group 745"/>
                        <wpg:cNvGrpSpPr>
                          <a:grpSpLocks/>
                        </wpg:cNvGrpSpPr>
                        <wpg:grpSpPr bwMode="auto">
                          <a:xfrm>
                            <a:off x="3582" y="-3060"/>
                            <a:ext cx="680" cy="416"/>
                            <a:chOff x="3582" y="-3060"/>
                            <a:chExt cx="680" cy="416"/>
                          </a:xfrm>
                        </wpg:grpSpPr>
                        <wps:wsp>
                          <wps:cNvPr id="758" name="Freeform 746"/>
                          <wps:cNvSpPr>
                            <a:spLocks/>
                          </wps:cNvSpPr>
                          <wps:spPr bwMode="auto">
                            <a:xfrm>
                              <a:off x="3582" y="-3060"/>
                              <a:ext cx="680" cy="416"/>
                            </a:xfrm>
                            <a:custGeom>
                              <a:avLst/>
                              <a:gdLst>
                                <a:gd name="T0" fmla="+- 0 3582 3582"/>
                                <a:gd name="T1" fmla="*/ T0 w 680"/>
                                <a:gd name="T2" fmla="+- 0 -2644 -3060"/>
                                <a:gd name="T3" fmla="*/ -2644 h 416"/>
                                <a:gd name="T4" fmla="+- 0 4262 3582"/>
                                <a:gd name="T5" fmla="*/ T4 w 680"/>
                                <a:gd name="T6" fmla="+- 0 -2644 -3060"/>
                                <a:gd name="T7" fmla="*/ -2644 h 416"/>
                                <a:gd name="T8" fmla="+- 0 4262 3582"/>
                                <a:gd name="T9" fmla="*/ T8 w 680"/>
                                <a:gd name="T10" fmla="+- 0 -3060 -3060"/>
                                <a:gd name="T11" fmla="*/ -3060 h 416"/>
                                <a:gd name="T12" fmla="+- 0 3582 3582"/>
                                <a:gd name="T13" fmla="*/ T12 w 680"/>
                                <a:gd name="T14" fmla="+- 0 -3060 -3060"/>
                                <a:gd name="T15" fmla="*/ -3060 h 416"/>
                                <a:gd name="T16" fmla="+- 0 3582 3582"/>
                                <a:gd name="T17" fmla="*/ T16 w 680"/>
                                <a:gd name="T18" fmla="+- 0 -2644 -3060"/>
                                <a:gd name="T19" fmla="*/ -2644 h 4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80" h="416">
                                  <a:moveTo>
                                    <a:pt x="0" y="416"/>
                                  </a:moveTo>
                                  <a:lnTo>
                                    <a:pt x="680" y="416"/>
                                  </a:lnTo>
                                  <a:lnTo>
                                    <a:pt x="6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1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2F528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9" name="Group 747"/>
                        <wpg:cNvGrpSpPr>
                          <a:grpSpLocks/>
                        </wpg:cNvGrpSpPr>
                        <wpg:grpSpPr bwMode="auto">
                          <a:xfrm>
                            <a:off x="5526" y="-6359"/>
                            <a:ext cx="709" cy="434"/>
                            <a:chOff x="5526" y="-6359"/>
                            <a:chExt cx="709" cy="434"/>
                          </a:xfrm>
                        </wpg:grpSpPr>
                        <wps:wsp>
                          <wps:cNvPr id="760" name="Freeform 748"/>
                          <wps:cNvSpPr>
                            <a:spLocks/>
                          </wps:cNvSpPr>
                          <wps:spPr bwMode="auto">
                            <a:xfrm>
                              <a:off x="5526" y="-6359"/>
                              <a:ext cx="709" cy="434"/>
                            </a:xfrm>
                            <a:custGeom>
                              <a:avLst/>
                              <a:gdLst>
                                <a:gd name="T0" fmla="+- 0 5526 5526"/>
                                <a:gd name="T1" fmla="*/ T0 w 709"/>
                                <a:gd name="T2" fmla="+- 0 -5926 -6359"/>
                                <a:gd name="T3" fmla="*/ -5926 h 434"/>
                                <a:gd name="T4" fmla="+- 0 6235 5526"/>
                                <a:gd name="T5" fmla="*/ T4 w 709"/>
                                <a:gd name="T6" fmla="+- 0 -5926 -6359"/>
                                <a:gd name="T7" fmla="*/ -5926 h 434"/>
                                <a:gd name="T8" fmla="+- 0 6235 5526"/>
                                <a:gd name="T9" fmla="*/ T8 w 709"/>
                                <a:gd name="T10" fmla="+- 0 -6359 -6359"/>
                                <a:gd name="T11" fmla="*/ -6359 h 434"/>
                                <a:gd name="T12" fmla="+- 0 5526 5526"/>
                                <a:gd name="T13" fmla="*/ T12 w 709"/>
                                <a:gd name="T14" fmla="+- 0 -6359 -6359"/>
                                <a:gd name="T15" fmla="*/ -6359 h 434"/>
                                <a:gd name="T16" fmla="+- 0 5526 5526"/>
                                <a:gd name="T17" fmla="*/ T16 w 709"/>
                                <a:gd name="T18" fmla="+- 0 -5926 -6359"/>
                                <a:gd name="T19" fmla="*/ -5926 h 4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09" h="434">
                                  <a:moveTo>
                                    <a:pt x="0" y="433"/>
                                  </a:moveTo>
                                  <a:lnTo>
                                    <a:pt x="709" y="433"/>
                                  </a:lnTo>
                                  <a:lnTo>
                                    <a:pt x="70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33"/>
                                  </a:lnTo>
                                </a:path>
                              </a:pathLst>
                            </a:custGeom>
                            <a:solidFill>
                              <a:srgbClr val="4472C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1" name="Group 749"/>
                        <wpg:cNvGrpSpPr>
                          <a:grpSpLocks/>
                        </wpg:cNvGrpSpPr>
                        <wpg:grpSpPr bwMode="auto">
                          <a:xfrm>
                            <a:off x="5526" y="-6359"/>
                            <a:ext cx="709" cy="434"/>
                            <a:chOff x="5526" y="-6359"/>
                            <a:chExt cx="709" cy="434"/>
                          </a:xfrm>
                        </wpg:grpSpPr>
                        <wps:wsp>
                          <wps:cNvPr id="762" name="Freeform 750"/>
                          <wps:cNvSpPr>
                            <a:spLocks/>
                          </wps:cNvSpPr>
                          <wps:spPr bwMode="auto">
                            <a:xfrm>
                              <a:off x="5526" y="-6359"/>
                              <a:ext cx="709" cy="434"/>
                            </a:xfrm>
                            <a:custGeom>
                              <a:avLst/>
                              <a:gdLst>
                                <a:gd name="T0" fmla="+- 0 5526 5526"/>
                                <a:gd name="T1" fmla="*/ T0 w 709"/>
                                <a:gd name="T2" fmla="+- 0 -5926 -6359"/>
                                <a:gd name="T3" fmla="*/ -5926 h 434"/>
                                <a:gd name="T4" fmla="+- 0 6235 5526"/>
                                <a:gd name="T5" fmla="*/ T4 w 709"/>
                                <a:gd name="T6" fmla="+- 0 -5926 -6359"/>
                                <a:gd name="T7" fmla="*/ -5926 h 434"/>
                                <a:gd name="T8" fmla="+- 0 6235 5526"/>
                                <a:gd name="T9" fmla="*/ T8 w 709"/>
                                <a:gd name="T10" fmla="+- 0 -6359 -6359"/>
                                <a:gd name="T11" fmla="*/ -6359 h 434"/>
                                <a:gd name="T12" fmla="+- 0 5526 5526"/>
                                <a:gd name="T13" fmla="*/ T12 w 709"/>
                                <a:gd name="T14" fmla="+- 0 -6359 -6359"/>
                                <a:gd name="T15" fmla="*/ -6359 h 434"/>
                                <a:gd name="T16" fmla="+- 0 5526 5526"/>
                                <a:gd name="T17" fmla="*/ T16 w 709"/>
                                <a:gd name="T18" fmla="+- 0 -5926 -6359"/>
                                <a:gd name="T19" fmla="*/ -5926 h 4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09" h="434">
                                  <a:moveTo>
                                    <a:pt x="0" y="433"/>
                                  </a:moveTo>
                                  <a:lnTo>
                                    <a:pt x="709" y="433"/>
                                  </a:lnTo>
                                  <a:lnTo>
                                    <a:pt x="70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3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2F528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3" name="Group 751"/>
                        <wpg:cNvGrpSpPr>
                          <a:grpSpLocks/>
                        </wpg:cNvGrpSpPr>
                        <wpg:grpSpPr bwMode="auto">
                          <a:xfrm>
                            <a:off x="5526" y="-5796"/>
                            <a:ext cx="709" cy="434"/>
                            <a:chOff x="5526" y="-5796"/>
                            <a:chExt cx="709" cy="434"/>
                          </a:xfrm>
                        </wpg:grpSpPr>
                        <wps:wsp>
                          <wps:cNvPr id="764" name="Freeform 752"/>
                          <wps:cNvSpPr>
                            <a:spLocks/>
                          </wps:cNvSpPr>
                          <wps:spPr bwMode="auto">
                            <a:xfrm>
                              <a:off x="5526" y="-5796"/>
                              <a:ext cx="709" cy="434"/>
                            </a:xfrm>
                            <a:custGeom>
                              <a:avLst/>
                              <a:gdLst>
                                <a:gd name="T0" fmla="+- 0 5526 5526"/>
                                <a:gd name="T1" fmla="*/ T0 w 709"/>
                                <a:gd name="T2" fmla="+- 0 -5362 -5796"/>
                                <a:gd name="T3" fmla="*/ -5362 h 434"/>
                                <a:gd name="T4" fmla="+- 0 6235 5526"/>
                                <a:gd name="T5" fmla="*/ T4 w 709"/>
                                <a:gd name="T6" fmla="+- 0 -5362 -5796"/>
                                <a:gd name="T7" fmla="*/ -5362 h 434"/>
                                <a:gd name="T8" fmla="+- 0 6235 5526"/>
                                <a:gd name="T9" fmla="*/ T8 w 709"/>
                                <a:gd name="T10" fmla="+- 0 -5796 -5796"/>
                                <a:gd name="T11" fmla="*/ -5796 h 434"/>
                                <a:gd name="T12" fmla="+- 0 5526 5526"/>
                                <a:gd name="T13" fmla="*/ T12 w 709"/>
                                <a:gd name="T14" fmla="+- 0 -5796 -5796"/>
                                <a:gd name="T15" fmla="*/ -5796 h 434"/>
                                <a:gd name="T16" fmla="+- 0 5526 5526"/>
                                <a:gd name="T17" fmla="*/ T16 w 709"/>
                                <a:gd name="T18" fmla="+- 0 -5362 -5796"/>
                                <a:gd name="T19" fmla="*/ -5362 h 4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09" h="434">
                                  <a:moveTo>
                                    <a:pt x="0" y="434"/>
                                  </a:moveTo>
                                  <a:lnTo>
                                    <a:pt x="709" y="434"/>
                                  </a:lnTo>
                                  <a:lnTo>
                                    <a:pt x="70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34"/>
                                  </a:lnTo>
                                </a:path>
                              </a:pathLst>
                            </a:custGeom>
                            <a:solidFill>
                              <a:srgbClr val="4472C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5" name="Group 753"/>
                        <wpg:cNvGrpSpPr>
                          <a:grpSpLocks/>
                        </wpg:cNvGrpSpPr>
                        <wpg:grpSpPr bwMode="auto">
                          <a:xfrm>
                            <a:off x="5526" y="-5796"/>
                            <a:ext cx="709" cy="434"/>
                            <a:chOff x="5526" y="-5796"/>
                            <a:chExt cx="709" cy="434"/>
                          </a:xfrm>
                        </wpg:grpSpPr>
                        <wps:wsp>
                          <wps:cNvPr id="766" name="Freeform 754"/>
                          <wps:cNvSpPr>
                            <a:spLocks/>
                          </wps:cNvSpPr>
                          <wps:spPr bwMode="auto">
                            <a:xfrm>
                              <a:off x="5526" y="-5796"/>
                              <a:ext cx="709" cy="434"/>
                            </a:xfrm>
                            <a:custGeom>
                              <a:avLst/>
                              <a:gdLst>
                                <a:gd name="T0" fmla="+- 0 5526 5526"/>
                                <a:gd name="T1" fmla="*/ T0 w 709"/>
                                <a:gd name="T2" fmla="+- 0 -5362 -5796"/>
                                <a:gd name="T3" fmla="*/ -5362 h 434"/>
                                <a:gd name="T4" fmla="+- 0 6235 5526"/>
                                <a:gd name="T5" fmla="*/ T4 w 709"/>
                                <a:gd name="T6" fmla="+- 0 -5362 -5796"/>
                                <a:gd name="T7" fmla="*/ -5362 h 434"/>
                                <a:gd name="T8" fmla="+- 0 6235 5526"/>
                                <a:gd name="T9" fmla="*/ T8 w 709"/>
                                <a:gd name="T10" fmla="+- 0 -5796 -5796"/>
                                <a:gd name="T11" fmla="*/ -5796 h 434"/>
                                <a:gd name="T12" fmla="+- 0 5526 5526"/>
                                <a:gd name="T13" fmla="*/ T12 w 709"/>
                                <a:gd name="T14" fmla="+- 0 -5796 -5796"/>
                                <a:gd name="T15" fmla="*/ -5796 h 434"/>
                                <a:gd name="T16" fmla="+- 0 5526 5526"/>
                                <a:gd name="T17" fmla="*/ T16 w 709"/>
                                <a:gd name="T18" fmla="+- 0 -5362 -5796"/>
                                <a:gd name="T19" fmla="*/ -5362 h 4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09" h="434">
                                  <a:moveTo>
                                    <a:pt x="0" y="434"/>
                                  </a:moveTo>
                                  <a:lnTo>
                                    <a:pt x="709" y="434"/>
                                  </a:lnTo>
                                  <a:lnTo>
                                    <a:pt x="70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2F528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7" name="Group 755"/>
                        <wpg:cNvGrpSpPr>
                          <a:grpSpLocks/>
                        </wpg:cNvGrpSpPr>
                        <wpg:grpSpPr bwMode="auto">
                          <a:xfrm>
                            <a:off x="5526" y="-5180"/>
                            <a:ext cx="709" cy="434"/>
                            <a:chOff x="5526" y="-5180"/>
                            <a:chExt cx="709" cy="434"/>
                          </a:xfrm>
                        </wpg:grpSpPr>
                        <wps:wsp>
                          <wps:cNvPr id="768" name="Freeform 756"/>
                          <wps:cNvSpPr>
                            <a:spLocks/>
                          </wps:cNvSpPr>
                          <wps:spPr bwMode="auto">
                            <a:xfrm>
                              <a:off x="5526" y="-5180"/>
                              <a:ext cx="709" cy="434"/>
                            </a:xfrm>
                            <a:custGeom>
                              <a:avLst/>
                              <a:gdLst>
                                <a:gd name="T0" fmla="+- 0 5526 5526"/>
                                <a:gd name="T1" fmla="*/ T0 w 709"/>
                                <a:gd name="T2" fmla="+- 0 -4747 -5180"/>
                                <a:gd name="T3" fmla="*/ -4747 h 434"/>
                                <a:gd name="T4" fmla="+- 0 6235 5526"/>
                                <a:gd name="T5" fmla="*/ T4 w 709"/>
                                <a:gd name="T6" fmla="+- 0 -4747 -5180"/>
                                <a:gd name="T7" fmla="*/ -4747 h 434"/>
                                <a:gd name="T8" fmla="+- 0 6235 5526"/>
                                <a:gd name="T9" fmla="*/ T8 w 709"/>
                                <a:gd name="T10" fmla="+- 0 -5180 -5180"/>
                                <a:gd name="T11" fmla="*/ -5180 h 434"/>
                                <a:gd name="T12" fmla="+- 0 5526 5526"/>
                                <a:gd name="T13" fmla="*/ T12 w 709"/>
                                <a:gd name="T14" fmla="+- 0 -5180 -5180"/>
                                <a:gd name="T15" fmla="*/ -5180 h 434"/>
                                <a:gd name="T16" fmla="+- 0 5526 5526"/>
                                <a:gd name="T17" fmla="*/ T16 w 709"/>
                                <a:gd name="T18" fmla="+- 0 -4747 -5180"/>
                                <a:gd name="T19" fmla="*/ -4747 h 4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09" h="434">
                                  <a:moveTo>
                                    <a:pt x="0" y="433"/>
                                  </a:moveTo>
                                  <a:lnTo>
                                    <a:pt x="709" y="433"/>
                                  </a:lnTo>
                                  <a:lnTo>
                                    <a:pt x="70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33"/>
                                  </a:lnTo>
                                </a:path>
                              </a:pathLst>
                            </a:custGeom>
                            <a:solidFill>
                              <a:srgbClr val="4472C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9" name="Group 757"/>
                        <wpg:cNvGrpSpPr>
                          <a:grpSpLocks/>
                        </wpg:cNvGrpSpPr>
                        <wpg:grpSpPr bwMode="auto">
                          <a:xfrm>
                            <a:off x="5526" y="-5180"/>
                            <a:ext cx="709" cy="434"/>
                            <a:chOff x="5526" y="-5180"/>
                            <a:chExt cx="709" cy="434"/>
                          </a:xfrm>
                        </wpg:grpSpPr>
                        <wps:wsp>
                          <wps:cNvPr id="770" name="Freeform 758"/>
                          <wps:cNvSpPr>
                            <a:spLocks/>
                          </wps:cNvSpPr>
                          <wps:spPr bwMode="auto">
                            <a:xfrm>
                              <a:off x="5526" y="-5180"/>
                              <a:ext cx="709" cy="434"/>
                            </a:xfrm>
                            <a:custGeom>
                              <a:avLst/>
                              <a:gdLst>
                                <a:gd name="T0" fmla="+- 0 5526 5526"/>
                                <a:gd name="T1" fmla="*/ T0 w 709"/>
                                <a:gd name="T2" fmla="+- 0 -4747 -5180"/>
                                <a:gd name="T3" fmla="*/ -4747 h 434"/>
                                <a:gd name="T4" fmla="+- 0 6235 5526"/>
                                <a:gd name="T5" fmla="*/ T4 w 709"/>
                                <a:gd name="T6" fmla="+- 0 -4747 -5180"/>
                                <a:gd name="T7" fmla="*/ -4747 h 434"/>
                                <a:gd name="T8" fmla="+- 0 6235 5526"/>
                                <a:gd name="T9" fmla="*/ T8 w 709"/>
                                <a:gd name="T10" fmla="+- 0 -5180 -5180"/>
                                <a:gd name="T11" fmla="*/ -5180 h 434"/>
                                <a:gd name="T12" fmla="+- 0 5526 5526"/>
                                <a:gd name="T13" fmla="*/ T12 w 709"/>
                                <a:gd name="T14" fmla="+- 0 -5180 -5180"/>
                                <a:gd name="T15" fmla="*/ -5180 h 434"/>
                                <a:gd name="T16" fmla="+- 0 5526 5526"/>
                                <a:gd name="T17" fmla="*/ T16 w 709"/>
                                <a:gd name="T18" fmla="+- 0 -4747 -5180"/>
                                <a:gd name="T19" fmla="*/ -4747 h 4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09" h="434">
                                  <a:moveTo>
                                    <a:pt x="0" y="433"/>
                                  </a:moveTo>
                                  <a:lnTo>
                                    <a:pt x="709" y="433"/>
                                  </a:lnTo>
                                  <a:lnTo>
                                    <a:pt x="70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3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2F528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71" name="Group 759"/>
                        <wpg:cNvGrpSpPr>
                          <a:grpSpLocks/>
                        </wpg:cNvGrpSpPr>
                        <wpg:grpSpPr bwMode="auto">
                          <a:xfrm>
                            <a:off x="3911" y="-4532"/>
                            <a:ext cx="2" cy="1365"/>
                            <a:chOff x="3911" y="-4532"/>
                            <a:chExt cx="2" cy="1365"/>
                          </a:xfrm>
                        </wpg:grpSpPr>
                        <wps:wsp>
                          <wps:cNvPr id="772" name="Freeform 760"/>
                          <wps:cNvSpPr>
                            <a:spLocks/>
                          </wps:cNvSpPr>
                          <wps:spPr bwMode="auto">
                            <a:xfrm>
                              <a:off x="3911" y="-4532"/>
                              <a:ext cx="2" cy="1365"/>
                            </a:xfrm>
                            <a:custGeom>
                              <a:avLst/>
                              <a:gdLst>
                                <a:gd name="T0" fmla="+- 0 -4532 -4532"/>
                                <a:gd name="T1" fmla="*/ -4532 h 1365"/>
                                <a:gd name="T2" fmla="+- 0 -3167 -4532"/>
                                <a:gd name="T3" fmla="*/ -3167 h 136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365">
                                  <a:moveTo>
                                    <a:pt x="0" y="0"/>
                                  </a:moveTo>
                                  <a:lnTo>
                                    <a:pt x="0" y="1365"/>
                                  </a:lnTo>
                                </a:path>
                              </a:pathLst>
                            </a:custGeom>
                            <a:noFill/>
                            <a:ln w="6858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73" name="Group 761"/>
                        <wpg:cNvGrpSpPr>
                          <a:grpSpLocks/>
                        </wpg:cNvGrpSpPr>
                        <wpg:grpSpPr bwMode="auto">
                          <a:xfrm>
                            <a:off x="4421" y="-2425"/>
                            <a:ext cx="90" cy="366"/>
                            <a:chOff x="4421" y="-2425"/>
                            <a:chExt cx="90" cy="366"/>
                          </a:xfrm>
                        </wpg:grpSpPr>
                        <wps:wsp>
                          <wps:cNvPr id="774" name="Freeform 762"/>
                          <wps:cNvSpPr>
                            <a:spLocks/>
                          </wps:cNvSpPr>
                          <wps:spPr bwMode="auto">
                            <a:xfrm>
                              <a:off x="4421" y="-2425"/>
                              <a:ext cx="90" cy="366"/>
                            </a:xfrm>
                            <a:custGeom>
                              <a:avLst/>
                              <a:gdLst>
                                <a:gd name="T0" fmla="+- 0 4458 4421"/>
                                <a:gd name="T1" fmla="*/ T0 w 90"/>
                                <a:gd name="T2" fmla="+- 0 -2149 -2425"/>
                                <a:gd name="T3" fmla="*/ -2149 h 366"/>
                                <a:gd name="T4" fmla="+- 0 4421 4421"/>
                                <a:gd name="T5" fmla="*/ T4 w 90"/>
                                <a:gd name="T6" fmla="+- 0 -2149 -2425"/>
                                <a:gd name="T7" fmla="*/ -2149 h 366"/>
                                <a:gd name="T8" fmla="+- 0 4466 4421"/>
                                <a:gd name="T9" fmla="*/ T8 w 90"/>
                                <a:gd name="T10" fmla="+- 0 -2059 -2425"/>
                                <a:gd name="T11" fmla="*/ -2059 h 366"/>
                                <a:gd name="T12" fmla="+- 0 4503 4421"/>
                                <a:gd name="T13" fmla="*/ T12 w 90"/>
                                <a:gd name="T14" fmla="+- 0 -2134 -2425"/>
                                <a:gd name="T15" fmla="*/ -2134 h 366"/>
                                <a:gd name="T16" fmla="+- 0 4458 4421"/>
                                <a:gd name="T17" fmla="*/ T16 w 90"/>
                                <a:gd name="T18" fmla="+- 0 -2134 -2425"/>
                                <a:gd name="T19" fmla="*/ -2134 h 366"/>
                                <a:gd name="T20" fmla="+- 0 4458 4421"/>
                                <a:gd name="T21" fmla="*/ T20 w 90"/>
                                <a:gd name="T22" fmla="+- 0 -2149 -2425"/>
                                <a:gd name="T23" fmla="*/ -2149 h 3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90" h="366">
                                  <a:moveTo>
                                    <a:pt x="37" y="276"/>
                                  </a:moveTo>
                                  <a:lnTo>
                                    <a:pt x="0" y="276"/>
                                  </a:lnTo>
                                  <a:lnTo>
                                    <a:pt x="45" y="366"/>
                                  </a:lnTo>
                                  <a:lnTo>
                                    <a:pt x="82" y="291"/>
                                  </a:lnTo>
                                  <a:lnTo>
                                    <a:pt x="37" y="291"/>
                                  </a:lnTo>
                                  <a:lnTo>
                                    <a:pt x="37" y="276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5" name="Freeform 763"/>
                          <wps:cNvSpPr>
                            <a:spLocks/>
                          </wps:cNvSpPr>
                          <wps:spPr bwMode="auto">
                            <a:xfrm>
                              <a:off x="4421" y="-2425"/>
                              <a:ext cx="90" cy="366"/>
                            </a:xfrm>
                            <a:custGeom>
                              <a:avLst/>
                              <a:gdLst>
                                <a:gd name="T0" fmla="+- 0 4473 4421"/>
                                <a:gd name="T1" fmla="*/ T0 w 90"/>
                                <a:gd name="T2" fmla="+- 0 -2350 -2425"/>
                                <a:gd name="T3" fmla="*/ -2350 h 366"/>
                                <a:gd name="T4" fmla="+- 0 4458 4421"/>
                                <a:gd name="T5" fmla="*/ T4 w 90"/>
                                <a:gd name="T6" fmla="+- 0 -2350 -2425"/>
                                <a:gd name="T7" fmla="*/ -2350 h 366"/>
                                <a:gd name="T8" fmla="+- 0 4458 4421"/>
                                <a:gd name="T9" fmla="*/ T8 w 90"/>
                                <a:gd name="T10" fmla="+- 0 -2134 -2425"/>
                                <a:gd name="T11" fmla="*/ -2134 h 366"/>
                                <a:gd name="T12" fmla="+- 0 4473 4421"/>
                                <a:gd name="T13" fmla="*/ T12 w 90"/>
                                <a:gd name="T14" fmla="+- 0 -2134 -2425"/>
                                <a:gd name="T15" fmla="*/ -2134 h 366"/>
                                <a:gd name="T16" fmla="+- 0 4473 4421"/>
                                <a:gd name="T17" fmla="*/ T16 w 90"/>
                                <a:gd name="T18" fmla="+- 0 -2350 -2425"/>
                                <a:gd name="T19" fmla="*/ -2350 h 3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" h="366">
                                  <a:moveTo>
                                    <a:pt x="52" y="75"/>
                                  </a:moveTo>
                                  <a:lnTo>
                                    <a:pt x="37" y="75"/>
                                  </a:lnTo>
                                  <a:lnTo>
                                    <a:pt x="37" y="291"/>
                                  </a:lnTo>
                                  <a:lnTo>
                                    <a:pt x="52" y="291"/>
                                  </a:lnTo>
                                  <a:lnTo>
                                    <a:pt x="52" y="75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6" name="Freeform 764"/>
                          <wps:cNvSpPr>
                            <a:spLocks/>
                          </wps:cNvSpPr>
                          <wps:spPr bwMode="auto">
                            <a:xfrm>
                              <a:off x="4421" y="-2425"/>
                              <a:ext cx="90" cy="366"/>
                            </a:xfrm>
                            <a:custGeom>
                              <a:avLst/>
                              <a:gdLst>
                                <a:gd name="T0" fmla="+- 0 4511 4421"/>
                                <a:gd name="T1" fmla="*/ T0 w 90"/>
                                <a:gd name="T2" fmla="+- 0 -2149 -2425"/>
                                <a:gd name="T3" fmla="*/ -2149 h 366"/>
                                <a:gd name="T4" fmla="+- 0 4473 4421"/>
                                <a:gd name="T5" fmla="*/ T4 w 90"/>
                                <a:gd name="T6" fmla="+- 0 -2149 -2425"/>
                                <a:gd name="T7" fmla="*/ -2149 h 366"/>
                                <a:gd name="T8" fmla="+- 0 4473 4421"/>
                                <a:gd name="T9" fmla="*/ T8 w 90"/>
                                <a:gd name="T10" fmla="+- 0 -2134 -2425"/>
                                <a:gd name="T11" fmla="*/ -2134 h 366"/>
                                <a:gd name="T12" fmla="+- 0 4503 4421"/>
                                <a:gd name="T13" fmla="*/ T12 w 90"/>
                                <a:gd name="T14" fmla="+- 0 -2134 -2425"/>
                                <a:gd name="T15" fmla="*/ -2134 h 366"/>
                                <a:gd name="T16" fmla="+- 0 4511 4421"/>
                                <a:gd name="T17" fmla="*/ T16 w 90"/>
                                <a:gd name="T18" fmla="+- 0 -2149 -2425"/>
                                <a:gd name="T19" fmla="*/ -2149 h 3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" h="366">
                                  <a:moveTo>
                                    <a:pt x="90" y="276"/>
                                  </a:moveTo>
                                  <a:lnTo>
                                    <a:pt x="52" y="276"/>
                                  </a:lnTo>
                                  <a:lnTo>
                                    <a:pt x="52" y="291"/>
                                  </a:lnTo>
                                  <a:lnTo>
                                    <a:pt x="82" y="291"/>
                                  </a:lnTo>
                                  <a:lnTo>
                                    <a:pt x="90" y="276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7" name="Freeform 765"/>
                          <wps:cNvSpPr>
                            <a:spLocks/>
                          </wps:cNvSpPr>
                          <wps:spPr bwMode="auto">
                            <a:xfrm>
                              <a:off x="4421" y="-2425"/>
                              <a:ext cx="90" cy="366"/>
                            </a:xfrm>
                            <a:custGeom>
                              <a:avLst/>
                              <a:gdLst>
                                <a:gd name="T0" fmla="+- 0 4466 4421"/>
                                <a:gd name="T1" fmla="*/ T0 w 90"/>
                                <a:gd name="T2" fmla="+- 0 -2425 -2425"/>
                                <a:gd name="T3" fmla="*/ -2425 h 366"/>
                                <a:gd name="T4" fmla="+- 0 4421 4421"/>
                                <a:gd name="T5" fmla="*/ T4 w 90"/>
                                <a:gd name="T6" fmla="+- 0 -2335 -2425"/>
                                <a:gd name="T7" fmla="*/ -2335 h 366"/>
                                <a:gd name="T8" fmla="+- 0 4458 4421"/>
                                <a:gd name="T9" fmla="*/ T8 w 90"/>
                                <a:gd name="T10" fmla="+- 0 -2335 -2425"/>
                                <a:gd name="T11" fmla="*/ -2335 h 366"/>
                                <a:gd name="T12" fmla="+- 0 4458 4421"/>
                                <a:gd name="T13" fmla="*/ T12 w 90"/>
                                <a:gd name="T14" fmla="+- 0 -2350 -2425"/>
                                <a:gd name="T15" fmla="*/ -2350 h 366"/>
                                <a:gd name="T16" fmla="+- 0 4503 4421"/>
                                <a:gd name="T17" fmla="*/ T16 w 90"/>
                                <a:gd name="T18" fmla="+- 0 -2350 -2425"/>
                                <a:gd name="T19" fmla="*/ -2350 h 366"/>
                                <a:gd name="T20" fmla="+- 0 4466 4421"/>
                                <a:gd name="T21" fmla="*/ T20 w 90"/>
                                <a:gd name="T22" fmla="+- 0 -2425 -2425"/>
                                <a:gd name="T23" fmla="*/ -2425 h 3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90" h="366">
                                  <a:moveTo>
                                    <a:pt x="45" y="0"/>
                                  </a:moveTo>
                                  <a:lnTo>
                                    <a:pt x="0" y="90"/>
                                  </a:lnTo>
                                  <a:lnTo>
                                    <a:pt x="37" y="90"/>
                                  </a:lnTo>
                                  <a:lnTo>
                                    <a:pt x="37" y="75"/>
                                  </a:lnTo>
                                  <a:lnTo>
                                    <a:pt x="82" y="75"/>
                                  </a:lnTo>
                                  <a:lnTo>
                                    <a:pt x="45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8" name="Freeform 766"/>
                          <wps:cNvSpPr>
                            <a:spLocks/>
                          </wps:cNvSpPr>
                          <wps:spPr bwMode="auto">
                            <a:xfrm>
                              <a:off x="4421" y="-2425"/>
                              <a:ext cx="90" cy="366"/>
                            </a:xfrm>
                            <a:custGeom>
                              <a:avLst/>
                              <a:gdLst>
                                <a:gd name="T0" fmla="+- 0 4503 4421"/>
                                <a:gd name="T1" fmla="*/ T0 w 90"/>
                                <a:gd name="T2" fmla="+- 0 -2350 -2425"/>
                                <a:gd name="T3" fmla="*/ -2350 h 366"/>
                                <a:gd name="T4" fmla="+- 0 4473 4421"/>
                                <a:gd name="T5" fmla="*/ T4 w 90"/>
                                <a:gd name="T6" fmla="+- 0 -2350 -2425"/>
                                <a:gd name="T7" fmla="*/ -2350 h 366"/>
                                <a:gd name="T8" fmla="+- 0 4473 4421"/>
                                <a:gd name="T9" fmla="*/ T8 w 90"/>
                                <a:gd name="T10" fmla="+- 0 -2335 -2425"/>
                                <a:gd name="T11" fmla="*/ -2335 h 366"/>
                                <a:gd name="T12" fmla="+- 0 4511 4421"/>
                                <a:gd name="T13" fmla="*/ T12 w 90"/>
                                <a:gd name="T14" fmla="+- 0 -2335 -2425"/>
                                <a:gd name="T15" fmla="*/ -2335 h 366"/>
                                <a:gd name="T16" fmla="+- 0 4503 4421"/>
                                <a:gd name="T17" fmla="*/ T16 w 90"/>
                                <a:gd name="T18" fmla="+- 0 -2350 -2425"/>
                                <a:gd name="T19" fmla="*/ -2350 h 3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" h="366">
                                  <a:moveTo>
                                    <a:pt x="82" y="75"/>
                                  </a:moveTo>
                                  <a:lnTo>
                                    <a:pt x="52" y="75"/>
                                  </a:lnTo>
                                  <a:lnTo>
                                    <a:pt x="52" y="90"/>
                                  </a:lnTo>
                                  <a:lnTo>
                                    <a:pt x="90" y="90"/>
                                  </a:lnTo>
                                  <a:lnTo>
                                    <a:pt x="82" y="75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79" name="Group 767"/>
                        <wpg:cNvGrpSpPr>
                          <a:grpSpLocks/>
                        </wpg:cNvGrpSpPr>
                        <wpg:grpSpPr bwMode="auto">
                          <a:xfrm>
                            <a:off x="4518" y="-2425"/>
                            <a:ext cx="90" cy="1144"/>
                            <a:chOff x="4518" y="-2425"/>
                            <a:chExt cx="90" cy="1144"/>
                          </a:xfrm>
                        </wpg:grpSpPr>
                        <wps:wsp>
                          <wps:cNvPr id="780" name="Freeform 768"/>
                          <wps:cNvSpPr>
                            <a:spLocks/>
                          </wps:cNvSpPr>
                          <wps:spPr bwMode="auto">
                            <a:xfrm>
                              <a:off x="4518" y="-2425"/>
                              <a:ext cx="90" cy="1144"/>
                            </a:xfrm>
                            <a:custGeom>
                              <a:avLst/>
                              <a:gdLst>
                                <a:gd name="T0" fmla="+- 0 4570 4518"/>
                                <a:gd name="T1" fmla="*/ T0 w 90"/>
                                <a:gd name="T2" fmla="+- 0 -2350 -2425"/>
                                <a:gd name="T3" fmla="*/ -2350 h 1144"/>
                                <a:gd name="T4" fmla="+- 0 4555 4518"/>
                                <a:gd name="T5" fmla="*/ T4 w 90"/>
                                <a:gd name="T6" fmla="+- 0 -2350 -2425"/>
                                <a:gd name="T7" fmla="*/ -2350 h 1144"/>
                                <a:gd name="T8" fmla="+- 0 4555 4518"/>
                                <a:gd name="T9" fmla="*/ T8 w 90"/>
                                <a:gd name="T10" fmla="+- 0 -1281 -2425"/>
                                <a:gd name="T11" fmla="*/ -1281 h 1144"/>
                                <a:gd name="T12" fmla="+- 0 4570 4518"/>
                                <a:gd name="T13" fmla="*/ T12 w 90"/>
                                <a:gd name="T14" fmla="+- 0 -1281 -2425"/>
                                <a:gd name="T15" fmla="*/ -1281 h 1144"/>
                                <a:gd name="T16" fmla="+- 0 4570 4518"/>
                                <a:gd name="T17" fmla="*/ T16 w 90"/>
                                <a:gd name="T18" fmla="+- 0 -2350 -2425"/>
                                <a:gd name="T19" fmla="*/ -2350 h 11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" h="1144">
                                  <a:moveTo>
                                    <a:pt x="52" y="75"/>
                                  </a:moveTo>
                                  <a:lnTo>
                                    <a:pt x="37" y="75"/>
                                  </a:lnTo>
                                  <a:lnTo>
                                    <a:pt x="37" y="1144"/>
                                  </a:lnTo>
                                  <a:lnTo>
                                    <a:pt x="52" y="1144"/>
                                  </a:lnTo>
                                  <a:lnTo>
                                    <a:pt x="52" y="75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1" name="Freeform 769"/>
                          <wps:cNvSpPr>
                            <a:spLocks/>
                          </wps:cNvSpPr>
                          <wps:spPr bwMode="auto">
                            <a:xfrm>
                              <a:off x="4518" y="-2425"/>
                              <a:ext cx="90" cy="1144"/>
                            </a:xfrm>
                            <a:custGeom>
                              <a:avLst/>
                              <a:gdLst>
                                <a:gd name="T0" fmla="+- 0 4563 4518"/>
                                <a:gd name="T1" fmla="*/ T0 w 90"/>
                                <a:gd name="T2" fmla="+- 0 -2425 -2425"/>
                                <a:gd name="T3" fmla="*/ -2425 h 1144"/>
                                <a:gd name="T4" fmla="+- 0 4518 4518"/>
                                <a:gd name="T5" fmla="*/ T4 w 90"/>
                                <a:gd name="T6" fmla="+- 0 -2335 -2425"/>
                                <a:gd name="T7" fmla="*/ -2335 h 1144"/>
                                <a:gd name="T8" fmla="+- 0 4555 4518"/>
                                <a:gd name="T9" fmla="*/ T8 w 90"/>
                                <a:gd name="T10" fmla="+- 0 -2335 -2425"/>
                                <a:gd name="T11" fmla="*/ -2335 h 1144"/>
                                <a:gd name="T12" fmla="+- 0 4555 4518"/>
                                <a:gd name="T13" fmla="*/ T12 w 90"/>
                                <a:gd name="T14" fmla="+- 0 -2350 -2425"/>
                                <a:gd name="T15" fmla="*/ -2350 h 1144"/>
                                <a:gd name="T16" fmla="+- 0 4600 4518"/>
                                <a:gd name="T17" fmla="*/ T16 w 90"/>
                                <a:gd name="T18" fmla="+- 0 -2350 -2425"/>
                                <a:gd name="T19" fmla="*/ -2350 h 1144"/>
                                <a:gd name="T20" fmla="+- 0 4563 4518"/>
                                <a:gd name="T21" fmla="*/ T20 w 90"/>
                                <a:gd name="T22" fmla="+- 0 -2425 -2425"/>
                                <a:gd name="T23" fmla="*/ -2425 h 11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90" h="1144">
                                  <a:moveTo>
                                    <a:pt x="45" y="0"/>
                                  </a:moveTo>
                                  <a:lnTo>
                                    <a:pt x="0" y="90"/>
                                  </a:lnTo>
                                  <a:lnTo>
                                    <a:pt x="37" y="90"/>
                                  </a:lnTo>
                                  <a:lnTo>
                                    <a:pt x="37" y="75"/>
                                  </a:lnTo>
                                  <a:lnTo>
                                    <a:pt x="82" y="75"/>
                                  </a:lnTo>
                                  <a:lnTo>
                                    <a:pt x="45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2" name="Freeform 770"/>
                          <wps:cNvSpPr>
                            <a:spLocks/>
                          </wps:cNvSpPr>
                          <wps:spPr bwMode="auto">
                            <a:xfrm>
                              <a:off x="4518" y="-2425"/>
                              <a:ext cx="90" cy="1144"/>
                            </a:xfrm>
                            <a:custGeom>
                              <a:avLst/>
                              <a:gdLst>
                                <a:gd name="T0" fmla="+- 0 4600 4518"/>
                                <a:gd name="T1" fmla="*/ T0 w 90"/>
                                <a:gd name="T2" fmla="+- 0 -2350 -2425"/>
                                <a:gd name="T3" fmla="*/ -2350 h 1144"/>
                                <a:gd name="T4" fmla="+- 0 4570 4518"/>
                                <a:gd name="T5" fmla="*/ T4 w 90"/>
                                <a:gd name="T6" fmla="+- 0 -2350 -2425"/>
                                <a:gd name="T7" fmla="*/ -2350 h 1144"/>
                                <a:gd name="T8" fmla="+- 0 4570 4518"/>
                                <a:gd name="T9" fmla="*/ T8 w 90"/>
                                <a:gd name="T10" fmla="+- 0 -2335 -2425"/>
                                <a:gd name="T11" fmla="*/ -2335 h 1144"/>
                                <a:gd name="T12" fmla="+- 0 4608 4518"/>
                                <a:gd name="T13" fmla="*/ T12 w 90"/>
                                <a:gd name="T14" fmla="+- 0 -2335 -2425"/>
                                <a:gd name="T15" fmla="*/ -2335 h 1144"/>
                                <a:gd name="T16" fmla="+- 0 4600 4518"/>
                                <a:gd name="T17" fmla="*/ T16 w 90"/>
                                <a:gd name="T18" fmla="+- 0 -2350 -2425"/>
                                <a:gd name="T19" fmla="*/ -2350 h 11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" h="1144">
                                  <a:moveTo>
                                    <a:pt x="82" y="75"/>
                                  </a:moveTo>
                                  <a:lnTo>
                                    <a:pt x="52" y="75"/>
                                  </a:lnTo>
                                  <a:lnTo>
                                    <a:pt x="52" y="90"/>
                                  </a:lnTo>
                                  <a:lnTo>
                                    <a:pt x="90" y="90"/>
                                  </a:lnTo>
                                  <a:lnTo>
                                    <a:pt x="82" y="75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3" name="Group 771"/>
                        <wpg:cNvGrpSpPr>
                          <a:grpSpLocks/>
                        </wpg:cNvGrpSpPr>
                        <wpg:grpSpPr bwMode="auto">
                          <a:xfrm>
                            <a:off x="4615" y="-2425"/>
                            <a:ext cx="90" cy="1897"/>
                            <a:chOff x="4615" y="-2425"/>
                            <a:chExt cx="90" cy="1897"/>
                          </a:xfrm>
                        </wpg:grpSpPr>
                        <wps:wsp>
                          <wps:cNvPr id="784" name="Freeform 772"/>
                          <wps:cNvSpPr>
                            <a:spLocks/>
                          </wps:cNvSpPr>
                          <wps:spPr bwMode="auto">
                            <a:xfrm>
                              <a:off x="4615" y="-2425"/>
                              <a:ext cx="90" cy="1897"/>
                            </a:xfrm>
                            <a:custGeom>
                              <a:avLst/>
                              <a:gdLst>
                                <a:gd name="T0" fmla="+- 0 4668 4615"/>
                                <a:gd name="T1" fmla="*/ T0 w 90"/>
                                <a:gd name="T2" fmla="+- 0 -2350 -2425"/>
                                <a:gd name="T3" fmla="*/ -2350 h 1897"/>
                                <a:gd name="T4" fmla="+- 0 4653 4615"/>
                                <a:gd name="T5" fmla="*/ T4 w 90"/>
                                <a:gd name="T6" fmla="+- 0 -2350 -2425"/>
                                <a:gd name="T7" fmla="*/ -2350 h 1897"/>
                                <a:gd name="T8" fmla="+- 0 4653 4615"/>
                                <a:gd name="T9" fmla="*/ T8 w 90"/>
                                <a:gd name="T10" fmla="+- 0 -527 -2425"/>
                                <a:gd name="T11" fmla="*/ -527 h 1897"/>
                                <a:gd name="T12" fmla="+- 0 4668 4615"/>
                                <a:gd name="T13" fmla="*/ T12 w 90"/>
                                <a:gd name="T14" fmla="+- 0 -527 -2425"/>
                                <a:gd name="T15" fmla="*/ -527 h 1897"/>
                                <a:gd name="T16" fmla="+- 0 4668 4615"/>
                                <a:gd name="T17" fmla="*/ T16 w 90"/>
                                <a:gd name="T18" fmla="+- 0 -2350 -2425"/>
                                <a:gd name="T19" fmla="*/ -2350 h 1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" h="1897">
                                  <a:moveTo>
                                    <a:pt x="53" y="75"/>
                                  </a:moveTo>
                                  <a:lnTo>
                                    <a:pt x="38" y="75"/>
                                  </a:lnTo>
                                  <a:lnTo>
                                    <a:pt x="38" y="1898"/>
                                  </a:lnTo>
                                  <a:lnTo>
                                    <a:pt x="53" y="1898"/>
                                  </a:lnTo>
                                  <a:lnTo>
                                    <a:pt x="53" y="75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5" name="Freeform 773"/>
                          <wps:cNvSpPr>
                            <a:spLocks/>
                          </wps:cNvSpPr>
                          <wps:spPr bwMode="auto">
                            <a:xfrm>
                              <a:off x="4615" y="-2425"/>
                              <a:ext cx="90" cy="1897"/>
                            </a:xfrm>
                            <a:custGeom>
                              <a:avLst/>
                              <a:gdLst>
                                <a:gd name="T0" fmla="+- 0 4660 4615"/>
                                <a:gd name="T1" fmla="*/ T0 w 90"/>
                                <a:gd name="T2" fmla="+- 0 -2425 -2425"/>
                                <a:gd name="T3" fmla="*/ -2425 h 1897"/>
                                <a:gd name="T4" fmla="+- 0 4615 4615"/>
                                <a:gd name="T5" fmla="*/ T4 w 90"/>
                                <a:gd name="T6" fmla="+- 0 -2335 -2425"/>
                                <a:gd name="T7" fmla="*/ -2335 h 1897"/>
                                <a:gd name="T8" fmla="+- 0 4653 4615"/>
                                <a:gd name="T9" fmla="*/ T8 w 90"/>
                                <a:gd name="T10" fmla="+- 0 -2335 -2425"/>
                                <a:gd name="T11" fmla="*/ -2335 h 1897"/>
                                <a:gd name="T12" fmla="+- 0 4653 4615"/>
                                <a:gd name="T13" fmla="*/ T12 w 90"/>
                                <a:gd name="T14" fmla="+- 0 -2350 -2425"/>
                                <a:gd name="T15" fmla="*/ -2350 h 1897"/>
                                <a:gd name="T16" fmla="+- 0 4698 4615"/>
                                <a:gd name="T17" fmla="*/ T16 w 90"/>
                                <a:gd name="T18" fmla="+- 0 -2350 -2425"/>
                                <a:gd name="T19" fmla="*/ -2350 h 1897"/>
                                <a:gd name="T20" fmla="+- 0 4660 4615"/>
                                <a:gd name="T21" fmla="*/ T20 w 90"/>
                                <a:gd name="T22" fmla="+- 0 -2425 -2425"/>
                                <a:gd name="T23" fmla="*/ -2425 h 1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90" h="1897">
                                  <a:moveTo>
                                    <a:pt x="45" y="0"/>
                                  </a:moveTo>
                                  <a:lnTo>
                                    <a:pt x="0" y="90"/>
                                  </a:lnTo>
                                  <a:lnTo>
                                    <a:pt x="38" y="90"/>
                                  </a:lnTo>
                                  <a:lnTo>
                                    <a:pt x="38" y="75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45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6" name="Freeform 774"/>
                          <wps:cNvSpPr>
                            <a:spLocks/>
                          </wps:cNvSpPr>
                          <wps:spPr bwMode="auto">
                            <a:xfrm>
                              <a:off x="4615" y="-2425"/>
                              <a:ext cx="90" cy="1897"/>
                            </a:xfrm>
                            <a:custGeom>
                              <a:avLst/>
                              <a:gdLst>
                                <a:gd name="T0" fmla="+- 0 4698 4615"/>
                                <a:gd name="T1" fmla="*/ T0 w 90"/>
                                <a:gd name="T2" fmla="+- 0 -2350 -2425"/>
                                <a:gd name="T3" fmla="*/ -2350 h 1897"/>
                                <a:gd name="T4" fmla="+- 0 4668 4615"/>
                                <a:gd name="T5" fmla="*/ T4 w 90"/>
                                <a:gd name="T6" fmla="+- 0 -2350 -2425"/>
                                <a:gd name="T7" fmla="*/ -2350 h 1897"/>
                                <a:gd name="T8" fmla="+- 0 4668 4615"/>
                                <a:gd name="T9" fmla="*/ T8 w 90"/>
                                <a:gd name="T10" fmla="+- 0 -2335 -2425"/>
                                <a:gd name="T11" fmla="*/ -2335 h 1897"/>
                                <a:gd name="T12" fmla="+- 0 4705 4615"/>
                                <a:gd name="T13" fmla="*/ T12 w 90"/>
                                <a:gd name="T14" fmla="+- 0 -2335 -2425"/>
                                <a:gd name="T15" fmla="*/ -2335 h 1897"/>
                                <a:gd name="T16" fmla="+- 0 4698 4615"/>
                                <a:gd name="T17" fmla="*/ T16 w 90"/>
                                <a:gd name="T18" fmla="+- 0 -2350 -2425"/>
                                <a:gd name="T19" fmla="*/ -2350 h 1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" h="1897">
                                  <a:moveTo>
                                    <a:pt x="83" y="75"/>
                                  </a:moveTo>
                                  <a:lnTo>
                                    <a:pt x="53" y="75"/>
                                  </a:lnTo>
                                  <a:lnTo>
                                    <a:pt x="53" y="90"/>
                                  </a:lnTo>
                                  <a:lnTo>
                                    <a:pt x="90" y="90"/>
                                  </a:lnTo>
                                  <a:lnTo>
                                    <a:pt x="83" y="75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7" name="Group 775"/>
                        <wpg:cNvGrpSpPr>
                          <a:grpSpLocks/>
                        </wpg:cNvGrpSpPr>
                        <wpg:grpSpPr bwMode="auto">
                          <a:xfrm>
                            <a:off x="5452" y="-3060"/>
                            <a:ext cx="680" cy="416"/>
                            <a:chOff x="5452" y="-3060"/>
                            <a:chExt cx="680" cy="416"/>
                          </a:xfrm>
                        </wpg:grpSpPr>
                        <wps:wsp>
                          <wps:cNvPr id="788" name="Freeform 776"/>
                          <wps:cNvSpPr>
                            <a:spLocks/>
                          </wps:cNvSpPr>
                          <wps:spPr bwMode="auto">
                            <a:xfrm>
                              <a:off x="5452" y="-3060"/>
                              <a:ext cx="680" cy="416"/>
                            </a:xfrm>
                            <a:custGeom>
                              <a:avLst/>
                              <a:gdLst>
                                <a:gd name="T0" fmla="+- 0 5452 5452"/>
                                <a:gd name="T1" fmla="*/ T0 w 680"/>
                                <a:gd name="T2" fmla="+- 0 -2644 -3060"/>
                                <a:gd name="T3" fmla="*/ -2644 h 416"/>
                                <a:gd name="T4" fmla="+- 0 6133 5452"/>
                                <a:gd name="T5" fmla="*/ T4 w 680"/>
                                <a:gd name="T6" fmla="+- 0 -2644 -3060"/>
                                <a:gd name="T7" fmla="*/ -2644 h 416"/>
                                <a:gd name="T8" fmla="+- 0 6133 5452"/>
                                <a:gd name="T9" fmla="*/ T8 w 680"/>
                                <a:gd name="T10" fmla="+- 0 -3060 -3060"/>
                                <a:gd name="T11" fmla="*/ -3060 h 416"/>
                                <a:gd name="T12" fmla="+- 0 5452 5452"/>
                                <a:gd name="T13" fmla="*/ T12 w 680"/>
                                <a:gd name="T14" fmla="+- 0 -3060 -3060"/>
                                <a:gd name="T15" fmla="*/ -3060 h 416"/>
                                <a:gd name="T16" fmla="+- 0 5452 5452"/>
                                <a:gd name="T17" fmla="*/ T16 w 680"/>
                                <a:gd name="T18" fmla="+- 0 -2644 -3060"/>
                                <a:gd name="T19" fmla="*/ -2644 h 4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80" h="416">
                                  <a:moveTo>
                                    <a:pt x="0" y="416"/>
                                  </a:moveTo>
                                  <a:lnTo>
                                    <a:pt x="681" y="416"/>
                                  </a:lnTo>
                                  <a:lnTo>
                                    <a:pt x="68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16"/>
                                  </a:lnTo>
                                </a:path>
                              </a:pathLst>
                            </a:custGeom>
                            <a:solidFill>
                              <a:srgbClr val="4472C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9" name="Group 777"/>
                        <wpg:cNvGrpSpPr>
                          <a:grpSpLocks/>
                        </wpg:cNvGrpSpPr>
                        <wpg:grpSpPr bwMode="auto">
                          <a:xfrm>
                            <a:off x="5452" y="-3060"/>
                            <a:ext cx="680" cy="416"/>
                            <a:chOff x="5452" y="-3060"/>
                            <a:chExt cx="680" cy="416"/>
                          </a:xfrm>
                        </wpg:grpSpPr>
                        <wps:wsp>
                          <wps:cNvPr id="790" name="Freeform 778"/>
                          <wps:cNvSpPr>
                            <a:spLocks/>
                          </wps:cNvSpPr>
                          <wps:spPr bwMode="auto">
                            <a:xfrm>
                              <a:off x="5452" y="-3060"/>
                              <a:ext cx="680" cy="416"/>
                            </a:xfrm>
                            <a:custGeom>
                              <a:avLst/>
                              <a:gdLst>
                                <a:gd name="T0" fmla="+- 0 5452 5452"/>
                                <a:gd name="T1" fmla="*/ T0 w 680"/>
                                <a:gd name="T2" fmla="+- 0 -2644 -3060"/>
                                <a:gd name="T3" fmla="*/ -2644 h 416"/>
                                <a:gd name="T4" fmla="+- 0 6133 5452"/>
                                <a:gd name="T5" fmla="*/ T4 w 680"/>
                                <a:gd name="T6" fmla="+- 0 -2644 -3060"/>
                                <a:gd name="T7" fmla="*/ -2644 h 416"/>
                                <a:gd name="T8" fmla="+- 0 6133 5452"/>
                                <a:gd name="T9" fmla="*/ T8 w 680"/>
                                <a:gd name="T10" fmla="+- 0 -3060 -3060"/>
                                <a:gd name="T11" fmla="*/ -3060 h 416"/>
                                <a:gd name="T12" fmla="+- 0 5452 5452"/>
                                <a:gd name="T13" fmla="*/ T12 w 680"/>
                                <a:gd name="T14" fmla="+- 0 -3060 -3060"/>
                                <a:gd name="T15" fmla="*/ -3060 h 416"/>
                                <a:gd name="T16" fmla="+- 0 5452 5452"/>
                                <a:gd name="T17" fmla="*/ T16 w 680"/>
                                <a:gd name="T18" fmla="+- 0 -2644 -3060"/>
                                <a:gd name="T19" fmla="*/ -2644 h 4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80" h="416">
                                  <a:moveTo>
                                    <a:pt x="0" y="416"/>
                                  </a:moveTo>
                                  <a:lnTo>
                                    <a:pt x="681" y="416"/>
                                  </a:lnTo>
                                  <a:lnTo>
                                    <a:pt x="68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1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2F528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91" name="Group 779"/>
                        <wpg:cNvGrpSpPr>
                          <a:grpSpLocks/>
                        </wpg:cNvGrpSpPr>
                        <wpg:grpSpPr bwMode="auto">
                          <a:xfrm>
                            <a:off x="5782" y="-4532"/>
                            <a:ext cx="2" cy="1365"/>
                            <a:chOff x="5782" y="-4532"/>
                            <a:chExt cx="2" cy="1365"/>
                          </a:xfrm>
                        </wpg:grpSpPr>
                        <wps:wsp>
                          <wps:cNvPr id="792" name="Freeform 780"/>
                          <wps:cNvSpPr>
                            <a:spLocks/>
                          </wps:cNvSpPr>
                          <wps:spPr bwMode="auto">
                            <a:xfrm>
                              <a:off x="5782" y="-4532"/>
                              <a:ext cx="2" cy="1365"/>
                            </a:xfrm>
                            <a:custGeom>
                              <a:avLst/>
                              <a:gdLst>
                                <a:gd name="T0" fmla="+- 0 -4532 -4532"/>
                                <a:gd name="T1" fmla="*/ -4532 h 1365"/>
                                <a:gd name="T2" fmla="+- 0 -3167 -4532"/>
                                <a:gd name="T3" fmla="*/ -3167 h 136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365">
                                  <a:moveTo>
                                    <a:pt x="0" y="0"/>
                                  </a:moveTo>
                                  <a:lnTo>
                                    <a:pt x="0" y="1365"/>
                                  </a:lnTo>
                                </a:path>
                              </a:pathLst>
                            </a:custGeom>
                            <a:noFill/>
                            <a:ln w="6858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93" name="Group 781"/>
                        <wpg:cNvGrpSpPr>
                          <a:grpSpLocks/>
                        </wpg:cNvGrpSpPr>
                        <wpg:grpSpPr bwMode="auto">
                          <a:xfrm>
                            <a:off x="4468" y="-4887"/>
                            <a:ext cx="882" cy="2"/>
                            <a:chOff x="4468" y="-4887"/>
                            <a:chExt cx="882" cy="2"/>
                          </a:xfrm>
                        </wpg:grpSpPr>
                        <wps:wsp>
                          <wps:cNvPr id="794" name="Freeform 782"/>
                          <wps:cNvSpPr>
                            <a:spLocks/>
                          </wps:cNvSpPr>
                          <wps:spPr bwMode="auto">
                            <a:xfrm>
                              <a:off x="4468" y="-4887"/>
                              <a:ext cx="882" cy="2"/>
                            </a:xfrm>
                            <a:custGeom>
                              <a:avLst/>
                              <a:gdLst>
                                <a:gd name="T0" fmla="+- 0 4468 4468"/>
                                <a:gd name="T1" fmla="*/ T0 w 882"/>
                                <a:gd name="T2" fmla="+- 0 5349 4468"/>
                                <a:gd name="T3" fmla="*/ T2 w 8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2">
                                  <a:moveTo>
                                    <a:pt x="0" y="0"/>
                                  </a:moveTo>
                                  <a:lnTo>
                                    <a:pt x="881" y="0"/>
                                  </a:lnTo>
                                </a:path>
                              </a:pathLst>
                            </a:custGeom>
                            <a:noFill/>
                            <a:ln w="6858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95" name="Group 783"/>
                        <wpg:cNvGrpSpPr>
                          <a:grpSpLocks/>
                        </wpg:cNvGrpSpPr>
                        <wpg:grpSpPr bwMode="auto">
                          <a:xfrm>
                            <a:off x="4468" y="-6127"/>
                            <a:ext cx="882" cy="2"/>
                            <a:chOff x="4468" y="-6127"/>
                            <a:chExt cx="882" cy="2"/>
                          </a:xfrm>
                        </wpg:grpSpPr>
                        <wps:wsp>
                          <wps:cNvPr id="796" name="Freeform 784"/>
                          <wps:cNvSpPr>
                            <a:spLocks/>
                          </wps:cNvSpPr>
                          <wps:spPr bwMode="auto">
                            <a:xfrm>
                              <a:off x="4468" y="-6127"/>
                              <a:ext cx="882" cy="2"/>
                            </a:xfrm>
                            <a:custGeom>
                              <a:avLst/>
                              <a:gdLst>
                                <a:gd name="T0" fmla="+- 0 4468 4468"/>
                                <a:gd name="T1" fmla="*/ T0 w 882"/>
                                <a:gd name="T2" fmla="+- 0 5349 4468"/>
                                <a:gd name="T3" fmla="*/ T2 w 8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2">
                                  <a:moveTo>
                                    <a:pt x="0" y="0"/>
                                  </a:moveTo>
                                  <a:lnTo>
                                    <a:pt x="881" y="0"/>
                                  </a:lnTo>
                                </a:path>
                              </a:pathLst>
                            </a:custGeom>
                            <a:noFill/>
                            <a:ln w="6858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97" name="Group 785"/>
                        <wpg:cNvGrpSpPr>
                          <a:grpSpLocks/>
                        </wpg:cNvGrpSpPr>
                        <wpg:grpSpPr bwMode="auto">
                          <a:xfrm>
                            <a:off x="4468" y="-2862"/>
                            <a:ext cx="882" cy="2"/>
                            <a:chOff x="4468" y="-2862"/>
                            <a:chExt cx="882" cy="2"/>
                          </a:xfrm>
                        </wpg:grpSpPr>
                        <wps:wsp>
                          <wps:cNvPr id="798" name="Freeform 786"/>
                          <wps:cNvSpPr>
                            <a:spLocks/>
                          </wps:cNvSpPr>
                          <wps:spPr bwMode="auto">
                            <a:xfrm>
                              <a:off x="4468" y="-2862"/>
                              <a:ext cx="882" cy="2"/>
                            </a:xfrm>
                            <a:custGeom>
                              <a:avLst/>
                              <a:gdLst>
                                <a:gd name="T0" fmla="+- 0 4468 4468"/>
                                <a:gd name="T1" fmla="*/ T0 w 882"/>
                                <a:gd name="T2" fmla="+- 0 5349 4468"/>
                                <a:gd name="T3" fmla="*/ T2 w 8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2">
                                  <a:moveTo>
                                    <a:pt x="0" y="0"/>
                                  </a:moveTo>
                                  <a:lnTo>
                                    <a:pt x="881" y="0"/>
                                  </a:lnTo>
                                </a:path>
                              </a:pathLst>
                            </a:custGeom>
                            <a:noFill/>
                            <a:ln w="6858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99" name="Group 787"/>
                        <wpg:cNvGrpSpPr>
                          <a:grpSpLocks/>
                        </wpg:cNvGrpSpPr>
                        <wpg:grpSpPr bwMode="auto">
                          <a:xfrm>
                            <a:off x="6217" y="-4768"/>
                            <a:ext cx="597" cy="1191"/>
                            <a:chOff x="6217" y="-4768"/>
                            <a:chExt cx="597" cy="1191"/>
                          </a:xfrm>
                        </wpg:grpSpPr>
                        <wps:wsp>
                          <wps:cNvPr id="800" name="Freeform 788"/>
                          <wps:cNvSpPr>
                            <a:spLocks/>
                          </wps:cNvSpPr>
                          <wps:spPr bwMode="auto">
                            <a:xfrm>
                              <a:off x="6217" y="-4768"/>
                              <a:ext cx="597" cy="1191"/>
                            </a:xfrm>
                            <a:custGeom>
                              <a:avLst/>
                              <a:gdLst>
                                <a:gd name="T0" fmla="+- 0 6217 6217"/>
                                <a:gd name="T1" fmla="*/ T0 w 597"/>
                                <a:gd name="T2" fmla="+- 0 -4768 -4768"/>
                                <a:gd name="T3" fmla="*/ -4768 h 1191"/>
                                <a:gd name="T4" fmla="+- 0 6814 6217"/>
                                <a:gd name="T5" fmla="*/ T4 w 597"/>
                                <a:gd name="T6" fmla="+- 0 -3578 -4768"/>
                                <a:gd name="T7" fmla="*/ -3578 h 11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97" h="1191">
                                  <a:moveTo>
                                    <a:pt x="0" y="0"/>
                                  </a:moveTo>
                                  <a:lnTo>
                                    <a:pt x="597" y="1190"/>
                                  </a:lnTo>
                                </a:path>
                              </a:pathLst>
                            </a:custGeom>
                            <a:noFill/>
                            <a:ln w="457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1" name="Group 789"/>
                        <wpg:cNvGrpSpPr>
                          <a:grpSpLocks/>
                        </wpg:cNvGrpSpPr>
                        <wpg:grpSpPr bwMode="auto">
                          <a:xfrm>
                            <a:off x="7821" y="-3778"/>
                            <a:ext cx="198" cy="626"/>
                            <a:chOff x="7821" y="-3778"/>
                            <a:chExt cx="198" cy="626"/>
                          </a:xfrm>
                        </wpg:grpSpPr>
                        <wps:wsp>
                          <wps:cNvPr id="802" name="Freeform 790"/>
                          <wps:cNvSpPr>
                            <a:spLocks/>
                          </wps:cNvSpPr>
                          <wps:spPr bwMode="auto">
                            <a:xfrm>
                              <a:off x="7821" y="-3778"/>
                              <a:ext cx="198" cy="626"/>
                            </a:xfrm>
                            <a:custGeom>
                              <a:avLst/>
                              <a:gdLst>
                                <a:gd name="T0" fmla="+- 0 8019 7821"/>
                                <a:gd name="T1" fmla="*/ T0 w 198"/>
                                <a:gd name="T2" fmla="+- 0 -3778 -3778"/>
                                <a:gd name="T3" fmla="*/ -3778 h 626"/>
                                <a:gd name="T4" fmla="+- 0 7821 7821"/>
                                <a:gd name="T5" fmla="*/ T4 w 198"/>
                                <a:gd name="T6" fmla="+- 0 -3153 -3778"/>
                                <a:gd name="T7" fmla="*/ -3153 h 6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98" h="626">
                                  <a:moveTo>
                                    <a:pt x="198" y="0"/>
                                  </a:moveTo>
                                  <a:lnTo>
                                    <a:pt x="0" y="625"/>
                                  </a:lnTo>
                                </a:path>
                              </a:pathLst>
                            </a:custGeom>
                            <a:noFill/>
                            <a:ln w="457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3" name="Group 791"/>
                        <wpg:cNvGrpSpPr>
                          <a:grpSpLocks/>
                        </wpg:cNvGrpSpPr>
                        <wpg:grpSpPr bwMode="auto">
                          <a:xfrm>
                            <a:off x="8658" y="-3778"/>
                            <a:ext cx="204" cy="626"/>
                            <a:chOff x="8658" y="-3778"/>
                            <a:chExt cx="204" cy="626"/>
                          </a:xfrm>
                        </wpg:grpSpPr>
                        <wps:wsp>
                          <wps:cNvPr id="804" name="Freeform 792"/>
                          <wps:cNvSpPr>
                            <a:spLocks/>
                          </wps:cNvSpPr>
                          <wps:spPr bwMode="auto">
                            <a:xfrm>
                              <a:off x="8658" y="-3778"/>
                              <a:ext cx="204" cy="626"/>
                            </a:xfrm>
                            <a:custGeom>
                              <a:avLst/>
                              <a:gdLst>
                                <a:gd name="T0" fmla="+- 0 8658 8658"/>
                                <a:gd name="T1" fmla="*/ T0 w 204"/>
                                <a:gd name="T2" fmla="+- 0 -3778 -3778"/>
                                <a:gd name="T3" fmla="*/ -3778 h 626"/>
                                <a:gd name="T4" fmla="+- 0 8862 8658"/>
                                <a:gd name="T5" fmla="*/ T4 w 204"/>
                                <a:gd name="T6" fmla="+- 0 -3153 -3778"/>
                                <a:gd name="T7" fmla="*/ -3153 h 6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04" h="626">
                                  <a:moveTo>
                                    <a:pt x="0" y="0"/>
                                  </a:moveTo>
                                  <a:lnTo>
                                    <a:pt x="204" y="625"/>
                                  </a:lnTo>
                                </a:path>
                              </a:pathLst>
                            </a:custGeom>
                            <a:noFill/>
                            <a:ln w="457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05" name="Picture 79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745" y="-3215"/>
                              <a:ext cx="1186" cy="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06" name="Picture 79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785" y="-2965"/>
                              <a:ext cx="1103" cy="45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07" name="Picture 79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821" y="-3163"/>
                              <a:ext cx="1040" cy="761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808" name="Group 796"/>
                        <wpg:cNvGrpSpPr>
                          <a:grpSpLocks/>
                        </wpg:cNvGrpSpPr>
                        <wpg:grpSpPr bwMode="auto">
                          <a:xfrm>
                            <a:off x="7821" y="-3163"/>
                            <a:ext cx="1040" cy="761"/>
                            <a:chOff x="7821" y="-3163"/>
                            <a:chExt cx="1040" cy="761"/>
                          </a:xfrm>
                        </wpg:grpSpPr>
                        <wps:wsp>
                          <wps:cNvPr id="809" name="Freeform 797"/>
                          <wps:cNvSpPr>
                            <a:spLocks/>
                          </wps:cNvSpPr>
                          <wps:spPr bwMode="auto">
                            <a:xfrm>
                              <a:off x="7821" y="-3163"/>
                              <a:ext cx="1040" cy="761"/>
                            </a:xfrm>
                            <a:custGeom>
                              <a:avLst/>
                              <a:gdLst>
                                <a:gd name="T0" fmla="+- 0 7821 7821"/>
                                <a:gd name="T1" fmla="*/ T0 w 1040"/>
                                <a:gd name="T2" fmla="+- 0 -2401 -3163"/>
                                <a:gd name="T3" fmla="*/ -2401 h 761"/>
                                <a:gd name="T4" fmla="+- 0 8861 7821"/>
                                <a:gd name="T5" fmla="*/ T4 w 1040"/>
                                <a:gd name="T6" fmla="+- 0 -2401 -3163"/>
                                <a:gd name="T7" fmla="*/ -2401 h 761"/>
                                <a:gd name="T8" fmla="+- 0 8861 7821"/>
                                <a:gd name="T9" fmla="*/ T8 w 1040"/>
                                <a:gd name="T10" fmla="+- 0 -3163 -3163"/>
                                <a:gd name="T11" fmla="*/ -3163 h 761"/>
                                <a:gd name="T12" fmla="+- 0 7821 7821"/>
                                <a:gd name="T13" fmla="*/ T12 w 1040"/>
                                <a:gd name="T14" fmla="+- 0 -3163 -3163"/>
                                <a:gd name="T15" fmla="*/ -3163 h 761"/>
                                <a:gd name="T16" fmla="+- 0 7821 7821"/>
                                <a:gd name="T17" fmla="*/ T16 w 1040"/>
                                <a:gd name="T18" fmla="+- 0 -2401 -3163"/>
                                <a:gd name="T19" fmla="*/ -2401 h 7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40" h="761">
                                  <a:moveTo>
                                    <a:pt x="0" y="762"/>
                                  </a:moveTo>
                                  <a:lnTo>
                                    <a:pt x="1040" y="762"/>
                                  </a:lnTo>
                                  <a:lnTo>
                                    <a:pt x="10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6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8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0" name="Group 798"/>
                        <wpg:cNvGrpSpPr>
                          <a:grpSpLocks/>
                        </wpg:cNvGrpSpPr>
                        <wpg:grpSpPr bwMode="auto">
                          <a:xfrm>
                            <a:off x="7861" y="-2686"/>
                            <a:ext cx="232" cy="252"/>
                            <a:chOff x="7861" y="-2686"/>
                            <a:chExt cx="232" cy="252"/>
                          </a:xfrm>
                        </wpg:grpSpPr>
                        <wps:wsp>
                          <wps:cNvPr id="811" name="Freeform 799"/>
                          <wps:cNvSpPr>
                            <a:spLocks/>
                          </wps:cNvSpPr>
                          <wps:spPr bwMode="auto">
                            <a:xfrm>
                              <a:off x="7861" y="-2686"/>
                              <a:ext cx="232" cy="252"/>
                            </a:xfrm>
                            <a:custGeom>
                              <a:avLst/>
                              <a:gdLst>
                                <a:gd name="T0" fmla="+- 0 7861 7861"/>
                                <a:gd name="T1" fmla="*/ T0 w 232"/>
                                <a:gd name="T2" fmla="+- 0 -2434 -2686"/>
                                <a:gd name="T3" fmla="*/ -2434 h 252"/>
                                <a:gd name="T4" fmla="+- 0 8093 7861"/>
                                <a:gd name="T5" fmla="*/ T4 w 232"/>
                                <a:gd name="T6" fmla="+- 0 -2434 -2686"/>
                                <a:gd name="T7" fmla="*/ -2434 h 252"/>
                                <a:gd name="T8" fmla="+- 0 8093 7861"/>
                                <a:gd name="T9" fmla="*/ T8 w 232"/>
                                <a:gd name="T10" fmla="+- 0 -2686 -2686"/>
                                <a:gd name="T11" fmla="*/ -2686 h 252"/>
                                <a:gd name="T12" fmla="+- 0 7861 7861"/>
                                <a:gd name="T13" fmla="*/ T12 w 232"/>
                                <a:gd name="T14" fmla="+- 0 -2686 -2686"/>
                                <a:gd name="T15" fmla="*/ -2686 h 252"/>
                                <a:gd name="T16" fmla="+- 0 7861 7861"/>
                                <a:gd name="T17" fmla="*/ T16 w 232"/>
                                <a:gd name="T18" fmla="+- 0 -2434 -2686"/>
                                <a:gd name="T19" fmla="*/ -2434 h 2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2" h="252">
                                  <a:moveTo>
                                    <a:pt x="0" y="252"/>
                                  </a:moveTo>
                                  <a:lnTo>
                                    <a:pt x="232" y="252"/>
                                  </a:lnTo>
                                  <a:lnTo>
                                    <a:pt x="23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2"/>
                                  </a:lnTo>
                                </a:path>
                              </a:pathLst>
                            </a:custGeom>
                            <a:solidFill>
                              <a:srgbClr val="ED7C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2" name="Group 800"/>
                        <wpg:cNvGrpSpPr>
                          <a:grpSpLocks/>
                        </wpg:cNvGrpSpPr>
                        <wpg:grpSpPr bwMode="auto">
                          <a:xfrm>
                            <a:off x="7861" y="-2686"/>
                            <a:ext cx="232" cy="252"/>
                            <a:chOff x="7861" y="-2686"/>
                            <a:chExt cx="232" cy="252"/>
                          </a:xfrm>
                        </wpg:grpSpPr>
                        <wps:wsp>
                          <wps:cNvPr id="813" name="Freeform 801"/>
                          <wps:cNvSpPr>
                            <a:spLocks/>
                          </wps:cNvSpPr>
                          <wps:spPr bwMode="auto">
                            <a:xfrm>
                              <a:off x="7861" y="-2686"/>
                              <a:ext cx="232" cy="252"/>
                            </a:xfrm>
                            <a:custGeom>
                              <a:avLst/>
                              <a:gdLst>
                                <a:gd name="T0" fmla="+- 0 7861 7861"/>
                                <a:gd name="T1" fmla="*/ T0 w 232"/>
                                <a:gd name="T2" fmla="+- 0 -2434 -2686"/>
                                <a:gd name="T3" fmla="*/ -2434 h 252"/>
                                <a:gd name="T4" fmla="+- 0 8093 7861"/>
                                <a:gd name="T5" fmla="*/ T4 w 232"/>
                                <a:gd name="T6" fmla="+- 0 -2434 -2686"/>
                                <a:gd name="T7" fmla="*/ -2434 h 252"/>
                                <a:gd name="T8" fmla="+- 0 8093 7861"/>
                                <a:gd name="T9" fmla="*/ T8 w 232"/>
                                <a:gd name="T10" fmla="+- 0 -2686 -2686"/>
                                <a:gd name="T11" fmla="*/ -2686 h 252"/>
                                <a:gd name="T12" fmla="+- 0 7861 7861"/>
                                <a:gd name="T13" fmla="*/ T12 w 232"/>
                                <a:gd name="T14" fmla="+- 0 -2686 -2686"/>
                                <a:gd name="T15" fmla="*/ -2686 h 252"/>
                                <a:gd name="T16" fmla="+- 0 7861 7861"/>
                                <a:gd name="T17" fmla="*/ T16 w 232"/>
                                <a:gd name="T18" fmla="+- 0 -2434 -2686"/>
                                <a:gd name="T19" fmla="*/ -2434 h 2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2" h="252">
                                  <a:moveTo>
                                    <a:pt x="0" y="252"/>
                                  </a:moveTo>
                                  <a:lnTo>
                                    <a:pt x="232" y="252"/>
                                  </a:lnTo>
                                  <a:lnTo>
                                    <a:pt x="23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AE592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4" name="Group 802"/>
                        <wpg:cNvGrpSpPr>
                          <a:grpSpLocks/>
                        </wpg:cNvGrpSpPr>
                        <wpg:grpSpPr bwMode="auto">
                          <a:xfrm>
                            <a:off x="7637" y="-3064"/>
                            <a:ext cx="358" cy="506"/>
                            <a:chOff x="7637" y="-3064"/>
                            <a:chExt cx="358" cy="506"/>
                          </a:xfrm>
                        </wpg:grpSpPr>
                        <wps:wsp>
                          <wps:cNvPr id="815" name="Freeform 803"/>
                          <wps:cNvSpPr>
                            <a:spLocks/>
                          </wps:cNvSpPr>
                          <wps:spPr bwMode="auto">
                            <a:xfrm>
                              <a:off x="7637" y="-3064"/>
                              <a:ext cx="358" cy="506"/>
                            </a:xfrm>
                            <a:custGeom>
                              <a:avLst/>
                              <a:gdLst>
                                <a:gd name="T0" fmla="+- 0 7936 7637"/>
                                <a:gd name="T1" fmla="*/ T0 w 358"/>
                                <a:gd name="T2" fmla="+- 0 -2628 -3064"/>
                                <a:gd name="T3" fmla="*/ -2628 h 506"/>
                                <a:gd name="T4" fmla="+- 0 7906 7637"/>
                                <a:gd name="T5" fmla="*/ T4 w 358"/>
                                <a:gd name="T6" fmla="+- 0 -2607 -3064"/>
                                <a:gd name="T7" fmla="*/ -2607 h 506"/>
                                <a:gd name="T8" fmla="+- 0 7994 7637"/>
                                <a:gd name="T9" fmla="*/ T8 w 358"/>
                                <a:gd name="T10" fmla="+- 0 -2559 -3064"/>
                                <a:gd name="T11" fmla="*/ -2559 h 506"/>
                                <a:gd name="T12" fmla="+- 0 7986 7637"/>
                                <a:gd name="T13" fmla="*/ T12 w 358"/>
                                <a:gd name="T14" fmla="+- 0 -2616 -3064"/>
                                <a:gd name="T15" fmla="*/ -2616 h 506"/>
                                <a:gd name="T16" fmla="+- 0 7945 7637"/>
                                <a:gd name="T17" fmla="*/ T16 w 358"/>
                                <a:gd name="T18" fmla="+- 0 -2616 -3064"/>
                                <a:gd name="T19" fmla="*/ -2616 h 506"/>
                                <a:gd name="T20" fmla="+- 0 7936 7637"/>
                                <a:gd name="T21" fmla="*/ T20 w 358"/>
                                <a:gd name="T22" fmla="+- 0 -2628 -3064"/>
                                <a:gd name="T23" fmla="*/ -2628 h 50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358" h="506">
                                  <a:moveTo>
                                    <a:pt x="299" y="436"/>
                                  </a:moveTo>
                                  <a:lnTo>
                                    <a:pt x="269" y="457"/>
                                  </a:lnTo>
                                  <a:lnTo>
                                    <a:pt x="357" y="505"/>
                                  </a:lnTo>
                                  <a:lnTo>
                                    <a:pt x="349" y="448"/>
                                  </a:lnTo>
                                  <a:lnTo>
                                    <a:pt x="308" y="448"/>
                                  </a:lnTo>
                                  <a:lnTo>
                                    <a:pt x="299" y="436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6" name="Freeform 804"/>
                          <wps:cNvSpPr>
                            <a:spLocks/>
                          </wps:cNvSpPr>
                          <wps:spPr bwMode="auto">
                            <a:xfrm>
                              <a:off x="7637" y="-3064"/>
                              <a:ext cx="358" cy="506"/>
                            </a:xfrm>
                            <a:custGeom>
                              <a:avLst/>
                              <a:gdLst>
                                <a:gd name="T0" fmla="+- 0 7949 7637"/>
                                <a:gd name="T1" fmla="*/ T0 w 358"/>
                                <a:gd name="T2" fmla="+- 0 -2637 -3064"/>
                                <a:gd name="T3" fmla="*/ -2637 h 506"/>
                                <a:gd name="T4" fmla="+- 0 7936 7637"/>
                                <a:gd name="T5" fmla="*/ T4 w 358"/>
                                <a:gd name="T6" fmla="+- 0 -2628 -3064"/>
                                <a:gd name="T7" fmla="*/ -2628 h 506"/>
                                <a:gd name="T8" fmla="+- 0 7945 7637"/>
                                <a:gd name="T9" fmla="*/ T8 w 358"/>
                                <a:gd name="T10" fmla="+- 0 -2616 -3064"/>
                                <a:gd name="T11" fmla="*/ -2616 h 506"/>
                                <a:gd name="T12" fmla="+- 0 7957 7637"/>
                                <a:gd name="T13" fmla="*/ T12 w 358"/>
                                <a:gd name="T14" fmla="+- 0 -2624 -3064"/>
                                <a:gd name="T15" fmla="*/ -2624 h 506"/>
                                <a:gd name="T16" fmla="+- 0 7949 7637"/>
                                <a:gd name="T17" fmla="*/ T16 w 358"/>
                                <a:gd name="T18" fmla="+- 0 -2637 -3064"/>
                                <a:gd name="T19" fmla="*/ -2637 h 50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58" h="506">
                                  <a:moveTo>
                                    <a:pt x="312" y="427"/>
                                  </a:moveTo>
                                  <a:lnTo>
                                    <a:pt x="299" y="436"/>
                                  </a:lnTo>
                                  <a:lnTo>
                                    <a:pt x="308" y="448"/>
                                  </a:lnTo>
                                  <a:lnTo>
                                    <a:pt x="320" y="440"/>
                                  </a:lnTo>
                                  <a:lnTo>
                                    <a:pt x="312" y="427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7" name="Freeform 805"/>
                          <wps:cNvSpPr>
                            <a:spLocks/>
                          </wps:cNvSpPr>
                          <wps:spPr bwMode="auto">
                            <a:xfrm>
                              <a:off x="7637" y="-3064"/>
                              <a:ext cx="358" cy="506"/>
                            </a:xfrm>
                            <a:custGeom>
                              <a:avLst/>
                              <a:gdLst>
                                <a:gd name="T0" fmla="+- 0 7979 7637"/>
                                <a:gd name="T1" fmla="*/ T0 w 358"/>
                                <a:gd name="T2" fmla="+- 0 -2658 -3064"/>
                                <a:gd name="T3" fmla="*/ -2658 h 506"/>
                                <a:gd name="T4" fmla="+- 0 7949 7637"/>
                                <a:gd name="T5" fmla="*/ T4 w 358"/>
                                <a:gd name="T6" fmla="+- 0 -2637 -3064"/>
                                <a:gd name="T7" fmla="*/ -2637 h 506"/>
                                <a:gd name="T8" fmla="+- 0 7957 7637"/>
                                <a:gd name="T9" fmla="*/ T8 w 358"/>
                                <a:gd name="T10" fmla="+- 0 -2624 -3064"/>
                                <a:gd name="T11" fmla="*/ -2624 h 506"/>
                                <a:gd name="T12" fmla="+- 0 7945 7637"/>
                                <a:gd name="T13" fmla="*/ T12 w 358"/>
                                <a:gd name="T14" fmla="+- 0 -2616 -3064"/>
                                <a:gd name="T15" fmla="*/ -2616 h 506"/>
                                <a:gd name="T16" fmla="+- 0 7986 7637"/>
                                <a:gd name="T17" fmla="*/ T16 w 358"/>
                                <a:gd name="T18" fmla="+- 0 -2616 -3064"/>
                                <a:gd name="T19" fmla="*/ -2616 h 506"/>
                                <a:gd name="T20" fmla="+- 0 7979 7637"/>
                                <a:gd name="T21" fmla="*/ T20 w 358"/>
                                <a:gd name="T22" fmla="+- 0 -2658 -3064"/>
                                <a:gd name="T23" fmla="*/ -2658 h 50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358" h="506">
                                  <a:moveTo>
                                    <a:pt x="342" y="406"/>
                                  </a:moveTo>
                                  <a:lnTo>
                                    <a:pt x="312" y="427"/>
                                  </a:lnTo>
                                  <a:lnTo>
                                    <a:pt x="320" y="440"/>
                                  </a:lnTo>
                                  <a:lnTo>
                                    <a:pt x="308" y="448"/>
                                  </a:lnTo>
                                  <a:lnTo>
                                    <a:pt x="349" y="448"/>
                                  </a:lnTo>
                                  <a:lnTo>
                                    <a:pt x="342" y="406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8" name="Freeform 806"/>
                          <wps:cNvSpPr>
                            <a:spLocks/>
                          </wps:cNvSpPr>
                          <wps:spPr bwMode="auto">
                            <a:xfrm>
                              <a:off x="7637" y="-3064"/>
                              <a:ext cx="358" cy="506"/>
                            </a:xfrm>
                            <a:custGeom>
                              <a:avLst/>
                              <a:gdLst>
                                <a:gd name="T0" fmla="+- 0 7649 7637"/>
                                <a:gd name="T1" fmla="*/ T0 w 358"/>
                                <a:gd name="T2" fmla="+- 0 -3064 -3064"/>
                                <a:gd name="T3" fmla="*/ -3064 h 506"/>
                                <a:gd name="T4" fmla="+- 0 7637 7637"/>
                                <a:gd name="T5" fmla="*/ T4 w 358"/>
                                <a:gd name="T6" fmla="+- 0 -3056 -3064"/>
                                <a:gd name="T7" fmla="*/ -3056 h 506"/>
                                <a:gd name="T8" fmla="+- 0 7936 7637"/>
                                <a:gd name="T9" fmla="*/ T8 w 358"/>
                                <a:gd name="T10" fmla="+- 0 -2628 -3064"/>
                                <a:gd name="T11" fmla="*/ -2628 h 506"/>
                                <a:gd name="T12" fmla="+- 0 7949 7637"/>
                                <a:gd name="T13" fmla="*/ T12 w 358"/>
                                <a:gd name="T14" fmla="+- 0 -2637 -3064"/>
                                <a:gd name="T15" fmla="*/ -2637 h 506"/>
                                <a:gd name="T16" fmla="+- 0 7649 7637"/>
                                <a:gd name="T17" fmla="*/ T16 w 358"/>
                                <a:gd name="T18" fmla="+- 0 -3064 -3064"/>
                                <a:gd name="T19" fmla="*/ -3064 h 50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58" h="506">
                                  <a:moveTo>
                                    <a:pt x="12" y="0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299" y="436"/>
                                  </a:lnTo>
                                  <a:lnTo>
                                    <a:pt x="312" y="427"/>
                                  </a:lnTo>
                                  <a:lnTo>
                                    <a:pt x="1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9" name="Group 807"/>
                        <wpg:cNvGrpSpPr>
                          <a:grpSpLocks/>
                        </wpg:cNvGrpSpPr>
                        <wpg:grpSpPr bwMode="auto">
                          <a:xfrm>
                            <a:off x="7132" y="-6062"/>
                            <a:ext cx="90" cy="242"/>
                            <a:chOff x="7132" y="-6062"/>
                            <a:chExt cx="90" cy="242"/>
                          </a:xfrm>
                        </wpg:grpSpPr>
                        <wps:wsp>
                          <wps:cNvPr id="820" name="Freeform 808"/>
                          <wps:cNvSpPr>
                            <a:spLocks/>
                          </wps:cNvSpPr>
                          <wps:spPr bwMode="auto">
                            <a:xfrm>
                              <a:off x="7132" y="-6062"/>
                              <a:ext cx="90" cy="242"/>
                            </a:xfrm>
                            <a:custGeom>
                              <a:avLst/>
                              <a:gdLst>
                                <a:gd name="T0" fmla="+- 0 7169 7132"/>
                                <a:gd name="T1" fmla="*/ T0 w 90"/>
                                <a:gd name="T2" fmla="+- 0 -5910 -6062"/>
                                <a:gd name="T3" fmla="*/ -5910 h 242"/>
                                <a:gd name="T4" fmla="+- 0 7132 7132"/>
                                <a:gd name="T5" fmla="*/ T4 w 90"/>
                                <a:gd name="T6" fmla="+- 0 -5910 -6062"/>
                                <a:gd name="T7" fmla="*/ -5910 h 242"/>
                                <a:gd name="T8" fmla="+- 0 7177 7132"/>
                                <a:gd name="T9" fmla="*/ T8 w 90"/>
                                <a:gd name="T10" fmla="+- 0 -5820 -6062"/>
                                <a:gd name="T11" fmla="*/ -5820 h 242"/>
                                <a:gd name="T12" fmla="+- 0 7214 7132"/>
                                <a:gd name="T13" fmla="*/ T12 w 90"/>
                                <a:gd name="T14" fmla="+- 0 -5895 -6062"/>
                                <a:gd name="T15" fmla="*/ -5895 h 242"/>
                                <a:gd name="T16" fmla="+- 0 7169 7132"/>
                                <a:gd name="T17" fmla="*/ T16 w 90"/>
                                <a:gd name="T18" fmla="+- 0 -5895 -6062"/>
                                <a:gd name="T19" fmla="*/ -5895 h 242"/>
                                <a:gd name="T20" fmla="+- 0 7169 7132"/>
                                <a:gd name="T21" fmla="*/ T20 w 90"/>
                                <a:gd name="T22" fmla="+- 0 -5910 -6062"/>
                                <a:gd name="T23" fmla="*/ -5910 h 2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90" h="242">
                                  <a:moveTo>
                                    <a:pt x="37" y="152"/>
                                  </a:moveTo>
                                  <a:lnTo>
                                    <a:pt x="0" y="152"/>
                                  </a:lnTo>
                                  <a:lnTo>
                                    <a:pt x="45" y="242"/>
                                  </a:lnTo>
                                  <a:lnTo>
                                    <a:pt x="82" y="167"/>
                                  </a:lnTo>
                                  <a:lnTo>
                                    <a:pt x="37" y="167"/>
                                  </a:lnTo>
                                  <a:lnTo>
                                    <a:pt x="37" y="15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1" name="Freeform 809"/>
                          <wps:cNvSpPr>
                            <a:spLocks/>
                          </wps:cNvSpPr>
                          <wps:spPr bwMode="auto">
                            <a:xfrm>
                              <a:off x="7132" y="-6062"/>
                              <a:ext cx="90" cy="242"/>
                            </a:xfrm>
                            <a:custGeom>
                              <a:avLst/>
                              <a:gdLst>
                                <a:gd name="T0" fmla="+- 0 7184 7132"/>
                                <a:gd name="T1" fmla="*/ T0 w 90"/>
                                <a:gd name="T2" fmla="+- 0 -5987 -6062"/>
                                <a:gd name="T3" fmla="*/ -5987 h 242"/>
                                <a:gd name="T4" fmla="+- 0 7169 7132"/>
                                <a:gd name="T5" fmla="*/ T4 w 90"/>
                                <a:gd name="T6" fmla="+- 0 -5987 -6062"/>
                                <a:gd name="T7" fmla="*/ -5987 h 242"/>
                                <a:gd name="T8" fmla="+- 0 7169 7132"/>
                                <a:gd name="T9" fmla="*/ T8 w 90"/>
                                <a:gd name="T10" fmla="+- 0 -5895 -6062"/>
                                <a:gd name="T11" fmla="*/ -5895 h 242"/>
                                <a:gd name="T12" fmla="+- 0 7184 7132"/>
                                <a:gd name="T13" fmla="*/ T12 w 90"/>
                                <a:gd name="T14" fmla="+- 0 -5895 -6062"/>
                                <a:gd name="T15" fmla="*/ -5895 h 242"/>
                                <a:gd name="T16" fmla="+- 0 7184 7132"/>
                                <a:gd name="T17" fmla="*/ T16 w 90"/>
                                <a:gd name="T18" fmla="+- 0 -5987 -6062"/>
                                <a:gd name="T19" fmla="*/ -5987 h 2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" h="242">
                                  <a:moveTo>
                                    <a:pt x="52" y="75"/>
                                  </a:moveTo>
                                  <a:lnTo>
                                    <a:pt x="37" y="75"/>
                                  </a:lnTo>
                                  <a:lnTo>
                                    <a:pt x="37" y="167"/>
                                  </a:lnTo>
                                  <a:lnTo>
                                    <a:pt x="52" y="167"/>
                                  </a:lnTo>
                                  <a:lnTo>
                                    <a:pt x="52" y="75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2" name="Freeform 810"/>
                          <wps:cNvSpPr>
                            <a:spLocks/>
                          </wps:cNvSpPr>
                          <wps:spPr bwMode="auto">
                            <a:xfrm>
                              <a:off x="7132" y="-6062"/>
                              <a:ext cx="90" cy="242"/>
                            </a:xfrm>
                            <a:custGeom>
                              <a:avLst/>
                              <a:gdLst>
                                <a:gd name="T0" fmla="+- 0 7222 7132"/>
                                <a:gd name="T1" fmla="*/ T0 w 90"/>
                                <a:gd name="T2" fmla="+- 0 -5910 -6062"/>
                                <a:gd name="T3" fmla="*/ -5910 h 242"/>
                                <a:gd name="T4" fmla="+- 0 7184 7132"/>
                                <a:gd name="T5" fmla="*/ T4 w 90"/>
                                <a:gd name="T6" fmla="+- 0 -5910 -6062"/>
                                <a:gd name="T7" fmla="*/ -5910 h 242"/>
                                <a:gd name="T8" fmla="+- 0 7184 7132"/>
                                <a:gd name="T9" fmla="*/ T8 w 90"/>
                                <a:gd name="T10" fmla="+- 0 -5895 -6062"/>
                                <a:gd name="T11" fmla="*/ -5895 h 242"/>
                                <a:gd name="T12" fmla="+- 0 7214 7132"/>
                                <a:gd name="T13" fmla="*/ T12 w 90"/>
                                <a:gd name="T14" fmla="+- 0 -5895 -6062"/>
                                <a:gd name="T15" fmla="*/ -5895 h 242"/>
                                <a:gd name="T16" fmla="+- 0 7222 7132"/>
                                <a:gd name="T17" fmla="*/ T16 w 90"/>
                                <a:gd name="T18" fmla="+- 0 -5910 -6062"/>
                                <a:gd name="T19" fmla="*/ -5910 h 2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" h="242">
                                  <a:moveTo>
                                    <a:pt x="90" y="152"/>
                                  </a:moveTo>
                                  <a:lnTo>
                                    <a:pt x="52" y="152"/>
                                  </a:lnTo>
                                  <a:lnTo>
                                    <a:pt x="52" y="167"/>
                                  </a:lnTo>
                                  <a:lnTo>
                                    <a:pt x="82" y="167"/>
                                  </a:lnTo>
                                  <a:lnTo>
                                    <a:pt x="90" y="15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3" name="Freeform 811"/>
                          <wps:cNvSpPr>
                            <a:spLocks/>
                          </wps:cNvSpPr>
                          <wps:spPr bwMode="auto">
                            <a:xfrm>
                              <a:off x="7132" y="-6062"/>
                              <a:ext cx="90" cy="242"/>
                            </a:xfrm>
                            <a:custGeom>
                              <a:avLst/>
                              <a:gdLst>
                                <a:gd name="T0" fmla="+- 0 7177 7132"/>
                                <a:gd name="T1" fmla="*/ T0 w 90"/>
                                <a:gd name="T2" fmla="+- 0 -6062 -6062"/>
                                <a:gd name="T3" fmla="*/ -6062 h 242"/>
                                <a:gd name="T4" fmla="+- 0 7132 7132"/>
                                <a:gd name="T5" fmla="*/ T4 w 90"/>
                                <a:gd name="T6" fmla="+- 0 -5972 -6062"/>
                                <a:gd name="T7" fmla="*/ -5972 h 242"/>
                                <a:gd name="T8" fmla="+- 0 7169 7132"/>
                                <a:gd name="T9" fmla="*/ T8 w 90"/>
                                <a:gd name="T10" fmla="+- 0 -5972 -6062"/>
                                <a:gd name="T11" fmla="*/ -5972 h 242"/>
                                <a:gd name="T12" fmla="+- 0 7169 7132"/>
                                <a:gd name="T13" fmla="*/ T12 w 90"/>
                                <a:gd name="T14" fmla="+- 0 -5987 -6062"/>
                                <a:gd name="T15" fmla="*/ -5987 h 242"/>
                                <a:gd name="T16" fmla="+- 0 7214 7132"/>
                                <a:gd name="T17" fmla="*/ T16 w 90"/>
                                <a:gd name="T18" fmla="+- 0 -5987 -6062"/>
                                <a:gd name="T19" fmla="*/ -5987 h 242"/>
                                <a:gd name="T20" fmla="+- 0 7177 7132"/>
                                <a:gd name="T21" fmla="*/ T20 w 90"/>
                                <a:gd name="T22" fmla="+- 0 -6062 -6062"/>
                                <a:gd name="T23" fmla="*/ -6062 h 2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90" h="242">
                                  <a:moveTo>
                                    <a:pt x="45" y="0"/>
                                  </a:moveTo>
                                  <a:lnTo>
                                    <a:pt x="0" y="90"/>
                                  </a:lnTo>
                                  <a:lnTo>
                                    <a:pt x="37" y="90"/>
                                  </a:lnTo>
                                  <a:lnTo>
                                    <a:pt x="37" y="75"/>
                                  </a:lnTo>
                                  <a:lnTo>
                                    <a:pt x="82" y="75"/>
                                  </a:lnTo>
                                  <a:lnTo>
                                    <a:pt x="45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4" name="Freeform 812"/>
                          <wps:cNvSpPr>
                            <a:spLocks/>
                          </wps:cNvSpPr>
                          <wps:spPr bwMode="auto">
                            <a:xfrm>
                              <a:off x="7132" y="-6062"/>
                              <a:ext cx="90" cy="242"/>
                            </a:xfrm>
                            <a:custGeom>
                              <a:avLst/>
                              <a:gdLst>
                                <a:gd name="T0" fmla="+- 0 7214 7132"/>
                                <a:gd name="T1" fmla="*/ T0 w 90"/>
                                <a:gd name="T2" fmla="+- 0 -5987 -6062"/>
                                <a:gd name="T3" fmla="*/ -5987 h 242"/>
                                <a:gd name="T4" fmla="+- 0 7184 7132"/>
                                <a:gd name="T5" fmla="*/ T4 w 90"/>
                                <a:gd name="T6" fmla="+- 0 -5987 -6062"/>
                                <a:gd name="T7" fmla="*/ -5987 h 242"/>
                                <a:gd name="T8" fmla="+- 0 7184 7132"/>
                                <a:gd name="T9" fmla="*/ T8 w 90"/>
                                <a:gd name="T10" fmla="+- 0 -5972 -6062"/>
                                <a:gd name="T11" fmla="*/ -5972 h 242"/>
                                <a:gd name="T12" fmla="+- 0 7222 7132"/>
                                <a:gd name="T13" fmla="*/ T12 w 90"/>
                                <a:gd name="T14" fmla="+- 0 -5972 -6062"/>
                                <a:gd name="T15" fmla="*/ -5972 h 242"/>
                                <a:gd name="T16" fmla="+- 0 7214 7132"/>
                                <a:gd name="T17" fmla="*/ T16 w 90"/>
                                <a:gd name="T18" fmla="+- 0 -5987 -6062"/>
                                <a:gd name="T19" fmla="*/ -5987 h 2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" h="242">
                                  <a:moveTo>
                                    <a:pt x="82" y="75"/>
                                  </a:moveTo>
                                  <a:lnTo>
                                    <a:pt x="52" y="75"/>
                                  </a:lnTo>
                                  <a:lnTo>
                                    <a:pt x="52" y="90"/>
                                  </a:lnTo>
                                  <a:lnTo>
                                    <a:pt x="90" y="90"/>
                                  </a:lnTo>
                                  <a:lnTo>
                                    <a:pt x="82" y="75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5" name="Group 813"/>
                        <wpg:cNvGrpSpPr>
                          <a:grpSpLocks/>
                        </wpg:cNvGrpSpPr>
                        <wpg:grpSpPr bwMode="auto">
                          <a:xfrm>
                            <a:off x="6815" y="-6768"/>
                            <a:ext cx="1915" cy="3191"/>
                            <a:chOff x="6815" y="-6768"/>
                            <a:chExt cx="1915" cy="3191"/>
                          </a:xfrm>
                        </wpg:grpSpPr>
                        <wps:wsp>
                          <wps:cNvPr id="826" name="Freeform 814"/>
                          <wps:cNvSpPr>
                            <a:spLocks/>
                          </wps:cNvSpPr>
                          <wps:spPr bwMode="auto">
                            <a:xfrm>
                              <a:off x="6815" y="-6768"/>
                              <a:ext cx="1915" cy="3191"/>
                            </a:xfrm>
                            <a:custGeom>
                              <a:avLst/>
                              <a:gdLst>
                                <a:gd name="T0" fmla="+- 0 6815 6815"/>
                                <a:gd name="T1" fmla="*/ T0 w 1915"/>
                                <a:gd name="T2" fmla="+- 0 -3577 -6768"/>
                                <a:gd name="T3" fmla="*/ -3577 h 3191"/>
                                <a:gd name="T4" fmla="+- 0 8730 6815"/>
                                <a:gd name="T5" fmla="*/ T4 w 1915"/>
                                <a:gd name="T6" fmla="+- 0 -3577 -6768"/>
                                <a:gd name="T7" fmla="*/ -3577 h 3191"/>
                                <a:gd name="T8" fmla="+- 0 8730 6815"/>
                                <a:gd name="T9" fmla="*/ T8 w 1915"/>
                                <a:gd name="T10" fmla="+- 0 -6768 -6768"/>
                                <a:gd name="T11" fmla="*/ -6768 h 3191"/>
                                <a:gd name="T12" fmla="+- 0 6815 6815"/>
                                <a:gd name="T13" fmla="*/ T12 w 1915"/>
                                <a:gd name="T14" fmla="+- 0 -6768 -6768"/>
                                <a:gd name="T15" fmla="*/ -6768 h 3191"/>
                                <a:gd name="T16" fmla="+- 0 6815 6815"/>
                                <a:gd name="T17" fmla="*/ T16 w 1915"/>
                                <a:gd name="T18" fmla="+- 0 -3577 -6768"/>
                                <a:gd name="T19" fmla="*/ -3577 h 31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15" h="3191">
                                  <a:moveTo>
                                    <a:pt x="0" y="3191"/>
                                  </a:moveTo>
                                  <a:lnTo>
                                    <a:pt x="1915" y="3191"/>
                                  </a:lnTo>
                                  <a:lnTo>
                                    <a:pt x="191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9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7" name="Group 815"/>
                        <wpg:cNvGrpSpPr>
                          <a:grpSpLocks/>
                        </wpg:cNvGrpSpPr>
                        <wpg:grpSpPr bwMode="auto">
                          <a:xfrm>
                            <a:off x="7040" y="-3778"/>
                            <a:ext cx="90" cy="2315"/>
                            <a:chOff x="7040" y="-3778"/>
                            <a:chExt cx="90" cy="2315"/>
                          </a:xfrm>
                        </wpg:grpSpPr>
                        <wps:wsp>
                          <wps:cNvPr id="828" name="Freeform 816"/>
                          <wps:cNvSpPr>
                            <a:spLocks/>
                          </wps:cNvSpPr>
                          <wps:spPr bwMode="auto">
                            <a:xfrm>
                              <a:off x="7040" y="-3778"/>
                              <a:ext cx="90" cy="2315"/>
                            </a:xfrm>
                            <a:custGeom>
                              <a:avLst/>
                              <a:gdLst>
                                <a:gd name="T0" fmla="+- 0 7092 7040"/>
                                <a:gd name="T1" fmla="*/ T0 w 90"/>
                                <a:gd name="T2" fmla="+- 0 -3703 -3778"/>
                                <a:gd name="T3" fmla="*/ -3703 h 2315"/>
                                <a:gd name="T4" fmla="+- 0 7077 7040"/>
                                <a:gd name="T5" fmla="*/ T4 w 90"/>
                                <a:gd name="T6" fmla="+- 0 -3703 -3778"/>
                                <a:gd name="T7" fmla="*/ -3703 h 2315"/>
                                <a:gd name="T8" fmla="+- 0 7077 7040"/>
                                <a:gd name="T9" fmla="*/ T8 w 90"/>
                                <a:gd name="T10" fmla="+- 0 -1463 -3778"/>
                                <a:gd name="T11" fmla="*/ -1463 h 2315"/>
                                <a:gd name="T12" fmla="+- 0 7092 7040"/>
                                <a:gd name="T13" fmla="*/ T12 w 90"/>
                                <a:gd name="T14" fmla="+- 0 -1463 -3778"/>
                                <a:gd name="T15" fmla="*/ -1463 h 2315"/>
                                <a:gd name="T16" fmla="+- 0 7092 7040"/>
                                <a:gd name="T17" fmla="*/ T16 w 90"/>
                                <a:gd name="T18" fmla="+- 0 -3703 -3778"/>
                                <a:gd name="T19" fmla="*/ -3703 h 23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" h="2315">
                                  <a:moveTo>
                                    <a:pt x="52" y="75"/>
                                  </a:moveTo>
                                  <a:lnTo>
                                    <a:pt x="37" y="75"/>
                                  </a:lnTo>
                                  <a:lnTo>
                                    <a:pt x="37" y="2315"/>
                                  </a:lnTo>
                                  <a:lnTo>
                                    <a:pt x="52" y="2315"/>
                                  </a:lnTo>
                                  <a:lnTo>
                                    <a:pt x="52" y="75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9" name="Freeform 817"/>
                          <wps:cNvSpPr>
                            <a:spLocks/>
                          </wps:cNvSpPr>
                          <wps:spPr bwMode="auto">
                            <a:xfrm>
                              <a:off x="7040" y="-3778"/>
                              <a:ext cx="90" cy="2315"/>
                            </a:xfrm>
                            <a:custGeom>
                              <a:avLst/>
                              <a:gdLst>
                                <a:gd name="T0" fmla="+- 0 7085 7040"/>
                                <a:gd name="T1" fmla="*/ T0 w 90"/>
                                <a:gd name="T2" fmla="+- 0 -3778 -3778"/>
                                <a:gd name="T3" fmla="*/ -3778 h 2315"/>
                                <a:gd name="T4" fmla="+- 0 7040 7040"/>
                                <a:gd name="T5" fmla="*/ T4 w 90"/>
                                <a:gd name="T6" fmla="+- 0 -3688 -3778"/>
                                <a:gd name="T7" fmla="*/ -3688 h 2315"/>
                                <a:gd name="T8" fmla="+- 0 7077 7040"/>
                                <a:gd name="T9" fmla="*/ T8 w 90"/>
                                <a:gd name="T10" fmla="+- 0 -3688 -3778"/>
                                <a:gd name="T11" fmla="*/ -3688 h 2315"/>
                                <a:gd name="T12" fmla="+- 0 7077 7040"/>
                                <a:gd name="T13" fmla="*/ T12 w 90"/>
                                <a:gd name="T14" fmla="+- 0 -3703 -3778"/>
                                <a:gd name="T15" fmla="*/ -3703 h 2315"/>
                                <a:gd name="T16" fmla="+- 0 7122 7040"/>
                                <a:gd name="T17" fmla="*/ T16 w 90"/>
                                <a:gd name="T18" fmla="+- 0 -3703 -3778"/>
                                <a:gd name="T19" fmla="*/ -3703 h 2315"/>
                                <a:gd name="T20" fmla="+- 0 7085 7040"/>
                                <a:gd name="T21" fmla="*/ T20 w 90"/>
                                <a:gd name="T22" fmla="+- 0 -3778 -3778"/>
                                <a:gd name="T23" fmla="*/ -3778 h 23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90" h="2315">
                                  <a:moveTo>
                                    <a:pt x="45" y="0"/>
                                  </a:moveTo>
                                  <a:lnTo>
                                    <a:pt x="0" y="90"/>
                                  </a:lnTo>
                                  <a:lnTo>
                                    <a:pt x="37" y="90"/>
                                  </a:lnTo>
                                  <a:lnTo>
                                    <a:pt x="37" y="75"/>
                                  </a:lnTo>
                                  <a:lnTo>
                                    <a:pt x="82" y="75"/>
                                  </a:lnTo>
                                  <a:lnTo>
                                    <a:pt x="45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0" name="Freeform 818"/>
                          <wps:cNvSpPr>
                            <a:spLocks/>
                          </wps:cNvSpPr>
                          <wps:spPr bwMode="auto">
                            <a:xfrm>
                              <a:off x="7040" y="-3778"/>
                              <a:ext cx="90" cy="2315"/>
                            </a:xfrm>
                            <a:custGeom>
                              <a:avLst/>
                              <a:gdLst>
                                <a:gd name="T0" fmla="+- 0 7122 7040"/>
                                <a:gd name="T1" fmla="*/ T0 w 90"/>
                                <a:gd name="T2" fmla="+- 0 -3703 -3778"/>
                                <a:gd name="T3" fmla="*/ -3703 h 2315"/>
                                <a:gd name="T4" fmla="+- 0 7092 7040"/>
                                <a:gd name="T5" fmla="*/ T4 w 90"/>
                                <a:gd name="T6" fmla="+- 0 -3703 -3778"/>
                                <a:gd name="T7" fmla="*/ -3703 h 2315"/>
                                <a:gd name="T8" fmla="+- 0 7092 7040"/>
                                <a:gd name="T9" fmla="*/ T8 w 90"/>
                                <a:gd name="T10" fmla="+- 0 -3688 -3778"/>
                                <a:gd name="T11" fmla="*/ -3688 h 2315"/>
                                <a:gd name="T12" fmla="+- 0 7130 7040"/>
                                <a:gd name="T13" fmla="*/ T12 w 90"/>
                                <a:gd name="T14" fmla="+- 0 -3688 -3778"/>
                                <a:gd name="T15" fmla="*/ -3688 h 2315"/>
                                <a:gd name="T16" fmla="+- 0 7122 7040"/>
                                <a:gd name="T17" fmla="*/ T16 w 90"/>
                                <a:gd name="T18" fmla="+- 0 -3703 -3778"/>
                                <a:gd name="T19" fmla="*/ -3703 h 23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" h="2315">
                                  <a:moveTo>
                                    <a:pt x="82" y="75"/>
                                  </a:moveTo>
                                  <a:lnTo>
                                    <a:pt x="52" y="75"/>
                                  </a:lnTo>
                                  <a:lnTo>
                                    <a:pt x="52" y="90"/>
                                  </a:lnTo>
                                  <a:lnTo>
                                    <a:pt x="90" y="90"/>
                                  </a:lnTo>
                                  <a:lnTo>
                                    <a:pt x="82" y="75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1" name="Group 819"/>
                        <wpg:cNvGrpSpPr>
                          <a:grpSpLocks/>
                        </wpg:cNvGrpSpPr>
                        <wpg:grpSpPr bwMode="auto">
                          <a:xfrm>
                            <a:off x="6937" y="-6498"/>
                            <a:ext cx="1672" cy="455"/>
                            <a:chOff x="6937" y="-6498"/>
                            <a:chExt cx="1672" cy="455"/>
                          </a:xfrm>
                        </wpg:grpSpPr>
                        <wps:wsp>
                          <wps:cNvPr id="832" name="Freeform 820"/>
                          <wps:cNvSpPr>
                            <a:spLocks/>
                          </wps:cNvSpPr>
                          <wps:spPr bwMode="auto">
                            <a:xfrm>
                              <a:off x="6937" y="-6498"/>
                              <a:ext cx="1672" cy="455"/>
                            </a:xfrm>
                            <a:custGeom>
                              <a:avLst/>
                              <a:gdLst>
                                <a:gd name="T0" fmla="+- 0 6937 6937"/>
                                <a:gd name="T1" fmla="*/ T0 w 1672"/>
                                <a:gd name="T2" fmla="+- 0 -6043 -6498"/>
                                <a:gd name="T3" fmla="*/ -6043 h 455"/>
                                <a:gd name="T4" fmla="+- 0 8609 6937"/>
                                <a:gd name="T5" fmla="*/ T4 w 1672"/>
                                <a:gd name="T6" fmla="+- 0 -6043 -6498"/>
                                <a:gd name="T7" fmla="*/ -6043 h 455"/>
                                <a:gd name="T8" fmla="+- 0 8609 6937"/>
                                <a:gd name="T9" fmla="*/ T8 w 1672"/>
                                <a:gd name="T10" fmla="+- 0 -6498 -6498"/>
                                <a:gd name="T11" fmla="*/ -6498 h 455"/>
                                <a:gd name="T12" fmla="+- 0 6937 6937"/>
                                <a:gd name="T13" fmla="*/ T12 w 1672"/>
                                <a:gd name="T14" fmla="+- 0 -6498 -6498"/>
                                <a:gd name="T15" fmla="*/ -6498 h 455"/>
                                <a:gd name="T16" fmla="+- 0 6937 6937"/>
                                <a:gd name="T17" fmla="*/ T16 w 1672"/>
                                <a:gd name="T18" fmla="+- 0 -6043 -6498"/>
                                <a:gd name="T19" fmla="*/ -6043 h 45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72" h="455">
                                  <a:moveTo>
                                    <a:pt x="0" y="455"/>
                                  </a:moveTo>
                                  <a:lnTo>
                                    <a:pt x="1672" y="455"/>
                                  </a:lnTo>
                                  <a:lnTo>
                                    <a:pt x="167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55"/>
                                  </a:lnTo>
                                </a:path>
                              </a:pathLst>
                            </a:custGeom>
                            <a:solidFill>
                              <a:srgbClr val="ED7C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3" name="Group 821"/>
                        <wpg:cNvGrpSpPr>
                          <a:grpSpLocks/>
                        </wpg:cNvGrpSpPr>
                        <wpg:grpSpPr bwMode="auto">
                          <a:xfrm>
                            <a:off x="7159" y="-5326"/>
                            <a:ext cx="2" cy="1020"/>
                            <a:chOff x="7159" y="-5326"/>
                            <a:chExt cx="2" cy="1020"/>
                          </a:xfrm>
                        </wpg:grpSpPr>
                        <wps:wsp>
                          <wps:cNvPr id="834" name="Freeform 822"/>
                          <wps:cNvSpPr>
                            <a:spLocks/>
                          </wps:cNvSpPr>
                          <wps:spPr bwMode="auto">
                            <a:xfrm>
                              <a:off x="7159" y="-5326"/>
                              <a:ext cx="2" cy="1020"/>
                            </a:xfrm>
                            <a:custGeom>
                              <a:avLst/>
                              <a:gdLst>
                                <a:gd name="T0" fmla="+- 0 -5326 -5326"/>
                                <a:gd name="T1" fmla="*/ -5326 h 1020"/>
                                <a:gd name="T2" fmla="+- 0 -4306 -5326"/>
                                <a:gd name="T3" fmla="*/ -4306 h 10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20">
                                  <a:moveTo>
                                    <a:pt x="0" y="0"/>
                                  </a:moveTo>
                                  <a:lnTo>
                                    <a:pt x="0" y="1020"/>
                                  </a:lnTo>
                                </a:path>
                              </a:pathLst>
                            </a:custGeom>
                            <a:noFill/>
                            <a:ln w="6858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5" name="Group 823"/>
                        <wpg:cNvGrpSpPr>
                          <a:grpSpLocks/>
                        </wpg:cNvGrpSpPr>
                        <wpg:grpSpPr bwMode="auto">
                          <a:xfrm>
                            <a:off x="8026" y="-5819"/>
                            <a:ext cx="632" cy="358"/>
                            <a:chOff x="8026" y="-5819"/>
                            <a:chExt cx="632" cy="358"/>
                          </a:xfrm>
                        </wpg:grpSpPr>
                        <wps:wsp>
                          <wps:cNvPr id="836" name="Freeform 824"/>
                          <wps:cNvSpPr>
                            <a:spLocks/>
                          </wps:cNvSpPr>
                          <wps:spPr bwMode="auto">
                            <a:xfrm>
                              <a:off x="8026" y="-5819"/>
                              <a:ext cx="632" cy="358"/>
                            </a:xfrm>
                            <a:custGeom>
                              <a:avLst/>
                              <a:gdLst>
                                <a:gd name="T0" fmla="+- 0 8026 8026"/>
                                <a:gd name="T1" fmla="*/ T0 w 632"/>
                                <a:gd name="T2" fmla="+- 0 -5461 -5819"/>
                                <a:gd name="T3" fmla="*/ -5461 h 358"/>
                                <a:gd name="T4" fmla="+- 0 8658 8026"/>
                                <a:gd name="T5" fmla="*/ T4 w 632"/>
                                <a:gd name="T6" fmla="+- 0 -5461 -5819"/>
                                <a:gd name="T7" fmla="*/ -5461 h 358"/>
                                <a:gd name="T8" fmla="+- 0 8658 8026"/>
                                <a:gd name="T9" fmla="*/ T8 w 632"/>
                                <a:gd name="T10" fmla="+- 0 -5819 -5819"/>
                                <a:gd name="T11" fmla="*/ -5819 h 358"/>
                                <a:gd name="T12" fmla="+- 0 8026 8026"/>
                                <a:gd name="T13" fmla="*/ T12 w 632"/>
                                <a:gd name="T14" fmla="+- 0 -5819 -5819"/>
                                <a:gd name="T15" fmla="*/ -5819 h 358"/>
                                <a:gd name="T16" fmla="+- 0 8026 8026"/>
                                <a:gd name="T17" fmla="*/ T16 w 632"/>
                                <a:gd name="T18" fmla="+- 0 -5461 -5819"/>
                                <a:gd name="T19" fmla="*/ -5461 h 3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32" h="358">
                                  <a:moveTo>
                                    <a:pt x="0" y="358"/>
                                  </a:moveTo>
                                  <a:lnTo>
                                    <a:pt x="632" y="358"/>
                                  </a:lnTo>
                                  <a:lnTo>
                                    <a:pt x="63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58"/>
                                  </a:lnTo>
                                </a:path>
                              </a:pathLst>
                            </a:custGeom>
                            <a:solidFill>
                              <a:srgbClr val="70AC4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7" name="Group 825"/>
                        <wpg:cNvGrpSpPr>
                          <a:grpSpLocks/>
                        </wpg:cNvGrpSpPr>
                        <wpg:grpSpPr bwMode="auto">
                          <a:xfrm>
                            <a:off x="8026" y="-5819"/>
                            <a:ext cx="632" cy="358"/>
                            <a:chOff x="8026" y="-5819"/>
                            <a:chExt cx="632" cy="358"/>
                          </a:xfrm>
                        </wpg:grpSpPr>
                        <wps:wsp>
                          <wps:cNvPr id="838" name="Freeform 826"/>
                          <wps:cNvSpPr>
                            <a:spLocks/>
                          </wps:cNvSpPr>
                          <wps:spPr bwMode="auto">
                            <a:xfrm>
                              <a:off x="8026" y="-5819"/>
                              <a:ext cx="632" cy="358"/>
                            </a:xfrm>
                            <a:custGeom>
                              <a:avLst/>
                              <a:gdLst>
                                <a:gd name="T0" fmla="+- 0 8026 8026"/>
                                <a:gd name="T1" fmla="*/ T0 w 632"/>
                                <a:gd name="T2" fmla="+- 0 -5461 -5819"/>
                                <a:gd name="T3" fmla="*/ -5461 h 358"/>
                                <a:gd name="T4" fmla="+- 0 8658 8026"/>
                                <a:gd name="T5" fmla="*/ T4 w 632"/>
                                <a:gd name="T6" fmla="+- 0 -5461 -5819"/>
                                <a:gd name="T7" fmla="*/ -5461 h 358"/>
                                <a:gd name="T8" fmla="+- 0 8658 8026"/>
                                <a:gd name="T9" fmla="*/ T8 w 632"/>
                                <a:gd name="T10" fmla="+- 0 -5819 -5819"/>
                                <a:gd name="T11" fmla="*/ -5819 h 358"/>
                                <a:gd name="T12" fmla="+- 0 8026 8026"/>
                                <a:gd name="T13" fmla="*/ T12 w 632"/>
                                <a:gd name="T14" fmla="+- 0 -5819 -5819"/>
                                <a:gd name="T15" fmla="*/ -5819 h 358"/>
                                <a:gd name="T16" fmla="+- 0 8026 8026"/>
                                <a:gd name="T17" fmla="*/ T16 w 632"/>
                                <a:gd name="T18" fmla="+- 0 -5461 -5819"/>
                                <a:gd name="T19" fmla="*/ -5461 h 3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32" h="358">
                                  <a:moveTo>
                                    <a:pt x="0" y="358"/>
                                  </a:moveTo>
                                  <a:lnTo>
                                    <a:pt x="632" y="358"/>
                                  </a:lnTo>
                                  <a:lnTo>
                                    <a:pt x="63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5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9" name="Group 827"/>
                        <wpg:cNvGrpSpPr>
                          <a:grpSpLocks/>
                        </wpg:cNvGrpSpPr>
                        <wpg:grpSpPr bwMode="auto">
                          <a:xfrm>
                            <a:off x="7132" y="-3778"/>
                            <a:ext cx="90" cy="2977"/>
                            <a:chOff x="7132" y="-3778"/>
                            <a:chExt cx="90" cy="2977"/>
                          </a:xfrm>
                        </wpg:grpSpPr>
                        <wps:wsp>
                          <wps:cNvPr id="840" name="Freeform 828"/>
                          <wps:cNvSpPr>
                            <a:spLocks/>
                          </wps:cNvSpPr>
                          <wps:spPr bwMode="auto">
                            <a:xfrm>
                              <a:off x="7132" y="-3778"/>
                              <a:ext cx="90" cy="2977"/>
                            </a:xfrm>
                            <a:custGeom>
                              <a:avLst/>
                              <a:gdLst>
                                <a:gd name="T0" fmla="+- 0 7184 7132"/>
                                <a:gd name="T1" fmla="*/ T0 w 90"/>
                                <a:gd name="T2" fmla="+- 0 -3703 -3778"/>
                                <a:gd name="T3" fmla="*/ -3703 h 2977"/>
                                <a:gd name="T4" fmla="+- 0 7169 7132"/>
                                <a:gd name="T5" fmla="*/ T4 w 90"/>
                                <a:gd name="T6" fmla="+- 0 -3703 -3778"/>
                                <a:gd name="T7" fmla="*/ -3703 h 2977"/>
                                <a:gd name="T8" fmla="+- 0 7169 7132"/>
                                <a:gd name="T9" fmla="*/ T8 w 90"/>
                                <a:gd name="T10" fmla="+- 0 -801 -3778"/>
                                <a:gd name="T11" fmla="*/ -801 h 2977"/>
                                <a:gd name="T12" fmla="+- 0 7184 7132"/>
                                <a:gd name="T13" fmla="*/ T12 w 90"/>
                                <a:gd name="T14" fmla="+- 0 -801 -3778"/>
                                <a:gd name="T15" fmla="*/ -801 h 2977"/>
                                <a:gd name="T16" fmla="+- 0 7184 7132"/>
                                <a:gd name="T17" fmla="*/ T16 w 90"/>
                                <a:gd name="T18" fmla="+- 0 -3703 -3778"/>
                                <a:gd name="T19" fmla="*/ -3703 h 297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" h="2977">
                                  <a:moveTo>
                                    <a:pt x="52" y="75"/>
                                  </a:moveTo>
                                  <a:lnTo>
                                    <a:pt x="37" y="75"/>
                                  </a:lnTo>
                                  <a:lnTo>
                                    <a:pt x="37" y="2977"/>
                                  </a:lnTo>
                                  <a:lnTo>
                                    <a:pt x="52" y="2977"/>
                                  </a:lnTo>
                                  <a:lnTo>
                                    <a:pt x="52" y="75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1" name="Freeform 829"/>
                          <wps:cNvSpPr>
                            <a:spLocks/>
                          </wps:cNvSpPr>
                          <wps:spPr bwMode="auto">
                            <a:xfrm>
                              <a:off x="7132" y="-3778"/>
                              <a:ext cx="90" cy="2977"/>
                            </a:xfrm>
                            <a:custGeom>
                              <a:avLst/>
                              <a:gdLst>
                                <a:gd name="T0" fmla="+- 0 7177 7132"/>
                                <a:gd name="T1" fmla="*/ T0 w 90"/>
                                <a:gd name="T2" fmla="+- 0 -3778 -3778"/>
                                <a:gd name="T3" fmla="*/ -3778 h 2977"/>
                                <a:gd name="T4" fmla="+- 0 7132 7132"/>
                                <a:gd name="T5" fmla="*/ T4 w 90"/>
                                <a:gd name="T6" fmla="+- 0 -3688 -3778"/>
                                <a:gd name="T7" fmla="*/ -3688 h 2977"/>
                                <a:gd name="T8" fmla="+- 0 7169 7132"/>
                                <a:gd name="T9" fmla="*/ T8 w 90"/>
                                <a:gd name="T10" fmla="+- 0 -3688 -3778"/>
                                <a:gd name="T11" fmla="*/ -3688 h 2977"/>
                                <a:gd name="T12" fmla="+- 0 7169 7132"/>
                                <a:gd name="T13" fmla="*/ T12 w 90"/>
                                <a:gd name="T14" fmla="+- 0 -3703 -3778"/>
                                <a:gd name="T15" fmla="*/ -3703 h 2977"/>
                                <a:gd name="T16" fmla="+- 0 7214 7132"/>
                                <a:gd name="T17" fmla="*/ T16 w 90"/>
                                <a:gd name="T18" fmla="+- 0 -3703 -3778"/>
                                <a:gd name="T19" fmla="*/ -3703 h 2977"/>
                                <a:gd name="T20" fmla="+- 0 7177 7132"/>
                                <a:gd name="T21" fmla="*/ T20 w 90"/>
                                <a:gd name="T22" fmla="+- 0 -3778 -3778"/>
                                <a:gd name="T23" fmla="*/ -3778 h 297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90" h="2977">
                                  <a:moveTo>
                                    <a:pt x="45" y="0"/>
                                  </a:moveTo>
                                  <a:lnTo>
                                    <a:pt x="0" y="90"/>
                                  </a:lnTo>
                                  <a:lnTo>
                                    <a:pt x="37" y="90"/>
                                  </a:lnTo>
                                  <a:lnTo>
                                    <a:pt x="37" y="75"/>
                                  </a:lnTo>
                                  <a:lnTo>
                                    <a:pt x="82" y="75"/>
                                  </a:lnTo>
                                  <a:lnTo>
                                    <a:pt x="45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2" name="Freeform 830"/>
                          <wps:cNvSpPr>
                            <a:spLocks/>
                          </wps:cNvSpPr>
                          <wps:spPr bwMode="auto">
                            <a:xfrm>
                              <a:off x="7132" y="-3778"/>
                              <a:ext cx="90" cy="2977"/>
                            </a:xfrm>
                            <a:custGeom>
                              <a:avLst/>
                              <a:gdLst>
                                <a:gd name="T0" fmla="+- 0 7214 7132"/>
                                <a:gd name="T1" fmla="*/ T0 w 90"/>
                                <a:gd name="T2" fmla="+- 0 -3703 -3778"/>
                                <a:gd name="T3" fmla="*/ -3703 h 2977"/>
                                <a:gd name="T4" fmla="+- 0 7184 7132"/>
                                <a:gd name="T5" fmla="*/ T4 w 90"/>
                                <a:gd name="T6" fmla="+- 0 -3703 -3778"/>
                                <a:gd name="T7" fmla="*/ -3703 h 2977"/>
                                <a:gd name="T8" fmla="+- 0 7184 7132"/>
                                <a:gd name="T9" fmla="*/ T8 w 90"/>
                                <a:gd name="T10" fmla="+- 0 -3688 -3778"/>
                                <a:gd name="T11" fmla="*/ -3688 h 2977"/>
                                <a:gd name="T12" fmla="+- 0 7222 7132"/>
                                <a:gd name="T13" fmla="*/ T12 w 90"/>
                                <a:gd name="T14" fmla="+- 0 -3688 -3778"/>
                                <a:gd name="T15" fmla="*/ -3688 h 2977"/>
                                <a:gd name="T16" fmla="+- 0 7214 7132"/>
                                <a:gd name="T17" fmla="*/ T16 w 90"/>
                                <a:gd name="T18" fmla="+- 0 -3703 -3778"/>
                                <a:gd name="T19" fmla="*/ -3703 h 297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" h="2977">
                                  <a:moveTo>
                                    <a:pt x="82" y="75"/>
                                  </a:moveTo>
                                  <a:lnTo>
                                    <a:pt x="52" y="75"/>
                                  </a:lnTo>
                                  <a:lnTo>
                                    <a:pt x="52" y="90"/>
                                  </a:lnTo>
                                  <a:lnTo>
                                    <a:pt x="90" y="90"/>
                                  </a:lnTo>
                                  <a:lnTo>
                                    <a:pt x="82" y="75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3" name="Group 831"/>
                        <wpg:cNvGrpSpPr>
                          <a:grpSpLocks/>
                        </wpg:cNvGrpSpPr>
                        <wpg:grpSpPr bwMode="auto">
                          <a:xfrm>
                            <a:off x="6941" y="-3778"/>
                            <a:ext cx="90" cy="1719"/>
                            <a:chOff x="6941" y="-3778"/>
                            <a:chExt cx="90" cy="1719"/>
                          </a:xfrm>
                        </wpg:grpSpPr>
                        <wps:wsp>
                          <wps:cNvPr id="844" name="Freeform 832"/>
                          <wps:cNvSpPr>
                            <a:spLocks/>
                          </wps:cNvSpPr>
                          <wps:spPr bwMode="auto">
                            <a:xfrm>
                              <a:off x="6941" y="-3778"/>
                              <a:ext cx="90" cy="1719"/>
                            </a:xfrm>
                            <a:custGeom>
                              <a:avLst/>
                              <a:gdLst>
                                <a:gd name="T0" fmla="+- 0 6978 6941"/>
                                <a:gd name="T1" fmla="*/ T0 w 90"/>
                                <a:gd name="T2" fmla="+- 0 -2149 -3778"/>
                                <a:gd name="T3" fmla="*/ -2149 h 1719"/>
                                <a:gd name="T4" fmla="+- 0 6941 6941"/>
                                <a:gd name="T5" fmla="*/ T4 w 90"/>
                                <a:gd name="T6" fmla="+- 0 -2149 -3778"/>
                                <a:gd name="T7" fmla="*/ -2149 h 1719"/>
                                <a:gd name="T8" fmla="+- 0 6986 6941"/>
                                <a:gd name="T9" fmla="*/ T8 w 90"/>
                                <a:gd name="T10" fmla="+- 0 -2059 -3778"/>
                                <a:gd name="T11" fmla="*/ -2059 h 1719"/>
                                <a:gd name="T12" fmla="+- 0 7023 6941"/>
                                <a:gd name="T13" fmla="*/ T12 w 90"/>
                                <a:gd name="T14" fmla="+- 0 -2134 -3778"/>
                                <a:gd name="T15" fmla="*/ -2134 h 1719"/>
                                <a:gd name="T16" fmla="+- 0 6978 6941"/>
                                <a:gd name="T17" fmla="*/ T16 w 90"/>
                                <a:gd name="T18" fmla="+- 0 -2134 -3778"/>
                                <a:gd name="T19" fmla="*/ -2134 h 1719"/>
                                <a:gd name="T20" fmla="+- 0 6978 6941"/>
                                <a:gd name="T21" fmla="*/ T20 w 90"/>
                                <a:gd name="T22" fmla="+- 0 -2149 -3778"/>
                                <a:gd name="T23" fmla="*/ -2149 h 17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90" h="1719">
                                  <a:moveTo>
                                    <a:pt x="37" y="1629"/>
                                  </a:moveTo>
                                  <a:lnTo>
                                    <a:pt x="0" y="1629"/>
                                  </a:lnTo>
                                  <a:lnTo>
                                    <a:pt x="45" y="1719"/>
                                  </a:lnTo>
                                  <a:lnTo>
                                    <a:pt x="82" y="1644"/>
                                  </a:lnTo>
                                  <a:lnTo>
                                    <a:pt x="37" y="1644"/>
                                  </a:lnTo>
                                  <a:lnTo>
                                    <a:pt x="37" y="1629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5" name="Freeform 833"/>
                          <wps:cNvSpPr>
                            <a:spLocks/>
                          </wps:cNvSpPr>
                          <wps:spPr bwMode="auto">
                            <a:xfrm>
                              <a:off x="6941" y="-3778"/>
                              <a:ext cx="90" cy="1719"/>
                            </a:xfrm>
                            <a:custGeom>
                              <a:avLst/>
                              <a:gdLst>
                                <a:gd name="T0" fmla="+- 0 6993 6941"/>
                                <a:gd name="T1" fmla="*/ T0 w 90"/>
                                <a:gd name="T2" fmla="+- 0 -3703 -3778"/>
                                <a:gd name="T3" fmla="*/ -3703 h 1719"/>
                                <a:gd name="T4" fmla="+- 0 6978 6941"/>
                                <a:gd name="T5" fmla="*/ T4 w 90"/>
                                <a:gd name="T6" fmla="+- 0 -3703 -3778"/>
                                <a:gd name="T7" fmla="*/ -3703 h 1719"/>
                                <a:gd name="T8" fmla="+- 0 6978 6941"/>
                                <a:gd name="T9" fmla="*/ T8 w 90"/>
                                <a:gd name="T10" fmla="+- 0 -2134 -3778"/>
                                <a:gd name="T11" fmla="*/ -2134 h 1719"/>
                                <a:gd name="T12" fmla="+- 0 6993 6941"/>
                                <a:gd name="T13" fmla="*/ T12 w 90"/>
                                <a:gd name="T14" fmla="+- 0 -2134 -3778"/>
                                <a:gd name="T15" fmla="*/ -2134 h 1719"/>
                                <a:gd name="T16" fmla="+- 0 6993 6941"/>
                                <a:gd name="T17" fmla="*/ T16 w 90"/>
                                <a:gd name="T18" fmla="+- 0 -3703 -3778"/>
                                <a:gd name="T19" fmla="*/ -3703 h 17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" h="1719">
                                  <a:moveTo>
                                    <a:pt x="52" y="75"/>
                                  </a:moveTo>
                                  <a:lnTo>
                                    <a:pt x="37" y="75"/>
                                  </a:lnTo>
                                  <a:lnTo>
                                    <a:pt x="37" y="1644"/>
                                  </a:lnTo>
                                  <a:lnTo>
                                    <a:pt x="52" y="1644"/>
                                  </a:lnTo>
                                  <a:lnTo>
                                    <a:pt x="52" y="75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6" name="Freeform 834"/>
                          <wps:cNvSpPr>
                            <a:spLocks/>
                          </wps:cNvSpPr>
                          <wps:spPr bwMode="auto">
                            <a:xfrm>
                              <a:off x="6941" y="-3778"/>
                              <a:ext cx="90" cy="1719"/>
                            </a:xfrm>
                            <a:custGeom>
                              <a:avLst/>
                              <a:gdLst>
                                <a:gd name="T0" fmla="+- 0 7031 6941"/>
                                <a:gd name="T1" fmla="*/ T0 w 90"/>
                                <a:gd name="T2" fmla="+- 0 -2149 -3778"/>
                                <a:gd name="T3" fmla="*/ -2149 h 1719"/>
                                <a:gd name="T4" fmla="+- 0 6993 6941"/>
                                <a:gd name="T5" fmla="*/ T4 w 90"/>
                                <a:gd name="T6" fmla="+- 0 -2149 -3778"/>
                                <a:gd name="T7" fmla="*/ -2149 h 1719"/>
                                <a:gd name="T8" fmla="+- 0 6993 6941"/>
                                <a:gd name="T9" fmla="*/ T8 w 90"/>
                                <a:gd name="T10" fmla="+- 0 -2134 -3778"/>
                                <a:gd name="T11" fmla="*/ -2134 h 1719"/>
                                <a:gd name="T12" fmla="+- 0 7023 6941"/>
                                <a:gd name="T13" fmla="*/ T12 w 90"/>
                                <a:gd name="T14" fmla="+- 0 -2134 -3778"/>
                                <a:gd name="T15" fmla="*/ -2134 h 1719"/>
                                <a:gd name="T16" fmla="+- 0 7031 6941"/>
                                <a:gd name="T17" fmla="*/ T16 w 90"/>
                                <a:gd name="T18" fmla="+- 0 -2149 -3778"/>
                                <a:gd name="T19" fmla="*/ -2149 h 17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" h="1719">
                                  <a:moveTo>
                                    <a:pt x="90" y="1629"/>
                                  </a:moveTo>
                                  <a:lnTo>
                                    <a:pt x="52" y="1629"/>
                                  </a:lnTo>
                                  <a:lnTo>
                                    <a:pt x="52" y="1644"/>
                                  </a:lnTo>
                                  <a:lnTo>
                                    <a:pt x="82" y="1644"/>
                                  </a:lnTo>
                                  <a:lnTo>
                                    <a:pt x="90" y="1629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7" name="Freeform 835"/>
                          <wps:cNvSpPr>
                            <a:spLocks/>
                          </wps:cNvSpPr>
                          <wps:spPr bwMode="auto">
                            <a:xfrm>
                              <a:off x="6941" y="-3778"/>
                              <a:ext cx="90" cy="1719"/>
                            </a:xfrm>
                            <a:custGeom>
                              <a:avLst/>
                              <a:gdLst>
                                <a:gd name="T0" fmla="+- 0 6986 6941"/>
                                <a:gd name="T1" fmla="*/ T0 w 90"/>
                                <a:gd name="T2" fmla="+- 0 -3778 -3778"/>
                                <a:gd name="T3" fmla="*/ -3778 h 1719"/>
                                <a:gd name="T4" fmla="+- 0 6941 6941"/>
                                <a:gd name="T5" fmla="*/ T4 w 90"/>
                                <a:gd name="T6" fmla="+- 0 -3688 -3778"/>
                                <a:gd name="T7" fmla="*/ -3688 h 1719"/>
                                <a:gd name="T8" fmla="+- 0 6978 6941"/>
                                <a:gd name="T9" fmla="*/ T8 w 90"/>
                                <a:gd name="T10" fmla="+- 0 -3688 -3778"/>
                                <a:gd name="T11" fmla="*/ -3688 h 1719"/>
                                <a:gd name="T12" fmla="+- 0 6978 6941"/>
                                <a:gd name="T13" fmla="*/ T12 w 90"/>
                                <a:gd name="T14" fmla="+- 0 -3703 -3778"/>
                                <a:gd name="T15" fmla="*/ -3703 h 1719"/>
                                <a:gd name="T16" fmla="+- 0 7023 6941"/>
                                <a:gd name="T17" fmla="*/ T16 w 90"/>
                                <a:gd name="T18" fmla="+- 0 -3703 -3778"/>
                                <a:gd name="T19" fmla="*/ -3703 h 1719"/>
                                <a:gd name="T20" fmla="+- 0 6986 6941"/>
                                <a:gd name="T21" fmla="*/ T20 w 90"/>
                                <a:gd name="T22" fmla="+- 0 -3778 -3778"/>
                                <a:gd name="T23" fmla="*/ -3778 h 17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90" h="1719">
                                  <a:moveTo>
                                    <a:pt x="45" y="0"/>
                                  </a:moveTo>
                                  <a:lnTo>
                                    <a:pt x="0" y="90"/>
                                  </a:lnTo>
                                  <a:lnTo>
                                    <a:pt x="37" y="90"/>
                                  </a:lnTo>
                                  <a:lnTo>
                                    <a:pt x="37" y="75"/>
                                  </a:lnTo>
                                  <a:lnTo>
                                    <a:pt x="82" y="75"/>
                                  </a:lnTo>
                                  <a:lnTo>
                                    <a:pt x="45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8" name="Freeform 836"/>
                          <wps:cNvSpPr>
                            <a:spLocks/>
                          </wps:cNvSpPr>
                          <wps:spPr bwMode="auto">
                            <a:xfrm>
                              <a:off x="6941" y="-3778"/>
                              <a:ext cx="90" cy="1719"/>
                            </a:xfrm>
                            <a:custGeom>
                              <a:avLst/>
                              <a:gdLst>
                                <a:gd name="T0" fmla="+- 0 7023 6941"/>
                                <a:gd name="T1" fmla="*/ T0 w 90"/>
                                <a:gd name="T2" fmla="+- 0 -3703 -3778"/>
                                <a:gd name="T3" fmla="*/ -3703 h 1719"/>
                                <a:gd name="T4" fmla="+- 0 6993 6941"/>
                                <a:gd name="T5" fmla="*/ T4 w 90"/>
                                <a:gd name="T6" fmla="+- 0 -3703 -3778"/>
                                <a:gd name="T7" fmla="*/ -3703 h 1719"/>
                                <a:gd name="T8" fmla="+- 0 6993 6941"/>
                                <a:gd name="T9" fmla="*/ T8 w 90"/>
                                <a:gd name="T10" fmla="+- 0 -3688 -3778"/>
                                <a:gd name="T11" fmla="*/ -3688 h 1719"/>
                                <a:gd name="T12" fmla="+- 0 7031 6941"/>
                                <a:gd name="T13" fmla="*/ T12 w 90"/>
                                <a:gd name="T14" fmla="+- 0 -3688 -3778"/>
                                <a:gd name="T15" fmla="*/ -3688 h 1719"/>
                                <a:gd name="T16" fmla="+- 0 7023 6941"/>
                                <a:gd name="T17" fmla="*/ T16 w 90"/>
                                <a:gd name="T18" fmla="+- 0 -3703 -3778"/>
                                <a:gd name="T19" fmla="*/ -3703 h 17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" h="1719">
                                  <a:moveTo>
                                    <a:pt x="82" y="75"/>
                                  </a:moveTo>
                                  <a:lnTo>
                                    <a:pt x="52" y="75"/>
                                  </a:lnTo>
                                  <a:lnTo>
                                    <a:pt x="52" y="90"/>
                                  </a:lnTo>
                                  <a:lnTo>
                                    <a:pt x="90" y="90"/>
                                  </a:lnTo>
                                  <a:lnTo>
                                    <a:pt x="82" y="75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9" name="Group 837"/>
                        <wpg:cNvGrpSpPr>
                          <a:grpSpLocks/>
                        </wpg:cNvGrpSpPr>
                        <wpg:grpSpPr bwMode="auto">
                          <a:xfrm>
                            <a:off x="8026" y="-4136"/>
                            <a:ext cx="632" cy="358"/>
                            <a:chOff x="8026" y="-4136"/>
                            <a:chExt cx="632" cy="358"/>
                          </a:xfrm>
                        </wpg:grpSpPr>
                        <wps:wsp>
                          <wps:cNvPr id="850" name="Freeform 838"/>
                          <wps:cNvSpPr>
                            <a:spLocks/>
                          </wps:cNvSpPr>
                          <wps:spPr bwMode="auto">
                            <a:xfrm>
                              <a:off x="8026" y="-4136"/>
                              <a:ext cx="632" cy="358"/>
                            </a:xfrm>
                            <a:custGeom>
                              <a:avLst/>
                              <a:gdLst>
                                <a:gd name="T0" fmla="+- 0 8026 8026"/>
                                <a:gd name="T1" fmla="*/ T0 w 632"/>
                                <a:gd name="T2" fmla="+- 0 -3778 -4136"/>
                                <a:gd name="T3" fmla="*/ -3778 h 358"/>
                                <a:gd name="T4" fmla="+- 0 8658 8026"/>
                                <a:gd name="T5" fmla="*/ T4 w 632"/>
                                <a:gd name="T6" fmla="+- 0 -3778 -4136"/>
                                <a:gd name="T7" fmla="*/ -3778 h 358"/>
                                <a:gd name="T8" fmla="+- 0 8658 8026"/>
                                <a:gd name="T9" fmla="*/ T8 w 632"/>
                                <a:gd name="T10" fmla="+- 0 -4136 -4136"/>
                                <a:gd name="T11" fmla="*/ -4136 h 358"/>
                                <a:gd name="T12" fmla="+- 0 8026 8026"/>
                                <a:gd name="T13" fmla="*/ T12 w 632"/>
                                <a:gd name="T14" fmla="+- 0 -4136 -4136"/>
                                <a:gd name="T15" fmla="*/ -4136 h 358"/>
                                <a:gd name="T16" fmla="+- 0 8026 8026"/>
                                <a:gd name="T17" fmla="*/ T16 w 632"/>
                                <a:gd name="T18" fmla="+- 0 -3778 -4136"/>
                                <a:gd name="T19" fmla="*/ -3778 h 3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32" h="358">
                                  <a:moveTo>
                                    <a:pt x="0" y="358"/>
                                  </a:moveTo>
                                  <a:lnTo>
                                    <a:pt x="632" y="358"/>
                                  </a:lnTo>
                                  <a:lnTo>
                                    <a:pt x="63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58"/>
                                  </a:lnTo>
                                </a:path>
                              </a:pathLst>
                            </a:custGeom>
                            <a:solidFill>
                              <a:srgbClr val="70AC4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1" name="Group 839"/>
                        <wpg:cNvGrpSpPr>
                          <a:grpSpLocks/>
                        </wpg:cNvGrpSpPr>
                        <wpg:grpSpPr bwMode="auto">
                          <a:xfrm>
                            <a:off x="8026" y="-4136"/>
                            <a:ext cx="632" cy="358"/>
                            <a:chOff x="8026" y="-4136"/>
                            <a:chExt cx="632" cy="358"/>
                          </a:xfrm>
                        </wpg:grpSpPr>
                        <wps:wsp>
                          <wps:cNvPr id="852" name="Freeform 840"/>
                          <wps:cNvSpPr>
                            <a:spLocks/>
                          </wps:cNvSpPr>
                          <wps:spPr bwMode="auto">
                            <a:xfrm>
                              <a:off x="8026" y="-4136"/>
                              <a:ext cx="632" cy="358"/>
                            </a:xfrm>
                            <a:custGeom>
                              <a:avLst/>
                              <a:gdLst>
                                <a:gd name="T0" fmla="+- 0 8026 8026"/>
                                <a:gd name="T1" fmla="*/ T0 w 632"/>
                                <a:gd name="T2" fmla="+- 0 -3778 -4136"/>
                                <a:gd name="T3" fmla="*/ -3778 h 358"/>
                                <a:gd name="T4" fmla="+- 0 8658 8026"/>
                                <a:gd name="T5" fmla="*/ T4 w 632"/>
                                <a:gd name="T6" fmla="+- 0 -3778 -4136"/>
                                <a:gd name="T7" fmla="*/ -3778 h 358"/>
                                <a:gd name="T8" fmla="+- 0 8658 8026"/>
                                <a:gd name="T9" fmla="*/ T8 w 632"/>
                                <a:gd name="T10" fmla="+- 0 -4136 -4136"/>
                                <a:gd name="T11" fmla="*/ -4136 h 358"/>
                                <a:gd name="T12" fmla="+- 0 8026 8026"/>
                                <a:gd name="T13" fmla="*/ T12 w 632"/>
                                <a:gd name="T14" fmla="+- 0 -4136 -4136"/>
                                <a:gd name="T15" fmla="*/ -4136 h 358"/>
                                <a:gd name="T16" fmla="+- 0 8026 8026"/>
                                <a:gd name="T17" fmla="*/ T16 w 632"/>
                                <a:gd name="T18" fmla="+- 0 -3778 -4136"/>
                                <a:gd name="T19" fmla="*/ -3778 h 3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32" h="358">
                                  <a:moveTo>
                                    <a:pt x="0" y="358"/>
                                  </a:moveTo>
                                  <a:lnTo>
                                    <a:pt x="632" y="358"/>
                                  </a:lnTo>
                                  <a:lnTo>
                                    <a:pt x="63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5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3" name="Group 841"/>
                        <wpg:cNvGrpSpPr>
                          <a:grpSpLocks/>
                        </wpg:cNvGrpSpPr>
                        <wpg:grpSpPr bwMode="auto">
                          <a:xfrm>
                            <a:off x="6878" y="-5819"/>
                            <a:ext cx="632" cy="358"/>
                            <a:chOff x="6878" y="-5819"/>
                            <a:chExt cx="632" cy="358"/>
                          </a:xfrm>
                        </wpg:grpSpPr>
                        <wps:wsp>
                          <wps:cNvPr id="854" name="Freeform 842"/>
                          <wps:cNvSpPr>
                            <a:spLocks/>
                          </wps:cNvSpPr>
                          <wps:spPr bwMode="auto">
                            <a:xfrm>
                              <a:off x="6878" y="-5819"/>
                              <a:ext cx="632" cy="358"/>
                            </a:xfrm>
                            <a:custGeom>
                              <a:avLst/>
                              <a:gdLst>
                                <a:gd name="T0" fmla="+- 0 6878 6878"/>
                                <a:gd name="T1" fmla="*/ T0 w 632"/>
                                <a:gd name="T2" fmla="+- 0 -5461 -5819"/>
                                <a:gd name="T3" fmla="*/ -5461 h 358"/>
                                <a:gd name="T4" fmla="+- 0 7510 6878"/>
                                <a:gd name="T5" fmla="*/ T4 w 632"/>
                                <a:gd name="T6" fmla="+- 0 -5461 -5819"/>
                                <a:gd name="T7" fmla="*/ -5461 h 358"/>
                                <a:gd name="T8" fmla="+- 0 7510 6878"/>
                                <a:gd name="T9" fmla="*/ T8 w 632"/>
                                <a:gd name="T10" fmla="+- 0 -5819 -5819"/>
                                <a:gd name="T11" fmla="*/ -5819 h 358"/>
                                <a:gd name="T12" fmla="+- 0 6878 6878"/>
                                <a:gd name="T13" fmla="*/ T12 w 632"/>
                                <a:gd name="T14" fmla="+- 0 -5819 -5819"/>
                                <a:gd name="T15" fmla="*/ -5819 h 358"/>
                                <a:gd name="T16" fmla="+- 0 6878 6878"/>
                                <a:gd name="T17" fmla="*/ T16 w 632"/>
                                <a:gd name="T18" fmla="+- 0 -5461 -5819"/>
                                <a:gd name="T19" fmla="*/ -5461 h 3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32" h="358">
                                  <a:moveTo>
                                    <a:pt x="0" y="358"/>
                                  </a:moveTo>
                                  <a:lnTo>
                                    <a:pt x="632" y="358"/>
                                  </a:lnTo>
                                  <a:lnTo>
                                    <a:pt x="63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58"/>
                                  </a:lnTo>
                                </a:path>
                              </a:pathLst>
                            </a:custGeom>
                            <a:solidFill>
                              <a:srgbClr val="70AC4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5" name="Group 843"/>
                        <wpg:cNvGrpSpPr>
                          <a:grpSpLocks/>
                        </wpg:cNvGrpSpPr>
                        <wpg:grpSpPr bwMode="auto">
                          <a:xfrm>
                            <a:off x="6878" y="-5819"/>
                            <a:ext cx="632" cy="358"/>
                            <a:chOff x="6878" y="-5819"/>
                            <a:chExt cx="632" cy="358"/>
                          </a:xfrm>
                        </wpg:grpSpPr>
                        <wps:wsp>
                          <wps:cNvPr id="856" name="Freeform 844"/>
                          <wps:cNvSpPr>
                            <a:spLocks/>
                          </wps:cNvSpPr>
                          <wps:spPr bwMode="auto">
                            <a:xfrm>
                              <a:off x="6878" y="-5819"/>
                              <a:ext cx="632" cy="358"/>
                            </a:xfrm>
                            <a:custGeom>
                              <a:avLst/>
                              <a:gdLst>
                                <a:gd name="T0" fmla="+- 0 6878 6878"/>
                                <a:gd name="T1" fmla="*/ T0 w 632"/>
                                <a:gd name="T2" fmla="+- 0 -5461 -5819"/>
                                <a:gd name="T3" fmla="*/ -5461 h 358"/>
                                <a:gd name="T4" fmla="+- 0 7510 6878"/>
                                <a:gd name="T5" fmla="*/ T4 w 632"/>
                                <a:gd name="T6" fmla="+- 0 -5461 -5819"/>
                                <a:gd name="T7" fmla="*/ -5461 h 358"/>
                                <a:gd name="T8" fmla="+- 0 7510 6878"/>
                                <a:gd name="T9" fmla="*/ T8 w 632"/>
                                <a:gd name="T10" fmla="+- 0 -5819 -5819"/>
                                <a:gd name="T11" fmla="*/ -5819 h 358"/>
                                <a:gd name="T12" fmla="+- 0 6878 6878"/>
                                <a:gd name="T13" fmla="*/ T12 w 632"/>
                                <a:gd name="T14" fmla="+- 0 -5819 -5819"/>
                                <a:gd name="T15" fmla="*/ -5819 h 358"/>
                                <a:gd name="T16" fmla="+- 0 6878 6878"/>
                                <a:gd name="T17" fmla="*/ T16 w 632"/>
                                <a:gd name="T18" fmla="+- 0 -5461 -5819"/>
                                <a:gd name="T19" fmla="*/ -5461 h 3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32" h="358">
                                  <a:moveTo>
                                    <a:pt x="0" y="358"/>
                                  </a:moveTo>
                                  <a:lnTo>
                                    <a:pt x="632" y="358"/>
                                  </a:lnTo>
                                  <a:lnTo>
                                    <a:pt x="63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5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7" name="Group 845"/>
                        <wpg:cNvGrpSpPr>
                          <a:grpSpLocks/>
                        </wpg:cNvGrpSpPr>
                        <wpg:grpSpPr bwMode="auto">
                          <a:xfrm>
                            <a:off x="6871" y="-4136"/>
                            <a:ext cx="632" cy="358"/>
                            <a:chOff x="6871" y="-4136"/>
                            <a:chExt cx="632" cy="358"/>
                          </a:xfrm>
                        </wpg:grpSpPr>
                        <wps:wsp>
                          <wps:cNvPr id="858" name="Freeform 846"/>
                          <wps:cNvSpPr>
                            <a:spLocks/>
                          </wps:cNvSpPr>
                          <wps:spPr bwMode="auto">
                            <a:xfrm>
                              <a:off x="6871" y="-4136"/>
                              <a:ext cx="632" cy="358"/>
                            </a:xfrm>
                            <a:custGeom>
                              <a:avLst/>
                              <a:gdLst>
                                <a:gd name="T0" fmla="+- 0 6871 6871"/>
                                <a:gd name="T1" fmla="*/ T0 w 632"/>
                                <a:gd name="T2" fmla="+- 0 -3778 -4136"/>
                                <a:gd name="T3" fmla="*/ -3778 h 358"/>
                                <a:gd name="T4" fmla="+- 0 7502 6871"/>
                                <a:gd name="T5" fmla="*/ T4 w 632"/>
                                <a:gd name="T6" fmla="+- 0 -3778 -4136"/>
                                <a:gd name="T7" fmla="*/ -3778 h 358"/>
                                <a:gd name="T8" fmla="+- 0 7502 6871"/>
                                <a:gd name="T9" fmla="*/ T8 w 632"/>
                                <a:gd name="T10" fmla="+- 0 -4136 -4136"/>
                                <a:gd name="T11" fmla="*/ -4136 h 358"/>
                                <a:gd name="T12" fmla="+- 0 6871 6871"/>
                                <a:gd name="T13" fmla="*/ T12 w 632"/>
                                <a:gd name="T14" fmla="+- 0 -4136 -4136"/>
                                <a:gd name="T15" fmla="*/ -4136 h 358"/>
                                <a:gd name="T16" fmla="+- 0 6871 6871"/>
                                <a:gd name="T17" fmla="*/ T16 w 632"/>
                                <a:gd name="T18" fmla="+- 0 -3778 -4136"/>
                                <a:gd name="T19" fmla="*/ -3778 h 3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32" h="358">
                                  <a:moveTo>
                                    <a:pt x="0" y="358"/>
                                  </a:moveTo>
                                  <a:lnTo>
                                    <a:pt x="631" y="358"/>
                                  </a:lnTo>
                                  <a:lnTo>
                                    <a:pt x="63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58"/>
                                  </a:lnTo>
                                </a:path>
                              </a:pathLst>
                            </a:custGeom>
                            <a:solidFill>
                              <a:srgbClr val="70AC4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9" name="Group 847"/>
                        <wpg:cNvGrpSpPr>
                          <a:grpSpLocks/>
                        </wpg:cNvGrpSpPr>
                        <wpg:grpSpPr bwMode="auto">
                          <a:xfrm>
                            <a:off x="6871" y="-4136"/>
                            <a:ext cx="632" cy="358"/>
                            <a:chOff x="6871" y="-4136"/>
                            <a:chExt cx="632" cy="358"/>
                          </a:xfrm>
                        </wpg:grpSpPr>
                        <wps:wsp>
                          <wps:cNvPr id="860" name="Freeform 848"/>
                          <wps:cNvSpPr>
                            <a:spLocks/>
                          </wps:cNvSpPr>
                          <wps:spPr bwMode="auto">
                            <a:xfrm>
                              <a:off x="6871" y="-4136"/>
                              <a:ext cx="632" cy="358"/>
                            </a:xfrm>
                            <a:custGeom>
                              <a:avLst/>
                              <a:gdLst>
                                <a:gd name="T0" fmla="+- 0 6871 6871"/>
                                <a:gd name="T1" fmla="*/ T0 w 632"/>
                                <a:gd name="T2" fmla="+- 0 -3778 -4136"/>
                                <a:gd name="T3" fmla="*/ -3778 h 358"/>
                                <a:gd name="T4" fmla="+- 0 7502 6871"/>
                                <a:gd name="T5" fmla="*/ T4 w 632"/>
                                <a:gd name="T6" fmla="+- 0 -3778 -4136"/>
                                <a:gd name="T7" fmla="*/ -3778 h 358"/>
                                <a:gd name="T8" fmla="+- 0 7502 6871"/>
                                <a:gd name="T9" fmla="*/ T8 w 632"/>
                                <a:gd name="T10" fmla="+- 0 -4136 -4136"/>
                                <a:gd name="T11" fmla="*/ -4136 h 358"/>
                                <a:gd name="T12" fmla="+- 0 6871 6871"/>
                                <a:gd name="T13" fmla="*/ T12 w 632"/>
                                <a:gd name="T14" fmla="+- 0 -4136 -4136"/>
                                <a:gd name="T15" fmla="*/ -4136 h 358"/>
                                <a:gd name="T16" fmla="+- 0 6871 6871"/>
                                <a:gd name="T17" fmla="*/ T16 w 632"/>
                                <a:gd name="T18" fmla="+- 0 -3778 -4136"/>
                                <a:gd name="T19" fmla="*/ -3778 h 3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32" h="358">
                                  <a:moveTo>
                                    <a:pt x="0" y="358"/>
                                  </a:moveTo>
                                  <a:lnTo>
                                    <a:pt x="631" y="358"/>
                                  </a:lnTo>
                                  <a:lnTo>
                                    <a:pt x="63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5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1" name="Group 849"/>
                        <wpg:cNvGrpSpPr>
                          <a:grpSpLocks/>
                        </wpg:cNvGrpSpPr>
                        <wpg:grpSpPr bwMode="auto">
                          <a:xfrm>
                            <a:off x="8341" y="-5335"/>
                            <a:ext cx="2" cy="1020"/>
                            <a:chOff x="8341" y="-5335"/>
                            <a:chExt cx="2" cy="1020"/>
                          </a:xfrm>
                        </wpg:grpSpPr>
                        <wps:wsp>
                          <wps:cNvPr id="862" name="Freeform 850"/>
                          <wps:cNvSpPr>
                            <a:spLocks/>
                          </wps:cNvSpPr>
                          <wps:spPr bwMode="auto">
                            <a:xfrm>
                              <a:off x="8341" y="-5335"/>
                              <a:ext cx="2" cy="1020"/>
                            </a:xfrm>
                            <a:custGeom>
                              <a:avLst/>
                              <a:gdLst>
                                <a:gd name="T0" fmla="+- 0 -5335 -5335"/>
                                <a:gd name="T1" fmla="*/ -5335 h 1020"/>
                                <a:gd name="T2" fmla="+- 0 -4315 -5335"/>
                                <a:gd name="T3" fmla="*/ -4315 h 10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20">
                                  <a:moveTo>
                                    <a:pt x="0" y="0"/>
                                  </a:moveTo>
                                  <a:lnTo>
                                    <a:pt x="0" y="1020"/>
                                  </a:lnTo>
                                </a:path>
                              </a:pathLst>
                            </a:custGeom>
                            <a:noFill/>
                            <a:ln w="6858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3" name="Group 851"/>
                        <wpg:cNvGrpSpPr>
                          <a:grpSpLocks/>
                        </wpg:cNvGrpSpPr>
                        <wpg:grpSpPr bwMode="auto">
                          <a:xfrm>
                            <a:off x="7623" y="-3951"/>
                            <a:ext cx="239" cy="2"/>
                            <a:chOff x="7623" y="-3951"/>
                            <a:chExt cx="239" cy="2"/>
                          </a:xfrm>
                        </wpg:grpSpPr>
                        <wps:wsp>
                          <wps:cNvPr id="864" name="Freeform 852"/>
                          <wps:cNvSpPr>
                            <a:spLocks/>
                          </wps:cNvSpPr>
                          <wps:spPr bwMode="auto">
                            <a:xfrm>
                              <a:off x="7623" y="-3951"/>
                              <a:ext cx="239" cy="2"/>
                            </a:xfrm>
                            <a:custGeom>
                              <a:avLst/>
                              <a:gdLst>
                                <a:gd name="T0" fmla="+- 0 7623 7623"/>
                                <a:gd name="T1" fmla="*/ T0 w 239"/>
                                <a:gd name="T2" fmla="+- 0 7862 7623"/>
                                <a:gd name="T3" fmla="*/ T2 w 23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9">
                                  <a:moveTo>
                                    <a:pt x="0" y="0"/>
                                  </a:moveTo>
                                  <a:lnTo>
                                    <a:pt x="239" y="0"/>
                                  </a:lnTo>
                                </a:path>
                              </a:pathLst>
                            </a:custGeom>
                            <a:noFill/>
                            <a:ln w="6858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5" name="Group 853"/>
                        <wpg:cNvGrpSpPr>
                          <a:grpSpLocks/>
                        </wpg:cNvGrpSpPr>
                        <wpg:grpSpPr bwMode="auto">
                          <a:xfrm>
                            <a:off x="3373" y="-792"/>
                            <a:ext cx="5488" cy="497"/>
                            <a:chOff x="3373" y="-792"/>
                            <a:chExt cx="5488" cy="497"/>
                          </a:xfrm>
                        </wpg:grpSpPr>
                        <wps:wsp>
                          <wps:cNvPr id="866" name="Freeform 854"/>
                          <wps:cNvSpPr>
                            <a:spLocks/>
                          </wps:cNvSpPr>
                          <wps:spPr bwMode="auto">
                            <a:xfrm>
                              <a:off x="3373" y="-792"/>
                              <a:ext cx="5488" cy="497"/>
                            </a:xfrm>
                            <a:custGeom>
                              <a:avLst/>
                              <a:gdLst>
                                <a:gd name="T0" fmla="+- 0 3373 3373"/>
                                <a:gd name="T1" fmla="*/ T0 w 5488"/>
                                <a:gd name="T2" fmla="+- 0 -295 -792"/>
                                <a:gd name="T3" fmla="*/ -295 h 497"/>
                                <a:gd name="T4" fmla="+- 0 8861 3373"/>
                                <a:gd name="T5" fmla="*/ T4 w 5488"/>
                                <a:gd name="T6" fmla="+- 0 -295 -792"/>
                                <a:gd name="T7" fmla="*/ -295 h 497"/>
                                <a:gd name="T8" fmla="+- 0 8861 3373"/>
                                <a:gd name="T9" fmla="*/ T8 w 5488"/>
                                <a:gd name="T10" fmla="+- 0 -792 -792"/>
                                <a:gd name="T11" fmla="*/ -792 h 497"/>
                                <a:gd name="T12" fmla="+- 0 3373 3373"/>
                                <a:gd name="T13" fmla="*/ T12 w 5488"/>
                                <a:gd name="T14" fmla="+- 0 -792 -792"/>
                                <a:gd name="T15" fmla="*/ -792 h 497"/>
                                <a:gd name="T16" fmla="+- 0 3373 3373"/>
                                <a:gd name="T17" fmla="*/ T16 w 5488"/>
                                <a:gd name="T18" fmla="+- 0 -295 -792"/>
                                <a:gd name="T19" fmla="*/ -295 h 4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488" h="497">
                                  <a:moveTo>
                                    <a:pt x="0" y="497"/>
                                  </a:moveTo>
                                  <a:lnTo>
                                    <a:pt x="5488" y="497"/>
                                  </a:lnTo>
                                  <a:lnTo>
                                    <a:pt x="548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97"/>
                                  </a:lnTo>
                                </a:path>
                              </a:pathLst>
                            </a:custGeom>
                            <a:solidFill>
                              <a:srgbClr val="ED7C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7" name="Group 855"/>
                        <wpg:cNvGrpSpPr>
                          <a:grpSpLocks/>
                        </wpg:cNvGrpSpPr>
                        <wpg:grpSpPr bwMode="auto">
                          <a:xfrm>
                            <a:off x="3373" y="-1456"/>
                            <a:ext cx="5488" cy="499"/>
                            <a:chOff x="3373" y="-1456"/>
                            <a:chExt cx="5488" cy="499"/>
                          </a:xfrm>
                        </wpg:grpSpPr>
                        <wps:wsp>
                          <wps:cNvPr id="868" name="Freeform 856"/>
                          <wps:cNvSpPr>
                            <a:spLocks/>
                          </wps:cNvSpPr>
                          <wps:spPr bwMode="auto">
                            <a:xfrm>
                              <a:off x="3373" y="-1456"/>
                              <a:ext cx="5488" cy="499"/>
                            </a:xfrm>
                            <a:custGeom>
                              <a:avLst/>
                              <a:gdLst>
                                <a:gd name="T0" fmla="+- 0 3373 3373"/>
                                <a:gd name="T1" fmla="*/ T0 w 5488"/>
                                <a:gd name="T2" fmla="+- 0 -958 -1456"/>
                                <a:gd name="T3" fmla="*/ -958 h 499"/>
                                <a:gd name="T4" fmla="+- 0 8861 3373"/>
                                <a:gd name="T5" fmla="*/ T4 w 5488"/>
                                <a:gd name="T6" fmla="+- 0 -958 -1456"/>
                                <a:gd name="T7" fmla="*/ -958 h 499"/>
                                <a:gd name="T8" fmla="+- 0 8861 3373"/>
                                <a:gd name="T9" fmla="*/ T8 w 5488"/>
                                <a:gd name="T10" fmla="+- 0 -1456 -1456"/>
                                <a:gd name="T11" fmla="*/ -1456 h 499"/>
                                <a:gd name="T12" fmla="+- 0 3373 3373"/>
                                <a:gd name="T13" fmla="*/ T12 w 5488"/>
                                <a:gd name="T14" fmla="+- 0 -1456 -1456"/>
                                <a:gd name="T15" fmla="*/ -1456 h 499"/>
                                <a:gd name="T16" fmla="+- 0 3373 3373"/>
                                <a:gd name="T17" fmla="*/ T16 w 5488"/>
                                <a:gd name="T18" fmla="+- 0 -958 -1456"/>
                                <a:gd name="T19" fmla="*/ -958 h 4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488" h="499">
                                  <a:moveTo>
                                    <a:pt x="0" y="498"/>
                                  </a:moveTo>
                                  <a:lnTo>
                                    <a:pt x="5488" y="498"/>
                                  </a:lnTo>
                                  <a:lnTo>
                                    <a:pt x="548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98"/>
                                  </a:lnTo>
                                </a:path>
                              </a:pathLst>
                            </a:custGeom>
                            <a:solidFill>
                              <a:srgbClr val="ED7C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9" name="Group 857"/>
                        <wpg:cNvGrpSpPr>
                          <a:grpSpLocks/>
                        </wpg:cNvGrpSpPr>
                        <wpg:grpSpPr bwMode="auto">
                          <a:xfrm>
                            <a:off x="3373" y="-2059"/>
                            <a:ext cx="5488" cy="497"/>
                            <a:chOff x="3373" y="-2059"/>
                            <a:chExt cx="5488" cy="497"/>
                          </a:xfrm>
                        </wpg:grpSpPr>
                        <wps:wsp>
                          <wps:cNvPr id="870" name="Freeform 858"/>
                          <wps:cNvSpPr>
                            <a:spLocks/>
                          </wps:cNvSpPr>
                          <wps:spPr bwMode="auto">
                            <a:xfrm>
                              <a:off x="3373" y="-2059"/>
                              <a:ext cx="5488" cy="497"/>
                            </a:xfrm>
                            <a:custGeom>
                              <a:avLst/>
                              <a:gdLst>
                                <a:gd name="T0" fmla="+- 0 3373 3373"/>
                                <a:gd name="T1" fmla="*/ T0 w 5488"/>
                                <a:gd name="T2" fmla="+- 0 -1562 -2059"/>
                                <a:gd name="T3" fmla="*/ -1562 h 497"/>
                                <a:gd name="T4" fmla="+- 0 8861 3373"/>
                                <a:gd name="T5" fmla="*/ T4 w 5488"/>
                                <a:gd name="T6" fmla="+- 0 -1562 -2059"/>
                                <a:gd name="T7" fmla="*/ -1562 h 497"/>
                                <a:gd name="T8" fmla="+- 0 8861 3373"/>
                                <a:gd name="T9" fmla="*/ T8 w 5488"/>
                                <a:gd name="T10" fmla="+- 0 -2059 -2059"/>
                                <a:gd name="T11" fmla="*/ -2059 h 497"/>
                                <a:gd name="T12" fmla="+- 0 3373 3373"/>
                                <a:gd name="T13" fmla="*/ T12 w 5488"/>
                                <a:gd name="T14" fmla="+- 0 -2059 -2059"/>
                                <a:gd name="T15" fmla="*/ -2059 h 497"/>
                                <a:gd name="T16" fmla="+- 0 3373 3373"/>
                                <a:gd name="T17" fmla="*/ T16 w 5488"/>
                                <a:gd name="T18" fmla="+- 0 -1562 -2059"/>
                                <a:gd name="T19" fmla="*/ -1562 h 4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488" h="497">
                                  <a:moveTo>
                                    <a:pt x="0" y="497"/>
                                  </a:moveTo>
                                  <a:lnTo>
                                    <a:pt x="5488" y="497"/>
                                  </a:lnTo>
                                  <a:lnTo>
                                    <a:pt x="548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97"/>
                                  </a:lnTo>
                                </a:path>
                              </a:pathLst>
                            </a:custGeom>
                            <a:solidFill>
                              <a:srgbClr val="ED7C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666012" id="Group 718" o:spid="_x0000_s1026" style="position:absolute;margin-left:168.3pt;margin-top:-339.1pt;width:278.3pt;height:324.7pt;z-index:-2648;mso-position-horizontal-relative:page" coordorigin="3366,-6782" coordsize="5566,64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">
                <v:group id="Group 719" o:spid="_x0000_s1027" style="position:absolute;left:7304;top:-6062;width:90;height:1926" coordorigin="7304,-6062" coordsize="90,1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zeC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sFrmsDtTDgCcnkFAAD//wMAUEsBAi0AFAAGAAgAAAAhANvh9svuAAAAhQEAABMAAAAAAAAA&#10;AAAAAAAAAAAAAFtDb250ZW50X1R5cGVzXS54bWxQSwECLQAUAAYACAAAACEAWvQsW78AAAAVAQAA&#10;CwAAAAAAAAAAAAAAAAAfAQAAX3JlbHMvLnJlbHNQSwECLQAUAAYACAAAACEAXK83gsYAAADcAAAA&#10;DwAAAAAAAAAAAAAAAAAHAgAAZHJzL2Rvd25yZXYueG1sUEsFBgAAAAADAAMAtwAAAPoCAAAAAA==&#10;">
                  <v:shape id="Freeform 720" o:spid="_x0000_s1028" style="position:absolute;left:7304;top:-6062;width:90;height:1926;visibility:visible;mso-wrap-style:square;v-text-anchor:top" coordsize="90,1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" path="m38,1835r-38,l45,1925r38,-75l38,1850r,-15e" fillcolor="black" stroked="f">
                    <v:path arrowok="t" o:connecttype="custom" o:connectlocs="38,-4227;0,-4227;45,-4137;83,-4212;38,-4212;38,-4227" o:connectangles="0,0,0,0,0,0"/>
                  </v:shape>
                  <v:shape id="Freeform 721" o:spid="_x0000_s1029" style="position:absolute;left:7304;top:-6062;width:90;height:1926;visibility:visible;mso-wrap-style:square;v-text-anchor:top" coordsize="90,1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" path="m53,75r-15,l38,1850r15,l53,75e" fillcolor="black" stroked="f">
                    <v:path arrowok="t" o:connecttype="custom" o:connectlocs="53,-5987;38,-5987;38,-4212;53,-4212;53,-5987" o:connectangles="0,0,0,0,0"/>
                  </v:shape>
                  <v:shape id="Freeform 722" o:spid="_x0000_s1030" style="position:absolute;left:7304;top:-6062;width:90;height:1926;visibility:visible;mso-wrap-style:square;v-text-anchor:top" coordsize="90,1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" path="m90,1835r-37,l53,1850r30,l90,1835e" fillcolor="black" stroked="f">
                    <v:path arrowok="t" o:connecttype="custom" o:connectlocs="90,-4227;53,-4227;53,-4212;83,-4212;90,-4227" o:connectangles="0,0,0,0,0"/>
                  </v:shape>
                  <v:shape id="Freeform 723" o:spid="_x0000_s1031" style="position:absolute;left:7304;top:-6062;width:90;height:1926;visibility:visible;mso-wrap-style:square;v-text-anchor:top" coordsize="90,1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" path="m45,l,90r38,l38,75r45,l45,e" fillcolor="black" stroked="f">
                    <v:path arrowok="t" o:connecttype="custom" o:connectlocs="45,-6062;0,-5972;38,-5972;38,-5987;83,-5987;45,-6062" o:connectangles="0,0,0,0,0,0"/>
                  </v:shape>
                  <v:shape id="Freeform 724" o:spid="_x0000_s1032" style="position:absolute;left:7304;top:-6062;width:90;height:1926;visibility:visible;mso-wrap-style:square;v-text-anchor:top" coordsize="90,1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" path="m83,75r-30,l53,90r37,l83,75e" fillcolor="black" stroked="f">
                    <v:path arrowok="t" o:connecttype="custom" o:connectlocs="83,-5987;53,-5987;53,-5972;90,-5972;83,-5987" o:connectangles="0,0,0,0,0"/>
                  </v:shape>
                </v:group>
                <v:group id="Group 725" o:spid="_x0000_s1033" style="position:absolute;left:3373;top:-6775;width:2988;height:4320" coordorigin="3373,-6775" coordsize="2988,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gpt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vAoKbcYAAADcAAAA&#10;DwAAAAAAAAAAAAAAAAAHAgAAZHJzL2Rvd25yZXYueG1sUEsFBgAAAAADAAMAtwAAAPoCAAAAAA==&#10;">
                  <v:shape id="Freeform 726" o:spid="_x0000_s1034" style="position:absolute;left:3373;top:-6775;width:2988;height:4320;visibility:visible;mso-wrap-style:square;v-text-anchor:top" coordsize="2988,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" path="m,4320r2988,l2988,,,,,4320xe" filled="f" strokeweight=".72pt">
                    <v:path arrowok="t" o:connecttype="custom" o:connectlocs="0,-2455;2988,-2455;2988,-6775;0,-6775;0,-2455" o:connectangles="0,0,0,0,0"/>
                  </v:shape>
                </v:group>
                <v:group id="Group 727" o:spid="_x0000_s1035" style="position:absolute;left:6217;top:-6775;width:597;height:1601" coordorigin="6217,-6775" coordsize="597,1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TuE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">
                  <v:shape id="Freeform 728" o:spid="_x0000_s1036" style="position:absolute;left:6217;top:-6775;width:597;height:1601;visibility:visible;mso-wrap-style:square;v-text-anchor:top" coordsize="597,1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" path="m,1601l597,e" filled="f" strokeweight=".36pt">
                    <v:path arrowok="t" o:connecttype="custom" o:connectlocs="0,-5174;597,-6775" o:connectangles="0,0"/>
                  </v:shape>
                </v:group>
                <v:group id="Group 729" o:spid="_x0000_s1037" style="position:absolute;left:4468;top:-5526;width:882;height:2" coordorigin="4468,-5526" coordsize="8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UT/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eBtEcPfmXAE5PIGAAD//wMAUEsBAi0AFAAGAAgAAAAhANvh9svuAAAAhQEAABMAAAAAAAAA&#10;AAAAAAAAAAAAAFtDb250ZW50X1R5cGVzXS54bWxQSwECLQAUAAYACAAAACEAWvQsW78AAAAVAQAA&#10;CwAAAAAAAAAAAAAAAAAfAQAAX3JlbHMvLnJlbHNQSwECLQAUAAYACAAAACEABKlE/8YAAADcAAAA&#10;DwAAAAAAAAAAAAAAAAAHAgAAZHJzL2Rvd25yZXYueG1sUEsFBgAAAAADAAMAtwAAAPoCAAAAAA==&#10;">
                  <v:shape id="Freeform 730" o:spid="_x0000_s1038" style="position:absolute;left:4468;top:-5526;width:882;height:2;visibility:visible;mso-wrap-style:square;v-text-anchor:top" coordsize="8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" path="m,l881,e" filled="f" strokeweight=".54pt">
                    <v:stroke dashstyle="dash"/>
                    <v:path arrowok="t" o:connecttype="custom" o:connectlocs="0,0;881,0" o:connectangles="0,0"/>
                  </v:shape>
                </v:group>
                <v:group id="Group 731" o:spid="_x0000_s1039" style="position:absolute;left:3571;top:-6338;width:680;height:416" coordorigin="3571,-6338" coordsize="680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38T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">
                  <v:shape id="Freeform 732" o:spid="_x0000_s1040" style="position:absolute;left:3571;top:-6338;width:680;height:416;visibility:visible;mso-wrap-style:square;v-text-anchor:top" coordsize="680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" path="m,416r681,l681,,,,,416e" fillcolor="#4472c3" stroked="f">
                    <v:path arrowok="t" o:connecttype="custom" o:connectlocs="0,-5922;681,-5922;681,-6338;0,-6338;0,-5922" o:connectangles="0,0,0,0,0"/>
                  </v:shape>
                </v:group>
                <v:group id="Group 733" o:spid="_x0000_s1041" style="position:absolute;left:3571;top:-6338;width:680;height:416" coordorigin="3571,-6338" coordsize="680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kL8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tEvg9E46A3D4AAAD//wMAUEsBAi0AFAAGAAgAAAAhANvh9svuAAAAhQEAABMAAAAAAAAA&#10;AAAAAAAAAAAAAFtDb250ZW50X1R5cGVzXS54bWxQSwECLQAUAAYACAAAACEAWvQsW78AAAAVAQAA&#10;CwAAAAAAAAAAAAAAAAAfAQAAX3JlbHMvLnJlbHNQSwECLQAUAAYACAAAACEAe5JC/MYAAADcAAAA&#10;DwAAAAAAAAAAAAAAAAAHAgAAZHJzL2Rvd25yZXYueG1sUEsFBgAAAAADAAMAtwAAAPoCAAAAAA==&#10;">
                  <v:shape id="Freeform 734" o:spid="_x0000_s1042" style="position:absolute;left:3571;top:-6338;width:680;height:416;visibility:visible;mso-wrap-style:square;v-text-anchor:top" coordsize="680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" path="m,416r681,l681,,,,,416xe" filled="f" strokecolor="#2f528e" strokeweight=".72pt">
                    <v:path arrowok="t" o:connecttype="custom" o:connectlocs="0,-5922;681,-5922;681,-6338;0,-6338;0,-5922" o:connectangles="0,0,0,0,0"/>
                  </v:shape>
                </v:group>
                <v:group id="Group 735" o:spid="_x0000_s1043" style="position:absolute;left:3577;top:-5746;width:680;height:418" coordorigin="3577,-5746" coordsize="680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HkQ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hbzBfydCUdArn4BAAD//wMAUEsBAi0AFAAGAAgAAAAhANvh9svuAAAAhQEAABMAAAAAAAAA&#10;AAAAAAAAAAAAAFtDb250ZW50X1R5cGVzXS54bWxQSwECLQAUAAYACAAAACEAWvQsW78AAAAVAQAA&#10;CwAAAAAAAAAAAAAAAAAfAQAAX3JlbHMvLnJlbHNQSwECLQAUAAYACAAAACEA5Ax5EMYAAADcAAAA&#10;DwAAAAAAAAAAAAAAAAAHAgAAZHJzL2Rvd25yZXYueG1sUEsFBgAAAAADAAMAtwAAAPoCAAAAAA==&#10;">
                  <v:shape id="Freeform 736" o:spid="_x0000_s1044" style="position:absolute;left:3577;top:-5746;width:680;height:418;visibility:visible;mso-wrap-style:square;v-text-anchor:top" coordsize="680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" path="m,418r680,l680,,,,,418e" fillcolor="#4472c3" stroked="f">
                    <v:path arrowok="t" o:connecttype="custom" o:connectlocs="0,-5328;680,-5328;680,-5746;0,-5746;0,-5328" o:connectangles="0,0,0,0,0"/>
                  </v:shape>
                </v:group>
                <v:group id="Group 737" o:spid="_x0000_s1045" style="position:absolute;left:3577;top:-5746;width:680;height:418" coordorigin="3577,-5746" coordsize="680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0j5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eBlvoS/M+EIyM0vAAAA//8DAFBLAQItABQABgAIAAAAIQDb4fbL7gAAAIUBAAATAAAAAAAA&#10;AAAAAAAAAAAAAABbQ29udGVudF9UeXBlc10ueG1sUEsBAi0AFAAGAAgAAAAhAFr0LFu/AAAAFQEA&#10;AAsAAAAAAAAAAAAAAAAAHwEAAF9yZWxzLy5yZWxzUEsBAi0AFAAGAAgAAAAhAPrfSPnHAAAA3AAA&#10;AA8AAAAAAAAAAAAAAAAABwIAAGRycy9kb3ducmV2LnhtbFBLBQYAAAAAAwADALcAAAD7AgAAAAA=&#10;">
                  <v:shape id="Freeform 738" o:spid="_x0000_s1046" style="position:absolute;left:3577;top:-5746;width:680;height:418;visibility:visible;mso-wrap-style:square;v-text-anchor:top" coordsize="680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" path="m,418r680,l680,,,,,418xe" filled="f" strokecolor="#2f528e" strokeweight=".72pt">
                    <v:path arrowok="t" o:connecttype="custom" o:connectlocs="0,-5328;680,-5328;680,-5746;0,-5746;0,-5328" o:connectangles="0,0,0,0,0"/>
                  </v:shape>
                </v:group>
                <v:group id="Group 739" o:spid="_x0000_s1047" style="position:absolute;left:3571;top:-5094;width:680;height:416" coordorigin="3571,-5094" coordsize="680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NIi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73EMzzPhCMjFAwAA//8DAFBLAQItABQABgAIAAAAIQDb4fbL7gAAAIUBAAATAAAAAAAAAAAA&#10;AAAAAAAAAABbQ29udGVudF9UeXBlc10ueG1sUEsBAi0AFAAGAAgAAAAhAFr0LFu/AAAAFQEAAAsA&#10;AAAAAAAAAAAAAAAAHwEAAF9yZWxzLy5yZWxzUEsBAi0AFAAGAAgAAAAhAIFw0iLEAAAA3AAAAA8A&#10;AAAAAAAAAAAAAAAABwIAAGRycy9kb3ducmV2LnhtbFBLBQYAAAAAAwADALcAAAD4AgAAAAA=&#10;">
                  <v:shape id="Freeform 740" o:spid="_x0000_s1048" style="position:absolute;left:3571;top:-5094;width:680;height:416;visibility:visible;mso-wrap-style:square;v-text-anchor:top" coordsize="680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" path="m,416r681,l681,,,,,416e" fillcolor="#4472c3" stroked="f">
                    <v:path arrowok="t" o:connecttype="custom" o:connectlocs="0,-4678;681,-4678;681,-5094;0,-5094;0,-4678" o:connectangles="0,0,0,0,0"/>
                  </v:shape>
                </v:group>
                <v:group id="Group 741" o:spid="_x0000_s1049" style="position:absolute;left:3571;top:-5094;width:680;height:416" coordorigin="3571,-5094" coordsize="680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unO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3hJl/B7JhwBuf4BAAD//wMAUEsBAi0AFAAGAAgAAAAhANvh9svuAAAAhQEAABMAAAAAAAAA&#10;AAAAAAAAAAAAAFtDb250ZW50X1R5cGVzXS54bWxQSwECLQAUAAYACAAAACEAWvQsW78AAAAVAQAA&#10;CwAAAAAAAAAAAAAAAAAfAQAAX3JlbHMvLnJlbHNQSwECLQAUAAYACAAAACEAHu7pzsYAAADcAAAA&#10;DwAAAAAAAAAAAAAAAAAHAgAAZHJzL2Rvd25yZXYueG1sUEsFBgAAAAADAAMAtwAAAPoCAAAAAA==&#10;">
                  <v:shape id="Freeform 742" o:spid="_x0000_s1050" style="position:absolute;left:3571;top:-5094;width:680;height:416;visibility:visible;mso-wrap-style:square;v-text-anchor:top" coordsize="680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" path="m,416r681,l681,,,,,416xe" filled="f" strokecolor="#2f528e" strokeweight=".72pt">
                    <v:path arrowok="t" o:connecttype="custom" o:connectlocs="0,-4678;681,-4678;681,-5094;0,-5094;0,-4678" o:connectangles="0,0,0,0,0"/>
                  </v:shape>
                </v:group>
                <v:group id="Group 743" o:spid="_x0000_s1051" style="position:absolute;left:3582;top:-3060;width:680;height:416" coordorigin="3582,-3060" coordsize="680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9Qh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">
                  <v:shape id="Freeform 744" o:spid="_x0000_s1052" style="position:absolute;left:3582;top:-3060;width:680;height:416;visibility:visible;mso-wrap-style:square;v-text-anchor:top" coordsize="680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" path="m,416r680,l680,,,,,416e" fillcolor="#4472c3" stroked="f">
                    <v:path arrowok="t" o:connecttype="custom" o:connectlocs="0,-2644;680,-2644;680,-3060;0,-3060;0,-2644" o:connectangles="0,0,0,0,0"/>
                  </v:shape>
                </v:group>
                <v:group id="Group 745" o:spid="_x0000_s1053" style="position:absolute;left:3582;top:-3060;width:680;height:416" coordorigin="3582,-3060" coordsize="680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">
                  <v:shape id="Freeform 746" o:spid="_x0000_s1054" style="position:absolute;left:3582;top:-3060;width:680;height:416;visibility:visible;mso-wrap-style:square;v-text-anchor:top" coordsize="680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" path="m,416r680,l680,,,,,416xe" filled="f" strokecolor="#2f528e" strokeweight=".72pt">
                    <v:path arrowok="t" o:connecttype="custom" o:connectlocs="0,-2644;680,-2644;680,-3060;0,-3060;0,-2644" o:connectangles="0,0,0,0,0"/>
                  </v:shape>
                </v:group>
                <v:group id="Group 747" o:spid="_x0000_s1055" style="position:absolute;left:5526;top:-6359;width:709;height:434" coordorigin="5526,-6359" coordsize="709,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t4k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paLV/g7E46A3P4CAAD//wMAUEsBAi0AFAAGAAgAAAAhANvh9svuAAAAhQEAABMAAAAAAAAA&#10;AAAAAAAAAAAAAFtDb250ZW50X1R5cGVzXS54bWxQSwECLQAUAAYACAAAACEAWvQsW78AAAAVAQAA&#10;CwAAAAAAAAAAAAAAAAAfAQAAX3JlbHMvLnJlbHNQSwECLQAUAAYACAAAACEAfwbeJMYAAADcAAAA&#10;DwAAAAAAAAAAAAAAAAAHAgAAZHJzL2Rvd25yZXYueG1sUEsFBgAAAAADAAMAtwAAAPoCAAAAAA==&#10;">
                  <v:shape id="Freeform 748" o:spid="_x0000_s1056" style="position:absolute;left:5526;top:-6359;width:709;height:434;visibility:visible;mso-wrap-style:square;v-text-anchor:top" coordsize="709,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" path="m,433r709,l709,,,,,433e" fillcolor="#4472c3" stroked="f">
                    <v:path arrowok="t" o:connecttype="custom" o:connectlocs="0,-5926;709,-5926;709,-6359;0,-6359;0,-5926" o:connectangles="0,0,0,0,0"/>
                  </v:shape>
                </v:group>
                <v:group id="Group 749" o:spid="_x0000_s1057" style="position:absolute;left:5526;top:-6359;width:709;height:434" coordorigin="5526,-6359" coordsize="709,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Bif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SOD3TDgCcn0HAAD//wMAUEsBAi0AFAAGAAgAAAAhANvh9svuAAAAhQEAABMAAAAAAAAA&#10;AAAAAAAAAAAAAFtDb250ZW50X1R5cGVzXS54bWxQSwECLQAUAAYACAAAACEAWvQsW78AAAAVAQAA&#10;CwAAAAAAAAAAAAAAAAAfAQAAX3JlbHMvLnJlbHNQSwECLQAUAAYACAAAACEATxwYn8YAAADcAAAA&#10;DwAAAAAAAAAAAAAAAAAHAgAAZHJzL2Rvd25yZXYueG1sUEsFBgAAAAADAAMAtwAAAPoCAAAAAA==&#10;">
                  <v:shape id="Freeform 750" o:spid="_x0000_s1058" style="position:absolute;left:5526;top:-6359;width:709;height:434;visibility:visible;mso-wrap-style:square;v-text-anchor:top" coordsize="709,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" path="m,433r709,l709,,,,,433xe" filled="f" strokecolor="#2f528e" strokeweight=".72pt">
                    <v:path arrowok="t" o:connecttype="custom" o:connectlocs="0,-5926;709,-5926;709,-6359;0,-6359;0,-5926" o:connectangles="0,0,0,0,0"/>
                  </v:shape>
                </v:group>
                <v:group id="Group 751" o:spid="_x0000_s1059" style="position:absolute;left:5526;top:-5796;width:709;height:434" coordorigin="5526,-5796" coordsize="709,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iN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">
                  <v:shape id="Freeform 752" o:spid="_x0000_s1060" style="position:absolute;left:5526;top:-5796;width:709;height:434;visibility:visible;mso-wrap-style:square;v-text-anchor:top" coordsize="709,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" path="m,434r709,l709,,,,,434e" fillcolor="#4472c3" stroked="f">
                    <v:path arrowok="t" o:connecttype="custom" o:connectlocs="0,-5362;709,-5362;709,-5796;0,-5796;0,-5362" o:connectangles="0,0,0,0,0"/>
                  </v:shape>
                </v:group>
                <v:group id="Group 753" o:spid="_x0000_s1061" style="position:absolute;left:5526;top:-5796;width:709;height:434" coordorigin="5526,-5796" coordsize="709,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6c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">
                  <v:shape id="Freeform 754" o:spid="_x0000_s1062" style="position:absolute;left:5526;top:-5796;width:709;height:434;visibility:visible;mso-wrap-style:square;v-text-anchor:top" coordsize="709,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" path="m,434r709,l709,,,,,434xe" filled="f" strokecolor="#2f528e" strokeweight=".72pt">
                    <v:path arrowok="t" o:connecttype="custom" o:connectlocs="0,-5362;709,-5362;709,-5796;0,-5796;0,-5362" o:connectangles="0,0,0,0,0"/>
                  </v:shape>
                </v:group>
                <v:group id="Group 755" o:spid="_x0000_s1063" style="position:absolute;left:5526;top:-5180;width:709;height:434" coordorigin="5526,-5180" coordsize="709,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SVw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BZb+D3TDgC8vADAAD//wMAUEsBAi0AFAAGAAgAAAAhANvh9svuAAAAhQEAABMAAAAAAAAA&#10;AAAAAAAAAAAAAFtDb250ZW50X1R5cGVzXS54bWxQSwECLQAUAAYACAAAACEAWvQsW78AAAAVAQAA&#10;CwAAAAAAAAAAAAAAAAAfAQAAX3JlbHMvLnJlbHNQSwECLQAUAAYACAAAACEAr7klcMYAAADcAAAA&#10;DwAAAAAAAAAAAAAAAAAHAgAAZHJzL2Rvd25yZXYueG1sUEsFBgAAAAADAAMAtwAAAPoCAAAAAA==&#10;">
                  <v:shape id="Freeform 756" o:spid="_x0000_s1064" style="position:absolute;left:5526;top:-5180;width:709;height:434;visibility:visible;mso-wrap-style:square;v-text-anchor:top" coordsize="709,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" path="m,433r709,l709,,,,,433e" fillcolor="#4472c3" stroked="f">
                    <v:path arrowok="t" o:connecttype="custom" o:connectlocs="0,-4747;709,-4747;709,-5180;0,-5180;0,-4747" o:connectangles="0,0,0,0,0"/>
                  </v:shape>
                </v:group>
                <v:group id="Group 757" o:spid="_x0000_s1065" style="position:absolute;left:5526;top:-5180;width:709;height:434" coordorigin="5526,-5180" coordsize="709,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SZ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yTF/g9E46A3D4AAAD//wMAUEsBAi0AFAAGAAgAAAAhANvh9svuAAAAhQEAABMAAAAAAAAA&#10;AAAAAAAAAAAAAFtDb250ZW50X1R5cGVzXS54bWxQSwECLQAUAAYACAAAACEAWvQsW78AAAAVAQAA&#10;CwAAAAAAAAAAAAAAAAAfAQAAX3JlbHMvLnJlbHNQSwECLQAUAAYACAAAACEAsWoUmcYAAADcAAAA&#10;DwAAAAAAAAAAAAAAAAAHAgAAZHJzL2Rvd25yZXYueG1sUEsFBgAAAAADAAMAtwAAAPoCAAAAAA==&#10;">
                  <v:shape id="Freeform 758" o:spid="_x0000_s1066" style="position:absolute;left:5526;top:-5180;width:709;height:434;visibility:visible;mso-wrap-style:square;v-text-anchor:top" coordsize="709,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" path="m,433r709,l709,,,,,433xe" filled="f" strokecolor="#2f528e" strokeweight=".72pt">
                    <v:path arrowok="t" o:connecttype="custom" o:connectlocs="0,-4747;709,-4747;709,-5180;0,-5180;0,-4747" o:connectangles="0,0,0,0,0"/>
                  </v:shape>
                </v:group>
                <v:group id="Group 759" o:spid="_x0000_s1067" style="position:absolute;left:3911;top:-4532;width:2;height:1365" coordorigin="3911,-4532" coordsize="2,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">
                  <v:shape id="Freeform 760" o:spid="_x0000_s1068" style="position:absolute;left:3911;top:-4532;width:2;height:1365;visibility:visible;mso-wrap-style:square;v-text-anchor:top" coordsize="2,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" path="m,l,1365e" filled="f" strokeweight=".54pt">
                    <v:stroke dashstyle="dash"/>
                    <v:path arrowok="t" o:connecttype="custom" o:connectlocs="0,-4532;0,-3167" o:connectangles="0,0"/>
                  </v:shape>
                </v:group>
                <v:group id="Group 761" o:spid="_x0000_s1069" style="position:absolute;left:4421;top:-2425;width:90;height:366" coordorigin="4421,-2425" coordsize="90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7Wu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VVu1rsYAAADcAAAA&#10;DwAAAAAAAAAAAAAAAAAHAgAAZHJzL2Rvd25yZXYueG1sUEsFBgAAAAADAAMAtwAAAPoCAAAAAA==&#10;">
                  <v:shape id="Freeform 762" o:spid="_x0000_s1070" style="position:absolute;left:4421;top:-2425;width:90;height:366;visibility:visible;mso-wrap-style:square;v-text-anchor:top" coordsize="90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" path="m37,276l,276r45,90l82,291r-45,l37,276e" fillcolor="black" stroked="f">
                    <v:path arrowok="t" o:connecttype="custom" o:connectlocs="37,-2149;0,-2149;45,-2059;82,-2134;37,-2134;37,-2149" o:connectangles="0,0,0,0,0,0"/>
                  </v:shape>
                  <v:shape id="Freeform 763" o:spid="_x0000_s1071" style="position:absolute;left:4421;top:-2425;width:90;height:366;visibility:visible;mso-wrap-style:square;v-text-anchor:top" coordsize="90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" path="m52,75r-15,l37,291r15,l52,75e" fillcolor="black" stroked="f">
                    <v:path arrowok="t" o:connecttype="custom" o:connectlocs="52,-2350;37,-2350;37,-2134;52,-2134;52,-2350" o:connectangles="0,0,0,0,0"/>
                  </v:shape>
                  <v:shape id="Freeform 764" o:spid="_x0000_s1072" style="position:absolute;left:4421;top:-2425;width:90;height:366;visibility:visible;mso-wrap-style:square;v-text-anchor:top" coordsize="90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" path="m90,276r-38,l52,291r30,l90,276e" fillcolor="black" stroked="f">
                    <v:path arrowok="t" o:connecttype="custom" o:connectlocs="90,-2149;52,-2149;52,-2134;82,-2134;90,-2149" o:connectangles="0,0,0,0,0"/>
                  </v:shape>
                  <v:shape id="Freeform 765" o:spid="_x0000_s1073" style="position:absolute;left:4421;top:-2425;width:90;height:366;visibility:visible;mso-wrap-style:square;v-text-anchor:top" coordsize="90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" path="m45,l,90r37,l37,75r45,l45,e" fillcolor="black" stroked="f">
                    <v:path arrowok="t" o:connecttype="custom" o:connectlocs="45,-2425;0,-2335;37,-2335;37,-2350;82,-2350;45,-2425" o:connectangles="0,0,0,0,0,0"/>
                  </v:shape>
                  <v:shape id="Freeform 766" o:spid="_x0000_s1074" style="position:absolute;left:4421;top:-2425;width:90;height:366;visibility:visible;mso-wrap-style:square;v-text-anchor:top" coordsize="90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" path="m82,75r-30,l52,90r38,l82,75e" fillcolor="black" stroked="f">
                    <v:path arrowok="t" o:connecttype="custom" o:connectlocs="82,-2350;52,-2350;52,-2335;90,-2335;82,-2350" o:connectangles="0,0,0,0,0"/>
                  </v:shape>
                </v:group>
                <v:group id="Group 767" o:spid="_x0000_s1075" style="position:absolute;left:4518;top:-2425;width:90;height:1144" coordorigin="4518,-2425" coordsize="90,1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">
                  <v:shape id="Freeform 768" o:spid="_x0000_s1076" style="position:absolute;left:4518;top:-2425;width:90;height:1144;visibility:visible;mso-wrap-style:square;v-text-anchor:top" coordsize="90,1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" path="m52,75r-15,l37,1144r15,l52,75e" fillcolor="black" stroked="f">
                    <v:path arrowok="t" o:connecttype="custom" o:connectlocs="52,-2350;37,-2350;37,-1281;52,-1281;52,-2350" o:connectangles="0,0,0,0,0"/>
                  </v:shape>
                  <v:shape id="Freeform 769" o:spid="_x0000_s1077" style="position:absolute;left:4518;top:-2425;width:90;height:1144;visibility:visible;mso-wrap-style:square;v-text-anchor:top" coordsize="90,1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" path="m45,l,90r37,l37,75r45,l45,e" fillcolor="black" stroked="f">
                    <v:path arrowok="t" o:connecttype="custom" o:connectlocs="45,-2425;0,-2335;37,-2335;37,-2350;82,-2350;45,-2425" o:connectangles="0,0,0,0,0,0"/>
                  </v:shape>
                  <v:shape id="Freeform 770" o:spid="_x0000_s1078" style="position:absolute;left:4518;top:-2425;width:90;height:1144;visibility:visible;mso-wrap-style:square;v-text-anchor:top" coordsize="90,1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" path="m82,75r-30,l52,90r38,l82,75e" fillcolor="black" stroked="f">
                    <v:path arrowok="t" o:connecttype="custom" o:connectlocs="82,-2350;52,-2350;52,-2335;90,-2335;82,-2350" o:connectangles="0,0,0,0,0"/>
                  </v:shape>
                </v:group>
                <v:group id="Group 771" o:spid="_x0000_s1079" style="position:absolute;left:4615;top:-2425;width:90;height:1897" coordorigin="4615,-2425" coordsize="90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sWJ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3hdr+DvTDgCMv0FAAD//wMAUEsBAi0AFAAGAAgAAAAhANvh9svuAAAAhQEAABMAAAAAAAAA&#10;AAAAAAAAAAAAAFtDb250ZW50X1R5cGVzXS54bWxQSwECLQAUAAYACAAAACEAWvQsW78AAAAVAQAA&#10;CwAAAAAAAAAAAAAAAAAfAQAAX3JlbHMvLnJlbHNQSwECLQAUAAYACAAAACEAYI7FicYAAADcAAAA&#10;DwAAAAAAAAAAAAAAAAAHAgAAZHJzL2Rvd25yZXYueG1sUEsFBgAAAAADAAMAtwAAAPoCAAAAAA==&#10;">
                  <v:shape id="Freeform 772" o:spid="_x0000_s1080" style="position:absolute;left:4615;top:-2425;width:90;height:1897;visibility:visible;mso-wrap-style:square;v-text-anchor:top" coordsize="90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" path="m53,75r-15,l38,1898r15,l53,75e" fillcolor="black" stroked="f">
                    <v:path arrowok="t" o:connecttype="custom" o:connectlocs="53,-2350;38,-2350;38,-527;53,-527;53,-2350" o:connectangles="0,0,0,0,0"/>
                  </v:shape>
                  <v:shape id="Freeform 773" o:spid="_x0000_s1081" style="position:absolute;left:4615;top:-2425;width:90;height:1897;visibility:visible;mso-wrap-style:square;v-text-anchor:top" coordsize="90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" path="m45,l,90r38,l38,75r45,l45,e" fillcolor="black" stroked="f">
                    <v:path arrowok="t" o:connecttype="custom" o:connectlocs="45,-2425;0,-2335;38,-2335;38,-2350;83,-2350;45,-2425" o:connectangles="0,0,0,0,0,0"/>
                  </v:shape>
                  <v:shape id="Freeform 774" o:spid="_x0000_s1082" style="position:absolute;left:4615;top:-2425;width:90;height:1897;visibility:visible;mso-wrap-style:square;v-text-anchor:top" coordsize="90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" path="m83,75r-30,l53,90r37,l83,75e" fillcolor="black" stroked="f">
                    <v:path arrowok="t" o:connecttype="custom" o:connectlocs="83,-2350;53,-2350;53,-2335;90,-2335;83,-2350" o:connectangles="0,0,0,0,0"/>
                  </v:shape>
                </v:group>
                <v:group id="Group 775" o:spid="_x0000_s1083" style="position:absolute;left:5452;top:-3060;width:680;height:416" coordorigin="5452,-3060" coordsize="680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">
                  <v:shape id="Freeform 776" o:spid="_x0000_s1084" style="position:absolute;left:5452;top:-3060;width:680;height:416;visibility:visible;mso-wrap-style:square;v-text-anchor:top" coordsize="680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" path="m,416r681,l681,,,,,416e" fillcolor="#4472c3" stroked="f">
                    <v:path arrowok="t" o:connecttype="custom" o:connectlocs="0,-2644;681,-2644;681,-3060;0,-3060;0,-2644" o:connectangles="0,0,0,0,0"/>
                  </v:shape>
                </v:group>
                <v:group id="Group 777" o:spid="_x0000_s1085" style="position:absolute;left:5452;top:-3060;width:680;height:416" coordorigin="5452,-3060" coordsize="680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Jj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rfFO/ydCUdArn4BAAD//wMAUEsBAi0AFAAGAAgAAAAhANvh9svuAAAAhQEAABMAAAAAAAAA&#10;AAAAAAAAAAAAAFtDb250ZW50X1R5cGVzXS54bWxQSwECLQAUAAYACAAAACEAWvQsW78AAAAVAQAA&#10;CwAAAAAAAAAAAAAAAAAfAQAAX3JlbHMvLnJlbHNQSwECLQAUAAYACAAAACEAAWbyY8YAAADcAAAA&#10;DwAAAAAAAAAAAAAAAAAHAgAAZHJzL2Rvd25yZXYueG1sUEsFBgAAAAADAAMAtwAAAPoCAAAAAA==&#10;">
                  <v:shape id="Freeform 778" o:spid="_x0000_s1086" style="position:absolute;left:5452;top:-3060;width:680;height:416;visibility:visible;mso-wrap-style:square;v-text-anchor:top" coordsize="680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" path="m,416r681,l681,,,,,416xe" filled="f" strokecolor="#2f528e" strokeweight=".72pt">
                    <v:path arrowok="t" o:connecttype="custom" o:connectlocs="0,-2644;681,-2644;681,-3060;0,-3060;0,-2644" o:connectangles="0,0,0,0,0"/>
                  </v:shape>
                </v:group>
                <v:group id="Group 779" o:spid="_x0000_s1087" style="position:absolute;left:5782;top:-4532;width:2;height:1365" coordorigin="5782,-4532" coordsize="2,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Wi4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D6HsPfmXAE5PIGAAD//wMAUEsBAi0AFAAGAAgAAAAhANvh9svuAAAAhQEAABMAAAAAAAAA&#10;AAAAAAAAAAAAAFtDb250ZW50X1R5cGVzXS54bWxQSwECLQAUAAYACAAAACEAWvQsW78AAAAVAQAA&#10;CwAAAAAAAAAAAAAAAAAfAQAAX3JlbHMvLnJlbHNQSwECLQAUAAYACAAAACEAeslouMYAAADcAAAA&#10;DwAAAAAAAAAAAAAAAAAHAgAAZHJzL2Rvd25yZXYueG1sUEsFBgAAAAADAAMAtwAAAPoCAAAAAA==&#10;">
                  <v:shape id="Freeform 780" o:spid="_x0000_s1088" style="position:absolute;left:5782;top:-4532;width:2;height:1365;visibility:visible;mso-wrap-style:square;v-text-anchor:top" coordsize="2,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" path="m,l,1365e" filled="f" strokeweight=".54pt">
                    <v:stroke dashstyle="dash"/>
                    <v:path arrowok="t" o:connecttype="custom" o:connectlocs="0,-4532;0,-3167" o:connectangles="0,0"/>
                  </v:shape>
                </v:group>
                <v:group id="Group 781" o:spid="_x0000_s1089" style="position:absolute;left:4468;top:-4887;width:882;height:2" coordorigin="4468,-4887" coordsize="8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1NU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">
                  <v:shape id="Freeform 782" o:spid="_x0000_s1090" style="position:absolute;left:4468;top:-4887;width:882;height:2;visibility:visible;mso-wrap-style:square;v-text-anchor:top" coordsize="8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" path="m,l881,e" filled="f" strokeweight=".54pt">
                    <v:stroke dashstyle="dash"/>
                    <v:path arrowok="t" o:connecttype="custom" o:connectlocs="0,0;881,0" o:connectangles="0,0"/>
                  </v:shape>
                </v:group>
                <v:group id="Group 783" o:spid="_x0000_s1091" style="position:absolute;left:4468;top:-6127;width:882;height:2" coordorigin="4468,-6127" coordsize="8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m67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pavC/g7E46A3P4CAAD//wMAUEsBAi0AFAAGAAgAAAAhANvh9svuAAAAhQEAABMAAAAAAAAA&#10;AAAAAAAAAAAAAFtDb250ZW50X1R5cGVzXS54bWxQSwECLQAUAAYACAAAACEAWvQsW78AAAAVAQAA&#10;CwAAAAAAAAAAAAAAAAAfAQAAX3JlbHMvLnJlbHNQSwECLQAUAAYACAAAACEABfJuu8YAAADcAAAA&#10;DwAAAAAAAAAAAAAAAAAHAgAAZHJzL2Rvd25yZXYueG1sUEsFBgAAAAADAAMAtwAAAPoCAAAAAA==&#10;">
                  <v:shape id="Freeform 784" o:spid="_x0000_s1092" style="position:absolute;left:4468;top:-6127;width:882;height:2;visibility:visible;mso-wrap-style:square;v-text-anchor:top" coordsize="8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" path="m,l881,e" filled="f" strokeweight=".54pt">
                    <v:stroke dashstyle="dash"/>
                    <v:path arrowok="t" o:connecttype="custom" o:connectlocs="0,0;881,0" o:connectangles="0,0"/>
                  </v:shape>
                </v:group>
                <v:group id="Group 785" o:spid="_x0000_s1093" style="position:absolute;left:4468;top:-2862;width:882;height:2" coordorigin="4468,-2862" coordsize="8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">
                  <v:shape id="Freeform 786" o:spid="_x0000_s1094" style="position:absolute;left:4468;top:-2862;width:882;height:2;visibility:visible;mso-wrap-style:square;v-text-anchor:top" coordsize="8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" path="m,l881,e" filled="f" strokeweight=".54pt">
                    <v:stroke dashstyle="dash"/>
                    <v:path arrowok="t" o:connecttype="custom" o:connectlocs="0,0;881,0" o:connectangles="0,0"/>
                  </v:shape>
                </v:group>
                <v:group id="Group 787" o:spid="_x0000_s1095" style="position:absolute;left:6217;top:-4768;width:597;height:1191" coordorigin="6217,-4768" coordsize="597,1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2S+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rBIEvg7E46AXP8CAAD//wMAUEsBAi0AFAAGAAgAAAAhANvh9svuAAAAhQEAABMAAAAAAAAA&#10;AAAAAAAAAAAAAFtDb250ZW50X1R5cGVzXS54bWxQSwECLQAUAAYACAAAACEAWvQsW78AAAAVAQAA&#10;CwAAAAAAAAAAAAAAAAAfAQAAX3JlbHMvLnJlbHNQSwECLQAUAAYACAAAACEAhL9kvsYAAADcAAAA&#10;DwAAAAAAAAAAAAAAAAAHAgAAZHJzL2Rvd25yZXYueG1sUEsFBgAAAAADAAMAtwAAAPoCAAAAAA==&#10;">
                  <v:shape id="Freeform 788" o:spid="_x0000_s1096" style="position:absolute;left:6217;top:-4768;width:597;height:1191;visibility:visible;mso-wrap-style:square;v-text-anchor:top" coordsize="597,1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" path="m,l597,1190e" filled="f" strokeweight=".36pt">
                    <v:path arrowok="t" o:connecttype="custom" o:connectlocs="0,-4768;597,-3578" o:connectangles="0,0"/>
                  </v:shape>
                </v:group>
                <v:group id="Group 789" o:spid="_x0000_s1097" style="position:absolute;left:7821;top:-3778;width:198;height:626" coordorigin="7821,-3778" coordsize="198,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">
                  <v:shape id="Freeform 790" o:spid="_x0000_s1098" style="position:absolute;left:7821;top:-3778;width:198;height:626;visibility:visible;mso-wrap-style:square;v-text-anchor:top" coordsize="198,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" path="m198,l,625e" filled="f" strokeweight=".36pt">
                    <v:path arrowok="t" o:connecttype="custom" o:connectlocs="198,-3778;0,-3153" o:connectangles="0,0"/>
                  </v:shape>
                </v:group>
                <v:group id="Group 791" o:spid="_x0000_s1099" style="position:absolute;left:8658;top:-3778;width:204;height:626" coordorigin="8658,-3778" coordsize="204,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">
                  <v:shape id="Freeform 792" o:spid="_x0000_s1100" style="position:absolute;left:8658;top:-3778;width:204;height:626;visibility:visible;mso-wrap-style:square;v-text-anchor:top" coordsize="204,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" path="m,l204,625e" filled="f" strokeweight=".36pt">
                    <v:path arrowok="t" o:connecttype="custom" o:connectlocs="0,-3778;204,-3153" o:connectangles="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793" o:spid="_x0000_s1101" type="#_x0000_t75" style="position:absolute;left:7745;top:-3215;width:1186;height: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">
                    <v:imagedata r:id="rId16" o:title=""/>
                  </v:shape>
                  <v:shape id="Picture 794" o:spid="_x0000_s1102" type="#_x0000_t75" style="position:absolute;left:7785;top:-2965;width:1103;height: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">
                    <v:imagedata r:id="rId17" o:title=""/>
                  </v:shape>
                  <v:shape id="Picture 795" o:spid="_x0000_s1103" type="#_x0000_t75" style="position:absolute;left:7821;top:-3163;width:1040;height: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">
                    <v:imagedata r:id="rId18" o:title=""/>
                  </v:shape>
                </v:group>
                <v:group id="Group 796" o:spid="_x0000_s1104" style="position:absolute;left:7821;top:-3163;width:1040;height:761" coordorigin="7821,-3163" coordsize="1040,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">
                  <v:shape id="Freeform 797" o:spid="_x0000_s1105" style="position:absolute;left:7821;top:-3163;width:1040;height:761;visibility:visible;mso-wrap-style:square;v-text-anchor:top" coordsize="1040,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" path="m,762r1040,l1040,,,,,762xe" filled="f" strokeweight=".54pt">
                    <v:path arrowok="t" o:connecttype="custom" o:connectlocs="0,-2401;1040,-2401;1040,-3163;0,-3163;0,-2401" o:connectangles="0,0,0,0,0"/>
                  </v:shape>
                </v:group>
                <v:group id="Group 798" o:spid="_x0000_s1106" style="position:absolute;left:7861;top:-2686;width:232;height:252" coordorigin="7861,-2686" coordsize="232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">
                  <v:shape id="Freeform 799" o:spid="_x0000_s1107" style="position:absolute;left:7861;top:-2686;width:232;height:252;visibility:visible;mso-wrap-style:square;v-text-anchor:top" coordsize="232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" path="m,252r232,l232,,,,,252e" fillcolor="#ed7c31" stroked="f">
                    <v:path arrowok="t" o:connecttype="custom" o:connectlocs="0,-2434;232,-2434;232,-2686;0,-2686;0,-2434" o:connectangles="0,0,0,0,0"/>
                  </v:shape>
                </v:group>
                <v:group id="Group 800" o:spid="_x0000_s1108" style="position:absolute;left:7861;top:-2686;width:232;height:252" coordorigin="7861,-2686" coordsize="232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GHD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jBG5nwhGQy38AAAD//wMAUEsBAi0AFAAGAAgAAAAhANvh9svuAAAAhQEAABMAAAAAAAAA&#10;AAAAAAAAAAAAAFtDb250ZW50X1R5cGVzXS54bWxQSwECLQAUAAYACAAAACEAWvQsW78AAAAVAQAA&#10;CwAAAAAAAAAAAAAAAAAfAQAAX3JlbHMvLnJlbHNQSwECLQAUAAYACAAAACEAEXxhw8YAAADcAAAA&#10;DwAAAAAAAAAAAAAAAAAHAgAAZHJzL2Rvd25yZXYueG1sUEsFBgAAAAADAAMAtwAAAPoCAAAAAA==&#10;">
                  <v:shape id="Freeform 801" o:spid="_x0000_s1109" style="position:absolute;left:7861;top:-2686;width:232;height:252;visibility:visible;mso-wrap-style:square;v-text-anchor:top" coordsize="232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" path="m,252r232,l232,,,,,252xe" filled="f" strokecolor="#ae5921" strokeweight=".72pt">
                    <v:path arrowok="t" o:connecttype="custom" o:connectlocs="0,-2434;232,-2434;232,-2686;0,-2686;0,-2434" o:connectangles="0,0,0,0,0"/>
                  </v:shape>
                </v:group>
                <v:group id="Group 802" o:spid="_x0000_s1110" style="position:absolute;left:7637;top:-3064;width:358;height:506" coordorigin="7637,-3064" coordsize="358,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Vws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3gEzzPhCMj5AwAA//8DAFBLAQItABQABgAIAAAAIQDb4fbL7gAAAIUBAAATAAAAAAAAAAAA&#10;AAAAAAAAAABbQ29udGVudF9UeXBlc10ueG1sUEsBAi0AFAAGAAgAAAAhAFr0LFu/AAAAFQEAAAsA&#10;AAAAAAAAAAAAAAAAHwEAAF9yZWxzLy5yZWxzUEsBAi0AFAAGAAgAAAAhAPHZXCzEAAAA3AAAAA8A&#10;AAAAAAAAAAAAAAAABwIAAGRycy9kb3ducmV2LnhtbFBLBQYAAAAAAwADALcAAAD4AgAAAAA=&#10;">
                  <v:shape id="Freeform 803" o:spid="_x0000_s1111" style="position:absolute;left:7637;top:-3064;width:358;height:506;visibility:visible;mso-wrap-style:square;v-text-anchor:top" coordsize="358,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" path="m299,436r-30,21l357,505r-8,-57l308,448r-9,-12e" fillcolor="black" stroked="f">
                    <v:path arrowok="t" o:connecttype="custom" o:connectlocs="299,-2628;269,-2607;357,-2559;349,-2616;308,-2616;299,-2628" o:connectangles="0,0,0,0,0,0"/>
                  </v:shape>
                  <v:shape id="Freeform 804" o:spid="_x0000_s1112" style="position:absolute;left:7637;top:-3064;width:358;height:506;visibility:visible;mso-wrap-style:square;v-text-anchor:top" coordsize="358,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" path="m312,427r-13,9l308,448r12,-8l312,427e" fillcolor="black" stroked="f">
                    <v:path arrowok="t" o:connecttype="custom" o:connectlocs="312,-2637;299,-2628;308,-2616;320,-2624;312,-2637" o:connectangles="0,0,0,0,0"/>
                  </v:shape>
                  <v:shape id="Freeform 805" o:spid="_x0000_s1113" style="position:absolute;left:7637;top:-3064;width:358;height:506;visibility:visible;mso-wrap-style:square;v-text-anchor:top" coordsize="358,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" path="m342,406r-30,21l320,440r-12,8l349,448r-7,-42e" fillcolor="black" stroked="f">
                    <v:path arrowok="t" o:connecttype="custom" o:connectlocs="342,-2658;312,-2637;320,-2624;308,-2616;349,-2616;342,-2658" o:connectangles="0,0,0,0,0,0"/>
                  </v:shape>
                  <v:shape id="Freeform 806" o:spid="_x0000_s1114" style="position:absolute;left:7637;top:-3064;width:358;height:506;visibility:visible;mso-wrap-style:square;v-text-anchor:top" coordsize="358,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" path="m12,l,8,299,436r13,-9l12,e" fillcolor="black" stroked="f">
                    <v:path arrowok="t" o:connecttype="custom" o:connectlocs="12,-3064;0,-3056;299,-2628;312,-2637;12,-3064" o:connectangles="0,0,0,0,0"/>
                  </v:shape>
                </v:group>
                <v:group id="Group 807" o:spid="_x0000_s1115" style="position:absolute;left:7132;top:-6062;width:90;height:242" coordorigin="7132,-6062" coordsize="90,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">
                  <v:shape id="Freeform 808" o:spid="_x0000_s1116" style="position:absolute;left:7132;top:-6062;width:90;height:242;visibility:visible;mso-wrap-style:square;v-text-anchor:top" coordsize="90,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" path="m37,152l,152r45,90l82,167r-45,l37,152e" fillcolor="black" stroked="f">
                    <v:path arrowok="t" o:connecttype="custom" o:connectlocs="37,-5910;0,-5910;45,-5820;82,-5895;37,-5895;37,-5910" o:connectangles="0,0,0,0,0,0"/>
                  </v:shape>
                  <v:shape id="Freeform 809" o:spid="_x0000_s1117" style="position:absolute;left:7132;top:-6062;width:90;height:242;visibility:visible;mso-wrap-style:square;v-text-anchor:top" coordsize="90,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" path="m52,75r-15,l37,167r15,l52,75e" fillcolor="black" stroked="f">
                    <v:path arrowok="t" o:connecttype="custom" o:connectlocs="52,-5987;37,-5987;37,-5895;52,-5895;52,-5987" o:connectangles="0,0,0,0,0"/>
                  </v:shape>
                  <v:shape id="Freeform 810" o:spid="_x0000_s1118" style="position:absolute;left:7132;top:-6062;width:90;height:242;visibility:visible;mso-wrap-style:square;v-text-anchor:top" coordsize="90,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" path="m90,152r-38,l52,167r30,l90,152e" fillcolor="black" stroked="f">
                    <v:path arrowok="t" o:connecttype="custom" o:connectlocs="90,-5910;52,-5910;52,-5895;82,-5895;90,-5910" o:connectangles="0,0,0,0,0"/>
                  </v:shape>
                  <v:shape id="Freeform 811" o:spid="_x0000_s1119" style="position:absolute;left:7132;top:-6062;width:90;height:242;visibility:visible;mso-wrap-style:square;v-text-anchor:top" coordsize="90,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" path="m45,l,90r37,l37,75r45,l45,e" fillcolor="black" stroked="f">
                    <v:path arrowok="t" o:connecttype="custom" o:connectlocs="45,-6062;0,-5972;37,-5972;37,-5987;82,-5987;45,-6062" o:connectangles="0,0,0,0,0,0"/>
                  </v:shape>
                  <v:shape id="Freeform 812" o:spid="_x0000_s1120" style="position:absolute;left:7132;top:-6062;width:90;height:242;visibility:visible;mso-wrap-style:square;v-text-anchor:top" coordsize="90,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" path="m82,75r-30,l52,90r38,l82,75e" fillcolor="black" stroked="f">
                    <v:path arrowok="t" o:connecttype="custom" o:connectlocs="82,-5987;52,-5987;52,-5972;90,-5972;82,-5987" o:connectangles="0,0,0,0,0"/>
                  </v:shape>
                </v:group>
                <v:group id="Group 813" o:spid="_x0000_s1121" style="position:absolute;left:6815;top:-6768;width:1915;height:3191" coordorigin="6815,-6768" coordsize="1915,3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TMK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tJlAr9nwhGQ2x8AAAD//wMAUEsBAi0AFAAGAAgAAAAhANvh9svuAAAAhQEAABMAAAAAAAAA&#10;AAAAAAAAAAAAAFtDb250ZW50X1R5cGVzXS54bWxQSwECLQAUAAYACAAAACEAWvQsW78AAAAVAQAA&#10;CwAAAAAAAAAAAAAAAAAfAQAAX3JlbHMvLnJlbHNQSwECLQAUAAYACAAAACEAUPkzCsYAAADcAAAA&#10;DwAAAAAAAAAAAAAAAAAHAgAAZHJzL2Rvd25yZXYueG1sUEsFBgAAAAADAAMAtwAAAPoCAAAAAA==&#10;">
                  <v:shape id="Freeform 814" o:spid="_x0000_s1122" style="position:absolute;left:6815;top:-6768;width:1915;height:3191;visibility:visible;mso-wrap-style:square;v-text-anchor:top" coordsize="1915,3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" path="m,3191r1915,l1915,,,,,3191xe" filled="f" strokeweight=".72pt">
                    <v:path arrowok="t" o:connecttype="custom" o:connectlocs="0,-3577;1915,-3577;1915,-6768;0,-6768;0,-3577" o:connectangles="0,0,0,0,0"/>
                  </v:shape>
                </v:group>
                <v:group id="Group 815" o:spid="_x0000_s1123" style="position:absolute;left:7040;top:-3778;width:90;height:2315" coordorigin="7040,-3778" coordsize="90,2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wjm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">
                  <v:shape id="Freeform 816" o:spid="_x0000_s1124" style="position:absolute;left:7040;top:-3778;width:90;height:2315;visibility:visible;mso-wrap-style:square;v-text-anchor:top" coordsize="90,2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" path="m52,75r-15,l37,2315r15,l52,75e" fillcolor="black" stroked="f">
                    <v:path arrowok="t" o:connecttype="custom" o:connectlocs="52,-3703;37,-3703;37,-1463;52,-1463;52,-3703" o:connectangles="0,0,0,0,0"/>
                  </v:shape>
                  <v:shape id="Freeform 817" o:spid="_x0000_s1125" style="position:absolute;left:7040;top:-3778;width:90;height:2315;visibility:visible;mso-wrap-style:square;v-text-anchor:top" coordsize="90,2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" path="m45,l,90r37,l37,75r45,l45,e" fillcolor="black" stroked="f">
                    <v:path arrowok="t" o:connecttype="custom" o:connectlocs="45,-3778;0,-3688;37,-3688;37,-3703;82,-3703;45,-3778" o:connectangles="0,0,0,0,0,0"/>
                  </v:shape>
                  <v:shape id="Freeform 818" o:spid="_x0000_s1126" style="position:absolute;left:7040;top:-3778;width:90;height:2315;visibility:visible;mso-wrap-style:square;v-text-anchor:top" coordsize="90,2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" path="m82,75r-30,l52,90r38,l82,75e" fillcolor="black" stroked="f">
                    <v:path arrowok="t" o:connecttype="custom" o:connectlocs="82,-3703;52,-3703;52,-3688;90,-3688;82,-3703" o:connectangles="0,0,0,0,0"/>
                  </v:shape>
                </v:group>
                <v:group id="Group 819" o:spid="_x0000_s1127" style="position:absolute;left:6937;top:-6498;width:1672;height:455" coordorigin="6937,-6498" coordsize="1672,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6PU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2SSG55lwBOTiAQAA//8DAFBLAQItABQABgAIAAAAIQDb4fbL7gAAAIUBAAATAAAAAAAAAAAA&#10;AAAAAAAAAABbQ29udGVudF9UeXBlc10ueG1sUEsBAi0AFAAGAAgAAAAhAFr0LFu/AAAAFQEAAAsA&#10;AAAAAAAAAAAAAAAAHwEAAF9yZWxzLy5yZWxzUEsBAi0AFAAGAAgAAAAhAKobo9TEAAAA3AAAAA8A&#10;AAAAAAAAAAAAAAAABwIAAGRycy9kb3ducmV2LnhtbFBLBQYAAAAAAwADALcAAAD4AgAAAAA=&#10;">
                  <v:shape id="Freeform 820" o:spid="_x0000_s1128" style="position:absolute;left:6937;top:-6498;width:1672;height:455;visibility:visible;mso-wrap-style:square;v-text-anchor:top" coordsize="1672,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" path="m,455r1672,l1672,,,,,455e" fillcolor="#ed7c31" stroked="f">
                    <v:path arrowok="t" o:connecttype="custom" o:connectlocs="0,-6043;1672,-6043;1672,-6498;0,-6498;0,-6043" o:connectangles="0,0,0,0,0"/>
                  </v:shape>
                </v:group>
                <v:group id="Group 821" o:spid="_x0000_s1129" style="position:absolute;left:7159;top:-5326;width:2;height:1020" coordorigin="7159,-5326" coordsize="2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Zg4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SZLA80w4AnL+DwAA//8DAFBLAQItABQABgAIAAAAIQDb4fbL7gAAAIUBAAATAAAAAAAAAAAA&#10;AAAAAAAAAABbQ29udGVudF9UeXBlc10ueG1sUEsBAi0AFAAGAAgAAAAhAFr0LFu/AAAAFQEAAAsA&#10;AAAAAAAAAAAAAAAAHwEAAF9yZWxzLy5yZWxzUEsBAi0AFAAGAAgAAAAhADWFmDjEAAAA3AAAAA8A&#10;AAAAAAAAAAAAAAAABwIAAGRycy9kb3ducmV2LnhtbFBLBQYAAAAAAwADALcAAAD4AgAAAAA=&#10;">
                  <v:shape id="Freeform 822" o:spid="_x0000_s1130" style="position:absolute;left:7159;top:-5326;width:2;height:1020;visibility:visible;mso-wrap-style:square;v-text-anchor:top" coordsize="2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" path="m,l,1020e" filled="f" strokeweight=".54pt">
                    <v:stroke dashstyle="dash"/>
                    <v:path arrowok="t" o:connecttype="custom" o:connectlocs="0,-5326;0,-4306" o:connectangles="0,0"/>
                  </v:shape>
                </v:group>
                <v:group id="Group 823" o:spid="_x0000_s1131" style="position:absolute;left:8026;top:-5819;width:632;height:358" coordorigin="8026,-5819" coordsize="632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KXX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OV/A/5lwBOTmDwAA//8DAFBLAQItABQABgAIAAAAIQDb4fbL7gAAAIUBAAATAAAAAAAAAAAA&#10;AAAAAAAAAABbQ29udGVudF9UeXBlc10ueG1sUEsBAi0AFAAGAAgAAAAhAFr0LFu/AAAAFQEAAAsA&#10;AAAAAAAAAAAAAAAAHwEAAF9yZWxzLy5yZWxzUEsBAi0AFAAGAAgAAAAhANUgpdfEAAAA3AAAAA8A&#10;AAAAAAAAAAAAAAAABwIAAGRycy9kb3ducmV2LnhtbFBLBQYAAAAAAwADALcAAAD4AgAAAAA=&#10;">
                  <v:shape id="Freeform 824" o:spid="_x0000_s1132" style="position:absolute;left:8026;top:-5819;width:632;height:358;visibility:visible;mso-wrap-style:square;v-text-anchor:top" coordsize="632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" path="m,358r632,l632,,,,,358e" fillcolor="#70ac46" stroked="f">
                    <v:path arrowok="t" o:connecttype="custom" o:connectlocs="0,-5461;632,-5461;632,-5819;0,-5819;0,-5461" o:connectangles="0,0,0,0,0"/>
                  </v:shape>
                </v:group>
                <v:group id="Group 825" o:spid="_x0000_s1133" style="position:absolute;left:8026;top:-5819;width:632;height:358" coordorigin="8026,-5819" coordsize="632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p47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vXuHvTDgCMv0FAAD//wMAUEsBAi0AFAAGAAgAAAAhANvh9svuAAAAhQEAABMAAAAAAAAA&#10;AAAAAAAAAAAAAFtDb250ZW50X1R5cGVzXS54bWxQSwECLQAUAAYACAAAACEAWvQsW78AAAAVAQAA&#10;CwAAAAAAAAAAAAAAAAAfAQAAX3JlbHMvLnJlbHNQSwECLQAUAAYACAAAACEASr6eO8YAAADcAAAA&#10;DwAAAAAAAAAAAAAAAAAHAgAAZHJzL2Rvd25yZXYueG1sUEsFBgAAAAADAAMAtwAAAPoCAAAAAA==&#10;">
                  <v:shape id="Freeform 826" o:spid="_x0000_s1134" style="position:absolute;left:8026;top:-5819;width:632;height:358;visibility:visible;mso-wrap-style:square;v-text-anchor:top" coordsize="632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" path="m,358r632,l632,,,,,358xe" filled="f" strokeweight=".72pt">
                    <v:path arrowok="t" o:connecttype="custom" o:connectlocs="0,-5461;632,-5461;632,-5819;0,-5819;0,-5461" o:connectangles="0,0,0,0,0"/>
                  </v:shape>
                </v:group>
                <v:group id="Group 827" o:spid="_x0000_s1135" style="position:absolute;left:7132;top:-3778;width:90;height:2977" coordorigin="7132,-3778" coordsize="90,2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a/S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pAuV/B7JhwBuf4BAAD//wMAUEsBAi0AFAAGAAgAAAAhANvh9svuAAAAhQEAABMAAAAAAAAA&#10;AAAAAAAAAAAAAFtDb250ZW50X1R5cGVzXS54bWxQSwECLQAUAAYACAAAACEAWvQsW78AAAAVAQAA&#10;CwAAAAAAAAAAAAAAAAAfAQAAX3JlbHMvLnJlbHNQSwECLQAUAAYACAAAACEAVG2v0sYAAADcAAAA&#10;DwAAAAAAAAAAAAAAAAAHAgAAZHJzL2Rvd25yZXYueG1sUEsFBgAAAAADAAMAtwAAAPoCAAAAAA==&#10;">
                  <v:shape id="Freeform 828" o:spid="_x0000_s1136" style="position:absolute;left:7132;top:-3778;width:90;height:2977;visibility:visible;mso-wrap-style:square;v-text-anchor:top" coordsize="90,2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" path="m52,75r-15,l37,2977r15,l52,75e" fillcolor="black" stroked="f">
                    <v:path arrowok="t" o:connecttype="custom" o:connectlocs="52,-3703;37,-3703;37,-801;52,-801;52,-3703" o:connectangles="0,0,0,0,0"/>
                  </v:shape>
                  <v:shape id="Freeform 829" o:spid="_x0000_s1137" style="position:absolute;left:7132;top:-3778;width:90;height:2977;visibility:visible;mso-wrap-style:square;v-text-anchor:top" coordsize="90,2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" path="m45,l,90r37,l37,75r45,l45,e" fillcolor="black" stroked="f">
                    <v:path arrowok="t" o:connecttype="custom" o:connectlocs="45,-3778;0,-3688;37,-3688;37,-3703;82,-3703;45,-3778" o:connectangles="0,0,0,0,0,0"/>
                  </v:shape>
                  <v:shape id="Freeform 830" o:spid="_x0000_s1138" style="position:absolute;left:7132;top:-3778;width:90;height:2977;visibility:visible;mso-wrap-style:square;v-text-anchor:top" coordsize="90,2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" path="m82,75r-30,l52,90r38,l82,75e" fillcolor="black" stroked="f">
                    <v:path arrowok="t" o:connecttype="custom" o:connectlocs="82,-3703;52,-3703;52,-3688;90,-3688;82,-3703" o:connectangles="0,0,0,0,0"/>
                  </v:shape>
                </v:group>
                <v:group id="Group 831" o:spid="_x0000_s1139" style="position:absolute;left:6941;top:-3778;width:90;height:1719" coordorigin="6941,-3778" coordsize="90,1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+tF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g/r+DvTDgCMv0FAAD//wMAUEsBAi0AFAAGAAgAAAAhANvh9svuAAAAhQEAABMAAAAAAAAA&#10;AAAAAAAAAAAAAFtDb250ZW50X1R5cGVzXS54bWxQSwECLQAUAAYACAAAACEAWvQsW78AAAAVAQAA&#10;CwAAAAAAAAAAAAAAAAAfAQAAX3JlbHMvLnJlbHNQSwECLQAUAAYACAAAACEAbYPrRcYAAADcAAAA&#10;DwAAAAAAAAAAAAAAAAAHAgAAZHJzL2Rvd25yZXYueG1sUEsFBgAAAAADAAMAtwAAAPoCAAAAAA==&#10;">
                  <v:shape id="Freeform 832" o:spid="_x0000_s1140" style="position:absolute;left:6941;top:-3778;width:90;height:1719;visibility:visible;mso-wrap-style:square;v-text-anchor:top" coordsize="90,1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" path="m37,1629r-37,l45,1719r37,-75l37,1644r,-15e" fillcolor="black" stroked="f">
                    <v:path arrowok="t" o:connecttype="custom" o:connectlocs="37,-2149;0,-2149;45,-2059;82,-2134;37,-2134;37,-2149" o:connectangles="0,0,0,0,0,0"/>
                  </v:shape>
                  <v:shape id="Freeform 833" o:spid="_x0000_s1141" style="position:absolute;left:6941;top:-3778;width:90;height:1719;visibility:visible;mso-wrap-style:square;v-text-anchor:top" coordsize="90,1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" path="m52,75r-15,l37,1644r15,l52,75e" fillcolor="black" stroked="f">
                    <v:path arrowok="t" o:connecttype="custom" o:connectlocs="52,-3703;37,-3703;37,-2134;52,-2134;52,-3703" o:connectangles="0,0,0,0,0"/>
                  </v:shape>
                  <v:shape id="Freeform 834" o:spid="_x0000_s1142" style="position:absolute;left:6941;top:-3778;width:90;height:1719;visibility:visible;mso-wrap-style:square;v-text-anchor:top" coordsize="90,1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" path="m90,1629r-38,l52,1644r30,l90,1629e" fillcolor="black" stroked="f">
                    <v:path arrowok="t" o:connecttype="custom" o:connectlocs="90,-2149;52,-2149;52,-2134;82,-2134;90,-2149" o:connectangles="0,0,0,0,0"/>
                  </v:shape>
                  <v:shape id="Freeform 835" o:spid="_x0000_s1143" style="position:absolute;left:6941;top:-3778;width:90;height:1719;visibility:visible;mso-wrap-style:square;v-text-anchor:top" coordsize="90,1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" path="m45,l,90r37,l37,75r45,l45,e" fillcolor="black" stroked="f">
                    <v:path arrowok="t" o:connecttype="custom" o:connectlocs="45,-3778;0,-3688;37,-3688;37,-3703;82,-3703;45,-3778" o:connectangles="0,0,0,0,0,0"/>
                  </v:shape>
                  <v:shape id="Freeform 836" o:spid="_x0000_s1144" style="position:absolute;left:6941;top:-3778;width:90;height:1719;visibility:visible;mso-wrap-style:square;v-text-anchor:top" coordsize="90,1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" path="m82,75r-30,l52,90r38,l82,75e" fillcolor="black" stroked="f">
                    <v:path arrowok="t" o:connecttype="custom" o:connectlocs="82,-3703;52,-3703;52,-3688;90,-3688;82,-3703" o:connectangles="0,0,0,0,0"/>
                  </v:shape>
                </v:group>
                <v:group id="Group 837" o:spid="_x0000_s1145" style="position:absolute;left:8026;top:-4136;width:632;height:358" coordorigin="8026,-4136" coordsize="632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9yv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Yv5O/ydCUdArn4BAAD//wMAUEsBAi0AFAAGAAgAAAAhANvh9svuAAAAhQEAABMAAAAAAAAA&#10;AAAAAAAAAAAAAFtDb250ZW50X1R5cGVzXS54bWxQSwECLQAUAAYACAAAACEAWvQsW78AAAAVAQAA&#10;CwAAAAAAAAAAAAAAAAAfAQAAX3JlbHMvLnJlbHNQSwECLQAUAAYACAAAACEADGvcr8YAAADcAAAA&#10;DwAAAAAAAAAAAAAAAAAHAgAAZHJzL2Rvd25yZXYueG1sUEsFBgAAAAADAAMAtwAAAPoCAAAAAA==&#10;">
                  <v:shape id="Freeform 838" o:spid="_x0000_s1146" style="position:absolute;left:8026;top:-4136;width:632;height:358;visibility:visible;mso-wrap-style:square;v-text-anchor:top" coordsize="632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" path="m,358r632,l632,,,,,358e" fillcolor="#70ac46" stroked="f">
                    <v:path arrowok="t" o:connecttype="custom" o:connectlocs="0,-3778;632,-3778;632,-4136;0,-4136;0,-3778" o:connectangles="0,0,0,0,0"/>
                  </v:shape>
                </v:group>
                <v:group id="Group 839" o:spid="_x0000_s1147" style="position:absolute;left:8026;top:-4136;width:632;height:358" coordorigin="8026,-4136" coordsize="632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EZ0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JlDP9nwhGQ6z8AAAD//wMAUEsBAi0AFAAGAAgAAAAhANvh9svuAAAAhQEAABMAAAAAAAAA&#10;AAAAAAAAAAAAAFtDb250ZW50X1R5cGVzXS54bWxQSwECLQAUAAYACAAAACEAWvQsW78AAAAVAQAA&#10;CwAAAAAAAAAAAAAAAAAfAQAAX3JlbHMvLnJlbHNQSwECLQAUAAYACAAAACEAd8RGdMYAAADcAAAA&#10;DwAAAAAAAAAAAAAAAAAHAgAAZHJzL2Rvd25yZXYueG1sUEsFBgAAAAADAAMAtwAAAPoCAAAAAA==&#10;">
                  <v:shape id="Freeform 840" o:spid="_x0000_s1148" style="position:absolute;left:8026;top:-4136;width:632;height:358;visibility:visible;mso-wrap-style:square;v-text-anchor:top" coordsize="632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" path="m,358r632,l632,,,,,358xe" filled="f" strokeweight=".72pt">
                    <v:path arrowok="t" o:connecttype="custom" o:connectlocs="0,-3778;632,-3778;632,-4136;0,-4136;0,-3778" o:connectangles="0,0,0,0,0"/>
                  </v:shape>
                </v:group>
                <v:group id="Group 841" o:spid="_x0000_s1149" style="position:absolute;left:6878;top:-5819;width:632;height:358" coordorigin="6878,-5819" coordsize="632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n2Y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uZjD/5lwBOTmDwAA//8DAFBLAQItABQABgAIAAAAIQDb4fbL7gAAAIUBAAATAAAAAAAAAAAA&#10;AAAAAAAAAABbQ29udGVudF9UeXBlc10ueG1sUEsBAi0AFAAGAAgAAAAhAFr0LFu/AAAAFQEAAAsA&#10;AAAAAAAAAAAAAAAAHwEAAF9yZWxzLy5yZWxzUEsBAi0AFAAGAAgAAAAhAOhafZjEAAAA3AAAAA8A&#10;AAAAAAAAAAAAAAAABwIAAGRycy9kb3ducmV2LnhtbFBLBQYAAAAAAwADALcAAAD4AgAAAAA=&#10;">
                  <v:shape id="Freeform 842" o:spid="_x0000_s1150" style="position:absolute;left:6878;top:-5819;width:632;height:358;visibility:visible;mso-wrap-style:square;v-text-anchor:top" coordsize="632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" path="m,358r632,l632,,,,,358e" fillcolor="#70ac46" stroked="f">
                    <v:path arrowok="t" o:connecttype="custom" o:connectlocs="0,-5461;632,-5461;632,-5819;0,-5819;0,-5461" o:connectangles="0,0,0,0,0"/>
                  </v:shape>
                </v:group>
                <v:group id="Group 843" o:spid="_x0000_s1151" style="position:absolute;left:6878;top:-5819;width:632;height:358" coordorigin="6878,-5819" coordsize="632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">
                  <v:shape id="Freeform 844" o:spid="_x0000_s1152" style="position:absolute;left:6878;top:-5819;width:632;height:358;visibility:visible;mso-wrap-style:square;v-text-anchor:top" coordsize="632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" path="m,358r632,l632,,,,,358xe" filled="f" strokeweight=".72pt">
                    <v:path arrowok="t" o:connecttype="custom" o:connectlocs="0,-5461;632,-5461;632,-5819;0,-5819;0,-5461" o:connectangles="0,0,0,0,0"/>
                  </v:shape>
                </v:group>
                <v:group id="Group 845" o:spid="_x0000_s1153" style="position:absolute;left:6871;top:-4136;width:632;height:358" coordorigin="6871,-4136" coordsize="632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Xub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">
                  <v:shape id="Freeform 846" o:spid="_x0000_s1154" style="position:absolute;left:6871;top:-4136;width:632;height:358;visibility:visible;mso-wrap-style:square;v-text-anchor:top" coordsize="632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" path="m,358r631,l631,,,,,358e" fillcolor="#70ac46" stroked="f">
                    <v:path arrowok="t" o:connecttype="custom" o:connectlocs="0,-3778;631,-3778;631,-4136;0,-4136;0,-3778" o:connectangles="0,0,0,0,0"/>
                  </v:shape>
                </v:group>
                <v:group id="Group 847" o:spid="_x0000_s1155" style="position:absolute;left:6871;top:-4136;width:632;height:358" coordorigin="6871,-4136" coordsize="632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kpy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WCdbOD3TDgCcvcDAAD//wMAUEsBAi0AFAAGAAgAAAAhANvh9svuAAAAhQEAABMAAAAAAAAA&#10;AAAAAAAAAAAAAFtDb250ZW50X1R5cGVzXS54bWxQSwECLQAUAAYACAAAACEAWvQsW78AAAAVAQAA&#10;CwAAAAAAAAAAAAAAAAAfAQAAX3JlbHMvLnJlbHNQSwECLQAUAAYACAAAACEAibJKcsYAAADcAAAA&#10;DwAAAAAAAAAAAAAAAAAHAgAAZHJzL2Rvd25yZXYueG1sUEsFBgAAAAADAAMAtwAAAPoCAAAAAA==&#10;">
                  <v:shape id="Freeform 848" o:spid="_x0000_s1156" style="position:absolute;left:6871;top:-4136;width:632;height:358;visibility:visible;mso-wrap-style:square;v-text-anchor:top" coordsize="632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" path="m,358r631,l631,,,,,358xe" filled="f" strokeweight=".72pt">
                    <v:path arrowok="t" o:connecttype="custom" o:connectlocs="0,-3778;631,-3778;631,-4136;0,-4136;0,-3778" o:connectangles="0,0,0,0,0"/>
                  </v:shape>
                </v:group>
                <v:group id="Group 849" o:spid="_x0000_s1157" style="position:absolute;left:8341;top:-5335;width:2;height:1020" coordorigin="8341,-5335" coordsize="2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IzJxAAAANw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SKG15lwBOTmCQAA//8DAFBLAQItABQABgAIAAAAIQDb4fbL7gAAAIUBAAATAAAAAAAAAAAA&#10;AAAAAAAAAABbQ29udGVudF9UeXBlc10ueG1sUEsBAi0AFAAGAAgAAAAhAFr0LFu/AAAAFQEAAAsA&#10;AAAAAAAAAAAAAAAAHwEAAF9yZWxzLy5yZWxzUEsBAi0AFAAGAAgAAAAhALmojMnEAAAA3AAAAA8A&#10;AAAAAAAAAAAAAAAABwIAAGRycy9kb3ducmV2LnhtbFBLBQYAAAAAAwADALcAAAD4AgAAAAA=&#10;">
                  <v:shape id="Freeform 850" o:spid="_x0000_s1158" style="position:absolute;left:8341;top:-5335;width:2;height:1020;visibility:visible;mso-wrap-style:square;v-text-anchor:top" coordsize="2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" path="m,l,1020e" filled="f" strokeweight=".54pt">
                    <v:stroke dashstyle="dash"/>
                    <v:path arrowok="t" o:connecttype="custom" o:connectlocs="0,-5335;0,-4315" o:connectangles="0,0"/>
                  </v:shape>
                </v:group>
                <v:group id="Group 851" o:spid="_x0000_s1159" style="position:absolute;left:7623;top:-3951;width:239;height:2" coordorigin="7623,-3951" coordsize="23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rcl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Yj6F55lwBOT6HwAA//8DAFBLAQItABQABgAIAAAAIQDb4fbL7gAAAIUBAAATAAAAAAAAAAAA&#10;AAAAAAAAAABbQ29udGVudF9UeXBlc10ueG1sUEsBAi0AFAAGAAgAAAAhAFr0LFu/AAAAFQEAAAsA&#10;AAAAAAAAAAAAAAAAHwEAAF9yZWxzLy5yZWxzUEsBAi0AFAAGAAgAAAAhACY2tyXEAAAA3AAAAA8A&#10;AAAAAAAAAAAAAAAABwIAAGRycy9kb3ducmV2LnhtbFBLBQYAAAAAAwADALcAAAD4AgAAAAA=&#10;">
                  <v:shape id="Freeform 852" o:spid="_x0000_s1160" style="position:absolute;left:7623;top:-3951;width:239;height:2;visibility:visible;mso-wrap-style:square;v-text-anchor:top" coordsize="23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" path="m,l239,e" filled="f" strokeweight=".54pt">
                    <v:stroke dashstyle="dash"/>
                    <v:path arrowok="t" o:connecttype="custom" o:connectlocs="0,0;239,0" o:connectangles="0,0"/>
                  </v:shape>
                </v:group>
                <v:group id="Group 853" o:spid="_x0000_s1161" style="position:absolute;left:3373;top:-792;width:5488;height:497" coordorigin="3373,-792" coordsize="5488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4rK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8jSBP7OhCMgN78AAAD//wMAUEsBAi0AFAAGAAgAAAAhANvh9svuAAAAhQEAABMAAAAAAAAA&#10;AAAAAAAAAAAAAFtDb250ZW50X1R5cGVzXS54bWxQSwECLQAUAAYACAAAACEAWvQsW78AAAAVAQAA&#10;CwAAAAAAAAAAAAAAAAAfAQAAX3JlbHMvLnJlbHNQSwECLQAUAAYACAAAACEAxpOKysYAAADcAAAA&#10;DwAAAAAAAAAAAAAAAAAHAgAAZHJzL2Rvd25yZXYueG1sUEsFBgAAAAADAAMAtwAAAPoCAAAAAA==&#10;">
                  <v:shape id="Freeform 854" o:spid="_x0000_s1162" style="position:absolute;left:3373;top:-792;width:5488;height:497;visibility:visible;mso-wrap-style:square;v-text-anchor:top" coordsize="5488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" path="m,497r5488,l5488,,,,,497e" fillcolor="#ed7c31" stroked="f">
                    <v:path arrowok="t" o:connecttype="custom" o:connectlocs="0,-295;5488,-295;5488,-792;0,-792;0,-295" o:connectangles="0,0,0,0,0"/>
                  </v:shape>
                </v:group>
                <v:group id="Group 855" o:spid="_x0000_s1163" style="position:absolute;left:3373;top:-1456;width:5488;height:499" coordorigin="3373,-1456" coordsize="5488,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bEm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1ivXuH3TDgCMv0BAAD//wMAUEsBAi0AFAAGAAgAAAAhANvh9svuAAAAhQEAABMAAAAAAAAA&#10;AAAAAAAAAAAAAFtDb250ZW50X1R5cGVzXS54bWxQSwECLQAUAAYACAAAACEAWvQsW78AAAAVAQAA&#10;CwAAAAAAAAAAAAAAAAAfAQAAX3JlbHMvLnJlbHNQSwECLQAUAAYACAAAACEAWQ2xJsYAAADcAAAA&#10;DwAAAAAAAAAAAAAAAAAHAgAAZHJzL2Rvd25yZXYueG1sUEsFBgAAAAADAAMAtwAAAPoCAAAAAA==&#10;">
                  <v:shape id="Freeform 856" o:spid="_x0000_s1164" style="position:absolute;left:3373;top:-1456;width:5488;height:499;visibility:visible;mso-wrap-style:square;v-text-anchor:top" coordsize="5488,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" path="m,498r5488,l5488,,,,,498e" fillcolor="#ed7c31" stroked="f">
                    <v:path arrowok="t" o:connecttype="custom" o:connectlocs="0,-958;5488,-958;5488,-1456;0,-1456;0,-958" o:connectangles="0,0,0,0,0"/>
                  </v:shape>
                </v:group>
                <v:group id="Group 857" o:spid="_x0000_s1165" style="position:absolute;left:3373;top:-2059;width:5488;height:497" coordorigin="3373,-2059" coordsize="5488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oDP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BZb+H3TDgC8vADAAD//wMAUEsBAi0AFAAGAAgAAAAhANvh9svuAAAAhQEAABMAAAAAAAAA&#10;AAAAAAAAAAAAAFtDb250ZW50X1R5cGVzXS54bWxQSwECLQAUAAYACAAAACEAWvQsW78AAAAVAQAA&#10;CwAAAAAAAAAAAAAAAAAfAQAAX3JlbHMvLnJlbHNQSwECLQAUAAYACAAAACEAR96Az8YAAADcAAAA&#10;DwAAAAAAAAAAAAAAAAAHAgAAZHJzL2Rvd25yZXYueG1sUEsFBgAAAAADAAMAtwAAAPoCAAAAAA==&#10;">
                  <v:shape id="Freeform 858" o:spid="_x0000_s1166" style="position:absolute;left:3373;top:-2059;width:5488;height:497;visibility:visible;mso-wrap-style:square;v-text-anchor:top" coordsize="5488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" path="m,497r5488,l5488,,,,,497e" fillcolor="#ed7c31" stroked="f">
                    <v:path arrowok="t" o:connecttype="custom" o:connectlocs="0,-1562;5488,-1562;5488,-2059;0,-2059;0,-1562" o:connectangles="0,0,0,0,0"/>
                  </v:shape>
                </v:group>
                <w10:wrap anchorx="page"/>
              </v:group>
            </w:pict>
          </mc:Fallback>
        </mc:AlternateContent>
      </w:r>
      <w:r w:rsidR="00096F81">
        <w:rPr>
          <w:rFonts w:ascii="Times New Roman" w:eastAsia="Times New Roman" w:hAnsi="Times New Roman" w:cs="Times New Roman"/>
          <w:w w:val="114"/>
          <w:sz w:val="16"/>
          <w:szCs w:val="16"/>
        </w:rPr>
        <w:t>Figure</w:t>
      </w:r>
      <w:r w:rsidR="00096F81">
        <w:rPr>
          <w:rFonts w:ascii="Times New Roman" w:eastAsia="Times New Roman" w:hAnsi="Times New Roman" w:cs="Times New Roman"/>
          <w:spacing w:val="10"/>
          <w:w w:val="114"/>
          <w:sz w:val="16"/>
          <w:szCs w:val="16"/>
        </w:rPr>
        <w:t xml:space="preserve"> </w:t>
      </w:r>
      <w:r w:rsidR="00096F81">
        <w:rPr>
          <w:rFonts w:ascii="Times New Roman" w:eastAsia="Times New Roman" w:hAnsi="Times New Roman" w:cs="Times New Roman"/>
          <w:sz w:val="16"/>
          <w:szCs w:val="16"/>
        </w:rPr>
        <w:t xml:space="preserve">1: </w:t>
      </w:r>
      <w:r w:rsidR="00096F81"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 w:rsidR="00096F81">
        <w:rPr>
          <w:rFonts w:ascii="Times New Roman" w:eastAsia="Times New Roman" w:hAnsi="Times New Roman" w:cs="Times New Roman"/>
          <w:sz w:val="16"/>
          <w:szCs w:val="16"/>
        </w:rPr>
        <w:t xml:space="preserve">The </w:t>
      </w:r>
      <w:r w:rsidR="00096F81">
        <w:rPr>
          <w:rFonts w:ascii="Times New Roman" w:eastAsia="Times New Roman" w:hAnsi="Times New Roman" w:cs="Times New Roman"/>
          <w:spacing w:val="18"/>
          <w:sz w:val="16"/>
          <w:szCs w:val="16"/>
        </w:rPr>
        <w:t xml:space="preserve"> </w:t>
      </w:r>
      <w:r w:rsidR="00096F81">
        <w:rPr>
          <w:rFonts w:ascii="Times New Roman" w:eastAsia="Times New Roman" w:hAnsi="Times New Roman" w:cs="Times New Roman"/>
          <w:w w:val="116"/>
          <w:sz w:val="16"/>
          <w:szCs w:val="16"/>
        </w:rPr>
        <w:t>parallel</w:t>
      </w:r>
      <w:r w:rsidR="00096F81">
        <w:rPr>
          <w:rFonts w:ascii="Times New Roman" w:eastAsia="Times New Roman" w:hAnsi="Times New Roman" w:cs="Times New Roman"/>
          <w:spacing w:val="-4"/>
          <w:w w:val="116"/>
          <w:sz w:val="16"/>
          <w:szCs w:val="16"/>
        </w:rPr>
        <w:t xml:space="preserve"> </w:t>
      </w:r>
      <w:r w:rsidR="00096F81">
        <w:rPr>
          <w:rFonts w:ascii="Times New Roman" w:eastAsia="Times New Roman" w:hAnsi="Times New Roman" w:cs="Times New Roman"/>
          <w:w w:val="116"/>
          <w:sz w:val="16"/>
          <w:szCs w:val="16"/>
        </w:rPr>
        <w:t>structure</w:t>
      </w:r>
      <w:r w:rsidR="00096F81">
        <w:rPr>
          <w:rFonts w:ascii="Times New Roman" w:eastAsia="Times New Roman" w:hAnsi="Times New Roman" w:cs="Times New Roman"/>
          <w:spacing w:val="27"/>
          <w:w w:val="116"/>
          <w:sz w:val="16"/>
          <w:szCs w:val="16"/>
        </w:rPr>
        <w:t xml:space="preserve"> </w:t>
      </w:r>
      <w:r w:rsidR="00096F81">
        <w:rPr>
          <w:rFonts w:ascii="Times New Roman" w:eastAsia="Times New Roman" w:hAnsi="Times New Roman" w:cs="Times New Roman"/>
          <w:w w:val="116"/>
          <w:sz w:val="16"/>
          <w:szCs w:val="16"/>
        </w:rPr>
        <w:t>matrix</w:t>
      </w:r>
      <w:r w:rsidR="00096F81">
        <w:rPr>
          <w:rFonts w:ascii="Times New Roman" w:eastAsia="Times New Roman" w:hAnsi="Times New Roman" w:cs="Times New Roman"/>
          <w:spacing w:val="19"/>
          <w:w w:val="116"/>
          <w:sz w:val="16"/>
          <w:szCs w:val="16"/>
        </w:rPr>
        <w:t xml:space="preserve"> </w:t>
      </w:r>
      <w:r w:rsidR="00096F81">
        <w:rPr>
          <w:rFonts w:ascii="Times New Roman" w:eastAsia="Times New Roman" w:hAnsi="Times New Roman" w:cs="Times New Roman"/>
          <w:sz w:val="16"/>
          <w:szCs w:val="16"/>
        </w:rPr>
        <w:t xml:space="preserve">inside </w:t>
      </w:r>
      <w:r w:rsidR="00096F81">
        <w:rPr>
          <w:rFonts w:ascii="Times New Roman" w:eastAsia="Times New Roman" w:hAnsi="Times New Roman" w:cs="Times New Roman"/>
          <w:spacing w:val="18"/>
          <w:sz w:val="16"/>
          <w:szCs w:val="16"/>
        </w:rPr>
        <w:t xml:space="preserve"> </w:t>
      </w:r>
      <w:r w:rsidR="00096F81">
        <w:rPr>
          <w:rFonts w:ascii="Times New Roman" w:eastAsia="Times New Roman" w:hAnsi="Times New Roman" w:cs="Times New Roman"/>
          <w:sz w:val="16"/>
          <w:szCs w:val="16"/>
        </w:rPr>
        <w:t xml:space="preserve">the </w:t>
      </w:r>
      <w:r w:rsidR="00096F81">
        <w:rPr>
          <w:rFonts w:ascii="Times New Roman" w:eastAsia="Times New Roman" w:hAnsi="Times New Roman" w:cs="Times New Roman"/>
          <w:spacing w:val="15"/>
          <w:sz w:val="16"/>
          <w:szCs w:val="16"/>
        </w:rPr>
        <w:t xml:space="preserve"> </w:t>
      </w:r>
      <w:r w:rsidR="00096F81">
        <w:rPr>
          <w:rFonts w:ascii="Times New Roman" w:eastAsia="Times New Roman" w:hAnsi="Times New Roman" w:cs="Times New Roman"/>
          <w:w w:val="117"/>
          <w:sz w:val="16"/>
          <w:szCs w:val="16"/>
        </w:rPr>
        <w:t>GPU</w:t>
      </w:r>
      <w:r w:rsidR="00096F81">
        <w:rPr>
          <w:rFonts w:ascii="Times New Roman" w:eastAsia="Times New Roman" w:hAnsi="Times New Roman" w:cs="Times New Roman"/>
          <w:spacing w:val="10"/>
          <w:w w:val="117"/>
          <w:sz w:val="16"/>
          <w:szCs w:val="16"/>
        </w:rPr>
        <w:t xml:space="preserve"> </w:t>
      </w:r>
      <w:r w:rsidR="00096F81">
        <w:rPr>
          <w:rFonts w:ascii="Times New Roman" w:eastAsia="Times New Roman" w:hAnsi="Times New Roman" w:cs="Times New Roman"/>
          <w:sz w:val="16"/>
          <w:szCs w:val="16"/>
        </w:rPr>
        <w:t xml:space="preserve">and </w:t>
      </w:r>
      <w:r w:rsidR="00096F81">
        <w:rPr>
          <w:rFonts w:ascii="Times New Roman" w:eastAsia="Times New Roman" w:hAnsi="Times New Roman" w:cs="Times New Roman"/>
          <w:spacing w:val="18"/>
          <w:sz w:val="16"/>
          <w:szCs w:val="16"/>
        </w:rPr>
        <w:t xml:space="preserve"> </w:t>
      </w:r>
      <w:r w:rsidR="00096F81">
        <w:rPr>
          <w:rFonts w:ascii="Times New Roman" w:eastAsia="Times New Roman" w:hAnsi="Times New Roman" w:cs="Times New Roman"/>
          <w:sz w:val="16"/>
          <w:szCs w:val="16"/>
        </w:rPr>
        <w:t xml:space="preserve">the </w:t>
      </w:r>
      <w:r w:rsidR="00096F81">
        <w:rPr>
          <w:rFonts w:ascii="Times New Roman" w:eastAsia="Times New Roman" w:hAnsi="Times New Roman" w:cs="Times New Roman"/>
          <w:spacing w:val="16"/>
          <w:sz w:val="16"/>
          <w:szCs w:val="16"/>
        </w:rPr>
        <w:t xml:space="preserve"> </w:t>
      </w:r>
      <w:r w:rsidR="00096F81">
        <w:rPr>
          <w:rFonts w:ascii="Times New Roman" w:eastAsia="Times New Roman" w:hAnsi="Times New Roman" w:cs="Times New Roman"/>
          <w:spacing w:val="-10"/>
          <w:w w:val="111"/>
          <w:sz w:val="16"/>
          <w:szCs w:val="16"/>
        </w:rPr>
        <w:t>v</w:t>
      </w:r>
      <w:r w:rsidR="00096F81">
        <w:rPr>
          <w:rFonts w:ascii="Times New Roman" w:eastAsia="Times New Roman" w:hAnsi="Times New Roman" w:cs="Times New Roman"/>
          <w:w w:val="111"/>
          <w:sz w:val="16"/>
          <w:szCs w:val="16"/>
        </w:rPr>
        <w:t>arious</w:t>
      </w:r>
      <w:r w:rsidR="00096F81">
        <w:rPr>
          <w:rFonts w:ascii="Times New Roman" w:eastAsia="Times New Roman" w:hAnsi="Times New Roman" w:cs="Times New Roman"/>
          <w:spacing w:val="21"/>
          <w:w w:val="111"/>
          <w:sz w:val="16"/>
          <w:szCs w:val="16"/>
        </w:rPr>
        <w:t xml:space="preserve"> </w:t>
      </w:r>
      <w:r w:rsidR="00096F81">
        <w:rPr>
          <w:rFonts w:ascii="Times New Roman" w:eastAsia="Times New Roman" w:hAnsi="Times New Roman" w:cs="Times New Roman"/>
          <w:w w:val="111"/>
          <w:sz w:val="16"/>
          <w:szCs w:val="16"/>
        </w:rPr>
        <w:t>memories</w:t>
      </w:r>
      <w:r w:rsidR="00096F81">
        <w:rPr>
          <w:rFonts w:ascii="Times New Roman" w:eastAsia="Times New Roman" w:hAnsi="Times New Roman" w:cs="Times New Roman"/>
          <w:spacing w:val="6"/>
          <w:w w:val="111"/>
          <w:sz w:val="16"/>
          <w:szCs w:val="16"/>
        </w:rPr>
        <w:t xml:space="preserve"> </w:t>
      </w:r>
      <w:r w:rsidR="00096F81">
        <w:rPr>
          <w:rFonts w:ascii="Times New Roman" w:eastAsia="Times New Roman" w:hAnsi="Times New Roman" w:cs="Times New Roman"/>
          <w:w w:val="109"/>
          <w:sz w:val="16"/>
          <w:szCs w:val="16"/>
        </w:rPr>
        <w:t>ass</w:t>
      </w:r>
      <w:r w:rsidR="00096F81">
        <w:rPr>
          <w:rFonts w:ascii="Times New Roman" w:eastAsia="Times New Roman" w:hAnsi="Times New Roman" w:cs="Times New Roman"/>
          <w:spacing w:val="5"/>
          <w:w w:val="109"/>
          <w:sz w:val="16"/>
          <w:szCs w:val="16"/>
        </w:rPr>
        <w:t>o</w:t>
      </w:r>
      <w:r w:rsidR="00096F81">
        <w:rPr>
          <w:rFonts w:ascii="Times New Roman" w:eastAsia="Times New Roman" w:hAnsi="Times New Roman" w:cs="Times New Roman"/>
          <w:w w:val="115"/>
          <w:sz w:val="16"/>
          <w:szCs w:val="16"/>
        </w:rPr>
        <w:t>ciated</w:t>
      </w:r>
    </w:p>
    <w:p w14:paraId="1C92E413" w14:textId="77777777" w:rsidR="00114C4D" w:rsidRDefault="00096F81">
      <w:pPr>
        <w:spacing w:before="100" w:after="0" w:line="240" w:lineRule="auto"/>
        <w:ind w:left="955" w:right="-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with </w:t>
      </w:r>
      <w:r>
        <w:rPr>
          <w:rFonts w:ascii="Times New Roman" w:eastAsia="Times New Roman" w:hAnsi="Times New Roman" w:cs="Times New Roman"/>
          <w:spacing w:val="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ea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>c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h 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6"/>
          <w:szCs w:val="16"/>
        </w:rPr>
        <w:t>structure.</w:t>
      </w:r>
    </w:p>
    <w:p w14:paraId="4A4480BF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410C030B" w14:textId="77777777" w:rsidR="00114C4D" w:rsidRDefault="00114C4D">
      <w:pPr>
        <w:spacing w:before="19" w:after="0" w:line="220" w:lineRule="exact"/>
      </w:pPr>
    </w:p>
    <w:p w14:paraId="04DD86CE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41893D17" w14:textId="77777777" w:rsidR="00114C4D" w:rsidRDefault="00114C4D">
      <w:pPr>
        <w:spacing w:before="6" w:after="0" w:line="110" w:lineRule="exact"/>
        <w:rPr>
          <w:sz w:val="11"/>
          <w:szCs w:val="11"/>
        </w:rPr>
      </w:pPr>
    </w:p>
    <w:p w14:paraId="48F9744C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174</w:t>
      </w:r>
    </w:p>
    <w:p w14:paraId="24EF5264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0C388472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175</w:t>
      </w:r>
    </w:p>
    <w:p w14:paraId="6F3DD324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31DA0217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176</w:t>
      </w:r>
    </w:p>
    <w:p w14:paraId="138F097F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716BF825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177</w:t>
      </w:r>
    </w:p>
    <w:p w14:paraId="561B8752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79233392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178</w:t>
      </w:r>
    </w:p>
    <w:p w14:paraId="567E5FA0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49275311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179</w:t>
      </w:r>
    </w:p>
    <w:p w14:paraId="04AA9A22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1FE7AD7F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180</w:t>
      </w:r>
    </w:p>
    <w:p w14:paraId="15F79BE2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5723F029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181</w:t>
      </w:r>
    </w:p>
    <w:p w14:paraId="18C1448A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496F2E56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182</w:t>
      </w:r>
    </w:p>
    <w:p w14:paraId="495168AA" w14:textId="77777777" w:rsidR="00114C4D" w:rsidRDefault="00096F81">
      <w:pPr>
        <w:spacing w:before="22" w:after="0" w:line="374" w:lineRule="auto"/>
        <w:ind w:right="916" w:firstLine="2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Algorithms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parallelize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PBM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des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PU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een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studied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 xml:space="preserve">briefly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Pra</w:t>
      </w:r>
      <w:r>
        <w:rPr>
          <w:rFonts w:ascii="Times New Roman" w:eastAsia="Times New Roman" w:hAnsi="Times New Roman" w:cs="Times New Roman"/>
          <w:spacing w:val="-12"/>
          <w:w w:val="11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ash</w:t>
      </w:r>
      <w:r>
        <w:rPr>
          <w:rFonts w:ascii="Times New Roman" w:eastAsia="Times New Roman" w:hAnsi="Times New Roman" w:cs="Times New Roman"/>
          <w:spacing w:val="-4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al.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(2013)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built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TLAB’s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parallel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computing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6"/>
          <w:w w:val="11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ol</w:t>
      </w:r>
      <w:r>
        <w:rPr>
          <w:rFonts w:ascii="Times New Roman" w:eastAsia="Times New Roman" w:hAnsi="Times New Roman" w:cs="Times New Roman"/>
          <w:spacing w:val="6"/>
          <w:w w:val="10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x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(PCT).</w:t>
      </w:r>
      <w:r>
        <w:rPr>
          <w:rFonts w:ascii="Times New Roman" w:eastAsia="Times New Roman" w:hAnsi="Times New Roman" w:cs="Times New Roman"/>
          <w:spacing w:val="31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study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able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hie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eed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ups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but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could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een </w:t>
      </w:r>
      <w:r>
        <w:rPr>
          <w:rFonts w:ascii="Times New Roman" w:eastAsia="Times New Roman" w:hAnsi="Times New Roman" w:cs="Times New Roman"/>
          <w:sz w:val="20"/>
          <w:szCs w:val="20"/>
        </w:rPr>
        <w:t>higher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had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een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impleme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spacing w:val="13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nati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programming</w:t>
      </w:r>
      <w:r>
        <w:rPr>
          <w:rFonts w:ascii="Times New Roman" w:eastAsia="Times New Roman" w:hAnsi="Times New Roman" w:cs="Times New Roman"/>
          <w:spacing w:val="4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languages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9"/>
          <w:w w:val="109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TRAN.</w:t>
      </w:r>
      <w:r>
        <w:rPr>
          <w:rFonts w:ascii="Times New Roman" w:eastAsia="Times New Roman" w:hAnsi="Times New Roman" w:cs="Times New Roman"/>
          <w:spacing w:val="16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Other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orks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8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acceleration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impr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computation</w:t>
      </w:r>
      <w:r>
        <w:rPr>
          <w:rFonts w:ascii="Times New Roman" w:eastAsia="Times New Roman" w:hAnsi="Times New Roman" w:cs="Times New Roman"/>
          <w:spacing w:val="14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times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their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08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opulation</w:t>
      </w:r>
      <w:r>
        <w:rPr>
          <w:rFonts w:ascii="Times New Roman" w:eastAsia="Times New Roman" w:hAnsi="Times New Roman" w:cs="Times New Roman"/>
          <w:spacing w:val="17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balance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ulations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include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those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from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arious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other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hemical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engineering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cesses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crystallization</w:t>
      </w:r>
      <w:r>
        <w:rPr>
          <w:rFonts w:ascii="Times New Roman" w:eastAsia="Times New Roman" w:hAnsi="Times New Roman" w:cs="Times New Roman"/>
          <w:spacing w:val="41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w w:val="102"/>
          <w:sz w:val="20"/>
          <w:szCs w:val="20"/>
        </w:rPr>
        <w:t>Szi</w:t>
      </w:r>
      <w:r>
        <w:rPr>
          <w:rFonts w:ascii="Times New Roman" w:eastAsia="Times New Roman" w:hAnsi="Times New Roman" w:cs="Times New Roman"/>
          <w:spacing w:val="1"/>
          <w:w w:val="10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00"/>
          <w:w w:val="149"/>
          <w:sz w:val="20"/>
          <w:szCs w:val="20"/>
        </w:rPr>
        <w:t>´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agyi</w:t>
      </w:r>
      <w:proofErr w:type="spellEnd"/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Nagy,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2016)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bustion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(Shi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al.,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2012)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7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ultiphase</w:t>
      </w:r>
      <w:r>
        <w:rPr>
          <w:rFonts w:ascii="Times New Roman" w:eastAsia="Times New Roman" w:hAnsi="Times New Roman" w:cs="Times New Roman"/>
          <w:spacing w:val="13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(Sa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tos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al.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</w:p>
    <w:p w14:paraId="53293047" w14:textId="77777777" w:rsidR="00114C4D" w:rsidRDefault="00096F81">
      <w:pPr>
        <w:spacing w:before="5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2013)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coagulation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dynamics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(Xu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al.,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2015)</w:t>
      </w:r>
    </w:p>
    <w:p w14:paraId="6E2DEA8F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757" w:space="199"/>
            <w:col w:w="7844"/>
          </w:cols>
        </w:sectPr>
      </w:pPr>
    </w:p>
    <w:p w14:paraId="728C56D3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0CEBC5A1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4C097765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22364997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17B1EEEA" w14:textId="77777777" w:rsidR="00114C4D" w:rsidRDefault="00114C4D">
      <w:pPr>
        <w:spacing w:before="6" w:after="0" w:line="200" w:lineRule="exact"/>
        <w:rPr>
          <w:sz w:val="20"/>
          <w:szCs w:val="20"/>
        </w:rPr>
      </w:pPr>
    </w:p>
    <w:p w14:paraId="20273E4F" w14:textId="77777777" w:rsidR="00114C4D" w:rsidRDefault="00114C4D">
      <w:pPr>
        <w:spacing w:after="0"/>
        <w:sectPr w:rsidR="00114C4D">
          <w:pgSz w:w="12240" w:h="15840"/>
          <w:pgMar w:top="1480" w:right="1720" w:bottom="1920" w:left="1720" w:header="0" w:footer="1737" w:gutter="0"/>
          <w:cols w:space="720"/>
        </w:sectPr>
      </w:pPr>
    </w:p>
    <w:p w14:paraId="1C8E1220" w14:textId="77777777" w:rsidR="00114C4D" w:rsidRDefault="00114C4D">
      <w:pPr>
        <w:spacing w:before="6" w:after="0" w:line="110" w:lineRule="exact"/>
        <w:rPr>
          <w:sz w:val="11"/>
          <w:szCs w:val="11"/>
        </w:rPr>
      </w:pPr>
    </w:p>
    <w:p w14:paraId="115A1CA9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183</w:t>
      </w:r>
    </w:p>
    <w:p w14:paraId="490A3A5D" w14:textId="77777777" w:rsidR="00114C4D" w:rsidRDefault="00096F81">
      <w:pPr>
        <w:spacing w:before="22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3. </w:t>
      </w:r>
      <w:r>
        <w:rPr>
          <w:rFonts w:ascii="Times New Roman" w:eastAsia="Times New Roman" w:hAnsi="Times New Roman" w:cs="Times New Roman"/>
          <w:b/>
          <w:bCs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0"/>
          <w:szCs w:val="20"/>
        </w:rPr>
        <w:t>Meth</w:t>
      </w:r>
      <w:r>
        <w:rPr>
          <w:rFonts w:ascii="Times New Roman" w:eastAsia="Times New Roman" w:hAnsi="Times New Roman" w:cs="Times New Roman"/>
          <w:b/>
          <w:bCs/>
          <w:spacing w:val="8"/>
          <w:w w:val="11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w w:val="116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20"/>
          <w:w w:val="1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b/>
          <w:bCs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0"/>
          <w:szCs w:val="20"/>
        </w:rPr>
        <w:t>impleme</w:t>
      </w:r>
      <w:r>
        <w:rPr>
          <w:rFonts w:ascii="Times New Roman" w:eastAsia="Times New Roman" w:hAnsi="Times New Roman" w:cs="Times New Roman"/>
          <w:b/>
          <w:bCs/>
          <w:spacing w:val="-6"/>
          <w:w w:val="11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w w:val="119"/>
          <w:sz w:val="20"/>
          <w:szCs w:val="20"/>
        </w:rPr>
        <w:t>tation</w:t>
      </w:r>
    </w:p>
    <w:p w14:paraId="286DD9C1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757" w:space="199"/>
            <w:col w:w="7844"/>
          </w:cols>
        </w:sectPr>
      </w:pPr>
    </w:p>
    <w:p w14:paraId="19477E08" w14:textId="77777777" w:rsidR="00114C4D" w:rsidRDefault="00114C4D">
      <w:pPr>
        <w:spacing w:before="3" w:after="0" w:line="260" w:lineRule="exact"/>
        <w:rPr>
          <w:sz w:val="26"/>
          <w:szCs w:val="26"/>
        </w:rPr>
      </w:pPr>
    </w:p>
    <w:p w14:paraId="66BAC63B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2653B0A8" w14:textId="77777777" w:rsidR="00114C4D" w:rsidRDefault="00114C4D">
      <w:pPr>
        <w:spacing w:before="6" w:after="0" w:line="110" w:lineRule="exact"/>
        <w:rPr>
          <w:sz w:val="11"/>
          <w:szCs w:val="11"/>
        </w:rPr>
      </w:pPr>
    </w:p>
    <w:p w14:paraId="73ACF418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184</w:t>
      </w:r>
    </w:p>
    <w:p w14:paraId="4D1D3F78" w14:textId="77777777" w:rsidR="00114C4D" w:rsidRDefault="00096F81">
      <w:pPr>
        <w:spacing w:before="22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3.1. </w:t>
      </w:r>
      <w:r>
        <w:rPr>
          <w:rFonts w:ascii="Times New Roman" w:eastAsia="Times New Roman" w:hAnsi="Times New Roman" w:cs="Times New Roman"/>
          <w:i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PBM </w:t>
      </w:r>
      <w:r>
        <w:rPr>
          <w:rFonts w:ascii="Times New Roman" w:eastAsia="Times New Roman" w:hAnsi="Times New Roman" w:cs="Times New Roman"/>
          <w:i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8"/>
          <w:sz w:val="20"/>
          <w:szCs w:val="20"/>
        </w:rPr>
        <w:t>implementation</w:t>
      </w:r>
    </w:p>
    <w:p w14:paraId="7618B715" w14:textId="77777777" w:rsidR="00114C4D" w:rsidRDefault="00114C4D">
      <w:pPr>
        <w:spacing w:before="6" w:after="0" w:line="160" w:lineRule="exact"/>
        <w:rPr>
          <w:sz w:val="16"/>
          <w:szCs w:val="16"/>
        </w:rPr>
      </w:pPr>
    </w:p>
    <w:p w14:paraId="2D348E53" w14:textId="77777777" w:rsidR="00114C4D" w:rsidRDefault="00096F81">
      <w:pPr>
        <w:spacing w:after="0" w:line="374" w:lineRule="auto"/>
        <w:ind w:right="808" w:firstLine="29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opulation</w:t>
      </w:r>
      <w:r>
        <w:rPr>
          <w:rFonts w:ascii="Times New Roman" w:eastAsia="Times New Roman" w:hAnsi="Times New Roman" w:cs="Times New Roman"/>
          <w:spacing w:val="-3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balance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formed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expressed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foll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w w:val="109"/>
          <w:sz w:val="20"/>
          <w:szCs w:val="20"/>
        </w:rPr>
        <w:t>Ramkr</w:t>
      </w:r>
      <w:proofErr w:type="spellEnd"/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ishna</w:t>
      </w:r>
      <w:proofErr w:type="spellEnd"/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Singh,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2014):</w:t>
      </w:r>
    </w:p>
    <w:p w14:paraId="5444DCFE" w14:textId="77777777" w:rsidR="00114C4D" w:rsidRDefault="00096F81">
      <w:pPr>
        <w:spacing w:before="31" w:after="0" w:line="172" w:lineRule="exact"/>
        <w:ind w:left="128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03"/>
          <w:position w:val="-5"/>
          <w:sz w:val="20"/>
          <w:szCs w:val="20"/>
        </w:rPr>
        <w:t>d</w:t>
      </w:r>
    </w:p>
    <w:p w14:paraId="70DEEA1E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757" w:space="199"/>
            <w:col w:w="7844"/>
          </w:cols>
        </w:sectPr>
      </w:pPr>
    </w:p>
    <w:p w14:paraId="32C865AE" w14:textId="0FC7943C" w:rsidR="00114C4D" w:rsidRDefault="00D6272F">
      <w:pPr>
        <w:spacing w:after="0" w:line="333" w:lineRule="exact"/>
        <w:ind w:left="220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833" behindDoc="1" locked="0" layoutInCell="1" allowOverlap="1" wp14:anchorId="1434287C" wp14:editId="2BC06AA2">
                <wp:simplePos x="0" y="0"/>
                <wp:positionH relativeFrom="page">
                  <wp:posOffset>2491105</wp:posOffset>
                </wp:positionH>
                <wp:positionV relativeFrom="paragraph">
                  <wp:posOffset>63500</wp:posOffset>
                </wp:positionV>
                <wp:extent cx="111760" cy="1270"/>
                <wp:effectExtent l="5080" t="6350" r="6985" b="11430"/>
                <wp:wrapNone/>
                <wp:docPr id="728" name="Group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760" cy="1270"/>
                          <a:chOff x="3923" y="100"/>
                          <a:chExt cx="176" cy="2"/>
                        </a:xfrm>
                      </wpg:grpSpPr>
                      <wps:wsp>
                        <wps:cNvPr id="729" name="Freeform 717"/>
                        <wps:cNvSpPr>
                          <a:spLocks/>
                        </wps:cNvSpPr>
                        <wps:spPr bwMode="auto">
                          <a:xfrm>
                            <a:off x="3923" y="100"/>
                            <a:ext cx="176" cy="2"/>
                          </a:xfrm>
                          <a:custGeom>
                            <a:avLst/>
                            <a:gdLst>
                              <a:gd name="T0" fmla="+- 0 3923 3923"/>
                              <a:gd name="T1" fmla="*/ T0 w 176"/>
                              <a:gd name="T2" fmla="+- 0 4099 3923"/>
                              <a:gd name="T3" fmla="*/ T2 w 17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76">
                                <a:moveTo>
                                  <a:pt x="0" y="0"/>
                                </a:moveTo>
                                <a:lnTo>
                                  <a:pt x="176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F92626" id="Group 716" o:spid="_x0000_s1026" style="position:absolute;margin-left:196.15pt;margin-top:5pt;width:8.8pt;height:.1pt;z-index:-2647;mso-position-horizontal-relative:page" coordorigin="3923,100" coordsize="17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">
                <v:shape id="Freeform 717" o:spid="_x0000_s1027" style="position:absolute;left:3923;top:100;width:176;height:2;visibility:visible;mso-wrap-style:square;v-text-anchor:top" coordsize="1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" path="m,l176,e" filled="f" strokeweight=".14042mm">
                  <v:path arrowok="t" o:connecttype="custom" o:connectlocs="0,0;176,0" o:connectangles="0,0"/>
                </v:shape>
                <w10:wrap anchorx="page"/>
              </v:group>
            </w:pict>
          </mc:Fallback>
        </mc:AlternateContent>
      </w:r>
      <w:r w:rsidR="00096F81">
        <w:rPr>
          <w:rFonts w:ascii="Times New Roman" w:eastAsia="Times New Roman" w:hAnsi="Times New Roman" w:cs="Times New Roman"/>
          <w:i/>
          <w:position w:val="-2"/>
          <w:sz w:val="20"/>
          <w:szCs w:val="20"/>
        </w:rPr>
        <w:t>dt</w:t>
      </w:r>
      <w:r w:rsidR="00096F81">
        <w:rPr>
          <w:rFonts w:ascii="Times New Roman" w:eastAsia="Times New Roman" w:hAnsi="Times New Roman" w:cs="Times New Roman"/>
          <w:i/>
          <w:spacing w:val="-7"/>
          <w:position w:val="-2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i/>
          <w:position w:val="12"/>
          <w:sz w:val="20"/>
          <w:szCs w:val="20"/>
        </w:rPr>
        <w:t>F</w:t>
      </w:r>
      <w:r w:rsidR="00096F81">
        <w:rPr>
          <w:rFonts w:ascii="Times New Roman" w:eastAsia="Times New Roman" w:hAnsi="Times New Roman" w:cs="Times New Roman"/>
          <w:i/>
          <w:spacing w:val="-16"/>
          <w:position w:val="12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w w:val="116"/>
          <w:position w:val="12"/>
          <w:sz w:val="20"/>
          <w:szCs w:val="20"/>
        </w:rPr>
        <w:t>(</w:t>
      </w:r>
      <w:r w:rsidR="00096F81">
        <w:rPr>
          <w:rFonts w:ascii="Times New Roman" w:eastAsia="Times New Roman" w:hAnsi="Times New Roman" w:cs="Times New Roman"/>
          <w:i/>
          <w:w w:val="119"/>
          <w:position w:val="12"/>
          <w:sz w:val="20"/>
          <w:szCs w:val="20"/>
        </w:rPr>
        <w:t>s</w:t>
      </w:r>
      <w:proofErr w:type="spellStart"/>
      <w:r w:rsidR="00096F81">
        <w:rPr>
          <w:rFonts w:ascii="Times New Roman" w:eastAsia="Times New Roman" w:hAnsi="Times New Roman" w:cs="Times New Roman"/>
          <w:i/>
          <w:w w:val="145"/>
          <w:position w:val="9"/>
          <w:sz w:val="14"/>
          <w:szCs w:val="14"/>
        </w:rPr>
        <w:t>i</w:t>
      </w:r>
      <w:proofErr w:type="spellEnd"/>
      <w:r w:rsidR="00096F81">
        <w:rPr>
          <w:rFonts w:ascii="Times New Roman" w:eastAsia="Times New Roman" w:hAnsi="Times New Roman" w:cs="Times New Roman"/>
          <w:i/>
          <w:spacing w:val="-25"/>
          <w:position w:val="9"/>
          <w:sz w:val="14"/>
          <w:szCs w:val="14"/>
        </w:rPr>
        <w:t xml:space="preserve"> </w:t>
      </w:r>
      <w:r w:rsidR="00096F81">
        <w:rPr>
          <w:rFonts w:ascii="Times New Roman" w:eastAsia="Times New Roman" w:hAnsi="Times New Roman" w:cs="Times New Roman"/>
          <w:i/>
          <w:position w:val="12"/>
          <w:sz w:val="20"/>
          <w:szCs w:val="20"/>
        </w:rPr>
        <w:t>,</w:t>
      </w:r>
      <w:r w:rsidR="00096F81">
        <w:rPr>
          <w:rFonts w:ascii="Times New Roman" w:eastAsia="Times New Roman" w:hAnsi="Times New Roman" w:cs="Times New Roman"/>
          <w:i/>
          <w:spacing w:val="-12"/>
          <w:position w:val="12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i/>
          <w:spacing w:val="4"/>
          <w:position w:val="12"/>
          <w:sz w:val="20"/>
          <w:szCs w:val="20"/>
        </w:rPr>
        <w:t>l</w:t>
      </w:r>
      <w:r w:rsidR="00096F81">
        <w:rPr>
          <w:rFonts w:ascii="Times New Roman" w:eastAsia="Times New Roman" w:hAnsi="Times New Roman" w:cs="Times New Roman"/>
          <w:i/>
          <w:position w:val="12"/>
          <w:sz w:val="20"/>
          <w:szCs w:val="20"/>
        </w:rPr>
        <w:t>,</w:t>
      </w:r>
      <w:r w:rsidR="00096F81">
        <w:rPr>
          <w:rFonts w:ascii="Times New Roman" w:eastAsia="Times New Roman" w:hAnsi="Times New Roman" w:cs="Times New Roman"/>
          <w:i/>
          <w:spacing w:val="-8"/>
          <w:position w:val="12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i/>
          <w:spacing w:val="7"/>
          <w:position w:val="12"/>
          <w:sz w:val="20"/>
          <w:szCs w:val="20"/>
        </w:rPr>
        <w:t>g</w:t>
      </w:r>
      <w:r w:rsidR="00096F81">
        <w:rPr>
          <w:rFonts w:ascii="Times New Roman" w:eastAsia="Times New Roman" w:hAnsi="Times New Roman" w:cs="Times New Roman"/>
          <w:i/>
          <w:position w:val="12"/>
          <w:sz w:val="20"/>
          <w:szCs w:val="20"/>
        </w:rPr>
        <w:t>,</w:t>
      </w:r>
      <w:r w:rsidR="00096F81">
        <w:rPr>
          <w:rFonts w:ascii="Times New Roman" w:eastAsia="Times New Roman" w:hAnsi="Times New Roman" w:cs="Times New Roman"/>
          <w:i/>
          <w:spacing w:val="-18"/>
          <w:position w:val="12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i/>
          <w:w w:val="129"/>
          <w:position w:val="12"/>
          <w:sz w:val="20"/>
          <w:szCs w:val="20"/>
        </w:rPr>
        <w:t>x</w:t>
      </w:r>
      <w:r w:rsidR="00096F81">
        <w:rPr>
          <w:rFonts w:ascii="Times New Roman" w:eastAsia="Times New Roman" w:hAnsi="Times New Roman" w:cs="Times New Roman"/>
          <w:w w:val="129"/>
          <w:position w:val="12"/>
          <w:sz w:val="20"/>
          <w:szCs w:val="20"/>
        </w:rPr>
        <w:t>)</w:t>
      </w:r>
      <w:r w:rsidR="00096F81">
        <w:rPr>
          <w:rFonts w:ascii="Times New Roman" w:eastAsia="Times New Roman" w:hAnsi="Times New Roman" w:cs="Times New Roman"/>
          <w:spacing w:val="-18"/>
          <w:w w:val="129"/>
          <w:position w:val="12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w w:val="129"/>
          <w:position w:val="12"/>
          <w:sz w:val="20"/>
          <w:szCs w:val="20"/>
        </w:rPr>
        <w:t xml:space="preserve">= </w:t>
      </w:r>
      <w:r w:rsidR="00096F81">
        <w:rPr>
          <w:rFonts w:ascii="Courier" w:eastAsia="Courier" w:hAnsi="Courier" w:cs="Courier"/>
          <w:i/>
          <w:w w:val="59"/>
          <w:position w:val="12"/>
          <w:sz w:val="20"/>
          <w:szCs w:val="20"/>
        </w:rPr>
        <w:t>SR</w:t>
      </w:r>
      <w:proofErr w:type="spellStart"/>
      <w:r w:rsidR="00096F81">
        <w:rPr>
          <w:rFonts w:ascii="Times New Roman" w:eastAsia="Times New Roman" w:hAnsi="Times New Roman" w:cs="Times New Roman"/>
          <w:i/>
          <w:w w:val="117"/>
          <w:position w:val="9"/>
          <w:sz w:val="14"/>
          <w:szCs w:val="14"/>
        </w:rPr>
        <w:t>a</w:t>
      </w:r>
      <w:r w:rsidR="00096F81">
        <w:rPr>
          <w:rFonts w:ascii="Times New Roman" w:eastAsia="Times New Roman" w:hAnsi="Times New Roman" w:cs="Times New Roman"/>
          <w:i/>
          <w:spacing w:val="5"/>
          <w:w w:val="117"/>
          <w:position w:val="9"/>
          <w:sz w:val="14"/>
          <w:szCs w:val="14"/>
        </w:rPr>
        <w:t>g</w:t>
      </w:r>
      <w:r w:rsidR="00096F81">
        <w:rPr>
          <w:rFonts w:ascii="Times New Roman" w:eastAsia="Times New Roman" w:hAnsi="Times New Roman" w:cs="Times New Roman"/>
          <w:i/>
          <w:w w:val="110"/>
          <w:position w:val="9"/>
          <w:sz w:val="14"/>
          <w:szCs w:val="14"/>
        </w:rPr>
        <w:t>g</w:t>
      </w:r>
      <w:proofErr w:type="spellEnd"/>
      <w:r w:rsidR="00096F81">
        <w:rPr>
          <w:rFonts w:ascii="Times New Roman" w:eastAsia="Times New Roman" w:hAnsi="Times New Roman" w:cs="Times New Roman"/>
          <w:i/>
          <w:spacing w:val="-20"/>
          <w:position w:val="9"/>
          <w:sz w:val="14"/>
          <w:szCs w:val="14"/>
        </w:rPr>
        <w:t xml:space="preserve"> </w:t>
      </w:r>
      <w:r w:rsidR="00096F81">
        <w:rPr>
          <w:rFonts w:ascii="Times New Roman" w:eastAsia="Times New Roman" w:hAnsi="Times New Roman" w:cs="Times New Roman"/>
          <w:w w:val="116"/>
          <w:position w:val="12"/>
          <w:sz w:val="20"/>
          <w:szCs w:val="20"/>
        </w:rPr>
        <w:t>(</w:t>
      </w:r>
      <w:r w:rsidR="00096F81">
        <w:rPr>
          <w:rFonts w:ascii="Times New Roman" w:eastAsia="Times New Roman" w:hAnsi="Times New Roman" w:cs="Times New Roman"/>
          <w:i/>
          <w:w w:val="119"/>
          <w:position w:val="12"/>
          <w:sz w:val="20"/>
          <w:szCs w:val="20"/>
        </w:rPr>
        <w:t>s</w:t>
      </w:r>
      <w:proofErr w:type="spellStart"/>
      <w:r w:rsidR="00096F81">
        <w:rPr>
          <w:rFonts w:ascii="Times New Roman" w:eastAsia="Times New Roman" w:hAnsi="Times New Roman" w:cs="Times New Roman"/>
          <w:i/>
          <w:w w:val="145"/>
          <w:position w:val="9"/>
          <w:sz w:val="14"/>
          <w:szCs w:val="14"/>
        </w:rPr>
        <w:t>i</w:t>
      </w:r>
      <w:proofErr w:type="spellEnd"/>
      <w:r w:rsidR="00096F81">
        <w:rPr>
          <w:rFonts w:ascii="Times New Roman" w:eastAsia="Times New Roman" w:hAnsi="Times New Roman" w:cs="Times New Roman"/>
          <w:i/>
          <w:spacing w:val="-25"/>
          <w:position w:val="9"/>
          <w:sz w:val="14"/>
          <w:szCs w:val="14"/>
        </w:rPr>
        <w:t xml:space="preserve"> </w:t>
      </w:r>
      <w:r w:rsidR="00096F81">
        <w:rPr>
          <w:rFonts w:ascii="Times New Roman" w:eastAsia="Times New Roman" w:hAnsi="Times New Roman" w:cs="Times New Roman"/>
          <w:i/>
          <w:position w:val="12"/>
          <w:sz w:val="20"/>
          <w:szCs w:val="20"/>
        </w:rPr>
        <w:t>,</w:t>
      </w:r>
      <w:r w:rsidR="00096F81">
        <w:rPr>
          <w:rFonts w:ascii="Times New Roman" w:eastAsia="Times New Roman" w:hAnsi="Times New Roman" w:cs="Times New Roman"/>
          <w:i/>
          <w:spacing w:val="-12"/>
          <w:position w:val="12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i/>
          <w:spacing w:val="4"/>
          <w:position w:val="12"/>
          <w:sz w:val="20"/>
          <w:szCs w:val="20"/>
        </w:rPr>
        <w:t>l</w:t>
      </w:r>
      <w:r w:rsidR="00096F81">
        <w:rPr>
          <w:rFonts w:ascii="Times New Roman" w:eastAsia="Times New Roman" w:hAnsi="Times New Roman" w:cs="Times New Roman"/>
          <w:i/>
          <w:position w:val="12"/>
          <w:sz w:val="20"/>
          <w:szCs w:val="20"/>
        </w:rPr>
        <w:t>,</w:t>
      </w:r>
      <w:r w:rsidR="00096F81">
        <w:rPr>
          <w:rFonts w:ascii="Times New Roman" w:eastAsia="Times New Roman" w:hAnsi="Times New Roman" w:cs="Times New Roman"/>
          <w:i/>
          <w:spacing w:val="-8"/>
          <w:position w:val="12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i/>
          <w:spacing w:val="7"/>
          <w:position w:val="12"/>
          <w:sz w:val="20"/>
          <w:szCs w:val="20"/>
        </w:rPr>
        <w:t>g</w:t>
      </w:r>
      <w:r w:rsidR="00096F81">
        <w:rPr>
          <w:rFonts w:ascii="Times New Roman" w:eastAsia="Times New Roman" w:hAnsi="Times New Roman" w:cs="Times New Roman"/>
          <w:i/>
          <w:position w:val="12"/>
          <w:sz w:val="20"/>
          <w:szCs w:val="20"/>
        </w:rPr>
        <w:t>,</w:t>
      </w:r>
      <w:r w:rsidR="00096F81">
        <w:rPr>
          <w:rFonts w:ascii="Times New Roman" w:eastAsia="Times New Roman" w:hAnsi="Times New Roman" w:cs="Times New Roman"/>
          <w:i/>
          <w:spacing w:val="-18"/>
          <w:position w:val="12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i/>
          <w:w w:val="129"/>
          <w:position w:val="12"/>
          <w:sz w:val="20"/>
          <w:szCs w:val="20"/>
        </w:rPr>
        <w:t>x</w:t>
      </w:r>
      <w:r w:rsidR="00096F81">
        <w:rPr>
          <w:rFonts w:ascii="Times New Roman" w:eastAsia="Times New Roman" w:hAnsi="Times New Roman" w:cs="Times New Roman"/>
          <w:w w:val="129"/>
          <w:position w:val="12"/>
          <w:sz w:val="20"/>
          <w:szCs w:val="20"/>
        </w:rPr>
        <w:t>)</w:t>
      </w:r>
      <w:r w:rsidR="00096F81">
        <w:rPr>
          <w:rFonts w:ascii="Times New Roman" w:eastAsia="Times New Roman" w:hAnsi="Times New Roman" w:cs="Times New Roman"/>
          <w:spacing w:val="-30"/>
          <w:w w:val="129"/>
          <w:position w:val="12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w w:val="129"/>
          <w:position w:val="12"/>
          <w:sz w:val="20"/>
          <w:szCs w:val="20"/>
        </w:rPr>
        <w:t>+</w:t>
      </w:r>
      <w:r w:rsidR="00096F81">
        <w:rPr>
          <w:rFonts w:ascii="Times New Roman" w:eastAsia="Times New Roman" w:hAnsi="Times New Roman" w:cs="Times New Roman"/>
          <w:spacing w:val="-11"/>
          <w:w w:val="129"/>
          <w:position w:val="12"/>
          <w:sz w:val="20"/>
          <w:szCs w:val="20"/>
        </w:rPr>
        <w:t xml:space="preserve"> </w:t>
      </w:r>
      <w:r w:rsidR="00096F81">
        <w:rPr>
          <w:rFonts w:ascii="Courier" w:eastAsia="Courier" w:hAnsi="Courier" w:cs="Courier"/>
          <w:i/>
          <w:w w:val="59"/>
          <w:position w:val="12"/>
          <w:sz w:val="20"/>
          <w:szCs w:val="20"/>
        </w:rPr>
        <w:t>SR</w:t>
      </w:r>
      <w:r w:rsidR="00096F81">
        <w:rPr>
          <w:rFonts w:ascii="Times New Roman" w:eastAsia="Times New Roman" w:hAnsi="Times New Roman" w:cs="Times New Roman"/>
          <w:i/>
          <w:w w:val="115"/>
          <w:position w:val="9"/>
          <w:sz w:val="14"/>
          <w:szCs w:val="14"/>
        </w:rPr>
        <w:t>b</w:t>
      </w:r>
      <w:r w:rsidR="00096F81">
        <w:rPr>
          <w:rFonts w:ascii="Times New Roman" w:eastAsia="Times New Roman" w:hAnsi="Times New Roman" w:cs="Times New Roman"/>
          <w:i/>
          <w:spacing w:val="4"/>
          <w:w w:val="115"/>
          <w:position w:val="9"/>
          <w:sz w:val="14"/>
          <w:szCs w:val="14"/>
        </w:rPr>
        <w:t>r</w:t>
      </w:r>
      <w:r w:rsidR="00096F81">
        <w:rPr>
          <w:rFonts w:ascii="Times New Roman" w:eastAsia="Times New Roman" w:hAnsi="Times New Roman" w:cs="Times New Roman"/>
          <w:i/>
          <w:w w:val="127"/>
          <w:position w:val="9"/>
          <w:sz w:val="14"/>
          <w:szCs w:val="14"/>
        </w:rPr>
        <w:t>eak</w:t>
      </w:r>
      <w:r w:rsidR="00096F81">
        <w:rPr>
          <w:rFonts w:ascii="Times New Roman" w:eastAsia="Times New Roman" w:hAnsi="Times New Roman" w:cs="Times New Roman"/>
          <w:i/>
          <w:spacing w:val="-22"/>
          <w:position w:val="9"/>
          <w:sz w:val="14"/>
          <w:szCs w:val="14"/>
        </w:rPr>
        <w:t xml:space="preserve"> </w:t>
      </w:r>
      <w:r w:rsidR="00096F81">
        <w:rPr>
          <w:rFonts w:ascii="Times New Roman" w:eastAsia="Times New Roman" w:hAnsi="Times New Roman" w:cs="Times New Roman"/>
          <w:w w:val="116"/>
          <w:position w:val="12"/>
          <w:sz w:val="20"/>
          <w:szCs w:val="20"/>
        </w:rPr>
        <w:t>(</w:t>
      </w:r>
      <w:r w:rsidR="00096F81">
        <w:rPr>
          <w:rFonts w:ascii="Times New Roman" w:eastAsia="Times New Roman" w:hAnsi="Times New Roman" w:cs="Times New Roman"/>
          <w:i/>
          <w:w w:val="119"/>
          <w:position w:val="12"/>
          <w:sz w:val="20"/>
          <w:szCs w:val="20"/>
        </w:rPr>
        <w:t>s</w:t>
      </w:r>
      <w:proofErr w:type="spellStart"/>
      <w:r w:rsidR="00096F81">
        <w:rPr>
          <w:rFonts w:ascii="Times New Roman" w:eastAsia="Times New Roman" w:hAnsi="Times New Roman" w:cs="Times New Roman"/>
          <w:i/>
          <w:w w:val="145"/>
          <w:position w:val="9"/>
          <w:sz w:val="14"/>
          <w:szCs w:val="14"/>
        </w:rPr>
        <w:t>i</w:t>
      </w:r>
      <w:proofErr w:type="spellEnd"/>
      <w:r w:rsidR="00096F81">
        <w:rPr>
          <w:rFonts w:ascii="Times New Roman" w:eastAsia="Times New Roman" w:hAnsi="Times New Roman" w:cs="Times New Roman"/>
          <w:i/>
          <w:spacing w:val="-25"/>
          <w:position w:val="9"/>
          <w:sz w:val="14"/>
          <w:szCs w:val="14"/>
        </w:rPr>
        <w:t xml:space="preserve"> </w:t>
      </w:r>
      <w:r w:rsidR="00096F81">
        <w:rPr>
          <w:rFonts w:ascii="Times New Roman" w:eastAsia="Times New Roman" w:hAnsi="Times New Roman" w:cs="Times New Roman"/>
          <w:i/>
          <w:position w:val="12"/>
          <w:sz w:val="20"/>
          <w:szCs w:val="20"/>
        </w:rPr>
        <w:t>,</w:t>
      </w:r>
      <w:r w:rsidR="00096F81">
        <w:rPr>
          <w:rFonts w:ascii="Times New Roman" w:eastAsia="Times New Roman" w:hAnsi="Times New Roman" w:cs="Times New Roman"/>
          <w:i/>
          <w:spacing w:val="-12"/>
          <w:position w:val="12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i/>
          <w:spacing w:val="4"/>
          <w:position w:val="12"/>
          <w:sz w:val="20"/>
          <w:szCs w:val="20"/>
        </w:rPr>
        <w:t>l</w:t>
      </w:r>
      <w:r w:rsidR="00096F81">
        <w:rPr>
          <w:rFonts w:ascii="Times New Roman" w:eastAsia="Times New Roman" w:hAnsi="Times New Roman" w:cs="Times New Roman"/>
          <w:i/>
          <w:position w:val="12"/>
          <w:sz w:val="20"/>
          <w:szCs w:val="20"/>
        </w:rPr>
        <w:t>,</w:t>
      </w:r>
      <w:r w:rsidR="00096F81">
        <w:rPr>
          <w:rFonts w:ascii="Times New Roman" w:eastAsia="Times New Roman" w:hAnsi="Times New Roman" w:cs="Times New Roman"/>
          <w:i/>
          <w:spacing w:val="-8"/>
          <w:position w:val="12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i/>
          <w:spacing w:val="7"/>
          <w:position w:val="12"/>
          <w:sz w:val="20"/>
          <w:szCs w:val="20"/>
        </w:rPr>
        <w:t>g</w:t>
      </w:r>
      <w:r w:rsidR="00096F81">
        <w:rPr>
          <w:rFonts w:ascii="Times New Roman" w:eastAsia="Times New Roman" w:hAnsi="Times New Roman" w:cs="Times New Roman"/>
          <w:i/>
          <w:position w:val="12"/>
          <w:sz w:val="20"/>
          <w:szCs w:val="20"/>
        </w:rPr>
        <w:t>,</w:t>
      </w:r>
      <w:r w:rsidR="00096F81">
        <w:rPr>
          <w:rFonts w:ascii="Times New Roman" w:eastAsia="Times New Roman" w:hAnsi="Times New Roman" w:cs="Times New Roman"/>
          <w:i/>
          <w:spacing w:val="-18"/>
          <w:position w:val="12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i/>
          <w:w w:val="128"/>
          <w:position w:val="12"/>
          <w:sz w:val="20"/>
          <w:szCs w:val="20"/>
        </w:rPr>
        <w:t>x</w:t>
      </w:r>
      <w:r w:rsidR="00096F81">
        <w:rPr>
          <w:rFonts w:ascii="Times New Roman" w:eastAsia="Times New Roman" w:hAnsi="Times New Roman" w:cs="Times New Roman"/>
          <w:w w:val="116"/>
          <w:position w:val="12"/>
          <w:sz w:val="20"/>
          <w:szCs w:val="20"/>
        </w:rPr>
        <w:t>)</w:t>
      </w:r>
    </w:p>
    <w:p w14:paraId="4CF18386" w14:textId="77777777" w:rsidR="00114C4D" w:rsidRDefault="00096F81">
      <w:pPr>
        <w:tabs>
          <w:tab w:val="left" w:pos="7560"/>
        </w:tabs>
        <w:spacing w:before="47" w:after="0" w:line="240" w:lineRule="auto"/>
        <w:ind w:left="346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37"/>
          <w:sz w:val="20"/>
          <w:szCs w:val="20"/>
        </w:rPr>
        <w:t>+</w:t>
      </w:r>
      <w:r>
        <w:rPr>
          <w:rFonts w:ascii="Times New Roman" w:eastAsia="Times New Roman" w:hAnsi="Times New Roman" w:cs="Times New Roman"/>
          <w:spacing w:val="-24"/>
          <w:w w:val="1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61"/>
          <w:w w:val="105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6"/>
          <w:w w:val="82"/>
          <w:position w:val="5"/>
          <w:sz w:val="20"/>
          <w:szCs w:val="20"/>
        </w:rPr>
        <w:t>˙</w:t>
      </w:r>
      <w:r>
        <w:rPr>
          <w:rFonts w:ascii="Times New Roman" w:eastAsia="Times New Roman" w:hAnsi="Times New Roman" w:cs="Times New Roman"/>
          <w:i/>
          <w:w w:val="142"/>
          <w:position w:val="-3"/>
          <w:sz w:val="14"/>
          <w:szCs w:val="14"/>
        </w:rPr>
        <w:t>in</w:t>
      </w:r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7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2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6"/>
          <w:w w:val="122"/>
          <w:sz w:val="20"/>
          <w:szCs w:val="20"/>
        </w:rPr>
        <w:t xml:space="preserve"> </w:t>
      </w:r>
      <w:r>
        <w:rPr>
          <w:rFonts w:ascii="Courier" w:eastAsia="Courier" w:hAnsi="Courier" w:cs="Courier"/>
          <w:i/>
          <w:w w:val="129"/>
          <w:sz w:val="20"/>
          <w:szCs w:val="20"/>
        </w:rPr>
        <w:t>−</w:t>
      </w:r>
      <w:r>
        <w:rPr>
          <w:rFonts w:ascii="Courier" w:eastAsia="Courier" w:hAnsi="Courier" w:cs="Courier"/>
          <w:i/>
          <w:spacing w:val="-7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61"/>
          <w:w w:val="105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6"/>
          <w:w w:val="82"/>
          <w:position w:val="5"/>
          <w:sz w:val="20"/>
          <w:szCs w:val="20"/>
        </w:rPr>
        <w:t>˙</w:t>
      </w:r>
      <w:r>
        <w:rPr>
          <w:rFonts w:ascii="Times New Roman" w:eastAsia="Times New Roman" w:hAnsi="Times New Roman" w:cs="Times New Roman"/>
          <w:i/>
          <w:w w:val="130"/>
          <w:position w:val="-3"/>
          <w:sz w:val="14"/>
          <w:szCs w:val="14"/>
        </w:rPr>
        <w:t>out</w:t>
      </w:r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7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5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5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(2)</w:t>
      </w:r>
    </w:p>
    <w:p w14:paraId="684F982C" w14:textId="77777777" w:rsidR="00114C4D" w:rsidRDefault="00114C4D">
      <w:pPr>
        <w:spacing w:before="10" w:after="0" w:line="240" w:lineRule="exact"/>
        <w:rPr>
          <w:sz w:val="24"/>
          <w:szCs w:val="24"/>
        </w:rPr>
      </w:pPr>
    </w:p>
    <w:p w14:paraId="508DD0C9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6B8F9213" w14:textId="77777777" w:rsidR="00114C4D" w:rsidRDefault="00114C4D">
      <w:pPr>
        <w:spacing w:before="6" w:after="0" w:line="110" w:lineRule="exact"/>
        <w:rPr>
          <w:sz w:val="11"/>
          <w:szCs w:val="11"/>
        </w:rPr>
      </w:pPr>
    </w:p>
    <w:p w14:paraId="7DE3C1AF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185</w:t>
      </w:r>
    </w:p>
    <w:p w14:paraId="258A4E3D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45E830C8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186</w:t>
      </w:r>
    </w:p>
    <w:p w14:paraId="77A45274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75FC1842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187</w:t>
      </w:r>
    </w:p>
    <w:p w14:paraId="633BA05F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01845B38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188</w:t>
      </w:r>
    </w:p>
    <w:p w14:paraId="4DAC2CBD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613D2DBE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189</w:t>
      </w:r>
    </w:p>
    <w:p w14:paraId="0310CA96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363899EF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190</w:t>
      </w:r>
    </w:p>
    <w:p w14:paraId="34763D92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3724C90E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191</w:t>
      </w:r>
    </w:p>
    <w:p w14:paraId="1941EEB6" w14:textId="77777777" w:rsidR="00114C4D" w:rsidRDefault="00096F81">
      <w:pPr>
        <w:spacing w:before="22" w:after="0" w:line="357" w:lineRule="auto"/>
        <w:ind w:right="91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where,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4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42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represe</w:t>
      </w:r>
      <w:r>
        <w:rPr>
          <w:rFonts w:ascii="Times New Roman" w:eastAsia="Times New Roman" w:hAnsi="Times New Roman" w:cs="Times New Roman"/>
          <w:spacing w:val="-6"/>
          <w:w w:val="11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23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solid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particles 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eing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stud-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ied</w:t>
      </w:r>
      <w:proofErr w:type="spellEnd"/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spatial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8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i/>
          <w:spacing w:val="13"/>
          <w:w w:val="1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gra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ulator. </w:t>
      </w:r>
      <w:r>
        <w:rPr>
          <w:rFonts w:ascii="Times New Roman" w:eastAsia="Times New Roman" w:hAnsi="Times New Roman" w:cs="Times New Roman"/>
          <w:spacing w:val="14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rate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aggregation </w:t>
      </w:r>
      <w:r>
        <w:rPr>
          <w:rFonts w:ascii="Courier" w:eastAsia="Courier" w:hAnsi="Courier" w:cs="Courier"/>
          <w:i/>
          <w:w w:val="59"/>
          <w:sz w:val="20"/>
          <w:szCs w:val="20"/>
        </w:rPr>
        <w:t>SR</w:t>
      </w:r>
      <w:proofErr w:type="spellStart"/>
      <w:r>
        <w:rPr>
          <w:rFonts w:ascii="Times New Roman" w:eastAsia="Times New Roman" w:hAnsi="Times New Roman" w:cs="Times New Roman"/>
          <w:i/>
          <w:w w:val="117"/>
          <w:position w:val="-3"/>
          <w:sz w:val="14"/>
          <w:szCs w:val="14"/>
        </w:rPr>
        <w:t>a</w:t>
      </w:r>
      <w:r>
        <w:rPr>
          <w:rFonts w:ascii="Times New Roman" w:eastAsia="Times New Roman" w:hAnsi="Times New Roman" w:cs="Times New Roman"/>
          <w:i/>
          <w:spacing w:val="5"/>
          <w:w w:val="117"/>
          <w:position w:val="-3"/>
          <w:sz w:val="14"/>
          <w:szCs w:val="14"/>
        </w:rPr>
        <w:t>g</w:t>
      </w:r>
      <w:r>
        <w:rPr>
          <w:rFonts w:ascii="Times New Roman" w:eastAsia="Times New Roman" w:hAnsi="Times New Roman" w:cs="Times New Roman"/>
          <w:i/>
          <w:w w:val="110"/>
          <w:position w:val="-3"/>
          <w:sz w:val="14"/>
          <w:szCs w:val="14"/>
        </w:rPr>
        <w:t>g</w:t>
      </w:r>
      <w:proofErr w:type="spellEnd"/>
      <w:r>
        <w:rPr>
          <w:rFonts w:ascii="Times New Roman" w:eastAsia="Times New Roman" w:hAnsi="Times New Roman" w:cs="Times New Roman"/>
          <w:i/>
          <w:spacing w:val="-20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2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11"/>
          <w:w w:val="1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rate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brea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age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Courier" w:eastAsia="Courier" w:hAnsi="Courier" w:cs="Courier"/>
          <w:i/>
          <w:w w:val="59"/>
          <w:sz w:val="20"/>
          <w:szCs w:val="20"/>
        </w:rPr>
        <w:t>SR</w:t>
      </w:r>
      <w:r>
        <w:rPr>
          <w:rFonts w:ascii="Times New Roman" w:eastAsia="Times New Roman" w:hAnsi="Times New Roman" w:cs="Times New Roman"/>
          <w:i/>
          <w:w w:val="115"/>
          <w:position w:val="-3"/>
          <w:sz w:val="14"/>
          <w:szCs w:val="14"/>
        </w:rPr>
        <w:t>b</w:t>
      </w:r>
      <w:r>
        <w:rPr>
          <w:rFonts w:ascii="Times New Roman" w:eastAsia="Times New Roman" w:hAnsi="Times New Roman" w:cs="Times New Roman"/>
          <w:i/>
          <w:spacing w:val="4"/>
          <w:w w:val="115"/>
          <w:position w:val="-3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i/>
          <w:w w:val="127"/>
          <w:position w:val="-3"/>
          <w:sz w:val="14"/>
          <w:szCs w:val="14"/>
        </w:rPr>
        <w:t>eak</w:t>
      </w:r>
      <w:r>
        <w:rPr>
          <w:rFonts w:ascii="Times New Roman" w:eastAsia="Times New Roman" w:hAnsi="Times New Roman" w:cs="Times New Roman"/>
          <w:i/>
          <w:spacing w:val="-22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34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determines</w:t>
      </w:r>
      <w:r>
        <w:rPr>
          <w:rFonts w:ascii="Times New Roman" w:eastAsia="Times New Roman" w:hAnsi="Times New Roman" w:cs="Times New Roman"/>
          <w:spacing w:val="-19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rate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w w:val="10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particles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densi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hanges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differe</w:t>
      </w:r>
      <w:r>
        <w:rPr>
          <w:rFonts w:ascii="Times New Roman" w:eastAsia="Times New Roman" w:hAnsi="Times New Roman" w:cs="Times New Roman"/>
          <w:spacing w:val="-5"/>
          <w:w w:val="10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size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classes.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rate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particles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ter-</w:t>
      </w:r>
    </w:p>
    <w:p w14:paraId="116F80AE" w14:textId="77777777" w:rsidR="00114C4D" w:rsidRDefault="00096F81">
      <w:pPr>
        <w:spacing w:after="0" w:line="268" w:lineRule="exact"/>
        <w:ind w:right="912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ing</w:t>
      </w:r>
      <w:proofErr w:type="spellEnd"/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31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61"/>
          <w:w w:val="105"/>
          <w:position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6"/>
          <w:w w:val="82"/>
          <w:position w:val="6"/>
          <w:sz w:val="20"/>
          <w:szCs w:val="20"/>
        </w:rPr>
        <w:t>˙</w:t>
      </w:r>
      <w:r>
        <w:rPr>
          <w:rFonts w:ascii="Times New Roman" w:eastAsia="Times New Roman" w:hAnsi="Times New Roman" w:cs="Times New Roman"/>
          <w:i/>
          <w:w w:val="142"/>
          <w:position w:val="-2"/>
          <w:sz w:val="14"/>
          <w:szCs w:val="14"/>
        </w:rPr>
        <w:t>in</w:t>
      </w:r>
      <w:r>
        <w:rPr>
          <w:rFonts w:ascii="Times New Roman" w:eastAsia="Times New Roman" w:hAnsi="Times New Roman" w:cs="Times New Roman"/>
          <w:i/>
          <w:spacing w:val="-25"/>
          <w:position w:val="-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position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position w:val="1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2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position w:val="1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2"/>
          <w:position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22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8"/>
          <w:w w:val="122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0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exiting, </w:t>
      </w:r>
      <w:r>
        <w:rPr>
          <w:rFonts w:ascii="Times New Roman" w:eastAsia="Times New Roman" w:hAnsi="Times New Roman" w:cs="Times New Roman"/>
          <w:spacing w:val="5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61"/>
          <w:w w:val="105"/>
          <w:position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6"/>
          <w:w w:val="82"/>
          <w:position w:val="6"/>
          <w:sz w:val="20"/>
          <w:szCs w:val="20"/>
        </w:rPr>
        <w:t>˙</w:t>
      </w:r>
      <w:r>
        <w:rPr>
          <w:rFonts w:ascii="Times New Roman" w:eastAsia="Times New Roman" w:hAnsi="Times New Roman" w:cs="Times New Roman"/>
          <w:i/>
          <w:w w:val="130"/>
          <w:position w:val="-2"/>
          <w:sz w:val="14"/>
          <w:szCs w:val="14"/>
        </w:rPr>
        <w:t>out</w:t>
      </w:r>
      <w:r>
        <w:rPr>
          <w:rFonts w:ascii="Times New Roman" w:eastAsia="Times New Roman" w:hAnsi="Times New Roman" w:cs="Times New Roman"/>
          <w:i/>
          <w:spacing w:val="-25"/>
          <w:position w:val="-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position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position w:val="1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2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position w:val="1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9"/>
          <w:position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19"/>
          <w:position w:val="1"/>
          <w:sz w:val="20"/>
          <w:szCs w:val="20"/>
        </w:rPr>
        <w:t>),</w:t>
      </w:r>
      <w:r>
        <w:rPr>
          <w:rFonts w:ascii="Times New Roman" w:eastAsia="Times New Roman" w:hAnsi="Times New Roman" w:cs="Times New Roman"/>
          <w:spacing w:val="9"/>
          <w:w w:val="119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0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spatial </w:t>
      </w:r>
      <w:r>
        <w:rPr>
          <w:rFonts w:ascii="Times New Roman" w:eastAsia="Times New Roman" w:hAnsi="Times New Roman" w:cs="Times New Roman"/>
          <w:spacing w:val="20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position w:val="1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8"/>
          <w:position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8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due</w:t>
      </w:r>
      <w:r>
        <w:rPr>
          <w:rFonts w:ascii="Times New Roman" w:eastAsia="Times New Roman" w:hAnsi="Times New Roman" w:cs="Times New Roman"/>
          <w:spacing w:val="37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8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position w:val="1"/>
          <w:sz w:val="20"/>
          <w:szCs w:val="20"/>
        </w:rPr>
        <w:t>particle</w:t>
      </w:r>
    </w:p>
    <w:p w14:paraId="7DA84E67" w14:textId="77777777" w:rsidR="00114C4D" w:rsidRDefault="00096F81">
      <w:pPr>
        <w:spacing w:before="12" w:after="0" w:line="358" w:lineRule="exact"/>
        <w:ind w:right="9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transfer 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also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affects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their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size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class. 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rate 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hange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ternal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liquid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olume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particle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calculated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as:</w:t>
      </w:r>
    </w:p>
    <w:p w14:paraId="3CD4B24A" w14:textId="77777777" w:rsidR="00114C4D" w:rsidRDefault="00114C4D">
      <w:pPr>
        <w:spacing w:after="0"/>
        <w:jc w:val="both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757" w:space="199"/>
            <w:col w:w="7844"/>
          </w:cols>
        </w:sectPr>
      </w:pPr>
    </w:p>
    <w:p w14:paraId="46C897E0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187741CC" w14:textId="77777777" w:rsidR="00114C4D" w:rsidRDefault="00114C4D">
      <w:pPr>
        <w:spacing w:before="3" w:after="0" w:line="260" w:lineRule="exact"/>
        <w:rPr>
          <w:sz w:val="26"/>
          <w:szCs w:val="26"/>
        </w:rPr>
      </w:pPr>
    </w:p>
    <w:p w14:paraId="3223E549" w14:textId="77777777" w:rsidR="00114C4D" w:rsidRDefault="00114C4D">
      <w:pPr>
        <w:spacing w:before="8" w:after="0" w:line="100" w:lineRule="exact"/>
        <w:rPr>
          <w:sz w:val="10"/>
          <w:szCs w:val="10"/>
        </w:rPr>
      </w:pPr>
    </w:p>
    <w:p w14:paraId="261FE183" w14:textId="4774A8B5" w:rsidR="00114C4D" w:rsidRDefault="00D6272F">
      <w:pPr>
        <w:spacing w:after="0" w:line="240" w:lineRule="auto"/>
        <w:ind w:left="1297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834" behindDoc="1" locked="0" layoutInCell="1" allowOverlap="1" wp14:anchorId="50E8B381" wp14:editId="666B8FB3">
                <wp:simplePos x="0" y="0"/>
                <wp:positionH relativeFrom="page">
                  <wp:posOffset>1915795</wp:posOffset>
                </wp:positionH>
                <wp:positionV relativeFrom="paragraph">
                  <wp:posOffset>118745</wp:posOffset>
                </wp:positionV>
                <wp:extent cx="111760" cy="1270"/>
                <wp:effectExtent l="10795" t="13970" r="10795" b="3810"/>
                <wp:wrapNone/>
                <wp:docPr id="726" name="Group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760" cy="1270"/>
                          <a:chOff x="3017" y="187"/>
                          <a:chExt cx="176" cy="2"/>
                        </a:xfrm>
                      </wpg:grpSpPr>
                      <wps:wsp>
                        <wps:cNvPr id="727" name="Freeform 715"/>
                        <wps:cNvSpPr>
                          <a:spLocks/>
                        </wps:cNvSpPr>
                        <wps:spPr bwMode="auto">
                          <a:xfrm>
                            <a:off x="3017" y="187"/>
                            <a:ext cx="176" cy="2"/>
                          </a:xfrm>
                          <a:custGeom>
                            <a:avLst/>
                            <a:gdLst>
                              <a:gd name="T0" fmla="+- 0 3017 3017"/>
                              <a:gd name="T1" fmla="*/ T0 w 176"/>
                              <a:gd name="T2" fmla="+- 0 3192 3017"/>
                              <a:gd name="T3" fmla="*/ T2 w 17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76">
                                <a:moveTo>
                                  <a:pt x="0" y="0"/>
                                </a:moveTo>
                                <a:lnTo>
                                  <a:pt x="175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51187D" id="Group 714" o:spid="_x0000_s1026" style="position:absolute;margin-left:150.85pt;margin-top:9.35pt;width:8.8pt;height:.1pt;z-index:-2646;mso-position-horizontal-relative:page" coordorigin="3017,187" coordsize="17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">
                <v:shape id="Freeform 715" o:spid="_x0000_s1027" style="position:absolute;left:3017;top:187;width:176;height:2;visibility:visible;mso-wrap-style:square;v-text-anchor:top" coordsize="1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" path="m,l175,e" filled="f" strokeweight=".14042mm">
                  <v:path arrowok="t" o:connecttype="custom" o:connectlocs="0,0;175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3836" behindDoc="1" locked="0" layoutInCell="1" allowOverlap="1" wp14:anchorId="201FE2AE" wp14:editId="2F153C62">
                <wp:simplePos x="0" y="0"/>
                <wp:positionH relativeFrom="page">
                  <wp:posOffset>1938655</wp:posOffset>
                </wp:positionH>
                <wp:positionV relativeFrom="paragraph">
                  <wp:posOffset>-30480</wp:posOffset>
                </wp:positionV>
                <wp:extent cx="66040" cy="126365"/>
                <wp:effectExtent l="0" t="0" r="0" b="0"/>
                <wp:wrapNone/>
                <wp:docPr id="725" name="Text Box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" cy="126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886C9" w14:textId="77777777" w:rsidR="00114C4D" w:rsidRDefault="00096F81">
                            <w:pPr>
                              <w:spacing w:after="0" w:line="193" w:lineRule="exact"/>
                              <w:ind w:right="-7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w w:val="103"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1FE2AE" id="_x0000_t202" coordsize="21600,21600" o:spt="202" path="m,l,21600r21600,l21600,xe">
                <v:stroke joinstyle="miter"/>
                <v:path gradientshapeok="t" o:connecttype="rect"/>
              </v:shapetype>
              <v:shape id="Text Box 713" o:spid="_x0000_s1026" type="#_x0000_t202" style="position:absolute;left:0;text-align:left;margin-left:152.65pt;margin-top:-2.4pt;width:5.2pt;height:9.95pt;z-index:-26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" filled="f" stroked="f">
                <v:textbox inset="0,0,0,0">
                  <w:txbxContent>
                    <w:p w14:paraId="4FF886C9" w14:textId="77777777" w:rsidR="00114C4D" w:rsidRDefault="00096F81">
                      <w:pPr>
                        <w:spacing w:after="0" w:line="193" w:lineRule="exact"/>
                        <w:ind w:right="-70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w w:val="103"/>
                          <w:sz w:val="20"/>
                          <w:szCs w:val="20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6F81">
        <w:rPr>
          <w:rFonts w:ascii="Times New Roman" w:eastAsia="Times New Roman" w:hAnsi="Times New Roman" w:cs="Times New Roman"/>
          <w:i/>
          <w:position w:val="-14"/>
          <w:sz w:val="20"/>
          <w:szCs w:val="20"/>
        </w:rPr>
        <w:t>dt</w:t>
      </w:r>
      <w:r w:rsidR="00096F81">
        <w:rPr>
          <w:rFonts w:ascii="Times New Roman" w:eastAsia="Times New Roman" w:hAnsi="Times New Roman" w:cs="Times New Roman"/>
          <w:i/>
          <w:spacing w:val="-7"/>
          <w:position w:val="-14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i/>
          <w:sz w:val="20"/>
          <w:szCs w:val="20"/>
        </w:rPr>
        <w:t>F</w:t>
      </w:r>
      <w:r w:rsidR="00096F81">
        <w:rPr>
          <w:rFonts w:ascii="Times New Roman" w:eastAsia="Times New Roman" w:hAnsi="Times New Roman" w:cs="Times New Roman"/>
          <w:i/>
          <w:spacing w:val="-16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 w:rsidR="00096F81"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 w:rsidR="00096F81"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 w:rsidR="00096F81"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 w:rsidR="00096F81"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 w:rsidR="00096F81"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i/>
          <w:w w:val="128"/>
          <w:sz w:val="20"/>
          <w:szCs w:val="20"/>
        </w:rPr>
        <w:t>x</w:t>
      </w:r>
      <w:r w:rsidR="00096F81">
        <w:rPr>
          <w:rFonts w:ascii="Times New Roman" w:eastAsia="Times New Roman" w:hAnsi="Times New Roman" w:cs="Times New Roman"/>
          <w:w w:val="116"/>
          <w:sz w:val="20"/>
          <w:szCs w:val="20"/>
        </w:rPr>
        <w:t>)</w:t>
      </w:r>
      <w:r w:rsidR="00096F81">
        <w:rPr>
          <w:rFonts w:ascii="Times New Roman" w:eastAsia="Times New Roman" w:hAnsi="Times New Roman" w:cs="Times New Roman"/>
          <w:i/>
          <w:spacing w:val="4"/>
          <w:w w:val="107"/>
          <w:sz w:val="20"/>
          <w:szCs w:val="20"/>
        </w:rPr>
        <w:t>l</w:t>
      </w:r>
      <w:r w:rsidR="00096F81"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 w:rsidR="00096F81"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 w:rsidR="00096F81"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 w:rsidR="00096F81"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 w:rsidR="00096F81"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 w:rsidR="00096F81"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i/>
          <w:w w:val="129"/>
          <w:sz w:val="20"/>
          <w:szCs w:val="20"/>
        </w:rPr>
        <w:t>x</w:t>
      </w:r>
      <w:r w:rsidR="00096F81">
        <w:rPr>
          <w:rFonts w:ascii="Times New Roman" w:eastAsia="Times New Roman" w:hAnsi="Times New Roman" w:cs="Times New Roman"/>
          <w:w w:val="129"/>
          <w:sz w:val="20"/>
          <w:szCs w:val="20"/>
        </w:rPr>
        <w:t>)</w:t>
      </w:r>
      <w:r w:rsidR="00096F81">
        <w:rPr>
          <w:rFonts w:ascii="Times New Roman" w:eastAsia="Times New Roman" w:hAnsi="Times New Roman" w:cs="Times New Roman"/>
          <w:spacing w:val="-18"/>
          <w:w w:val="129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w w:val="129"/>
          <w:sz w:val="20"/>
          <w:szCs w:val="20"/>
        </w:rPr>
        <w:t xml:space="preserve">= </w:t>
      </w:r>
      <w:r w:rsidR="00096F81">
        <w:rPr>
          <w:rFonts w:ascii="Courier" w:eastAsia="Courier" w:hAnsi="Courier" w:cs="Courier"/>
          <w:i/>
          <w:w w:val="59"/>
          <w:sz w:val="20"/>
          <w:szCs w:val="20"/>
        </w:rPr>
        <w:t>SR</w:t>
      </w:r>
      <w:proofErr w:type="spellStart"/>
      <w:r w:rsidR="00096F81">
        <w:rPr>
          <w:rFonts w:ascii="Times New Roman" w:eastAsia="Times New Roman" w:hAnsi="Times New Roman" w:cs="Times New Roman"/>
          <w:i/>
          <w:spacing w:val="1"/>
          <w:w w:val="129"/>
          <w:position w:val="-3"/>
          <w:sz w:val="14"/>
          <w:szCs w:val="14"/>
        </w:rPr>
        <w:t>l</w:t>
      </w:r>
      <w:r w:rsidR="00096F81">
        <w:rPr>
          <w:rFonts w:ascii="Times New Roman" w:eastAsia="Times New Roman" w:hAnsi="Times New Roman" w:cs="Times New Roman"/>
          <w:i/>
          <w:w w:val="118"/>
          <w:position w:val="-3"/>
          <w:sz w:val="14"/>
          <w:szCs w:val="14"/>
        </w:rPr>
        <w:t>i</w:t>
      </w:r>
      <w:r w:rsidR="00096F81">
        <w:rPr>
          <w:rFonts w:ascii="Times New Roman" w:eastAsia="Times New Roman" w:hAnsi="Times New Roman" w:cs="Times New Roman"/>
          <w:i/>
          <w:spacing w:val="5"/>
          <w:w w:val="118"/>
          <w:position w:val="-3"/>
          <w:sz w:val="14"/>
          <w:szCs w:val="14"/>
        </w:rPr>
        <w:t>q</w:t>
      </w:r>
      <w:r w:rsidR="00096F81">
        <w:rPr>
          <w:rFonts w:ascii="Times New Roman" w:eastAsia="Times New Roman" w:hAnsi="Times New Roman" w:cs="Times New Roman"/>
          <w:i/>
          <w:w w:val="120"/>
          <w:position w:val="-3"/>
          <w:sz w:val="14"/>
          <w:szCs w:val="14"/>
        </w:rPr>
        <w:t>,a</w:t>
      </w:r>
      <w:r w:rsidR="00096F81">
        <w:rPr>
          <w:rFonts w:ascii="Times New Roman" w:eastAsia="Times New Roman" w:hAnsi="Times New Roman" w:cs="Times New Roman"/>
          <w:i/>
          <w:spacing w:val="5"/>
          <w:w w:val="120"/>
          <w:position w:val="-3"/>
          <w:sz w:val="14"/>
          <w:szCs w:val="14"/>
        </w:rPr>
        <w:t>g</w:t>
      </w:r>
      <w:r w:rsidR="00096F81">
        <w:rPr>
          <w:rFonts w:ascii="Times New Roman" w:eastAsia="Times New Roman" w:hAnsi="Times New Roman" w:cs="Times New Roman"/>
          <w:i/>
          <w:w w:val="110"/>
          <w:position w:val="-3"/>
          <w:sz w:val="14"/>
          <w:szCs w:val="14"/>
        </w:rPr>
        <w:t>g</w:t>
      </w:r>
      <w:proofErr w:type="spellEnd"/>
      <w:r w:rsidR="00096F81">
        <w:rPr>
          <w:rFonts w:ascii="Times New Roman" w:eastAsia="Times New Roman" w:hAnsi="Times New Roman" w:cs="Times New Roman"/>
          <w:i/>
          <w:spacing w:val="-20"/>
          <w:position w:val="-3"/>
          <w:sz w:val="14"/>
          <w:szCs w:val="14"/>
        </w:rPr>
        <w:t xml:space="preserve"> </w:t>
      </w:r>
      <w:r w:rsidR="00096F81"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 w:rsidR="00096F81"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 w:rsidR="00096F81"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 w:rsidR="00096F81"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 w:rsidR="00096F81"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 w:rsidR="00096F81"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i/>
          <w:w w:val="129"/>
          <w:sz w:val="20"/>
          <w:szCs w:val="20"/>
        </w:rPr>
        <w:t>x</w:t>
      </w:r>
      <w:r w:rsidR="00096F81">
        <w:rPr>
          <w:rFonts w:ascii="Times New Roman" w:eastAsia="Times New Roman" w:hAnsi="Times New Roman" w:cs="Times New Roman"/>
          <w:w w:val="129"/>
          <w:sz w:val="20"/>
          <w:szCs w:val="20"/>
        </w:rPr>
        <w:t>)</w:t>
      </w:r>
      <w:r w:rsidR="00096F81">
        <w:rPr>
          <w:rFonts w:ascii="Times New Roman" w:eastAsia="Times New Roman" w:hAnsi="Times New Roman" w:cs="Times New Roman"/>
          <w:spacing w:val="-30"/>
          <w:w w:val="129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w w:val="129"/>
          <w:sz w:val="20"/>
          <w:szCs w:val="20"/>
        </w:rPr>
        <w:t>+</w:t>
      </w:r>
      <w:r w:rsidR="00096F81">
        <w:rPr>
          <w:rFonts w:ascii="Times New Roman" w:eastAsia="Times New Roman" w:hAnsi="Times New Roman" w:cs="Times New Roman"/>
          <w:spacing w:val="-11"/>
          <w:w w:val="129"/>
          <w:sz w:val="20"/>
          <w:szCs w:val="20"/>
        </w:rPr>
        <w:t xml:space="preserve"> </w:t>
      </w:r>
      <w:r w:rsidR="00096F81">
        <w:rPr>
          <w:rFonts w:ascii="Courier" w:eastAsia="Courier" w:hAnsi="Courier" w:cs="Courier"/>
          <w:i/>
          <w:w w:val="59"/>
          <w:sz w:val="20"/>
          <w:szCs w:val="20"/>
        </w:rPr>
        <w:t>SR</w:t>
      </w:r>
      <w:proofErr w:type="spellStart"/>
      <w:r w:rsidR="00096F81">
        <w:rPr>
          <w:rFonts w:ascii="Times New Roman" w:eastAsia="Times New Roman" w:hAnsi="Times New Roman" w:cs="Times New Roman"/>
          <w:i/>
          <w:spacing w:val="1"/>
          <w:w w:val="129"/>
          <w:position w:val="-3"/>
          <w:sz w:val="14"/>
          <w:szCs w:val="14"/>
        </w:rPr>
        <w:t>l</w:t>
      </w:r>
      <w:r w:rsidR="00096F81">
        <w:rPr>
          <w:rFonts w:ascii="Times New Roman" w:eastAsia="Times New Roman" w:hAnsi="Times New Roman" w:cs="Times New Roman"/>
          <w:i/>
          <w:w w:val="118"/>
          <w:position w:val="-3"/>
          <w:sz w:val="14"/>
          <w:szCs w:val="14"/>
        </w:rPr>
        <w:t>i</w:t>
      </w:r>
      <w:r w:rsidR="00096F81">
        <w:rPr>
          <w:rFonts w:ascii="Times New Roman" w:eastAsia="Times New Roman" w:hAnsi="Times New Roman" w:cs="Times New Roman"/>
          <w:i/>
          <w:spacing w:val="5"/>
          <w:w w:val="118"/>
          <w:position w:val="-3"/>
          <w:sz w:val="14"/>
          <w:szCs w:val="14"/>
        </w:rPr>
        <w:t>q</w:t>
      </w:r>
      <w:r w:rsidR="00096F81">
        <w:rPr>
          <w:rFonts w:ascii="Times New Roman" w:eastAsia="Times New Roman" w:hAnsi="Times New Roman" w:cs="Times New Roman"/>
          <w:i/>
          <w:w w:val="119"/>
          <w:position w:val="-3"/>
          <w:sz w:val="14"/>
          <w:szCs w:val="14"/>
        </w:rPr>
        <w:t>,b</w:t>
      </w:r>
      <w:r w:rsidR="00096F81">
        <w:rPr>
          <w:rFonts w:ascii="Times New Roman" w:eastAsia="Times New Roman" w:hAnsi="Times New Roman" w:cs="Times New Roman"/>
          <w:i/>
          <w:spacing w:val="4"/>
          <w:w w:val="119"/>
          <w:position w:val="-3"/>
          <w:sz w:val="14"/>
          <w:szCs w:val="14"/>
        </w:rPr>
        <w:t>r</w:t>
      </w:r>
      <w:r w:rsidR="00096F81">
        <w:rPr>
          <w:rFonts w:ascii="Times New Roman" w:eastAsia="Times New Roman" w:hAnsi="Times New Roman" w:cs="Times New Roman"/>
          <w:i/>
          <w:w w:val="127"/>
          <w:position w:val="-3"/>
          <w:sz w:val="14"/>
          <w:szCs w:val="14"/>
        </w:rPr>
        <w:t>eak</w:t>
      </w:r>
      <w:proofErr w:type="spellEnd"/>
      <w:r w:rsidR="00096F81">
        <w:rPr>
          <w:rFonts w:ascii="Times New Roman" w:eastAsia="Times New Roman" w:hAnsi="Times New Roman" w:cs="Times New Roman"/>
          <w:i/>
          <w:spacing w:val="-21"/>
          <w:position w:val="-3"/>
          <w:sz w:val="14"/>
          <w:szCs w:val="14"/>
        </w:rPr>
        <w:t xml:space="preserve"> </w:t>
      </w:r>
      <w:r w:rsidR="00096F81"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 w:rsidR="00096F81"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 w:rsidR="00096F81"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 w:rsidR="00096F81"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 w:rsidR="00096F81"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 w:rsidR="00096F81"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i/>
          <w:w w:val="129"/>
          <w:sz w:val="20"/>
          <w:szCs w:val="20"/>
        </w:rPr>
        <w:t>x</w:t>
      </w:r>
      <w:r w:rsidR="00096F81">
        <w:rPr>
          <w:rFonts w:ascii="Times New Roman" w:eastAsia="Times New Roman" w:hAnsi="Times New Roman" w:cs="Times New Roman"/>
          <w:w w:val="129"/>
          <w:sz w:val="20"/>
          <w:szCs w:val="20"/>
        </w:rPr>
        <w:t>)</w:t>
      </w:r>
      <w:r w:rsidR="00096F81">
        <w:rPr>
          <w:rFonts w:ascii="Times New Roman" w:eastAsia="Times New Roman" w:hAnsi="Times New Roman" w:cs="Times New Roman"/>
          <w:spacing w:val="-30"/>
          <w:w w:val="129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w w:val="129"/>
          <w:sz w:val="20"/>
          <w:szCs w:val="20"/>
        </w:rPr>
        <w:t>+</w:t>
      </w:r>
      <w:r w:rsidR="00096F81">
        <w:rPr>
          <w:rFonts w:ascii="Times New Roman" w:eastAsia="Times New Roman" w:hAnsi="Times New Roman" w:cs="Times New Roman"/>
          <w:spacing w:val="-11"/>
          <w:w w:val="129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i/>
          <w:spacing w:val="-61"/>
          <w:w w:val="105"/>
          <w:sz w:val="20"/>
          <w:szCs w:val="20"/>
        </w:rPr>
        <w:t>F</w:t>
      </w:r>
      <w:r w:rsidR="00096F81">
        <w:rPr>
          <w:rFonts w:ascii="Times New Roman" w:eastAsia="Times New Roman" w:hAnsi="Times New Roman" w:cs="Times New Roman"/>
          <w:spacing w:val="6"/>
          <w:w w:val="82"/>
          <w:position w:val="5"/>
          <w:sz w:val="20"/>
          <w:szCs w:val="20"/>
        </w:rPr>
        <w:t>˙</w:t>
      </w:r>
      <w:r w:rsidR="00096F81">
        <w:rPr>
          <w:rFonts w:ascii="Times New Roman" w:eastAsia="Times New Roman" w:hAnsi="Times New Roman" w:cs="Times New Roman"/>
          <w:i/>
          <w:w w:val="142"/>
          <w:position w:val="-3"/>
          <w:sz w:val="14"/>
          <w:szCs w:val="14"/>
        </w:rPr>
        <w:t>in</w:t>
      </w:r>
      <w:r w:rsidR="00096F81"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 w:rsidR="00096F81"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 w:rsidR="00096F81"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 w:rsidR="00096F81"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 w:rsidR="00096F81"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 w:rsidR="00096F81"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 w:rsidR="00096F81"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i/>
          <w:w w:val="128"/>
          <w:sz w:val="20"/>
          <w:szCs w:val="20"/>
        </w:rPr>
        <w:t>x</w:t>
      </w:r>
      <w:r w:rsidR="00096F81">
        <w:rPr>
          <w:rFonts w:ascii="Times New Roman" w:eastAsia="Times New Roman" w:hAnsi="Times New Roman" w:cs="Times New Roman"/>
          <w:w w:val="116"/>
          <w:sz w:val="20"/>
          <w:szCs w:val="20"/>
        </w:rPr>
        <w:t>)</w:t>
      </w:r>
      <w:r w:rsidR="00096F81">
        <w:rPr>
          <w:rFonts w:ascii="Times New Roman" w:eastAsia="Times New Roman" w:hAnsi="Times New Roman" w:cs="Times New Roman"/>
          <w:i/>
          <w:w w:val="107"/>
          <w:sz w:val="20"/>
          <w:szCs w:val="20"/>
        </w:rPr>
        <w:t>l</w:t>
      </w:r>
      <w:r w:rsidR="00096F81">
        <w:rPr>
          <w:rFonts w:ascii="Times New Roman" w:eastAsia="Times New Roman" w:hAnsi="Times New Roman" w:cs="Times New Roman"/>
          <w:i/>
          <w:w w:val="142"/>
          <w:position w:val="-3"/>
          <w:sz w:val="14"/>
          <w:szCs w:val="14"/>
        </w:rPr>
        <w:t>in</w:t>
      </w:r>
      <w:r w:rsidR="00096F81"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 w:rsidR="00096F81"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 w:rsidR="00096F81"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 w:rsidR="00096F81"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 w:rsidR="00096F81"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 w:rsidR="00096F81"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 w:rsidR="00096F81"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i/>
          <w:w w:val="128"/>
          <w:sz w:val="20"/>
          <w:szCs w:val="20"/>
        </w:rPr>
        <w:t>x</w:t>
      </w:r>
      <w:r w:rsidR="00096F81">
        <w:rPr>
          <w:rFonts w:ascii="Times New Roman" w:eastAsia="Times New Roman" w:hAnsi="Times New Roman" w:cs="Times New Roman"/>
          <w:w w:val="116"/>
          <w:sz w:val="20"/>
          <w:szCs w:val="20"/>
        </w:rPr>
        <w:t>)</w:t>
      </w:r>
    </w:p>
    <w:p w14:paraId="301B16B6" w14:textId="77777777" w:rsidR="00114C4D" w:rsidRDefault="00096F81">
      <w:pPr>
        <w:tabs>
          <w:tab w:val="left" w:pos="7560"/>
        </w:tabs>
        <w:spacing w:before="47" w:after="0" w:line="240" w:lineRule="auto"/>
        <w:ind w:left="221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" w:eastAsia="Courier" w:hAnsi="Courier" w:cs="Courier"/>
          <w:i/>
          <w:w w:val="129"/>
          <w:sz w:val="20"/>
          <w:szCs w:val="20"/>
        </w:rPr>
        <w:t>−</w:t>
      </w:r>
      <w:r>
        <w:rPr>
          <w:rFonts w:ascii="Courier" w:eastAsia="Courier" w:hAnsi="Courier" w:cs="Courier"/>
          <w:i/>
          <w:spacing w:val="-7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61"/>
          <w:w w:val="105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6"/>
          <w:w w:val="82"/>
          <w:position w:val="5"/>
          <w:sz w:val="20"/>
          <w:szCs w:val="20"/>
        </w:rPr>
        <w:t>˙</w:t>
      </w:r>
      <w:r>
        <w:rPr>
          <w:rFonts w:ascii="Times New Roman" w:eastAsia="Times New Roman" w:hAnsi="Times New Roman" w:cs="Times New Roman"/>
          <w:i/>
          <w:w w:val="130"/>
          <w:position w:val="-3"/>
          <w:sz w:val="14"/>
          <w:szCs w:val="14"/>
        </w:rPr>
        <w:t>out</w:t>
      </w:r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8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/>
          <w:w w:val="107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w w:val="130"/>
          <w:position w:val="-3"/>
          <w:sz w:val="14"/>
          <w:szCs w:val="14"/>
        </w:rPr>
        <w:t>out</w:t>
      </w:r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9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29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30"/>
          <w:w w:val="1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9"/>
          <w:sz w:val="20"/>
          <w:szCs w:val="20"/>
        </w:rPr>
        <w:t>+</w:t>
      </w:r>
      <w:r>
        <w:rPr>
          <w:rFonts w:ascii="Times New Roman" w:eastAsia="Times New Roman" w:hAnsi="Times New Roman" w:cs="Times New Roman"/>
          <w:spacing w:val="-11"/>
          <w:w w:val="1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8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/>
          <w:spacing w:val="-39"/>
          <w:w w:val="107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6"/>
          <w:w w:val="82"/>
          <w:position w:val="5"/>
          <w:sz w:val="20"/>
          <w:szCs w:val="20"/>
        </w:rPr>
        <w:t>˙</w:t>
      </w:r>
      <w:r>
        <w:rPr>
          <w:rFonts w:ascii="Times New Roman" w:eastAsia="Times New Roman" w:hAnsi="Times New Roman" w:cs="Times New Roman"/>
          <w:i/>
          <w:w w:val="120"/>
          <w:position w:val="-3"/>
          <w:sz w:val="14"/>
          <w:szCs w:val="14"/>
        </w:rPr>
        <w:t>add</w:t>
      </w:r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5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5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(3)</w:t>
      </w:r>
    </w:p>
    <w:p w14:paraId="1A431FD5" w14:textId="77777777" w:rsidR="00114C4D" w:rsidRDefault="00114C4D">
      <w:pPr>
        <w:spacing w:before="10" w:after="0" w:line="240" w:lineRule="exact"/>
        <w:rPr>
          <w:sz w:val="24"/>
          <w:szCs w:val="24"/>
        </w:rPr>
      </w:pPr>
    </w:p>
    <w:p w14:paraId="1C28EE72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69504A80" w14:textId="77777777" w:rsidR="00114C4D" w:rsidRDefault="00114C4D">
      <w:pPr>
        <w:spacing w:before="6" w:after="0" w:line="110" w:lineRule="exact"/>
        <w:rPr>
          <w:sz w:val="11"/>
          <w:szCs w:val="11"/>
        </w:rPr>
      </w:pPr>
    </w:p>
    <w:p w14:paraId="48470E74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192</w:t>
      </w:r>
    </w:p>
    <w:p w14:paraId="69025EF1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1B01257C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193</w:t>
      </w:r>
    </w:p>
    <w:p w14:paraId="1607C909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43B82095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194</w:t>
      </w:r>
    </w:p>
    <w:p w14:paraId="09C6C475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296B6531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195</w:t>
      </w:r>
    </w:p>
    <w:p w14:paraId="1815D47B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188537B2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196</w:t>
      </w:r>
    </w:p>
    <w:p w14:paraId="49B6664E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757F927A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197</w:t>
      </w:r>
    </w:p>
    <w:p w14:paraId="3A2351D9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7807D1AA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198</w:t>
      </w:r>
    </w:p>
    <w:p w14:paraId="5F034CCF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1CA68A53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199</w:t>
      </w:r>
    </w:p>
    <w:p w14:paraId="3C1565EC" w14:textId="77777777" w:rsidR="00114C4D" w:rsidRDefault="00096F81">
      <w:pPr>
        <w:spacing w:before="22" w:after="0" w:line="352" w:lineRule="auto"/>
        <w:ind w:right="91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where,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w w:val="107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2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42"/>
          <w:w w:val="1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ternal 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liquid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olume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particle 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7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27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w w:val="127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24"/>
          <w:w w:val="127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>solid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olume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solid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spatial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9"/>
          <w:w w:val="121"/>
          <w:sz w:val="20"/>
          <w:szCs w:val="20"/>
        </w:rPr>
        <w:t xml:space="preserve"> </w:t>
      </w:r>
      <w:r>
        <w:rPr>
          <w:rFonts w:ascii="Courier" w:eastAsia="Courier" w:hAnsi="Courier" w:cs="Courier"/>
          <w:i/>
          <w:w w:val="59"/>
          <w:sz w:val="20"/>
          <w:szCs w:val="20"/>
        </w:rPr>
        <w:t>SR</w:t>
      </w:r>
      <w:proofErr w:type="spellStart"/>
      <w:r>
        <w:rPr>
          <w:rFonts w:ascii="Times New Roman" w:eastAsia="Times New Roman" w:hAnsi="Times New Roman" w:cs="Times New Roman"/>
          <w:i/>
          <w:spacing w:val="1"/>
          <w:w w:val="129"/>
          <w:position w:val="-3"/>
          <w:sz w:val="14"/>
          <w:szCs w:val="14"/>
        </w:rPr>
        <w:t>l</w:t>
      </w:r>
      <w:r>
        <w:rPr>
          <w:rFonts w:ascii="Times New Roman" w:eastAsia="Times New Roman" w:hAnsi="Times New Roman" w:cs="Times New Roman"/>
          <w:i/>
          <w:w w:val="118"/>
          <w:position w:val="-3"/>
          <w:sz w:val="14"/>
          <w:szCs w:val="14"/>
        </w:rPr>
        <w:t>i</w:t>
      </w:r>
      <w:r>
        <w:rPr>
          <w:rFonts w:ascii="Times New Roman" w:eastAsia="Times New Roman" w:hAnsi="Times New Roman" w:cs="Times New Roman"/>
          <w:i/>
          <w:spacing w:val="5"/>
          <w:w w:val="118"/>
          <w:position w:val="-3"/>
          <w:sz w:val="14"/>
          <w:szCs w:val="14"/>
        </w:rPr>
        <w:t>q</w:t>
      </w:r>
      <w:r>
        <w:rPr>
          <w:rFonts w:ascii="Times New Roman" w:eastAsia="Times New Roman" w:hAnsi="Times New Roman" w:cs="Times New Roman"/>
          <w:i/>
          <w:w w:val="120"/>
          <w:position w:val="-3"/>
          <w:sz w:val="14"/>
          <w:szCs w:val="14"/>
        </w:rPr>
        <w:t>,a</w:t>
      </w:r>
      <w:r>
        <w:rPr>
          <w:rFonts w:ascii="Times New Roman" w:eastAsia="Times New Roman" w:hAnsi="Times New Roman" w:cs="Times New Roman"/>
          <w:i/>
          <w:spacing w:val="5"/>
          <w:w w:val="120"/>
          <w:position w:val="-3"/>
          <w:sz w:val="14"/>
          <w:szCs w:val="14"/>
        </w:rPr>
        <w:t>g</w:t>
      </w:r>
      <w:r>
        <w:rPr>
          <w:rFonts w:ascii="Times New Roman" w:eastAsia="Times New Roman" w:hAnsi="Times New Roman" w:cs="Times New Roman"/>
          <w:i/>
          <w:w w:val="110"/>
          <w:position w:val="-3"/>
          <w:sz w:val="14"/>
          <w:szCs w:val="14"/>
        </w:rPr>
        <w:t>g</w:t>
      </w:r>
      <w:proofErr w:type="spellEnd"/>
      <w:r>
        <w:rPr>
          <w:rFonts w:ascii="Times New Roman" w:eastAsia="Times New Roman" w:hAnsi="Times New Roman" w:cs="Times New Roman"/>
          <w:i/>
          <w:spacing w:val="-20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6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26"/>
          <w:w w:val="1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 xml:space="preserve">and </w:t>
      </w:r>
      <w:r>
        <w:rPr>
          <w:rFonts w:ascii="Courier" w:eastAsia="Courier" w:hAnsi="Courier" w:cs="Courier"/>
          <w:i/>
          <w:w w:val="59"/>
          <w:sz w:val="20"/>
          <w:szCs w:val="20"/>
        </w:rPr>
        <w:t>SR</w:t>
      </w:r>
      <w:proofErr w:type="spellStart"/>
      <w:r>
        <w:rPr>
          <w:rFonts w:ascii="Times New Roman" w:eastAsia="Times New Roman" w:hAnsi="Times New Roman" w:cs="Times New Roman"/>
          <w:i/>
          <w:spacing w:val="1"/>
          <w:w w:val="129"/>
          <w:position w:val="-3"/>
          <w:sz w:val="14"/>
          <w:szCs w:val="14"/>
        </w:rPr>
        <w:t>l</w:t>
      </w:r>
      <w:r>
        <w:rPr>
          <w:rFonts w:ascii="Times New Roman" w:eastAsia="Times New Roman" w:hAnsi="Times New Roman" w:cs="Times New Roman"/>
          <w:i/>
          <w:w w:val="118"/>
          <w:position w:val="-3"/>
          <w:sz w:val="14"/>
          <w:szCs w:val="14"/>
        </w:rPr>
        <w:t>i</w:t>
      </w:r>
      <w:r>
        <w:rPr>
          <w:rFonts w:ascii="Times New Roman" w:eastAsia="Times New Roman" w:hAnsi="Times New Roman" w:cs="Times New Roman"/>
          <w:i/>
          <w:spacing w:val="5"/>
          <w:w w:val="118"/>
          <w:position w:val="-3"/>
          <w:sz w:val="14"/>
          <w:szCs w:val="14"/>
        </w:rPr>
        <w:t>q</w:t>
      </w:r>
      <w:r>
        <w:rPr>
          <w:rFonts w:ascii="Times New Roman" w:eastAsia="Times New Roman" w:hAnsi="Times New Roman" w:cs="Times New Roman"/>
          <w:i/>
          <w:w w:val="119"/>
          <w:position w:val="-3"/>
          <w:sz w:val="14"/>
          <w:szCs w:val="14"/>
        </w:rPr>
        <w:t>,b</w:t>
      </w:r>
      <w:r>
        <w:rPr>
          <w:rFonts w:ascii="Times New Roman" w:eastAsia="Times New Roman" w:hAnsi="Times New Roman" w:cs="Times New Roman"/>
          <w:i/>
          <w:spacing w:val="4"/>
          <w:w w:val="119"/>
          <w:position w:val="-3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i/>
          <w:w w:val="127"/>
          <w:position w:val="-3"/>
          <w:sz w:val="14"/>
          <w:szCs w:val="14"/>
        </w:rPr>
        <w:t>eak</w:t>
      </w:r>
      <w:proofErr w:type="spellEnd"/>
      <w:r>
        <w:rPr>
          <w:rFonts w:ascii="Times New Roman" w:eastAsia="Times New Roman" w:hAnsi="Times New Roman" w:cs="Times New Roman"/>
          <w:i/>
          <w:spacing w:val="-21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2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10"/>
          <w:w w:val="1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rates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liquid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transferred</w:t>
      </w:r>
      <w:r>
        <w:rPr>
          <w:rFonts w:ascii="Times New Roman" w:eastAsia="Times New Roman" w:hAnsi="Times New Roman" w:cs="Times New Roman"/>
          <w:spacing w:val="16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tw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een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size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 xml:space="preserve">classes </w:t>
      </w:r>
      <w:r>
        <w:rPr>
          <w:rFonts w:ascii="Times New Roman" w:eastAsia="Times New Roman" w:hAnsi="Times New Roman" w:cs="Times New Roman"/>
          <w:sz w:val="20"/>
          <w:szCs w:val="20"/>
        </w:rPr>
        <w:t>due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aggregation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brea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age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7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w w:val="142"/>
          <w:position w:val="-3"/>
          <w:sz w:val="14"/>
          <w:szCs w:val="14"/>
        </w:rPr>
        <w:t>in</w:t>
      </w:r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2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17"/>
          <w:w w:val="1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7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w w:val="130"/>
          <w:position w:val="-3"/>
          <w:sz w:val="14"/>
          <w:szCs w:val="14"/>
        </w:rPr>
        <w:t>out</w:t>
      </w:r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2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17"/>
          <w:w w:val="1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ternal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liquid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olumes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particles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tering 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exiting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spatial 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 xml:space="preserve">com- </w:t>
      </w:r>
      <w:proofErr w:type="spellStart"/>
      <w:r>
        <w:rPr>
          <w:rFonts w:ascii="Times New Roman" w:eastAsia="Times New Roman" w:hAnsi="Times New Roman" w:cs="Times New Roman"/>
          <w:w w:val="113"/>
          <w:sz w:val="20"/>
          <w:szCs w:val="20"/>
        </w:rPr>
        <w:t>partme</w:t>
      </w:r>
      <w:r>
        <w:rPr>
          <w:rFonts w:ascii="Times New Roman" w:eastAsia="Times New Roman" w:hAnsi="Times New Roman" w:cs="Times New Roman"/>
          <w:spacing w:val="-6"/>
          <w:w w:val="11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</w:t>
      </w:r>
      <w:proofErr w:type="spellEnd"/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29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7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w w:val="120"/>
          <w:position w:val="-3"/>
          <w:sz w:val="14"/>
          <w:szCs w:val="14"/>
        </w:rPr>
        <w:t>add</w:t>
      </w:r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2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24"/>
          <w:w w:val="1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olume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liquid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acquired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particle 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ery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im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step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due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external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liquid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addition.</w:t>
      </w:r>
      <w:r>
        <w:rPr>
          <w:rFonts w:ascii="Times New Roman" w:eastAsia="Times New Roman" w:hAnsi="Times New Roman" w:cs="Times New Roman"/>
          <w:spacing w:val="42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Similarl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the</w:t>
      </w:r>
    </w:p>
    <w:p w14:paraId="1BF3EB6C" w14:textId="77777777" w:rsidR="00114C4D" w:rsidRDefault="00096F81">
      <w:pPr>
        <w:spacing w:before="24" w:after="0" w:line="240" w:lineRule="auto"/>
        <w:ind w:right="1593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rate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hange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gas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olume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calculated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foll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wing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equation:</w:t>
      </w:r>
    </w:p>
    <w:p w14:paraId="779B5C28" w14:textId="77777777" w:rsidR="00114C4D" w:rsidRDefault="00114C4D">
      <w:pPr>
        <w:spacing w:after="0"/>
        <w:jc w:val="both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757" w:space="199"/>
            <w:col w:w="7844"/>
          </w:cols>
        </w:sectPr>
      </w:pPr>
    </w:p>
    <w:p w14:paraId="1E2B6724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02208641" w14:textId="77777777" w:rsidR="00114C4D" w:rsidRDefault="00114C4D">
      <w:pPr>
        <w:spacing w:before="11" w:after="0" w:line="280" w:lineRule="exact"/>
        <w:rPr>
          <w:sz w:val="28"/>
          <w:szCs w:val="28"/>
        </w:rPr>
      </w:pPr>
    </w:p>
    <w:p w14:paraId="34CB2B9A" w14:textId="77777777" w:rsidR="00114C4D" w:rsidRDefault="00114C4D">
      <w:pPr>
        <w:spacing w:before="8" w:after="0" w:line="100" w:lineRule="exact"/>
        <w:rPr>
          <w:sz w:val="10"/>
          <w:szCs w:val="10"/>
        </w:rPr>
      </w:pPr>
    </w:p>
    <w:p w14:paraId="7154916E" w14:textId="76818492" w:rsidR="00114C4D" w:rsidRDefault="00D6272F">
      <w:pPr>
        <w:spacing w:after="0" w:line="240" w:lineRule="auto"/>
        <w:ind w:left="12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3835" behindDoc="1" locked="0" layoutInCell="1" allowOverlap="1" wp14:anchorId="1E0A2901" wp14:editId="7C94E0D0">
                <wp:simplePos x="0" y="0"/>
                <wp:positionH relativeFrom="page">
                  <wp:posOffset>1854835</wp:posOffset>
                </wp:positionH>
                <wp:positionV relativeFrom="paragraph">
                  <wp:posOffset>118745</wp:posOffset>
                </wp:positionV>
                <wp:extent cx="111760" cy="1270"/>
                <wp:effectExtent l="6985" t="13970" r="5080" b="3810"/>
                <wp:wrapNone/>
                <wp:docPr id="723" name="Group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760" cy="1270"/>
                          <a:chOff x="2921" y="187"/>
                          <a:chExt cx="176" cy="2"/>
                        </a:xfrm>
                      </wpg:grpSpPr>
                      <wps:wsp>
                        <wps:cNvPr id="724" name="Freeform 712"/>
                        <wps:cNvSpPr>
                          <a:spLocks/>
                        </wps:cNvSpPr>
                        <wps:spPr bwMode="auto">
                          <a:xfrm>
                            <a:off x="2921" y="187"/>
                            <a:ext cx="176" cy="2"/>
                          </a:xfrm>
                          <a:custGeom>
                            <a:avLst/>
                            <a:gdLst>
                              <a:gd name="T0" fmla="+- 0 2921 2921"/>
                              <a:gd name="T1" fmla="*/ T0 w 176"/>
                              <a:gd name="T2" fmla="+- 0 3096 2921"/>
                              <a:gd name="T3" fmla="*/ T2 w 17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76">
                                <a:moveTo>
                                  <a:pt x="0" y="0"/>
                                </a:moveTo>
                                <a:lnTo>
                                  <a:pt x="175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B1E603" id="Group 711" o:spid="_x0000_s1026" style="position:absolute;margin-left:146.05pt;margin-top:9.35pt;width:8.8pt;height:.1pt;z-index:-2645;mso-position-horizontal-relative:page" coordorigin="2921,187" coordsize="17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">
                <v:shape id="Freeform 712" o:spid="_x0000_s1027" style="position:absolute;left:2921;top:187;width:176;height:2;visibility:visible;mso-wrap-style:square;v-text-anchor:top" coordsize="1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" path="m,l175,e" filled="f" strokeweight=".14042mm">
                  <v:path arrowok="t" o:connecttype="custom" o:connectlocs="0,0;175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3837" behindDoc="1" locked="0" layoutInCell="1" allowOverlap="1" wp14:anchorId="05C895B7" wp14:editId="125B10BB">
                <wp:simplePos x="0" y="0"/>
                <wp:positionH relativeFrom="page">
                  <wp:posOffset>1877695</wp:posOffset>
                </wp:positionH>
                <wp:positionV relativeFrom="paragraph">
                  <wp:posOffset>-30480</wp:posOffset>
                </wp:positionV>
                <wp:extent cx="66040" cy="126365"/>
                <wp:effectExtent l="1270" t="0" r="0" b="0"/>
                <wp:wrapNone/>
                <wp:docPr id="722" name="Text Box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" cy="126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6B41B" w14:textId="77777777" w:rsidR="00114C4D" w:rsidRDefault="00096F81">
                            <w:pPr>
                              <w:spacing w:after="0" w:line="193" w:lineRule="exact"/>
                              <w:ind w:right="-7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w w:val="103"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895B7" id="Text Box 710" o:spid="_x0000_s1027" type="#_x0000_t202" style="position:absolute;left:0;text-align:left;margin-left:147.85pt;margin-top:-2.4pt;width:5.2pt;height:9.95pt;z-index:-26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" filled="f" stroked="f">
                <v:textbox inset="0,0,0,0">
                  <w:txbxContent>
                    <w:p w14:paraId="19F6B41B" w14:textId="77777777" w:rsidR="00114C4D" w:rsidRDefault="00096F81">
                      <w:pPr>
                        <w:spacing w:after="0" w:line="193" w:lineRule="exact"/>
                        <w:ind w:right="-70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w w:val="103"/>
                          <w:sz w:val="20"/>
                          <w:szCs w:val="20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6F81">
        <w:rPr>
          <w:rFonts w:ascii="Times New Roman" w:eastAsia="Times New Roman" w:hAnsi="Times New Roman" w:cs="Times New Roman"/>
          <w:i/>
          <w:position w:val="-14"/>
          <w:sz w:val="20"/>
          <w:szCs w:val="20"/>
        </w:rPr>
        <w:t>dt</w:t>
      </w:r>
      <w:r w:rsidR="00096F81">
        <w:rPr>
          <w:rFonts w:ascii="Times New Roman" w:eastAsia="Times New Roman" w:hAnsi="Times New Roman" w:cs="Times New Roman"/>
          <w:i/>
          <w:spacing w:val="-7"/>
          <w:position w:val="-14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i/>
          <w:sz w:val="20"/>
          <w:szCs w:val="20"/>
        </w:rPr>
        <w:t>F</w:t>
      </w:r>
      <w:r w:rsidR="00096F81">
        <w:rPr>
          <w:rFonts w:ascii="Times New Roman" w:eastAsia="Times New Roman" w:hAnsi="Times New Roman" w:cs="Times New Roman"/>
          <w:i/>
          <w:spacing w:val="-16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 w:rsidR="00096F81"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 w:rsidR="00096F81"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 w:rsidR="00096F81"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 w:rsidR="00096F81"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 w:rsidR="00096F81"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i/>
          <w:w w:val="128"/>
          <w:sz w:val="20"/>
          <w:szCs w:val="20"/>
        </w:rPr>
        <w:t>x</w:t>
      </w:r>
      <w:r w:rsidR="00096F81">
        <w:rPr>
          <w:rFonts w:ascii="Times New Roman" w:eastAsia="Times New Roman" w:hAnsi="Times New Roman" w:cs="Times New Roman"/>
          <w:w w:val="116"/>
          <w:sz w:val="20"/>
          <w:szCs w:val="20"/>
        </w:rPr>
        <w:t>)</w:t>
      </w:r>
      <w:r w:rsidR="00096F81">
        <w:rPr>
          <w:rFonts w:ascii="Times New Roman" w:eastAsia="Times New Roman" w:hAnsi="Times New Roman" w:cs="Times New Roman"/>
          <w:i/>
          <w:spacing w:val="7"/>
          <w:w w:val="94"/>
          <w:sz w:val="20"/>
          <w:szCs w:val="20"/>
        </w:rPr>
        <w:t>g</w:t>
      </w:r>
      <w:r w:rsidR="00096F81"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 w:rsidR="00096F81"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 w:rsidR="00096F81"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 w:rsidR="00096F81"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 w:rsidR="00096F81"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 w:rsidR="00096F81"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i/>
          <w:w w:val="129"/>
          <w:sz w:val="20"/>
          <w:szCs w:val="20"/>
        </w:rPr>
        <w:t>x</w:t>
      </w:r>
      <w:r w:rsidR="00096F81">
        <w:rPr>
          <w:rFonts w:ascii="Times New Roman" w:eastAsia="Times New Roman" w:hAnsi="Times New Roman" w:cs="Times New Roman"/>
          <w:w w:val="129"/>
          <w:sz w:val="20"/>
          <w:szCs w:val="20"/>
        </w:rPr>
        <w:t>)</w:t>
      </w:r>
      <w:r w:rsidR="00096F81">
        <w:rPr>
          <w:rFonts w:ascii="Times New Roman" w:eastAsia="Times New Roman" w:hAnsi="Times New Roman" w:cs="Times New Roman"/>
          <w:spacing w:val="-18"/>
          <w:w w:val="129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w w:val="129"/>
          <w:sz w:val="20"/>
          <w:szCs w:val="20"/>
        </w:rPr>
        <w:t xml:space="preserve">= </w:t>
      </w:r>
      <w:r w:rsidR="00096F81">
        <w:rPr>
          <w:rFonts w:ascii="Courier" w:eastAsia="Courier" w:hAnsi="Courier" w:cs="Courier"/>
          <w:i/>
          <w:w w:val="59"/>
          <w:sz w:val="20"/>
          <w:szCs w:val="20"/>
        </w:rPr>
        <w:t>SR</w:t>
      </w:r>
      <w:proofErr w:type="spellStart"/>
      <w:r w:rsidR="00096F81">
        <w:rPr>
          <w:rFonts w:ascii="Times New Roman" w:eastAsia="Times New Roman" w:hAnsi="Times New Roman" w:cs="Times New Roman"/>
          <w:i/>
          <w:spacing w:val="5"/>
          <w:w w:val="110"/>
          <w:position w:val="-3"/>
          <w:sz w:val="14"/>
          <w:szCs w:val="14"/>
        </w:rPr>
        <w:t>g</w:t>
      </w:r>
      <w:r w:rsidR="00096F81">
        <w:rPr>
          <w:rFonts w:ascii="Times New Roman" w:eastAsia="Times New Roman" w:hAnsi="Times New Roman" w:cs="Times New Roman"/>
          <w:i/>
          <w:w w:val="124"/>
          <w:position w:val="-3"/>
          <w:sz w:val="14"/>
          <w:szCs w:val="14"/>
        </w:rPr>
        <w:t>as,a</w:t>
      </w:r>
      <w:r w:rsidR="00096F81">
        <w:rPr>
          <w:rFonts w:ascii="Times New Roman" w:eastAsia="Times New Roman" w:hAnsi="Times New Roman" w:cs="Times New Roman"/>
          <w:i/>
          <w:spacing w:val="5"/>
          <w:w w:val="124"/>
          <w:position w:val="-3"/>
          <w:sz w:val="14"/>
          <w:szCs w:val="14"/>
        </w:rPr>
        <w:t>g</w:t>
      </w:r>
      <w:r w:rsidR="00096F81">
        <w:rPr>
          <w:rFonts w:ascii="Times New Roman" w:eastAsia="Times New Roman" w:hAnsi="Times New Roman" w:cs="Times New Roman"/>
          <w:i/>
          <w:w w:val="110"/>
          <w:position w:val="-3"/>
          <w:sz w:val="14"/>
          <w:szCs w:val="14"/>
        </w:rPr>
        <w:t>g</w:t>
      </w:r>
      <w:proofErr w:type="spellEnd"/>
      <w:r w:rsidR="00096F81">
        <w:rPr>
          <w:rFonts w:ascii="Times New Roman" w:eastAsia="Times New Roman" w:hAnsi="Times New Roman" w:cs="Times New Roman"/>
          <w:i/>
          <w:spacing w:val="-20"/>
          <w:position w:val="-3"/>
          <w:sz w:val="14"/>
          <w:szCs w:val="14"/>
        </w:rPr>
        <w:t xml:space="preserve"> </w:t>
      </w:r>
      <w:r w:rsidR="00096F81"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 w:rsidR="00096F81"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 w:rsidR="00096F81"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 w:rsidR="00096F81"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 w:rsidR="00096F81"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 w:rsidR="00096F81"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i/>
          <w:w w:val="129"/>
          <w:sz w:val="20"/>
          <w:szCs w:val="20"/>
        </w:rPr>
        <w:t>x</w:t>
      </w:r>
      <w:r w:rsidR="00096F81">
        <w:rPr>
          <w:rFonts w:ascii="Times New Roman" w:eastAsia="Times New Roman" w:hAnsi="Times New Roman" w:cs="Times New Roman"/>
          <w:w w:val="129"/>
          <w:sz w:val="20"/>
          <w:szCs w:val="20"/>
        </w:rPr>
        <w:t>)</w:t>
      </w:r>
      <w:r w:rsidR="00096F81">
        <w:rPr>
          <w:rFonts w:ascii="Times New Roman" w:eastAsia="Times New Roman" w:hAnsi="Times New Roman" w:cs="Times New Roman"/>
          <w:spacing w:val="-30"/>
          <w:w w:val="129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w w:val="129"/>
          <w:sz w:val="20"/>
          <w:szCs w:val="20"/>
        </w:rPr>
        <w:t>+</w:t>
      </w:r>
      <w:r w:rsidR="00096F81">
        <w:rPr>
          <w:rFonts w:ascii="Times New Roman" w:eastAsia="Times New Roman" w:hAnsi="Times New Roman" w:cs="Times New Roman"/>
          <w:spacing w:val="-11"/>
          <w:w w:val="129"/>
          <w:sz w:val="20"/>
          <w:szCs w:val="20"/>
        </w:rPr>
        <w:t xml:space="preserve"> </w:t>
      </w:r>
      <w:r w:rsidR="00096F81">
        <w:rPr>
          <w:rFonts w:ascii="Courier" w:eastAsia="Courier" w:hAnsi="Courier" w:cs="Courier"/>
          <w:i/>
          <w:w w:val="59"/>
          <w:sz w:val="20"/>
          <w:szCs w:val="20"/>
        </w:rPr>
        <w:t>SR</w:t>
      </w:r>
      <w:proofErr w:type="spellStart"/>
      <w:r w:rsidR="00096F81">
        <w:rPr>
          <w:rFonts w:ascii="Times New Roman" w:eastAsia="Times New Roman" w:hAnsi="Times New Roman" w:cs="Times New Roman"/>
          <w:i/>
          <w:spacing w:val="5"/>
          <w:w w:val="110"/>
          <w:position w:val="-3"/>
          <w:sz w:val="14"/>
          <w:szCs w:val="14"/>
        </w:rPr>
        <w:t>g</w:t>
      </w:r>
      <w:r w:rsidR="00096F81">
        <w:rPr>
          <w:rFonts w:ascii="Times New Roman" w:eastAsia="Times New Roman" w:hAnsi="Times New Roman" w:cs="Times New Roman"/>
          <w:i/>
          <w:w w:val="124"/>
          <w:position w:val="-3"/>
          <w:sz w:val="14"/>
          <w:szCs w:val="14"/>
        </w:rPr>
        <w:t>as,b</w:t>
      </w:r>
      <w:r w:rsidR="00096F81">
        <w:rPr>
          <w:rFonts w:ascii="Times New Roman" w:eastAsia="Times New Roman" w:hAnsi="Times New Roman" w:cs="Times New Roman"/>
          <w:i/>
          <w:spacing w:val="5"/>
          <w:w w:val="124"/>
          <w:position w:val="-3"/>
          <w:sz w:val="14"/>
          <w:szCs w:val="14"/>
        </w:rPr>
        <w:t>r</w:t>
      </w:r>
      <w:r w:rsidR="00096F81">
        <w:rPr>
          <w:rFonts w:ascii="Times New Roman" w:eastAsia="Times New Roman" w:hAnsi="Times New Roman" w:cs="Times New Roman"/>
          <w:i/>
          <w:w w:val="127"/>
          <w:position w:val="-3"/>
          <w:sz w:val="14"/>
          <w:szCs w:val="14"/>
        </w:rPr>
        <w:t>eak</w:t>
      </w:r>
      <w:proofErr w:type="spellEnd"/>
      <w:r w:rsidR="00096F81">
        <w:rPr>
          <w:rFonts w:ascii="Times New Roman" w:eastAsia="Times New Roman" w:hAnsi="Times New Roman" w:cs="Times New Roman"/>
          <w:i/>
          <w:spacing w:val="-22"/>
          <w:position w:val="-3"/>
          <w:sz w:val="14"/>
          <w:szCs w:val="14"/>
        </w:rPr>
        <w:t xml:space="preserve"> </w:t>
      </w:r>
      <w:r w:rsidR="00096F81"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 w:rsidR="00096F81"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 w:rsidR="00096F81"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 w:rsidR="00096F81"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 w:rsidR="00096F81"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 w:rsidR="00096F81"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i/>
          <w:w w:val="129"/>
          <w:sz w:val="20"/>
          <w:szCs w:val="20"/>
        </w:rPr>
        <w:t>x</w:t>
      </w:r>
      <w:r w:rsidR="00096F81">
        <w:rPr>
          <w:rFonts w:ascii="Times New Roman" w:eastAsia="Times New Roman" w:hAnsi="Times New Roman" w:cs="Times New Roman"/>
          <w:w w:val="129"/>
          <w:sz w:val="20"/>
          <w:szCs w:val="20"/>
        </w:rPr>
        <w:t>)</w:t>
      </w:r>
      <w:r w:rsidR="00096F81">
        <w:rPr>
          <w:rFonts w:ascii="Times New Roman" w:eastAsia="Times New Roman" w:hAnsi="Times New Roman" w:cs="Times New Roman"/>
          <w:spacing w:val="-30"/>
          <w:w w:val="129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w w:val="129"/>
          <w:sz w:val="20"/>
          <w:szCs w:val="20"/>
        </w:rPr>
        <w:t>+</w:t>
      </w:r>
      <w:r w:rsidR="00096F81">
        <w:rPr>
          <w:rFonts w:ascii="Times New Roman" w:eastAsia="Times New Roman" w:hAnsi="Times New Roman" w:cs="Times New Roman"/>
          <w:spacing w:val="-11"/>
          <w:w w:val="129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i/>
          <w:spacing w:val="-61"/>
          <w:w w:val="105"/>
          <w:sz w:val="20"/>
          <w:szCs w:val="20"/>
        </w:rPr>
        <w:t>F</w:t>
      </w:r>
      <w:r w:rsidR="00096F81">
        <w:rPr>
          <w:rFonts w:ascii="Times New Roman" w:eastAsia="Times New Roman" w:hAnsi="Times New Roman" w:cs="Times New Roman"/>
          <w:spacing w:val="6"/>
          <w:w w:val="82"/>
          <w:position w:val="5"/>
          <w:sz w:val="20"/>
          <w:szCs w:val="20"/>
        </w:rPr>
        <w:t>˙</w:t>
      </w:r>
      <w:r w:rsidR="00096F81">
        <w:rPr>
          <w:rFonts w:ascii="Times New Roman" w:eastAsia="Times New Roman" w:hAnsi="Times New Roman" w:cs="Times New Roman"/>
          <w:i/>
          <w:w w:val="142"/>
          <w:position w:val="-3"/>
          <w:sz w:val="14"/>
          <w:szCs w:val="14"/>
        </w:rPr>
        <w:t>in</w:t>
      </w:r>
      <w:r w:rsidR="00096F81"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 w:rsidR="00096F81"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 w:rsidR="00096F81"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 w:rsidR="00096F81"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 w:rsidR="00096F81"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 w:rsidR="00096F81"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 w:rsidR="00096F81"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i/>
          <w:w w:val="128"/>
          <w:sz w:val="20"/>
          <w:szCs w:val="20"/>
        </w:rPr>
        <w:t>x</w:t>
      </w:r>
      <w:r w:rsidR="00096F81">
        <w:rPr>
          <w:rFonts w:ascii="Times New Roman" w:eastAsia="Times New Roman" w:hAnsi="Times New Roman" w:cs="Times New Roman"/>
          <w:w w:val="116"/>
          <w:sz w:val="20"/>
          <w:szCs w:val="20"/>
        </w:rPr>
        <w:t>)</w:t>
      </w:r>
      <w:r w:rsidR="00096F81">
        <w:rPr>
          <w:rFonts w:ascii="Times New Roman" w:eastAsia="Times New Roman" w:hAnsi="Times New Roman" w:cs="Times New Roman"/>
          <w:i/>
          <w:w w:val="94"/>
          <w:sz w:val="20"/>
          <w:szCs w:val="20"/>
        </w:rPr>
        <w:t>g</w:t>
      </w:r>
      <w:r w:rsidR="00096F81">
        <w:rPr>
          <w:rFonts w:ascii="Times New Roman" w:eastAsia="Times New Roman" w:hAnsi="Times New Roman" w:cs="Times New Roman"/>
          <w:i/>
          <w:w w:val="142"/>
          <w:position w:val="-3"/>
          <w:sz w:val="14"/>
          <w:szCs w:val="14"/>
        </w:rPr>
        <w:t>in</w:t>
      </w:r>
      <w:r w:rsidR="00096F81"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 w:rsidR="00096F81"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 w:rsidR="00096F81"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 w:rsidR="00096F81"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 w:rsidR="00096F81"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 w:rsidR="00096F81"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 w:rsidR="00096F81"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i/>
          <w:w w:val="128"/>
          <w:sz w:val="20"/>
          <w:szCs w:val="20"/>
        </w:rPr>
        <w:t>x</w:t>
      </w:r>
      <w:r w:rsidR="00096F81">
        <w:rPr>
          <w:rFonts w:ascii="Times New Roman" w:eastAsia="Times New Roman" w:hAnsi="Times New Roman" w:cs="Times New Roman"/>
          <w:w w:val="116"/>
          <w:sz w:val="20"/>
          <w:szCs w:val="20"/>
        </w:rPr>
        <w:t>)</w:t>
      </w:r>
    </w:p>
    <w:p w14:paraId="545C1BAD" w14:textId="77777777" w:rsidR="00114C4D" w:rsidRDefault="00096F81">
      <w:pPr>
        <w:tabs>
          <w:tab w:val="left" w:pos="7560"/>
        </w:tabs>
        <w:spacing w:before="47" w:after="0" w:line="240" w:lineRule="auto"/>
        <w:ind w:left="2737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" w:eastAsia="Courier" w:hAnsi="Courier" w:cs="Courier"/>
          <w:i/>
          <w:w w:val="129"/>
          <w:sz w:val="20"/>
          <w:szCs w:val="20"/>
        </w:rPr>
        <w:t>−</w:t>
      </w:r>
      <w:r>
        <w:rPr>
          <w:rFonts w:ascii="Courier" w:eastAsia="Courier" w:hAnsi="Courier" w:cs="Courier"/>
          <w:i/>
          <w:spacing w:val="-7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61"/>
          <w:w w:val="105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6"/>
          <w:w w:val="82"/>
          <w:position w:val="5"/>
          <w:sz w:val="20"/>
          <w:szCs w:val="20"/>
        </w:rPr>
        <w:t>˙</w:t>
      </w:r>
      <w:r>
        <w:rPr>
          <w:rFonts w:ascii="Times New Roman" w:eastAsia="Times New Roman" w:hAnsi="Times New Roman" w:cs="Times New Roman"/>
          <w:i/>
          <w:w w:val="130"/>
          <w:position w:val="-3"/>
          <w:sz w:val="14"/>
          <w:szCs w:val="14"/>
        </w:rPr>
        <w:t>out</w:t>
      </w:r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8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/>
          <w:w w:val="94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w w:val="130"/>
          <w:position w:val="-3"/>
          <w:sz w:val="14"/>
          <w:szCs w:val="14"/>
        </w:rPr>
        <w:t>out</w:t>
      </w:r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9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29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30"/>
          <w:w w:val="1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9"/>
          <w:sz w:val="20"/>
          <w:szCs w:val="20"/>
        </w:rPr>
        <w:t>+</w:t>
      </w:r>
      <w:r>
        <w:rPr>
          <w:rFonts w:ascii="Times New Roman" w:eastAsia="Times New Roman" w:hAnsi="Times New Roman" w:cs="Times New Roman"/>
          <w:spacing w:val="-11"/>
          <w:w w:val="1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8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/>
          <w:w w:val="94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w w:val="114"/>
          <w:position w:val="-3"/>
          <w:sz w:val="14"/>
          <w:szCs w:val="14"/>
        </w:rPr>
        <w:t>c</w:t>
      </w:r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pacing w:val="-57"/>
          <w:w w:val="9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2"/>
          <w:w w:val="82"/>
          <w:sz w:val="20"/>
          <w:szCs w:val="20"/>
        </w:rPr>
        <w:t>˙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ns</w:t>
      </w:r>
      <w:proofErr w:type="spellEnd"/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5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5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(4)</w:t>
      </w:r>
    </w:p>
    <w:p w14:paraId="6C9E9948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1B6B4C67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7E5EDEF6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189C7184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44BB8907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6984B499" w14:textId="77777777" w:rsidR="00114C4D" w:rsidRDefault="00114C4D">
      <w:pPr>
        <w:spacing w:before="6" w:after="0" w:line="200" w:lineRule="exact"/>
        <w:rPr>
          <w:sz w:val="20"/>
          <w:szCs w:val="20"/>
        </w:rPr>
      </w:pPr>
    </w:p>
    <w:p w14:paraId="2311305E" w14:textId="77777777" w:rsidR="00114C4D" w:rsidRDefault="00114C4D">
      <w:pPr>
        <w:spacing w:after="0"/>
        <w:sectPr w:rsidR="00114C4D">
          <w:pgSz w:w="12240" w:h="15840"/>
          <w:pgMar w:top="1480" w:right="1720" w:bottom="1920" w:left="1720" w:header="0" w:footer="1737" w:gutter="0"/>
          <w:cols w:space="720"/>
        </w:sectPr>
      </w:pPr>
    </w:p>
    <w:p w14:paraId="6579575E" w14:textId="77777777" w:rsidR="00114C4D" w:rsidRDefault="00114C4D">
      <w:pPr>
        <w:spacing w:before="6" w:after="0" w:line="110" w:lineRule="exact"/>
        <w:rPr>
          <w:sz w:val="11"/>
          <w:szCs w:val="11"/>
        </w:rPr>
      </w:pPr>
    </w:p>
    <w:p w14:paraId="7B19AD74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200</w:t>
      </w:r>
    </w:p>
    <w:p w14:paraId="23202218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22C8BC60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201</w:t>
      </w:r>
    </w:p>
    <w:p w14:paraId="09EF778F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42CA63C5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202</w:t>
      </w:r>
    </w:p>
    <w:p w14:paraId="69624698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7A3B20BD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203</w:t>
      </w:r>
    </w:p>
    <w:p w14:paraId="4963E59A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186C1100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204</w:t>
      </w:r>
    </w:p>
    <w:p w14:paraId="04D4EE7E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77CE01CE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205</w:t>
      </w:r>
    </w:p>
    <w:p w14:paraId="35283838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630183E6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206</w:t>
      </w:r>
    </w:p>
    <w:p w14:paraId="4C2DFA4D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1AE83D75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207</w:t>
      </w:r>
    </w:p>
    <w:p w14:paraId="5A8A710B" w14:textId="77777777" w:rsidR="00114C4D" w:rsidRDefault="00096F81">
      <w:pPr>
        <w:spacing w:before="22" w:after="0" w:line="357" w:lineRule="auto"/>
        <w:ind w:right="913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0"/>
          <w:szCs w:val="20"/>
        </w:rPr>
        <w:t>where,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7"/>
          <w:w w:val="94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2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3"/>
          <w:w w:val="1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gas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olume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particle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solid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olumes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7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27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28"/>
          <w:w w:val="127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spatial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28"/>
          <w:w w:val="121"/>
          <w:sz w:val="20"/>
          <w:szCs w:val="20"/>
        </w:rPr>
        <w:t xml:space="preserve"> </w:t>
      </w:r>
      <w:r>
        <w:rPr>
          <w:rFonts w:ascii="Courier" w:eastAsia="Courier" w:hAnsi="Courier" w:cs="Courier"/>
          <w:i/>
          <w:w w:val="59"/>
          <w:sz w:val="20"/>
          <w:szCs w:val="20"/>
        </w:rPr>
        <w:t>SR</w:t>
      </w:r>
      <w:proofErr w:type="spellStart"/>
      <w:r>
        <w:rPr>
          <w:rFonts w:ascii="Times New Roman" w:eastAsia="Times New Roman" w:hAnsi="Times New Roman" w:cs="Times New Roman"/>
          <w:i/>
          <w:spacing w:val="5"/>
          <w:w w:val="110"/>
          <w:position w:val="-3"/>
          <w:sz w:val="14"/>
          <w:szCs w:val="14"/>
        </w:rPr>
        <w:t>g</w:t>
      </w:r>
      <w:r>
        <w:rPr>
          <w:rFonts w:ascii="Times New Roman" w:eastAsia="Times New Roman" w:hAnsi="Times New Roman" w:cs="Times New Roman"/>
          <w:i/>
          <w:w w:val="124"/>
          <w:position w:val="-3"/>
          <w:sz w:val="14"/>
          <w:szCs w:val="14"/>
        </w:rPr>
        <w:t>as,a</w:t>
      </w:r>
      <w:r>
        <w:rPr>
          <w:rFonts w:ascii="Times New Roman" w:eastAsia="Times New Roman" w:hAnsi="Times New Roman" w:cs="Times New Roman"/>
          <w:i/>
          <w:spacing w:val="5"/>
          <w:w w:val="124"/>
          <w:position w:val="-3"/>
          <w:sz w:val="14"/>
          <w:szCs w:val="14"/>
        </w:rPr>
        <w:t>g</w:t>
      </w:r>
      <w:r>
        <w:rPr>
          <w:rFonts w:ascii="Times New Roman" w:eastAsia="Times New Roman" w:hAnsi="Times New Roman" w:cs="Times New Roman"/>
          <w:i/>
          <w:w w:val="110"/>
          <w:position w:val="-3"/>
          <w:sz w:val="14"/>
          <w:szCs w:val="14"/>
        </w:rPr>
        <w:t>g</w:t>
      </w:r>
      <w:proofErr w:type="spellEnd"/>
      <w:r>
        <w:rPr>
          <w:rFonts w:ascii="Times New Roman" w:eastAsia="Times New Roman" w:hAnsi="Times New Roman" w:cs="Times New Roman"/>
          <w:i/>
          <w:spacing w:val="-20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2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5"/>
          <w:w w:val="1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Courier" w:eastAsia="Courier" w:hAnsi="Courier" w:cs="Courier"/>
          <w:i/>
          <w:w w:val="59"/>
          <w:sz w:val="20"/>
          <w:szCs w:val="20"/>
        </w:rPr>
        <w:t>SR</w:t>
      </w:r>
      <w:proofErr w:type="spellStart"/>
      <w:r>
        <w:rPr>
          <w:rFonts w:ascii="Times New Roman" w:eastAsia="Times New Roman" w:hAnsi="Times New Roman" w:cs="Times New Roman"/>
          <w:i/>
          <w:spacing w:val="5"/>
          <w:w w:val="110"/>
          <w:position w:val="-3"/>
          <w:sz w:val="14"/>
          <w:szCs w:val="14"/>
        </w:rPr>
        <w:t>g</w:t>
      </w:r>
      <w:r>
        <w:rPr>
          <w:rFonts w:ascii="Times New Roman" w:eastAsia="Times New Roman" w:hAnsi="Times New Roman" w:cs="Times New Roman"/>
          <w:i/>
          <w:w w:val="124"/>
          <w:position w:val="-3"/>
          <w:sz w:val="14"/>
          <w:szCs w:val="14"/>
        </w:rPr>
        <w:t>as,b</w:t>
      </w:r>
      <w:r>
        <w:rPr>
          <w:rFonts w:ascii="Times New Roman" w:eastAsia="Times New Roman" w:hAnsi="Times New Roman" w:cs="Times New Roman"/>
          <w:i/>
          <w:spacing w:val="5"/>
          <w:w w:val="124"/>
          <w:position w:val="-3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i/>
          <w:w w:val="127"/>
          <w:position w:val="-3"/>
          <w:sz w:val="14"/>
          <w:szCs w:val="14"/>
        </w:rPr>
        <w:t>eak</w:t>
      </w:r>
      <w:proofErr w:type="spellEnd"/>
      <w:r>
        <w:rPr>
          <w:rFonts w:ascii="Times New Roman" w:eastAsia="Times New Roman" w:hAnsi="Times New Roman" w:cs="Times New Roman"/>
          <w:i/>
          <w:spacing w:val="-22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2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5"/>
          <w:w w:val="1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rates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gas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transferred</w:t>
      </w:r>
      <w:r>
        <w:rPr>
          <w:rFonts w:ascii="Times New Roman" w:eastAsia="Times New Roman" w:hAnsi="Times New Roman" w:cs="Times New Roman"/>
          <w:spacing w:val="25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een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size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due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aggregation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brea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age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res</w:t>
      </w:r>
      <w:r>
        <w:rPr>
          <w:rFonts w:ascii="Times New Roman" w:eastAsia="Times New Roman" w:hAnsi="Times New Roman" w:cs="Times New Roman"/>
          <w:spacing w:val="6"/>
          <w:w w:val="10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-16"/>
          <w:w w:val="10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i/>
          <w:w w:val="94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w w:val="142"/>
          <w:position w:val="-3"/>
          <w:sz w:val="14"/>
          <w:szCs w:val="14"/>
        </w:rPr>
        <w:t>in</w:t>
      </w:r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2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3"/>
          <w:w w:val="1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4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w w:val="130"/>
          <w:position w:val="-3"/>
          <w:sz w:val="14"/>
          <w:szCs w:val="14"/>
        </w:rPr>
        <w:t>out</w:t>
      </w:r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2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3"/>
          <w:w w:val="1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gas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olume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the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parti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les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tering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ving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spatial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4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w w:val="114"/>
          <w:position w:val="-3"/>
          <w:sz w:val="14"/>
          <w:szCs w:val="14"/>
        </w:rPr>
        <w:t>c</w:t>
      </w:r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pacing w:val="-58"/>
          <w:w w:val="9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2"/>
          <w:w w:val="82"/>
          <w:sz w:val="20"/>
          <w:szCs w:val="20"/>
        </w:rPr>
        <w:t>˙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ns</w:t>
      </w:r>
      <w:proofErr w:type="spellEnd"/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27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represe</w:t>
      </w:r>
      <w:r>
        <w:rPr>
          <w:rFonts w:ascii="Times New Roman" w:eastAsia="Times New Roman" w:hAnsi="Times New Roman" w:cs="Times New Roman"/>
          <w:spacing w:val="-6"/>
          <w:w w:val="11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18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olume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gas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particles 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formed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due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cess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consolidation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ccurring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inside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system.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rate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aggregation,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Courier" w:eastAsia="Courier" w:hAnsi="Courier" w:cs="Courier"/>
          <w:i/>
          <w:w w:val="59"/>
          <w:sz w:val="20"/>
          <w:szCs w:val="20"/>
        </w:rPr>
        <w:t>SR</w:t>
      </w:r>
      <w:proofErr w:type="spellStart"/>
      <w:r>
        <w:rPr>
          <w:rFonts w:ascii="Times New Roman" w:eastAsia="Times New Roman" w:hAnsi="Times New Roman" w:cs="Times New Roman"/>
          <w:i/>
          <w:w w:val="117"/>
          <w:position w:val="-3"/>
          <w:sz w:val="14"/>
          <w:szCs w:val="14"/>
        </w:rPr>
        <w:t>a</w:t>
      </w:r>
      <w:r>
        <w:rPr>
          <w:rFonts w:ascii="Times New Roman" w:eastAsia="Times New Roman" w:hAnsi="Times New Roman" w:cs="Times New Roman"/>
          <w:i/>
          <w:spacing w:val="5"/>
          <w:w w:val="117"/>
          <w:position w:val="-3"/>
          <w:sz w:val="14"/>
          <w:szCs w:val="14"/>
        </w:rPr>
        <w:t>g</w:t>
      </w:r>
      <w:r>
        <w:rPr>
          <w:rFonts w:ascii="Times New Roman" w:eastAsia="Times New Roman" w:hAnsi="Times New Roman" w:cs="Times New Roman"/>
          <w:i/>
          <w:w w:val="110"/>
          <w:position w:val="-3"/>
          <w:sz w:val="14"/>
          <w:szCs w:val="14"/>
        </w:rPr>
        <w:t>g</w:t>
      </w:r>
      <w:proofErr w:type="spellEnd"/>
      <w:r>
        <w:rPr>
          <w:rFonts w:ascii="Times New Roman" w:eastAsia="Times New Roman" w:hAnsi="Times New Roman" w:cs="Times New Roman"/>
          <w:i/>
          <w:spacing w:val="-20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2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6"/>
          <w:w w:val="1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Equation</w:t>
      </w:r>
      <w:r>
        <w:rPr>
          <w:rFonts w:ascii="Times New Roman" w:eastAsia="Times New Roman" w:hAnsi="Times New Roman" w:cs="Times New Roman"/>
          <w:spacing w:val="12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calculated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w w:val="113"/>
          <w:sz w:val="20"/>
          <w:szCs w:val="20"/>
        </w:rPr>
        <w:t>Chatur</w:t>
      </w:r>
      <w:r>
        <w:rPr>
          <w:rFonts w:ascii="Times New Roman" w:eastAsia="Times New Roman" w:hAnsi="Times New Roman" w:cs="Times New Roman"/>
          <w:spacing w:val="6"/>
          <w:w w:val="11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edi</w:t>
      </w:r>
      <w:proofErr w:type="spellEnd"/>
    </w:p>
    <w:p w14:paraId="0C1F8E0A" w14:textId="77777777" w:rsidR="00114C4D" w:rsidRDefault="00096F81">
      <w:pPr>
        <w:spacing w:after="0" w:line="225" w:lineRule="exact"/>
        <w:ind w:right="66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al.,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2017):</w:t>
      </w:r>
    </w:p>
    <w:p w14:paraId="3198BD59" w14:textId="77777777" w:rsidR="00114C4D" w:rsidRDefault="00114C4D">
      <w:pPr>
        <w:spacing w:after="0"/>
        <w:jc w:val="both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757" w:space="199"/>
            <w:col w:w="7844"/>
          </w:cols>
        </w:sectPr>
      </w:pPr>
    </w:p>
    <w:p w14:paraId="4BA4BD26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09F92F07" w14:textId="77777777" w:rsidR="00114C4D" w:rsidRDefault="00114C4D">
      <w:pPr>
        <w:spacing w:before="15" w:after="0" w:line="220" w:lineRule="exact"/>
      </w:pPr>
    </w:p>
    <w:p w14:paraId="378DD950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57D6ADA0" w14:textId="77777777" w:rsidR="00114C4D" w:rsidRDefault="00096F81">
      <w:pPr>
        <w:spacing w:before="34" w:after="0" w:line="234" w:lineRule="exact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position w:val="-3"/>
          <w:sz w:val="20"/>
          <w:szCs w:val="20"/>
        </w:rPr>
        <w:t xml:space="preserve">1 </w:t>
      </w:r>
      <w:r>
        <w:rPr>
          <w:rFonts w:ascii="Times New Roman" w:eastAsia="Times New Roman" w:hAnsi="Times New Roman" w:cs="Times New Roman"/>
          <w:position w:val="11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pacing w:val="6"/>
          <w:position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36"/>
          <w:position w:val="6"/>
          <w:sz w:val="14"/>
          <w:szCs w:val="14"/>
        </w:rPr>
        <w:t>s</w:t>
      </w:r>
      <w:r>
        <w:rPr>
          <w:rFonts w:ascii="Times New Roman" w:eastAsia="Times New Roman" w:hAnsi="Times New Roman" w:cs="Times New Roman"/>
          <w:w w:val="136"/>
          <w:position w:val="4"/>
          <w:sz w:val="10"/>
          <w:szCs w:val="10"/>
        </w:rPr>
        <w:t>1</w:t>
      </w:r>
      <w:r>
        <w:rPr>
          <w:rFonts w:ascii="Times New Roman" w:eastAsia="Times New Roman" w:hAnsi="Times New Roman" w:cs="Times New Roman"/>
          <w:spacing w:val="-18"/>
          <w:w w:val="136"/>
          <w:position w:val="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w w:val="136"/>
          <w:position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7"/>
          <w:w w:val="136"/>
          <w:position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38"/>
          <w:position w:val="6"/>
          <w:sz w:val="14"/>
          <w:szCs w:val="14"/>
        </w:rPr>
        <w:t>s</w:t>
      </w:r>
      <w:r>
        <w:rPr>
          <w:rFonts w:ascii="Times New Roman" w:eastAsia="Times New Roman" w:hAnsi="Times New Roman" w:cs="Times New Roman"/>
          <w:w w:val="135"/>
          <w:position w:val="4"/>
          <w:sz w:val="10"/>
          <w:szCs w:val="10"/>
        </w:rPr>
        <w:t>2</w:t>
      </w:r>
    </w:p>
    <w:p w14:paraId="61CFAB9D" w14:textId="1A0B428B" w:rsidR="00114C4D" w:rsidRDefault="00D6272F">
      <w:pPr>
        <w:spacing w:after="0" w:line="64" w:lineRule="exact"/>
        <w:ind w:left="13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838" behindDoc="1" locked="0" layoutInCell="1" allowOverlap="1" wp14:anchorId="36674500" wp14:editId="3D9BB8BF">
                <wp:simplePos x="0" y="0"/>
                <wp:positionH relativeFrom="page">
                  <wp:posOffset>2687955</wp:posOffset>
                </wp:positionH>
                <wp:positionV relativeFrom="paragraph">
                  <wp:posOffset>43815</wp:posOffset>
                </wp:positionV>
                <wp:extent cx="63500" cy="1270"/>
                <wp:effectExtent l="11430" t="5715" r="10795" b="12065"/>
                <wp:wrapNone/>
                <wp:docPr id="720" name="Group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0" cy="1270"/>
                          <a:chOff x="4233" y="69"/>
                          <a:chExt cx="100" cy="2"/>
                        </a:xfrm>
                      </wpg:grpSpPr>
                      <wps:wsp>
                        <wps:cNvPr id="721" name="Freeform 709"/>
                        <wps:cNvSpPr>
                          <a:spLocks/>
                        </wps:cNvSpPr>
                        <wps:spPr bwMode="auto">
                          <a:xfrm>
                            <a:off x="4233" y="69"/>
                            <a:ext cx="100" cy="2"/>
                          </a:xfrm>
                          <a:custGeom>
                            <a:avLst/>
                            <a:gdLst>
                              <a:gd name="T0" fmla="+- 0 4233 4233"/>
                              <a:gd name="T1" fmla="*/ T0 w 100"/>
                              <a:gd name="T2" fmla="+- 0 4332 4233"/>
                              <a:gd name="T3" fmla="*/ T2 w 1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">
                                <a:moveTo>
                                  <a:pt x="0" y="0"/>
                                </a:moveTo>
                                <a:lnTo>
                                  <a:pt x="9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CDA1E7" id="Group 708" o:spid="_x0000_s1026" style="position:absolute;margin-left:211.65pt;margin-top:3.45pt;width:5pt;height:.1pt;z-index:-2642;mso-position-horizontal-relative:page" coordorigin="4233,69" coordsize="1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">
                <v:shape id="Freeform 709" o:spid="_x0000_s1027" style="position:absolute;left:4233;top:69;width:100;height:2;visibility:visible;mso-wrap-style:square;v-text-anchor:top" coordsize="1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" path="m,l99,e" filled="f" strokeweight=".14042mm">
                  <v:path arrowok="t" o:connecttype="custom" o:connectlocs="0,0;99,0" o:connectangles="0,0"/>
                </v:shape>
                <w10:wrap anchorx="page"/>
              </v:group>
            </w:pict>
          </mc:Fallback>
        </mc:AlternateContent>
      </w:r>
      <w:r w:rsidR="00096F81">
        <w:rPr>
          <w:rFonts w:ascii="Courier" w:eastAsia="Courier" w:hAnsi="Courier" w:cs="Courier"/>
          <w:i/>
          <w:w w:val="59"/>
          <w:position w:val="-7"/>
          <w:sz w:val="20"/>
          <w:szCs w:val="20"/>
        </w:rPr>
        <w:t>SR</w:t>
      </w:r>
      <w:proofErr w:type="spellStart"/>
      <w:r w:rsidR="00096F81">
        <w:rPr>
          <w:rFonts w:ascii="Times New Roman" w:eastAsia="Times New Roman" w:hAnsi="Times New Roman" w:cs="Times New Roman"/>
          <w:i/>
          <w:w w:val="117"/>
          <w:position w:val="-10"/>
          <w:sz w:val="14"/>
          <w:szCs w:val="14"/>
        </w:rPr>
        <w:t>a</w:t>
      </w:r>
      <w:r w:rsidR="00096F81">
        <w:rPr>
          <w:rFonts w:ascii="Times New Roman" w:eastAsia="Times New Roman" w:hAnsi="Times New Roman" w:cs="Times New Roman"/>
          <w:i/>
          <w:spacing w:val="5"/>
          <w:w w:val="117"/>
          <w:position w:val="-10"/>
          <w:sz w:val="14"/>
          <w:szCs w:val="14"/>
        </w:rPr>
        <w:t>g</w:t>
      </w:r>
      <w:r w:rsidR="00096F81">
        <w:rPr>
          <w:rFonts w:ascii="Times New Roman" w:eastAsia="Times New Roman" w:hAnsi="Times New Roman" w:cs="Times New Roman"/>
          <w:i/>
          <w:w w:val="110"/>
          <w:position w:val="-10"/>
          <w:sz w:val="14"/>
          <w:szCs w:val="14"/>
        </w:rPr>
        <w:t>g</w:t>
      </w:r>
      <w:proofErr w:type="spellEnd"/>
      <w:r w:rsidR="00096F81">
        <w:rPr>
          <w:rFonts w:ascii="Times New Roman" w:eastAsia="Times New Roman" w:hAnsi="Times New Roman" w:cs="Times New Roman"/>
          <w:i/>
          <w:spacing w:val="-20"/>
          <w:position w:val="-10"/>
          <w:sz w:val="14"/>
          <w:szCs w:val="14"/>
        </w:rPr>
        <w:t xml:space="preserve"> </w:t>
      </w:r>
      <w:r w:rsidR="00096F81">
        <w:rPr>
          <w:rFonts w:ascii="Times New Roman" w:eastAsia="Times New Roman" w:hAnsi="Times New Roman" w:cs="Times New Roman"/>
          <w:w w:val="116"/>
          <w:position w:val="-7"/>
          <w:sz w:val="20"/>
          <w:szCs w:val="20"/>
        </w:rPr>
        <w:t>(</w:t>
      </w:r>
      <w:r w:rsidR="00096F81">
        <w:rPr>
          <w:rFonts w:ascii="Times New Roman" w:eastAsia="Times New Roman" w:hAnsi="Times New Roman" w:cs="Times New Roman"/>
          <w:i/>
          <w:w w:val="119"/>
          <w:position w:val="-7"/>
          <w:sz w:val="20"/>
          <w:szCs w:val="20"/>
        </w:rPr>
        <w:t>s</w:t>
      </w:r>
      <w:proofErr w:type="spellStart"/>
      <w:r w:rsidR="00096F81">
        <w:rPr>
          <w:rFonts w:ascii="Times New Roman" w:eastAsia="Times New Roman" w:hAnsi="Times New Roman" w:cs="Times New Roman"/>
          <w:i/>
          <w:w w:val="145"/>
          <w:position w:val="-10"/>
          <w:sz w:val="14"/>
          <w:szCs w:val="14"/>
        </w:rPr>
        <w:t>i</w:t>
      </w:r>
      <w:proofErr w:type="spellEnd"/>
      <w:r w:rsidR="00096F81">
        <w:rPr>
          <w:rFonts w:ascii="Times New Roman" w:eastAsia="Times New Roman" w:hAnsi="Times New Roman" w:cs="Times New Roman"/>
          <w:i/>
          <w:spacing w:val="-25"/>
          <w:position w:val="-10"/>
          <w:sz w:val="14"/>
          <w:szCs w:val="14"/>
        </w:rPr>
        <w:t xml:space="preserve"> </w:t>
      </w:r>
      <w:r w:rsidR="00096F81">
        <w:rPr>
          <w:rFonts w:ascii="Times New Roman" w:eastAsia="Times New Roman" w:hAnsi="Times New Roman" w:cs="Times New Roman"/>
          <w:i/>
          <w:position w:val="-7"/>
          <w:sz w:val="20"/>
          <w:szCs w:val="20"/>
        </w:rPr>
        <w:t>,</w:t>
      </w:r>
      <w:r w:rsidR="00096F81">
        <w:rPr>
          <w:rFonts w:ascii="Times New Roman" w:eastAsia="Times New Roman" w:hAnsi="Times New Roman" w:cs="Times New Roman"/>
          <w:i/>
          <w:spacing w:val="-12"/>
          <w:position w:val="-7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i/>
          <w:w w:val="129"/>
          <w:position w:val="-7"/>
          <w:sz w:val="20"/>
          <w:szCs w:val="20"/>
        </w:rPr>
        <w:t>x</w:t>
      </w:r>
      <w:r w:rsidR="00096F81">
        <w:rPr>
          <w:rFonts w:ascii="Times New Roman" w:eastAsia="Times New Roman" w:hAnsi="Times New Roman" w:cs="Times New Roman"/>
          <w:w w:val="129"/>
          <w:position w:val="-7"/>
          <w:sz w:val="20"/>
          <w:szCs w:val="20"/>
        </w:rPr>
        <w:t>)</w:t>
      </w:r>
      <w:r w:rsidR="00096F81">
        <w:rPr>
          <w:rFonts w:ascii="Times New Roman" w:eastAsia="Times New Roman" w:hAnsi="Times New Roman" w:cs="Times New Roman"/>
          <w:spacing w:val="-18"/>
          <w:w w:val="129"/>
          <w:position w:val="-7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w w:val="129"/>
          <w:position w:val="-7"/>
          <w:sz w:val="20"/>
          <w:szCs w:val="20"/>
        </w:rPr>
        <w:t>=</w:t>
      </w:r>
      <w:r w:rsidR="00096F81">
        <w:rPr>
          <w:rFonts w:ascii="Times New Roman" w:eastAsia="Times New Roman" w:hAnsi="Times New Roman" w:cs="Times New Roman"/>
          <w:spacing w:val="23"/>
          <w:w w:val="129"/>
          <w:position w:val="-7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position w:val="-20"/>
          <w:sz w:val="20"/>
          <w:szCs w:val="20"/>
        </w:rPr>
        <w:t>2</w:t>
      </w:r>
    </w:p>
    <w:p w14:paraId="76F793BA" w14:textId="77777777" w:rsidR="00114C4D" w:rsidRDefault="00096F81">
      <w:pPr>
        <w:spacing w:before="10" w:after="0" w:line="190" w:lineRule="exact"/>
        <w:rPr>
          <w:sz w:val="19"/>
          <w:szCs w:val="19"/>
        </w:rPr>
      </w:pPr>
      <w:r>
        <w:br w:type="column"/>
      </w:r>
    </w:p>
    <w:p w14:paraId="12EB43C7" w14:textId="77777777" w:rsidR="00114C4D" w:rsidRDefault="00096F81">
      <w:pPr>
        <w:spacing w:after="0" w:line="131" w:lineRule="exact"/>
        <w:ind w:right="-20"/>
        <w:rPr>
          <w:rFonts w:ascii="Meiryo" w:eastAsia="Meiryo" w:hAnsi="Meiryo" w:cs="Meiryo"/>
          <w:sz w:val="14"/>
          <w:szCs w:val="14"/>
        </w:rPr>
      </w:pPr>
      <w:r>
        <w:rPr>
          <w:rFonts w:ascii="Times New Roman" w:eastAsia="Times New Roman" w:hAnsi="Times New Roman" w:cs="Times New Roman"/>
          <w:i/>
          <w:spacing w:val="11"/>
          <w:w w:val="113"/>
          <w:position w:val="-8"/>
          <w:sz w:val="20"/>
          <w:szCs w:val="20"/>
        </w:rPr>
        <w:t>β</w:t>
      </w:r>
      <w:r>
        <w:rPr>
          <w:rFonts w:ascii="Times New Roman" w:eastAsia="Times New Roman" w:hAnsi="Times New Roman" w:cs="Times New Roman"/>
          <w:w w:val="116"/>
          <w:position w:val="-8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position w:val="-8"/>
          <w:sz w:val="20"/>
          <w:szCs w:val="20"/>
        </w:rPr>
        <w:t>s</w:t>
      </w:r>
      <w:r>
        <w:rPr>
          <w:rFonts w:ascii="Meiryo" w:eastAsia="Meiryo" w:hAnsi="Meiryo" w:cs="Meiryo"/>
          <w:i/>
          <w:w w:val="96"/>
          <w:sz w:val="14"/>
          <w:szCs w:val="14"/>
        </w:rPr>
        <w:t xml:space="preserve"> </w:t>
      </w:r>
      <w:r>
        <w:rPr>
          <w:rFonts w:ascii="Meiryo" w:eastAsia="Meiryo" w:hAnsi="Meiryo" w:cs="Meiryo"/>
          <w:i/>
          <w:spacing w:val="-27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position w:val="-8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7"/>
          <w:position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9"/>
          <w:position w:val="-8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11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position w:val="-1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-16"/>
          <w:position w:val="-11"/>
          <w:sz w:val="14"/>
          <w:szCs w:val="14"/>
        </w:rPr>
        <w:t xml:space="preserve"> </w:t>
      </w:r>
      <w:r>
        <w:rPr>
          <w:rFonts w:ascii="Courier" w:eastAsia="Courier" w:hAnsi="Courier" w:cs="Courier"/>
          <w:i/>
          <w:w w:val="129"/>
          <w:position w:val="-8"/>
          <w:sz w:val="20"/>
          <w:szCs w:val="20"/>
        </w:rPr>
        <w:t>−</w:t>
      </w:r>
      <w:r>
        <w:rPr>
          <w:rFonts w:ascii="Courier" w:eastAsia="Courier" w:hAnsi="Courier" w:cs="Courier"/>
          <w:i/>
          <w:spacing w:val="-76"/>
          <w:position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9"/>
          <w:position w:val="-8"/>
          <w:sz w:val="20"/>
          <w:szCs w:val="20"/>
        </w:rPr>
        <w:t>s</w:t>
      </w:r>
      <w:r>
        <w:rPr>
          <w:rFonts w:ascii="Meiryo" w:eastAsia="Meiryo" w:hAnsi="Meiryo" w:cs="Meiryo"/>
          <w:i/>
          <w:w w:val="96"/>
          <w:sz w:val="14"/>
          <w:szCs w:val="14"/>
        </w:rPr>
        <w:t xml:space="preserve"> </w:t>
      </w:r>
      <w:r>
        <w:rPr>
          <w:rFonts w:ascii="Meiryo" w:eastAsia="Meiryo" w:hAnsi="Meiryo" w:cs="Meiryo"/>
          <w:i/>
          <w:spacing w:val="-27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position w:val="-8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7"/>
          <w:position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8"/>
          <w:position w:val="-8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16"/>
          <w:position w:val="-8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/>
          <w:w w:val="105"/>
          <w:position w:val="-8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22"/>
          <w:position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position w:val="-8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i/>
          <w:w w:val="121"/>
          <w:position w:val="-8"/>
          <w:sz w:val="20"/>
          <w:szCs w:val="20"/>
        </w:rPr>
        <w:t>si</w:t>
      </w:r>
      <w:proofErr w:type="spellEnd"/>
      <w:r>
        <w:rPr>
          <w:rFonts w:ascii="Meiryo" w:eastAsia="Meiryo" w:hAnsi="Meiryo" w:cs="Meiryo"/>
          <w:i/>
          <w:spacing w:val="10"/>
          <w:w w:val="96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position w:val="-8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7"/>
          <w:position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8"/>
          <w:position w:val="-8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16"/>
          <w:position w:val="-8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/>
          <w:w w:val="105"/>
          <w:position w:val="-8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22"/>
          <w:position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position w:val="-8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position w:val="-8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11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position w:val="-1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-16"/>
          <w:position w:val="-11"/>
          <w:sz w:val="14"/>
          <w:szCs w:val="14"/>
        </w:rPr>
        <w:t xml:space="preserve"> </w:t>
      </w:r>
      <w:r>
        <w:rPr>
          <w:rFonts w:ascii="Courier" w:eastAsia="Courier" w:hAnsi="Courier" w:cs="Courier"/>
          <w:i/>
          <w:w w:val="129"/>
          <w:position w:val="-8"/>
          <w:sz w:val="20"/>
          <w:szCs w:val="20"/>
        </w:rPr>
        <w:t>−</w:t>
      </w:r>
      <w:r>
        <w:rPr>
          <w:rFonts w:ascii="Courier" w:eastAsia="Courier" w:hAnsi="Courier" w:cs="Courier"/>
          <w:i/>
          <w:spacing w:val="-76"/>
          <w:position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9"/>
          <w:position w:val="-8"/>
          <w:sz w:val="20"/>
          <w:szCs w:val="20"/>
        </w:rPr>
        <w:t>s</w:t>
      </w:r>
      <w:r>
        <w:rPr>
          <w:rFonts w:ascii="Meiryo" w:eastAsia="Meiryo" w:hAnsi="Meiryo" w:cs="Meiryo"/>
          <w:i/>
          <w:w w:val="96"/>
          <w:sz w:val="14"/>
          <w:szCs w:val="14"/>
        </w:rPr>
        <w:t xml:space="preserve"> </w:t>
      </w:r>
      <w:r>
        <w:rPr>
          <w:rFonts w:ascii="Meiryo" w:eastAsia="Meiryo" w:hAnsi="Meiryo" w:cs="Meiryo"/>
          <w:i/>
          <w:spacing w:val="-27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position w:val="-8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7"/>
          <w:position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8"/>
          <w:position w:val="-8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16"/>
          <w:position w:val="-8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/>
          <w:w w:val="110"/>
          <w:position w:val="-8"/>
          <w:sz w:val="20"/>
          <w:szCs w:val="20"/>
        </w:rPr>
        <w:t>ds</w:t>
      </w:r>
      <w:r>
        <w:rPr>
          <w:rFonts w:ascii="Meiryo" w:eastAsia="Meiryo" w:hAnsi="Meiryo" w:cs="Meiryo"/>
          <w:i/>
          <w:w w:val="96"/>
          <w:sz w:val="14"/>
          <w:szCs w:val="14"/>
        </w:rPr>
        <w:t xml:space="preserve"> </w:t>
      </w:r>
      <w:r>
        <w:rPr>
          <w:rFonts w:ascii="Meiryo" w:eastAsia="Meiryo" w:hAnsi="Meiryo" w:cs="Meiryo"/>
          <w:i/>
          <w:spacing w:val="-4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w w:val="110"/>
          <w:position w:val="-8"/>
          <w:sz w:val="20"/>
          <w:szCs w:val="20"/>
        </w:rPr>
        <w:t>ds</w:t>
      </w:r>
      <w:proofErr w:type="spellEnd"/>
      <w:r>
        <w:rPr>
          <w:rFonts w:ascii="Meiryo" w:eastAsia="Meiryo" w:hAnsi="Meiryo" w:cs="Meiryo"/>
          <w:i/>
          <w:w w:val="96"/>
          <w:sz w:val="14"/>
          <w:szCs w:val="14"/>
        </w:rPr>
        <w:t xml:space="preserve"> </w:t>
      </w:r>
    </w:p>
    <w:p w14:paraId="6693F0D9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3408" w:space="53"/>
            <w:col w:w="5339"/>
          </w:cols>
        </w:sectPr>
      </w:pPr>
    </w:p>
    <w:p w14:paraId="548BA094" w14:textId="77777777" w:rsidR="00114C4D" w:rsidRDefault="00096F81">
      <w:pPr>
        <w:tabs>
          <w:tab w:val="left" w:pos="4400"/>
          <w:tab w:val="left" w:pos="6200"/>
          <w:tab w:val="left" w:pos="6740"/>
          <w:tab w:val="left" w:pos="7040"/>
        </w:tabs>
        <w:spacing w:after="0" w:line="134" w:lineRule="exact"/>
        <w:ind w:left="3754" w:right="-20"/>
        <w:rPr>
          <w:rFonts w:ascii="Times New Roman" w:eastAsia="Times New Roman" w:hAnsi="Times New Roman" w:cs="Times New Roman"/>
          <w:sz w:val="14"/>
          <w:szCs w:val="14"/>
        </w:rPr>
      </w:pPr>
      <w:proofErr w:type="spellStart"/>
      <w:r>
        <w:rPr>
          <w:rFonts w:ascii="Times New Roman" w:eastAsia="Times New Roman" w:hAnsi="Times New Roman" w:cs="Times New Roman"/>
          <w:i/>
          <w:w w:val="145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i/>
          <w:w w:val="145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i/>
          <w:w w:val="145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14"/>
          <w:szCs w:val="14"/>
        </w:rPr>
        <w:t>1</w:t>
      </w:r>
      <w:r>
        <w:rPr>
          <w:rFonts w:ascii="Times New Roman" w:eastAsia="Times New Roman" w:hAnsi="Times New Roman" w:cs="Times New Roman"/>
          <w:spacing w:val="-26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w w:val="113"/>
          <w:sz w:val="14"/>
          <w:szCs w:val="14"/>
        </w:rPr>
        <w:t>2</w:t>
      </w:r>
    </w:p>
    <w:p w14:paraId="0B9C2F40" w14:textId="77777777" w:rsidR="00114C4D" w:rsidRDefault="00096F81">
      <w:pPr>
        <w:tabs>
          <w:tab w:val="left" w:pos="3160"/>
        </w:tabs>
        <w:spacing w:after="0" w:line="134" w:lineRule="exact"/>
        <w:ind w:left="2780" w:right="-2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0</w:t>
      </w:r>
      <w:r>
        <w:rPr>
          <w:rFonts w:ascii="Times New Roman" w:eastAsia="Times New Roman" w:hAnsi="Times New Roman" w:cs="Times New Roman"/>
          <w:spacing w:val="-26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w w:val="113"/>
          <w:sz w:val="14"/>
          <w:szCs w:val="14"/>
        </w:rPr>
        <w:t>0</w:t>
      </w:r>
    </w:p>
    <w:p w14:paraId="01CD69CB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4060456C" w14:textId="77777777" w:rsidR="00114C4D" w:rsidRDefault="00114C4D">
      <w:pPr>
        <w:spacing w:before="1" w:after="0" w:line="170" w:lineRule="exact"/>
        <w:rPr>
          <w:sz w:val="17"/>
          <w:szCs w:val="17"/>
        </w:rPr>
      </w:pPr>
    </w:p>
    <w:p w14:paraId="48540E50" w14:textId="77777777" w:rsidR="00114C4D" w:rsidRDefault="00096F81">
      <w:pPr>
        <w:spacing w:after="0" w:line="131" w:lineRule="exact"/>
        <w:ind w:right="-20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" w:eastAsia="Courier" w:hAnsi="Courier" w:cs="Courier"/>
          <w:i/>
          <w:w w:val="129"/>
          <w:position w:val="-8"/>
          <w:sz w:val="20"/>
          <w:szCs w:val="20"/>
        </w:rPr>
        <w:t>−</w:t>
      </w:r>
      <w:r>
        <w:rPr>
          <w:rFonts w:ascii="Courier" w:eastAsia="Courier" w:hAnsi="Courier" w:cs="Courier"/>
          <w:i/>
          <w:spacing w:val="-76"/>
          <w:position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position w:val="-8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6"/>
          <w:position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position w:val="-8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position w:val="-8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11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1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position w:val="-8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position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8"/>
          <w:position w:val="-8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16"/>
          <w:position w:val="-8"/>
          <w:sz w:val="20"/>
          <w:szCs w:val="20"/>
        </w:rPr>
        <w:t>)</w:t>
      </w:r>
    </w:p>
    <w:p w14:paraId="5BB5E7E1" w14:textId="77777777" w:rsidR="00114C4D" w:rsidRDefault="00096F81">
      <w:pPr>
        <w:spacing w:after="0" w:line="207" w:lineRule="exact"/>
        <w:ind w:right="-72"/>
        <w:rPr>
          <w:rFonts w:ascii="Times New Roman" w:eastAsia="Times New Roman" w:hAnsi="Times New Roman" w:cs="Times New Roman"/>
          <w:sz w:val="10"/>
          <w:szCs w:val="10"/>
        </w:rPr>
      </w:pPr>
      <w:r>
        <w:br w:type="column"/>
      </w:r>
      <w:r>
        <w:rPr>
          <w:rFonts w:ascii="Times New Roman" w:eastAsia="Times New Roman" w:hAnsi="Times New Roman" w:cs="Times New Roman"/>
          <w:w w:val="221"/>
          <w:position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position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55"/>
          <w:position w:val="3"/>
          <w:sz w:val="14"/>
          <w:szCs w:val="14"/>
        </w:rPr>
        <w:t>s</w:t>
      </w:r>
      <w:r>
        <w:rPr>
          <w:rFonts w:ascii="Times New Roman" w:eastAsia="Times New Roman" w:hAnsi="Times New Roman" w:cs="Times New Roman"/>
          <w:i/>
          <w:w w:val="155"/>
          <w:position w:val="1"/>
          <w:sz w:val="10"/>
          <w:szCs w:val="10"/>
        </w:rPr>
        <w:t>max</w:t>
      </w:r>
      <w:r>
        <w:rPr>
          <w:rFonts w:ascii="Times New Roman" w:eastAsia="Times New Roman" w:hAnsi="Times New Roman" w:cs="Times New Roman"/>
          <w:w w:val="155"/>
          <w:position w:val="-2"/>
          <w:sz w:val="10"/>
          <w:szCs w:val="10"/>
        </w:rPr>
        <w:t>1</w:t>
      </w:r>
      <w:r>
        <w:rPr>
          <w:rFonts w:ascii="Times New Roman" w:eastAsia="Times New Roman" w:hAnsi="Times New Roman" w:cs="Times New Roman"/>
          <w:spacing w:val="-18"/>
          <w:w w:val="155"/>
          <w:position w:val="-2"/>
          <w:sz w:val="10"/>
          <w:szCs w:val="10"/>
        </w:rPr>
        <w:t xml:space="preserve"> </w:t>
      </w:r>
      <w:r>
        <w:rPr>
          <w:rFonts w:ascii="Meiryo" w:eastAsia="Meiryo" w:hAnsi="Meiryo" w:cs="Meiryo"/>
          <w:i/>
          <w:w w:val="122"/>
          <w:position w:val="3"/>
          <w:sz w:val="14"/>
          <w:szCs w:val="14"/>
        </w:rPr>
        <w:t>−</w:t>
      </w:r>
      <w:r>
        <w:rPr>
          <w:rFonts w:ascii="Times New Roman" w:eastAsia="Times New Roman" w:hAnsi="Times New Roman" w:cs="Times New Roman"/>
          <w:i/>
          <w:w w:val="122"/>
          <w:position w:val="3"/>
          <w:sz w:val="14"/>
          <w:szCs w:val="14"/>
        </w:rPr>
        <w:t>s</w:t>
      </w:r>
      <w:r>
        <w:rPr>
          <w:rFonts w:ascii="Times New Roman" w:eastAsia="Times New Roman" w:hAnsi="Times New Roman" w:cs="Times New Roman"/>
          <w:w w:val="122"/>
          <w:position w:val="1"/>
          <w:sz w:val="10"/>
          <w:szCs w:val="10"/>
        </w:rPr>
        <w:t>1</w:t>
      </w:r>
      <w:r>
        <w:rPr>
          <w:rFonts w:ascii="Times New Roman" w:eastAsia="Times New Roman" w:hAnsi="Times New Roman" w:cs="Times New Roman"/>
          <w:spacing w:val="-11"/>
          <w:w w:val="122"/>
          <w:position w:val="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w w:val="122"/>
          <w:position w:val="8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21"/>
          <w:w w:val="122"/>
          <w:position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55"/>
          <w:position w:val="3"/>
          <w:sz w:val="14"/>
          <w:szCs w:val="14"/>
        </w:rPr>
        <w:t>s</w:t>
      </w:r>
      <w:r>
        <w:rPr>
          <w:rFonts w:ascii="Times New Roman" w:eastAsia="Times New Roman" w:hAnsi="Times New Roman" w:cs="Times New Roman"/>
          <w:i/>
          <w:w w:val="155"/>
          <w:position w:val="1"/>
          <w:sz w:val="10"/>
          <w:szCs w:val="10"/>
        </w:rPr>
        <w:t>max</w:t>
      </w:r>
      <w:r>
        <w:rPr>
          <w:rFonts w:ascii="Times New Roman" w:eastAsia="Times New Roman" w:hAnsi="Times New Roman" w:cs="Times New Roman"/>
          <w:w w:val="155"/>
          <w:position w:val="-2"/>
          <w:sz w:val="10"/>
          <w:szCs w:val="10"/>
        </w:rPr>
        <w:t>2</w:t>
      </w:r>
      <w:r>
        <w:rPr>
          <w:rFonts w:ascii="Times New Roman" w:eastAsia="Times New Roman" w:hAnsi="Times New Roman" w:cs="Times New Roman"/>
          <w:spacing w:val="-18"/>
          <w:w w:val="155"/>
          <w:position w:val="-2"/>
          <w:sz w:val="10"/>
          <w:szCs w:val="10"/>
        </w:rPr>
        <w:t xml:space="preserve"> </w:t>
      </w:r>
      <w:r>
        <w:rPr>
          <w:rFonts w:ascii="Meiryo" w:eastAsia="Meiryo" w:hAnsi="Meiryo" w:cs="Meiryo"/>
          <w:i/>
          <w:w w:val="110"/>
          <w:position w:val="3"/>
          <w:sz w:val="14"/>
          <w:szCs w:val="14"/>
        </w:rPr>
        <w:t>−</w:t>
      </w:r>
      <w:r>
        <w:rPr>
          <w:rFonts w:ascii="Times New Roman" w:eastAsia="Times New Roman" w:hAnsi="Times New Roman" w:cs="Times New Roman"/>
          <w:i/>
          <w:w w:val="138"/>
          <w:position w:val="3"/>
          <w:sz w:val="14"/>
          <w:szCs w:val="14"/>
        </w:rPr>
        <w:t>s</w:t>
      </w:r>
      <w:r>
        <w:rPr>
          <w:rFonts w:ascii="Times New Roman" w:eastAsia="Times New Roman" w:hAnsi="Times New Roman" w:cs="Times New Roman"/>
          <w:w w:val="135"/>
          <w:position w:val="1"/>
          <w:sz w:val="10"/>
          <w:szCs w:val="10"/>
        </w:rPr>
        <w:t>2</w:t>
      </w:r>
    </w:p>
    <w:p w14:paraId="6C8D9441" w14:textId="77777777" w:rsidR="00114C4D" w:rsidRDefault="00096F81">
      <w:pPr>
        <w:spacing w:before="1" w:after="0" w:line="170" w:lineRule="exact"/>
        <w:rPr>
          <w:sz w:val="17"/>
          <w:szCs w:val="17"/>
        </w:rPr>
      </w:pPr>
      <w:r>
        <w:br w:type="column"/>
      </w:r>
    </w:p>
    <w:p w14:paraId="0E7D6293" w14:textId="77777777" w:rsidR="00114C4D" w:rsidRDefault="00096F81">
      <w:pPr>
        <w:spacing w:after="0" w:line="131" w:lineRule="exact"/>
        <w:ind w:right="-72"/>
        <w:rPr>
          <w:rFonts w:ascii="Meiryo" w:eastAsia="Meiryo" w:hAnsi="Meiryo" w:cs="Meiryo"/>
          <w:sz w:val="14"/>
          <w:szCs w:val="14"/>
        </w:rPr>
      </w:pPr>
      <w:r>
        <w:rPr>
          <w:rFonts w:ascii="Times New Roman" w:eastAsia="Times New Roman" w:hAnsi="Times New Roman" w:cs="Times New Roman"/>
          <w:i/>
          <w:spacing w:val="11"/>
          <w:w w:val="113"/>
          <w:position w:val="-8"/>
          <w:sz w:val="20"/>
          <w:szCs w:val="20"/>
        </w:rPr>
        <w:t>β</w:t>
      </w:r>
      <w:r>
        <w:rPr>
          <w:rFonts w:ascii="Times New Roman" w:eastAsia="Times New Roman" w:hAnsi="Times New Roman" w:cs="Times New Roman"/>
          <w:w w:val="116"/>
          <w:position w:val="-8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position w:val="-8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11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1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position w:val="-8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7"/>
          <w:position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9"/>
          <w:position w:val="-8"/>
          <w:sz w:val="20"/>
          <w:szCs w:val="20"/>
        </w:rPr>
        <w:t>s</w:t>
      </w:r>
      <w:r>
        <w:rPr>
          <w:rFonts w:ascii="Meiryo" w:eastAsia="Meiryo" w:hAnsi="Meiryo" w:cs="Meiryo"/>
          <w:i/>
          <w:w w:val="96"/>
          <w:sz w:val="14"/>
          <w:szCs w:val="14"/>
        </w:rPr>
        <w:t xml:space="preserve"> </w:t>
      </w:r>
      <w:r>
        <w:rPr>
          <w:rFonts w:ascii="Meiryo" w:eastAsia="Meiryo" w:hAnsi="Meiryo" w:cs="Meiryo"/>
          <w:i/>
          <w:spacing w:val="-27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position w:val="-8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7"/>
          <w:position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8"/>
          <w:position w:val="-8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16"/>
          <w:position w:val="-8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/>
          <w:w w:val="105"/>
          <w:position w:val="-8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22"/>
          <w:position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position w:val="-8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position w:val="-8"/>
          <w:sz w:val="20"/>
          <w:szCs w:val="20"/>
        </w:rPr>
        <w:t>s</w:t>
      </w:r>
      <w:r>
        <w:rPr>
          <w:rFonts w:ascii="Meiryo" w:eastAsia="Meiryo" w:hAnsi="Meiryo" w:cs="Meiryo"/>
          <w:i/>
          <w:w w:val="96"/>
          <w:sz w:val="14"/>
          <w:szCs w:val="14"/>
        </w:rPr>
        <w:t xml:space="preserve"> </w:t>
      </w:r>
      <w:r>
        <w:rPr>
          <w:rFonts w:ascii="Meiryo" w:eastAsia="Meiryo" w:hAnsi="Meiryo" w:cs="Meiryo"/>
          <w:i/>
          <w:spacing w:val="-27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position w:val="-8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7"/>
          <w:position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8"/>
          <w:position w:val="-8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16"/>
          <w:position w:val="-8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/>
          <w:w w:val="110"/>
          <w:position w:val="-8"/>
          <w:sz w:val="20"/>
          <w:szCs w:val="20"/>
        </w:rPr>
        <w:t>ds</w:t>
      </w:r>
      <w:r>
        <w:rPr>
          <w:rFonts w:ascii="Meiryo" w:eastAsia="Meiryo" w:hAnsi="Meiryo" w:cs="Meiryo"/>
          <w:i/>
          <w:w w:val="96"/>
          <w:sz w:val="14"/>
          <w:szCs w:val="14"/>
        </w:rPr>
        <w:t xml:space="preserve"> </w:t>
      </w:r>
      <w:r>
        <w:rPr>
          <w:rFonts w:ascii="Meiryo" w:eastAsia="Meiryo" w:hAnsi="Meiryo" w:cs="Meiryo"/>
          <w:i/>
          <w:spacing w:val="-4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w w:val="110"/>
          <w:position w:val="-8"/>
          <w:sz w:val="20"/>
          <w:szCs w:val="20"/>
        </w:rPr>
        <w:t>ds</w:t>
      </w:r>
      <w:proofErr w:type="spellEnd"/>
      <w:r>
        <w:rPr>
          <w:rFonts w:ascii="Meiryo" w:eastAsia="Meiryo" w:hAnsi="Meiryo" w:cs="Meiryo"/>
          <w:i/>
          <w:w w:val="96"/>
          <w:sz w:val="14"/>
          <w:szCs w:val="14"/>
        </w:rPr>
        <w:t xml:space="preserve"> </w:t>
      </w:r>
    </w:p>
    <w:p w14:paraId="7B3B56AC" w14:textId="77777777" w:rsidR="00114C4D" w:rsidRDefault="00096F81">
      <w:pPr>
        <w:spacing w:before="1" w:after="0" w:line="170" w:lineRule="exact"/>
        <w:rPr>
          <w:sz w:val="17"/>
          <w:szCs w:val="17"/>
        </w:rPr>
      </w:pPr>
      <w:r>
        <w:br w:type="column"/>
      </w:r>
    </w:p>
    <w:p w14:paraId="2E790A4F" w14:textId="77777777" w:rsidR="00114C4D" w:rsidRDefault="00096F81">
      <w:pPr>
        <w:spacing w:after="0" w:line="131" w:lineRule="exact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09"/>
          <w:position w:val="-8"/>
          <w:sz w:val="20"/>
          <w:szCs w:val="20"/>
        </w:rPr>
        <w:t>(5)</w:t>
      </w:r>
    </w:p>
    <w:p w14:paraId="748D3C0F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num="4" w:space="720" w:equalWidth="0">
            <w:col w:w="3140" w:space="33"/>
            <w:col w:w="1870" w:space="53"/>
            <w:col w:w="2092" w:space="388"/>
            <w:col w:w="1224"/>
          </w:cols>
        </w:sectPr>
      </w:pPr>
    </w:p>
    <w:p w14:paraId="6945F09A" w14:textId="77777777" w:rsidR="00114C4D" w:rsidRDefault="00096F81">
      <w:pPr>
        <w:tabs>
          <w:tab w:val="left" w:pos="6300"/>
          <w:tab w:val="left" w:pos="6840"/>
          <w:tab w:val="left" w:pos="7140"/>
        </w:tabs>
        <w:spacing w:after="0" w:line="134" w:lineRule="exact"/>
        <w:ind w:left="5638" w:right="-20"/>
        <w:rPr>
          <w:rFonts w:ascii="Times New Roman" w:eastAsia="Times New Roman" w:hAnsi="Times New Roman" w:cs="Times New Roman"/>
          <w:sz w:val="14"/>
          <w:szCs w:val="14"/>
        </w:rPr>
      </w:pPr>
      <w:proofErr w:type="spellStart"/>
      <w:r>
        <w:rPr>
          <w:rFonts w:ascii="Times New Roman" w:eastAsia="Times New Roman" w:hAnsi="Times New Roman" w:cs="Times New Roman"/>
          <w:i/>
          <w:w w:val="145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i/>
          <w:w w:val="145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14"/>
          <w:szCs w:val="14"/>
        </w:rPr>
        <w:t>1</w:t>
      </w:r>
      <w:r>
        <w:rPr>
          <w:rFonts w:ascii="Times New Roman" w:eastAsia="Times New Roman" w:hAnsi="Times New Roman" w:cs="Times New Roman"/>
          <w:spacing w:val="-26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w w:val="113"/>
          <w:sz w:val="14"/>
          <w:szCs w:val="14"/>
        </w:rPr>
        <w:t>2</w:t>
      </w:r>
    </w:p>
    <w:p w14:paraId="3B2C262D" w14:textId="53D7860D" w:rsidR="00114C4D" w:rsidRDefault="00D6272F">
      <w:pPr>
        <w:tabs>
          <w:tab w:val="left" w:pos="4200"/>
        </w:tabs>
        <w:spacing w:after="0" w:line="134" w:lineRule="exact"/>
        <w:ind w:left="3253" w:right="4425"/>
        <w:jc w:val="center"/>
        <w:rPr>
          <w:rFonts w:ascii="Times New Roman" w:eastAsia="Times New Roman" w:hAnsi="Times New Roman" w:cs="Times New Roman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3842" behindDoc="1" locked="0" layoutInCell="1" allowOverlap="1" wp14:anchorId="444B2BDA" wp14:editId="229BF375">
                <wp:simplePos x="0" y="0"/>
                <wp:positionH relativeFrom="page">
                  <wp:posOffset>2460625</wp:posOffset>
                </wp:positionH>
                <wp:positionV relativeFrom="paragraph">
                  <wp:posOffset>238125</wp:posOffset>
                </wp:positionV>
                <wp:extent cx="35560" cy="88265"/>
                <wp:effectExtent l="3175" t="0" r="0" b="0"/>
                <wp:wrapNone/>
                <wp:docPr id="719" name="Text Box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88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9FD35F" w14:textId="77777777" w:rsidR="00114C4D" w:rsidRDefault="00096F81">
                            <w:pPr>
                              <w:spacing w:after="0" w:line="135" w:lineRule="exact"/>
                              <w:ind w:right="-6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w w:val="145"/>
                                <w:sz w:val="14"/>
                                <w:szCs w:val="14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B2BDA" id="Text Box 707" o:spid="_x0000_s1028" type="#_x0000_t202" style="position:absolute;left:0;text-align:left;margin-left:193.75pt;margin-top:18.75pt;width:2.8pt;height:6.95pt;z-index:-26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" filled="f" stroked="f">
                <v:textbox inset="0,0,0,0">
                  <w:txbxContent>
                    <w:p w14:paraId="3E9FD35F" w14:textId="77777777" w:rsidR="00114C4D" w:rsidRDefault="00096F81">
                      <w:pPr>
                        <w:spacing w:after="0" w:line="135" w:lineRule="exact"/>
                        <w:ind w:right="-61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w w:val="145"/>
                          <w:sz w:val="14"/>
                          <w:szCs w:val="14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6F81">
        <w:rPr>
          <w:rFonts w:ascii="Times New Roman" w:eastAsia="Times New Roman" w:hAnsi="Times New Roman" w:cs="Times New Roman"/>
          <w:sz w:val="14"/>
          <w:szCs w:val="14"/>
        </w:rPr>
        <w:t>0</w:t>
      </w:r>
      <w:r w:rsidR="00096F81">
        <w:rPr>
          <w:rFonts w:ascii="Times New Roman" w:eastAsia="Times New Roman" w:hAnsi="Times New Roman" w:cs="Times New Roman"/>
          <w:spacing w:val="-26"/>
          <w:sz w:val="14"/>
          <w:szCs w:val="14"/>
        </w:rPr>
        <w:t xml:space="preserve"> </w:t>
      </w:r>
      <w:r w:rsidR="00096F81">
        <w:rPr>
          <w:rFonts w:ascii="Times New Roman" w:eastAsia="Times New Roman" w:hAnsi="Times New Roman" w:cs="Times New Roman"/>
          <w:sz w:val="14"/>
          <w:szCs w:val="14"/>
        </w:rPr>
        <w:tab/>
      </w:r>
      <w:r w:rsidR="00096F81">
        <w:rPr>
          <w:rFonts w:ascii="Times New Roman" w:eastAsia="Times New Roman" w:hAnsi="Times New Roman" w:cs="Times New Roman"/>
          <w:w w:val="113"/>
          <w:sz w:val="14"/>
          <w:szCs w:val="14"/>
        </w:rPr>
        <w:t>0</w:t>
      </w:r>
    </w:p>
    <w:p w14:paraId="27C16B35" w14:textId="77777777" w:rsidR="00114C4D" w:rsidRDefault="00114C4D">
      <w:pPr>
        <w:spacing w:after="0"/>
        <w:jc w:val="center"/>
        <w:sectPr w:rsidR="00114C4D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423AA872" w14:textId="77777777" w:rsidR="00114C4D" w:rsidRDefault="00114C4D">
      <w:pPr>
        <w:spacing w:before="1" w:after="0" w:line="200" w:lineRule="exact"/>
        <w:rPr>
          <w:sz w:val="20"/>
          <w:szCs w:val="20"/>
        </w:rPr>
      </w:pPr>
    </w:p>
    <w:p w14:paraId="5F5CEF3C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208</w:t>
      </w:r>
    </w:p>
    <w:p w14:paraId="0B52B820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7F6E699B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209</w:t>
      </w:r>
    </w:p>
    <w:p w14:paraId="49D6522C" w14:textId="77777777" w:rsidR="00114C4D" w:rsidRDefault="00096F81">
      <w:pPr>
        <w:spacing w:before="15" w:after="0" w:line="340" w:lineRule="atLeast"/>
        <w:ind w:right="916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where,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1"/>
          <w:w w:val="113"/>
          <w:sz w:val="20"/>
          <w:szCs w:val="20"/>
        </w:rPr>
        <w:t>β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Meiryo" w:eastAsia="Meiryo" w:hAnsi="Meiryo" w:cs="Meiryo"/>
          <w:i/>
          <w:spacing w:val="33"/>
          <w:position w:val="7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2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27"/>
          <w:w w:val="1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aggregation 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ernel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express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function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collision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frequency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collision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efficiency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7"/>
          <w:sz w:val="20"/>
          <w:szCs w:val="20"/>
        </w:rPr>
        <w:t>ψ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w w:val="108"/>
          <w:sz w:val="20"/>
          <w:szCs w:val="20"/>
        </w:rPr>
        <w:t>Barrasso</w:t>
      </w:r>
      <w:proofErr w:type="spellEnd"/>
      <w:r>
        <w:rPr>
          <w:rFonts w:ascii="Times New Roman" w:eastAsia="Times New Roman" w:hAnsi="Times New Roman" w:cs="Times New Roman"/>
          <w:spacing w:val="13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al.,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2015a):</w:t>
      </w:r>
    </w:p>
    <w:p w14:paraId="3E1B4D5B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757" w:space="199"/>
            <w:col w:w="7844"/>
          </w:cols>
        </w:sectPr>
      </w:pPr>
    </w:p>
    <w:p w14:paraId="38738110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422B16F5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0A1C8E2C" w14:textId="77777777" w:rsidR="00114C4D" w:rsidRDefault="00114C4D">
      <w:pPr>
        <w:spacing w:before="12" w:after="0" w:line="200" w:lineRule="exact"/>
        <w:rPr>
          <w:sz w:val="20"/>
          <w:szCs w:val="20"/>
        </w:rPr>
      </w:pPr>
    </w:p>
    <w:p w14:paraId="0486E74F" w14:textId="77777777" w:rsidR="00114C4D" w:rsidRDefault="00096F81">
      <w:pPr>
        <w:tabs>
          <w:tab w:val="left" w:pos="7560"/>
        </w:tabs>
        <w:spacing w:before="22" w:after="0" w:line="131" w:lineRule="exact"/>
        <w:ind w:left="290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11"/>
          <w:w w:val="113"/>
          <w:position w:val="-8"/>
          <w:sz w:val="20"/>
          <w:szCs w:val="20"/>
        </w:rPr>
        <w:t>β</w:t>
      </w:r>
      <w:r>
        <w:rPr>
          <w:rFonts w:ascii="Times New Roman" w:eastAsia="Times New Roman" w:hAnsi="Times New Roman" w:cs="Times New Roman"/>
          <w:w w:val="116"/>
          <w:position w:val="-8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position w:val="-8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11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1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position w:val="-8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position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position w:val="-8"/>
          <w:sz w:val="20"/>
          <w:szCs w:val="20"/>
        </w:rPr>
        <w:t>s</w:t>
      </w:r>
      <w:r>
        <w:rPr>
          <w:rFonts w:ascii="Meiryo" w:eastAsia="Meiryo" w:hAnsi="Meiryo" w:cs="Meiryo"/>
          <w:i/>
          <w:spacing w:val="3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position w:val="-8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position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9"/>
          <w:position w:val="-8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29"/>
          <w:position w:val="-8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8"/>
          <w:w w:val="129"/>
          <w:position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9"/>
          <w:position w:val="-8"/>
          <w:sz w:val="20"/>
          <w:szCs w:val="20"/>
        </w:rPr>
        <w:t xml:space="preserve">= </w:t>
      </w:r>
      <w:r>
        <w:rPr>
          <w:rFonts w:ascii="Times New Roman" w:eastAsia="Times New Roman" w:hAnsi="Times New Roman" w:cs="Times New Roman"/>
          <w:i/>
          <w:w w:val="106"/>
          <w:position w:val="-8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pacing w:val="-36"/>
          <w:position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position w:val="-8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position w:val="-8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11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1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position w:val="-8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position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position w:val="-8"/>
          <w:sz w:val="20"/>
          <w:szCs w:val="20"/>
        </w:rPr>
        <w:t>s</w:t>
      </w:r>
      <w:r>
        <w:rPr>
          <w:rFonts w:ascii="Meiryo" w:eastAsia="Meiryo" w:hAnsi="Meiryo" w:cs="Meiryo"/>
          <w:i/>
          <w:spacing w:val="3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position w:val="-8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position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8"/>
          <w:position w:val="-8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16"/>
          <w:position w:val="-8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/>
          <w:spacing w:val="7"/>
          <w:w w:val="104"/>
          <w:position w:val="-8"/>
          <w:sz w:val="20"/>
          <w:szCs w:val="20"/>
        </w:rPr>
        <w:t>ψ</w:t>
      </w:r>
      <w:r>
        <w:rPr>
          <w:rFonts w:ascii="Times New Roman" w:eastAsia="Times New Roman" w:hAnsi="Times New Roman" w:cs="Times New Roman"/>
          <w:w w:val="116"/>
          <w:position w:val="-8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position w:val="-8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11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1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position w:val="-8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position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position w:val="-8"/>
          <w:sz w:val="20"/>
          <w:szCs w:val="20"/>
        </w:rPr>
        <w:t>s</w:t>
      </w:r>
      <w:r>
        <w:rPr>
          <w:rFonts w:ascii="Meiryo" w:eastAsia="Meiryo" w:hAnsi="Meiryo" w:cs="Meiryo"/>
          <w:i/>
          <w:spacing w:val="3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position w:val="-8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position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5"/>
          <w:position w:val="-8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15"/>
          <w:position w:val="-8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5"/>
          <w:w w:val="115"/>
          <w:position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8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115"/>
          <w:position w:val="-8"/>
          <w:sz w:val="20"/>
          <w:szCs w:val="20"/>
        </w:rPr>
        <w:t>(6)</w:t>
      </w:r>
    </w:p>
    <w:p w14:paraId="46647374" w14:textId="77777777" w:rsidR="00114C4D" w:rsidRDefault="00096F81">
      <w:pPr>
        <w:tabs>
          <w:tab w:val="left" w:pos="4600"/>
          <w:tab w:val="left" w:pos="5500"/>
        </w:tabs>
        <w:spacing w:after="0" w:line="135" w:lineRule="exact"/>
        <w:ind w:left="3415" w:right="3158"/>
        <w:jc w:val="center"/>
        <w:rPr>
          <w:rFonts w:ascii="Times New Roman" w:eastAsia="Times New Roman" w:hAnsi="Times New Roman" w:cs="Times New Roman"/>
          <w:sz w:val="14"/>
          <w:szCs w:val="14"/>
        </w:rPr>
      </w:pPr>
      <w:proofErr w:type="spellStart"/>
      <w:r>
        <w:rPr>
          <w:rFonts w:ascii="Times New Roman" w:eastAsia="Times New Roman" w:hAnsi="Times New Roman" w:cs="Times New Roman"/>
          <w:i/>
          <w:w w:val="145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i/>
          <w:w w:val="145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i/>
          <w:w w:val="145"/>
          <w:sz w:val="14"/>
          <w:szCs w:val="14"/>
        </w:rPr>
        <w:t>i</w:t>
      </w:r>
      <w:proofErr w:type="spellEnd"/>
    </w:p>
    <w:p w14:paraId="16ADF3FF" w14:textId="77777777" w:rsidR="00114C4D" w:rsidRDefault="00114C4D">
      <w:pPr>
        <w:spacing w:before="17" w:after="0" w:line="200" w:lineRule="exact"/>
        <w:rPr>
          <w:sz w:val="20"/>
          <w:szCs w:val="20"/>
        </w:rPr>
      </w:pPr>
    </w:p>
    <w:p w14:paraId="2A7642B9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15EA78D1" w14:textId="77777777" w:rsidR="00114C4D" w:rsidRDefault="00114C4D">
      <w:pPr>
        <w:spacing w:before="6" w:after="0" w:line="110" w:lineRule="exact"/>
        <w:rPr>
          <w:sz w:val="11"/>
          <w:szCs w:val="11"/>
        </w:rPr>
      </w:pPr>
    </w:p>
    <w:p w14:paraId="5F29B9F3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210</w:t>
      </w:r>
    </w:p>
    <w:p w14:paraId="5ECF78D1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585AC616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211</w:t>
      </w:r>
    </w:p>
    <w:p w14:paraId="2D6E23DE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7562C85F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212</w:t>
      </w:r>
    </w:p>
    <w:p w14:paraId="69ADE4B6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4F2C123A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213</w:t>
      </w:r>
    </w:p>
    <w:p w14:paraId="68C41B6D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465D1511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214</w:t>
      </w:r>
    </w:p>
    <w:p w14:paraId="7BFDF94D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5951EDCA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215</w:t>
      </w:r>
    </w:p>
    <w:p w14:paraId="371C5119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54600971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216</w:t>
      </w:r>
    </w:p>
    <w:p w14:paraId="03571A55" w14:textId="77777777" w:rsidR="00114C4D" w:rsidRDefault="00096F81">
      <w:pPr>
        <w:spacing w:before="22" w:after="0" w:line="374" w:lineRule="auto"/>
        <w:ind w:right="9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collision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frequency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solid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particles 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2"/>
          <w:w w:val="108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aluated</w:t>
      </w:r>
      <w:r>
        <w:rPr>
          <w:rFonts w:ascii="Times New Roman" w:eastAsia="Times New Roman" w:hAnsi="Times New Roman" w:cs="Times New Roman"/>
          <w:spacing w:val="39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from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existing </w:t>
      </w:r>
      <w:r>
        <w:rPr>
          <w:rFonts w:ascii="Times New Roman" w:eastAsia="Times New Roman" w:hAnsi="Times New Roman" w:cs="Times New Roman"/>
          <w:sz w:val="20"/>
          <w:szCs w:val="20"/>
        </w:rPr>
        <w:t>DEM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(Sampat</w:t>
      </w:r>
      <w:r>
        <w:rPr>
          <w:rFonts w:ascii="Times New Roman" w:eastAsia="Times New Roman" w:hAnsi="Times New Roman" w:cs="Times New Roman"/>
          <w:spacing w:val="12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al.,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2018).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facilitate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stud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sumed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8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collision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frequency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inde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ende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liquid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particles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prese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syste</w:t>
      </w:r>
      <w:r>
        <w:rPr>
          <w:rFonts w:ascii="Times New Roman" w:eastAsia="Times New Roman" w:hAnsi="Times New Roman" w:cs="Times New Roman"/>
          <w:spacing w:val="1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</w:p>
    <w:p w14:paraId="3F99E008" w14:textId="77777777" w:rsidR="00114C4D" w:rsidRDefault="00096F81">
      <w:pPr>
        <w:spacing w:before="5" w:after="0" w:line="374" w:lineRule="auto"/>
        <w:ind w:right="913" w:firstLine="29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collision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efficiency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ψ</w:t>
      </w:r>
      <w:r>
        <w:rPr>
          <w:rFonts w:ascii="Times New Roman" w:eastAsia="Times New Roman" w:hAnsi="Times New Roman" w:cs="Times New Roman"/>
          <w:i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estimat</w:t>
      </w:r>
      <w:r>
        <w:rPr>
          <w:rFonts w:ascii="Times New Roman" w:eastAsia="Times New Roman" w:hAnsi="Times New Roman" w:cs="Times New Roman"/>
          <w:spacing w:val="1"/>
          <w:w w:val="10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3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based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states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9"/>
          <w:w w:val="1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z w:val="20"/>
          <w:szCs w:val="20"/>
        </w:rPr>
        <w:t>collision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successful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5"/>
          <w:w w:val="12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w w:val="12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w w:val="124"/>
          <w:position w:val="-3"/>
          <w:sz w:val="14"/>
          <w:szCs w:val="14"/>
        </w:rPr>
        <w:t>v</w:t>
      </w:r>
      <w:r>
        <w:rPr>
          <w:rFonts w:ascii="Times New Roman" w:eastAsia="Times New Roman" w:hAnsi="Times New Roman" w:cs="Times New Roman"/>
          <w:i/>
          <w:spacing w:val="37"/>
          <w:w w:val="124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ciated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collision</w:t>
      </w:r>
    </w:p>
    <w:p w14:paraId="0D3472BE" w14:textId="138D10C8" w:rsidR="00114C4D" w:rsidRDefault="00D6272F">
      <w:pPr>
        <w:spacing w:after="0" w:line="208" w:lineRule="exact"/>
        <w:ind w:right="92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3843" behindDoc="1" locked="0" layoutInCell="1" allowOverlap="1" wp14:anchorId="6CF71783" wp14:editId="55D2D047">
                <wp:simplePos x="0" y="0"/>
                <wp:positionH relativeFrom="page">
                  <wp:posOffset>4147820</wp:posOffset>
                </wp:positionH>
                <wp:positionV relativeFrom="paragraph">
                  <wp:posOffset>69850</wp:posOffset>
                </wp:positionV>
                <wp:extent cx="50800" cy="88265"/>
                <wp:effectExtent l="4445" t="3175" r="1905" b="3810"/>
                <wp:wrapNone/>
                <wp:docPr id="718" name="Text Box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" cy="88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5C0D27" w14:textId="77777777" w:rsidR="00114C4D" w:rsidRDefault="00096F81">
                            <w:pPr>
                              <w:spacing w:after="0" w:line="135" w:lineRule="exact"/>
                              <w:ind w:right="-6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w w:val="128"/>
                                <w:sz w:val="14"/>
                                <w:szCs w:val="14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F71783" id="Text Box 706" o:spid="_x0000_s1029" type="#_x0000_t202" style="position:absolute;left:0;text-align:left;margin-left:326.6pt;margin-top:5.5pt;width:4pt;height:6.95pt;z-index:-263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" filled="f" stroked="f">
                <v:textbox inset="0,0,0,0">
                  <w:txbxContent>
                    <w:p w14:paraId="115C0D27" w14:textId="77777777" w:rsidR="00114C4D" w:rsidRDefault="00096F81">
                      <w:pPr>
                        <w:spacing w:after="0" w:line="135" w:lineRule="exact"/>
                        <w:ind w:right="-61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w w:val="128"/>
                          <w:sz w:val="14"/>
                          <w:szCs w:val="14"/>
                        </w:rPr>
                        <w:t>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6F81">
        <w:rPr>
          <w:rFonts w:ascii="Times New Roman" w:eastAsia="Times New Roman" w:hAnsi="Times New Roman" w:cs="Times New Roman"/>
          <w:sz w:val="20"/>
          <w:szCs w:val="20"/>
        </w:rPr>
        <w:t>is</w:t>
      </w:r>
      <w:r w:rsidR="00096F81"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sz w:val="20"/>
          <w:szCs w:val="20"/>
        </w:rPr>
        <w:t>lesser</w:t>
      </w:r>
      <w:r w:rsidR="00096F81"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sz w:val="20"/>
          <w:szCs w:val="20"/>
        </w:rPr>
        <w:t xml:space="preserve">than </w:t>
      </w:r>
      <w:r w:rsidR="00096F81"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096F81"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sz w:val="20"/>
          <w:szCs w:val="20"/>
        </w:rPr>
        <w:t xml:space="preserve">critical </w:t>
      </w:r>
      <w:r w:rsidR="00096F81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sz w:val="20"/>
          <w:szCs w:val="20"/>
        </w:rPr>
        <w:t>Sto</w:t>
      </w:r>
      <w:r w:rsidR="00096F81"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 w:rsidR="00096F81">
        <w:rPr>
          <w:rFonts w:ascii="Times New Roman" w:eastAsia="Times New Roman" w:hAnsi="Times New Roman" w:cs="Times New Roman"/>
          <w:sz w:val="20"/>
          <w:szCs w:val="20"/>
        </w:rPr>
        <w:t xml:space="preserve">es </w:t>
      </w:r>
      <w:r w:rsidR="00096F81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 w:rsidR="00096F81">
        <w:rPr>
          <w:rFonts w:ascii="Times New Roman" w:eastAsia="Times New Roman" w:hAnsi="Times New Roman" w:cs="Times New Roman"/>
          <w:sz w:val="20"/>
          <w:szCs w:val="20"/>
        </w:rPr>
        <w:t>u</w:t>
      </w:r>
      <w:r w:rsidR="00096F81"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 w:rsidR="00096F81"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 w:rsidR="00096F81"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 w:rsidR="00096F81"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i/>
          <w:spacing w:val="12"/>
          <w:w w:val="122"/>
          <w:sz w:val="20"/>
          <w:szCs w:val="20"/>
        </w:rPr>
        <w:t>S</w:t>
      </w:r>
      <w:r w:rsidR="00096F81">
        <w:rPr>
          <w:rFonts w:ascii="Times New Roman" w:eastAsia="Times New Roman" w:hAnsi="Times New Roman" w:cs="Times New Roman"/>
          <w:i/>
          <w:w w:val="129"/>
          <w:sz w:val="20"/>
          <w:szCs w:val="20"/>
        </w:rPr>
        <w:t>t</w:t>
      </w:r>
      <w:r w:rsidR="00096F81">
        <w:rPr>
          <w:rFonts w:ascii="Meiryo" w:eastAsia="Meiryo" w:hAnsi="Meiryo" w:cs="Meiryo"/>
          <w:i/>
          <w:w w:val="93"/>
          <w:position w:val="7"/>
          <w:sz w:val="14"/>
          <w:szCs w:val="14"/>
        </w:rPr>
        <w:t>∗</w:t>
      </w:r>
      <w:r w:rsidR="00096F81">
        <w:rPr>
          <w:rFonts w:ascii="Meiryo" w:eastAsia="Meiryo" w:hAnsi="Meiryo" w:cs="Meiryo"/>
          <w:i/>
          <w:position w:val="7"/>
          <w:sz w:val="14"/>
          <w:szCs w:val="14"/>
        </w:rPr>
        <w:t xml:space="preserve"> </w:t>
      </w:r>
      <w:r w:rsidR="00096F81">
        <w:rPr>
          <w:rFonts w:ascii="Meiryo" w:eastAsia="Meiryo" w:hAnsi="Meiryo" w:cs="Meiryo"/>
          <w:i/>
          <w:spacing w:val="-2"/>
          <w:position w:val="7"/>
          <w:sz w:val="14"/>
          <w:szCs w:val="14"/>
        </w:rPr>
        <w:t xml:space="preserve"> </w:t>
      </w:r>
      <w:r w:rsidR="00096F81">
        <w:rPr>
          <w:rFonts w:ascii="Times New Roman" w:eastAsia="Times New Roman" w:hAnsi="Times New Roman" w:cs="Times New Roman"/>
          <w:sz w:val="20"/>
          <w:szCs w:val="20"/>
        </w:rPr>
        <w:t>for</w:t>
      </w:r>
      <w:r w:rsidR="00096F81"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096F81"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sz w:val="20"/>
          <w:szCs w:val="20"/>
        </w:rPr>
        <w:t xml:space="preserve">particles.  </w:t>
      </w:r>
      <w:r w:rsidR="00096F81"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sz w:val="20"/>
          <w:szCs w:val="20"/>
        </w:rPr>
        <w:t xml:space="preserve">These </w:t>
      </w:r>
      <w:r w:rsidR="00096F81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 w:rsidR="00096F81">
        <w:rPr>
          <w:rFonts w:ascii="Times New Roman" w:eastAsia="Times New Roman" w:hAnsi="Times New Roman" w:cs="Times New Roman"/>
          <w:w w:val="108"/>
          <w:sz w:val="20"/>
          <w:szCs w:val="20"/>
        </w:rPr>
        <w:t>u</w:t>
      </w:r>
      <w:r w:rsidR="00096F81"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m</w:t>
      </w:r>
      <w:r w:rsidR="00096F81"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b</w:t>
      </w:r>
      <w:r w:rsidR="00096F81">
        <w:rPr>
          <w:rFonts w:ascii="Times New Roman" w:eastAsia="Times New Roman" w:hAnsi="Times New Roman" w:cs="Times New Roman"/>
          <w:w w:val="107"/>
          <w:sz w:val="20"/>
          <w:szCs w:val="20"/>
        </w:rPr>
        <w:t>er</w:t>
      </w:r>
    </w:p>
    <w:p w14:paraId="3022A2B7" w14:textId="77777777" w:rsidR="00114C4D" w:rsidRDefault="00114C4D">
      <w:pPr>
        <w:spacing w:after="0"/>
        <w:jc w:val="both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757" w:space="199"/>
            <w:col w:w="7844"/>
          </w:cols>
        </w:sectPr>
      </w:pPr>
    </w:p>
    <w:p w14:paraId="3BC90918" w14:textId="77777777" w:rsidR="00114C4D" w:rsidRDefault="00114C4D">
      <w:pPr>
        <w:spacing w:before="2" w:after="0" w:line="220" w:lineRule="exact"/>
      </w:pPr>
    </w:p>
    <w:p w14:paraId="2A6EA38E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217</w:t>
      </w:r>
    </w:p>
    <w:p w14:paraId="71853D26" w14:textId="77777777" w:rsidR="00114C4D" w:rsidRDefault="00096F81">
      <w:pPr>
        <w:spacing w:before="9" w:after="0" w:line="120" w:lineRule="exact"/>
        <w:rPr>
          <w:sz w:val="12"/>
          <w:szCs w:val="12"/>
        </w:rPr>
      </w:pPr>
      <w:r>
        <w:br w:type="column"/>
      </w:r>
    </w:p>
    <w:p w14:paraId="1F87CE59" w14:textId="77777777" w:rsidR="00114C4D" w:rsidRDefault="00096F81">
      <w:pPr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calculated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foll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ws:</w:t>
      </w:r>
    </w:p>
    <w:p w14:paraId="3803E368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757" w:space="199"/>
            <w:col w:w="7844"/>
          </w:cols>
        </w:sectPr>
      </w:pPr>
    </w:p>
    <w:p w14:paraId="0837D3AB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60BFF427" w14:textId="77777777" w:rsidR="00114C4D" w:rsidRDefault="00114C4D">
      <w:pPr>
        <w:spacing w:before="18" w:after="0" w:line="260" w:lineRule="exact"/>
        <w:rPr>
          <w:sz w:val="26"/>
          <w:szCs w:val="26"/>
        </w:rPr>
      </w:pPr>
    </w:p>
    <w:p w14:paraId="3F065C60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7212B167" w14:textId="77777777" w:rsidR="00114C4D" w:rsidRDefault="00114C4D">
      <w:pPr>
        <w:spacing w:before="8" w:after="0" w:line="150" w:lineRule="exact"/>
        <w:rPr>
          <w:sz w:val="15"/>
          <w:szCs w:val="15"/>
        </w:rPr>
      </w:pPr>
    </w:p>
    <w:p w14:paraId="522CB726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16"/>
          <w:w w:val="137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w w:val="13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w w:val="137"/>
          <w:position w:val="-3"/>
          <w:sz w:val="14"/>
          <w:szCs w:val="14"/>
        </w:rPr>
        <w:t>v</w:t>
      </w:r>
      <w:r>
        <w:rPr>
          <w:rFonts w:ascii="Times New Roman" w:eastAsia="Times New Roman" w:hAnsi="Times New Roman" w:cs="Times New Roman"/>
          <w:i/>
          <w:spacing w:val="-7"/>
          <w:w w:val="137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37"/>
          <w:sz w:val="20"/>
          <w:szCs w:val="20"/>
        </w:rPr>
        <w:t>=</w:t>
      </w:r>
    </w:p>
    <w:p w14:paraId="187B1B07" w14:textId="77777777" w:rsidR="00114C4D" w:rsidRDefault="00096F81">
      <w:pPr>
        <w:spacing w:before="22" w:after="0" w:line="240" w:lineRule="auto"/>
        <w:ind w:left="51" w:right="-2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i/>
          <w:spacing w:val="-137"/>
          <w:w w:val="12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49"/>
          <w:sz w:val="20"/>
          <w:szCs w:val="20"/>
        </w:rPr>
        <w:t>˜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</w:t>
      </w:r>
    </w:p>
    <w:p w14:paraId="45C89670" w14:textId="12E599D4" w:rsidR="00114C4D" w:rsidRDefault="00D6272F">
      <w:pPr>
        <w:spacing w:before="17" w:after="0" w:line="240" w:lineRule="auto"/>
        <w:ind w:right="-7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3839" behindDoc="1" locked="0" layoutInCell="1" allowOverlap="1" wp14:anchorId="6D727153" wp14:editId="0C7F8387">
                <wp:simplePos x="0" y="0"/>
                <wp:positionH relativeFrom="page">
                  <wp:posOffset>3891915</wp:posOffset>
                </wp:positionH>
                <wp:positionV relativeFrom="paragraph">
                  <wp:posOffset>26035</wp:posOffset>
                </wp:positionV>
                <wp:extent cx="339090" cy="1270"/>
                <wp:effectExtent l="5715" t="6985" r="7620" b="10795"/>
                <wp:wrapNone/>
                <wp:docPr id="716" name="Group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" cy="1270"/>
                          <a:chOff x="6129" y="41"/>
                          <a:chExt cx="534" cy="2"/>
                        </a:xfrm>
                      </wpg:grpSpPr>
                      <wps:wsp>
                        <wps:cNvPr id="717" name="Freeform 705"/>
                        <wps:cNvSpPr>
                          <a:spLocks/>
                        </wps:cNvSpPr>
                        <wps:spPr bwMode="auto">
                          <a:xfrm>
                            <a:off x="6129" y="41"/>
                            <a:ext cx="534" cy="2"/>
                          </a:xfrm>
                          <a:custGeom>
                            <a:avLst/>
                            <a:gdLst>
                              <a:gd name="T0" fmla="+- 0 6129 6129"/>
                              <a:gd name="T1" fmla="*/ T0 w 534"/>
                              <a:gd name="T2" fmla="+- 0 6662 6129"/>
                              <a:gd name="T3" fmla="*/ T2 w 53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4">
                                <a:moveTo>
                                  <a:pt x="0" y="0"/>
                                </a:moveTo>
                                <a:lnTo>
                                  <a:pt x="533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C2A117" id="Group 704" o:spid="_x0000_s1026" style="position:absolute;margin-left:306.45pt;margin-top:2.05pt;width:26.7pt;height:.1pt;z-index:-2641;mso-position-horizontal-relative:page" coordorigin="6129,41" coordsize="53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">
                <v:shape id="Freeform 705" o:spid="_x0000_s1027" style="position:absolute;left:6129;top:41;width:534;height:2;visibility:visible;mso-wrap-style:square;v-text-anchor:top" coordsize="5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" path="m,l533,e" filled="f" strokeweight=".14042mm">
                  <v:path arrowok="t" o:connecttype="custom" o:connectlocs="0,0;533,0" o:connectangles="0,0"/>
                </v:shape>
                <w10:wrap anchorx="page"/>
              </v:group>
            </w:pict>
          </mc:Fallback>
        </mc:AlternateContent>
      </w:r>
      <w:r w:rsidR="00096F81">
        <w:rPr>
          <w:rFonts w:ascii="Times New Roman" w:eastAsia="Times New Roman" w:hAnsi="Times New Roman" w:cs="Times New Roman"/>
          <w:w w:val="99"/>
          <w:sz w:val="20"/>
          <w:szCs w:val="20"/>
        </w:rPr>
        <w:t>3</w:t>
      </w:r>
      <w:r w:rsidR="00096F81">
        <w:rPr>
          <w:rFonts w:ascii="Times New Roman" w:eastAsia="Times New Roman" w:hAnsi="Times New Roman" w:cs="Times New Roman"/>
          <w:i/>
          <w:spacing w:val="7"/>
          <w:w w:val="113"/>
          <w:sz w:val="20"/>
          <w:szCs w:val="20"/>
        </w:rPr>
        <w:t>π</w:t>
      </w:r>
      <w:r w:rsidR="00096F81">
        <w:rPr>
          <w:rFonts w:ascii="Times New Roman" w:eastAsia="Times New Roman" w:hAnsi="Times New Roman" w:cs="Times New Roman"/>
          <w:i/>
          <w:spacing w:val="-57"/>
          <w:w w:val="103"/>
          <w:sz w:val="20"/>
          <w:szCs w:val="20"/>
        </w:rPr>
        <w:t>d</w:t>
      </w:r>
      <w:r w:rsidR="00096F81">
        <w:rPr>
          <w:rFonts w:ascii="Times New Roman" w:eastAsia="Times New Roman" w:hAnsi="Times New Roman" w:cs="Times New Roman"/>
          <w:spacing w:val="-43"/>
          <w:w w:val="149"/>
          <w:position w:val="6"/>
          <w:sz w:val="20"/>
          <w:szCs w:val="20"/>
        </w:rPr>
        <w:t>˜</w:t>
      </w:r>
      <w:r w:rsidR="00096F81">
        <w:rPr>
          <w:rFonts w:ascii="Times New Roman" w:eastAsia="Times New Roman" w:hAnsi="Times New Roman" w:cs="Times New Roman"/>
          <w:w w:val="113"/>
          <w:position w:val="6"/>
          <w:sz w:val="14"/>
          <w:szCs w:val="14"/>
        </w:rPr>
        <w:t>2</w:t>
      </w:r>
      <w:r w:rsidR="00096F81">
        <w:rPr>
          <w:rFonts w:ascii="Times New Roman" w:eastAsia="Times New Roman" w:hAnsi="Times New Roman" w:cs="Times New Roman"/>
          <w:spacing w:val="-25"/>
          <w:position w:val="6"/>
          <w:sz w:val="14"/>
          <w:szCs w:val="14"/>
        </w:rPr>
        <w:t xml:space="preserve"> </w:t>
      </w:r>
      <w:r w:rsidR="00096F81">
        <w:rPr>
          <w:rFonts w:ascii="Times New Roman" w:eastAsia="Times New Roman" w:hAnsi="Times New Roman" w:cs="Times New Roman"/>
          <w:i/>
          <w:w w:val="104"/>
          <w:sz w:val="20"/>
          <w:szCs w:val="20"/>
        </w:rPr>
        <w:t>µ</w:t>
      </w:r>
    </w:p>
    <w:p w14:paraId="3B4017B0" w14:textId="77777777" w:rsidR="00114C4D" w:rsidRDefault="00096F81">
      <w:pPr>
        <w:spacing w:before="8" w:after="0" w:line="150" w:lineRule="exact"/>
        <w:rPr>
          <w:sz w:val="15"/>
          <w:szCs w:val="15"/>
        </w:rPr>
      </w:pPr>
      <w:r>
        <w:br w:type="column"/>
      </w:r>
    </w:p>
    <w:p w14:paraId="24D97BFA" w14:textId="77777777" w:rsidR="00114C4D" w:rsidRDefault="00096F81">
      <w:pPr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09"/>
          <w:sz w:val="20"/>
          <w:szCs w:val="20"/>
        </w:rPr>
        <w:t>(7)</w:t>
      </w:r>
    </w:p>
    <w:p w14:paraId="4675F2C6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num="3" w:space="720" w:equalWidth="0">
            <w:col w:w="4330" w:space="79"/>
            <w:col w:w="534" w:space="2632"/>
            <w:col w:w="1225"/>
          </w:cols>
        </w:sectPr>
      </w:pPr>
    </w:p>
    <w:p w14:paraId="35EF5E50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3B01E85F" w14:textId="77777777" w:rsidR="00114C4D" w:rsidRDefault="00114C4D">
      <w:pPr>
        <w:spacing w:before="15" w:after="0" w:line="200" w:lineRule="exact"/>
        <w:rPr>
          <w:sz w:val="20"/>
          <w:szCs w:val="20"/>
        </w:rPr>
      </w:pPr>
    </w:p>
    <w:p w14:paraId="533C5F06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4E165334" w14:textId="77777777" w:rsidR="00114C4D" w:rsidRDefault="00114C4D">
      <w:pPr>
        <w:spacing w:after="0" w:line="100" w:lineRule="exact"/>
        <w:rPr>
          <w:sz w:val="10"/>
          <w:szCs w:val="10"/>
        </w:rPr>
      </w:pPr>
    </w:p>
    <w:p w14:paraId="4982CC8E" w14:textId="7331E2C3" w:rsidR="00114C4D" w:rsidRDefault="00D6272F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3844" behindDoc="1" locked="0" layoutInCell="1" allowOverlap="1" wp14:anchorId="70F8AF27" wp14:editId="401B5252">
                <wp:simplePos x="0" y="0"/>
                <wp:positionH relativeFrom="page">
                  <wp:posOffset>3303905</wp:posOffset>
                </wp:positionH>
                <wp:positionV relativeFrom="paragraph">
                  <wp:posOffset>143510</wp:posOffset>
                </wp:positionV>
                <wp:extent cx="50800" cy="88265"/>
                <wp:effectExtent l="0" t="635" r="0" b="0"/>
                <wp:wrapNone/>
                <wp:docPr id="715" name="Text Box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" cy="88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45FE5F" w14:textId="77777777" w:rsidR="00114C4D" w:rsidRDefault="00096F81">
                            <w:pPr>
                              <w:spacing w:after="0" w:line="135" w:lineRule="exact"/>
                              <w:ind w:right="-6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w w:val="128"/>
                                <w:sz w:val="14"/>
                                <w:szCs w:val="14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F8AF27" id="Text Box 703" o:spid="_x0000_s1030" type="#_x0000_t202" style="position:absolute;left:0;text-align:left;margin-left:260.15pt;margin-top:11.3pt;width:4pt;height:6.95pt;z-index:-26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" filled="f" stroked="f">
                <v:textbox inset="0,0,0,0">
                  <w:txbxContent>
                    <w:p w14:paraId="7E45FE5F" w14:textId="77777777" w:rsidR="00114C4D" w:rsidRDefault="00096F81">
                      <w:pPr>
                        <w:spacing w:after="0" w:line="135" w:lineRule="exact"/>
                        <w:ind w:right="-61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w w:val="128"/>
                          <w:sz w:val="14"/>
                          <w:szCs w:val="14"/>
                        </w:rPr>
                        <w:t>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6F81">
        <w:rPr>
          <w:rFonts w:ascii="Times New Roman" w:eastAsia="Times New Roman" w:hAnsi="Times New Roman" w:cs="Times New Roman"/>
          <w:i/>
          <w:spacing w:val="12"/>
          <w:w w:val="122"/>
          <w:sz w:val="20"/>
          <w:szCs w:val="20"/>
        </w:rPr>
        <w:t>S</w:t>
      </w:r>
      <w:r w:rsidR="00096F81">
        <w:rPr>
          <w:rFonts w:ascii="Times New Roman" w:eastAsia="Times New Roman" w:hAnsi="Times New Roman" w:cs="Times New Roman"/>
          <w:i/>
          <w:w w:val="129"/>
          <w:sz w:val="20"/>
          <w:szCs w:val="20"/>
        </w:rPr>
        <w:t>t</w:t>
      </w:r>
      <w:r w:rsidR="00096F81">
        <w:rPr>
          <w:rFonts w:ascii="Meiryo" w:eastAsia="Meiryo" w:hAnsi="Meiryo" w:cs="Meiryo"/>
          <w:i/>
          <w:w w:val="93"/>
          <w:position w:val="8"/>
          <w:sz w:val="14"/>
          <w:szCs w:val="14"/>
        </w:rPr>
        <w:t>∗</w:t>
      </w:r>
      <w:r w:rsidR="00096F81">
        <w:rPr>
          <w:rFonts w:ascii="Meiryo" w:eastAsia="Meiryo" w:hAnsi="Meiryo" w:cs="Meiryo"/>
          <w:i/>
          <w:spacing w:val="21"/>
          <w:position w:val="8"/>
          <w:sz w:val="14"/>
          <w:szCs w:val="14"/>
        </w:rPr>
        <w:t xml:space="preserve"> </w:t>
      </w:r>
      <w:r w:rsidR="00096F81">
        <w:rPr>
          <w:rFonts w:ascii="Times New Roman" w:eastAsia="Times New Roman" w:hAnsi="Times New Roman" w:cs="Times New Roman"/>
          <w:w w:val="137"/>
          <w:sz w:val="20"/>
          <w:szCs w:val="20"/>
        </w:rPr>
        <w:t>=</w:t>
      </w:r>
    </w:p>
    <w:p w14:paraId="39EE352F" w14:textId="77777777" w:rsidR="00114C4D" w:rsidRDefault="00096F81">
      <w:pPr>
        <w:spacing w:before="64" w:after="0" w:line="199" w:lineRule="exact"/>
        <w:ind w:left="367" w:right="-2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w w:val="99"/>
          <w:position w:val="-2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26"/>
          <w:position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293"/>
          <w:position w:val="12"/>
          <w:sz w:val="20"/>
          <w:szCs w:val="20"/>
        </w:rPr>
        <w:t xml:space="preserve"> </w:t>
      </w:r>
    </w:p>
    <w:p w14:paraId="027B1E80" w14:textId="2B2E42C7" w:rsidR="00114C4D" w:rsidRDefault="00D6272F">
      <w:pPr>
        <w:tabs>
          <w:tab w:val="left" w:pos="660"/>
        </w:tabs>
        <w:spacing w:before="7" w:after="0" w:line="142" w:lineRule="auto"/>
        <w:ind w:left="370" w:right="-54" w:hanging="3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840" behindDoc="1" locked="0" layoutInCell="1" allowOverlap="1" wp14:anchorId="16533D0F" wp14:editId="3C15CB8A">
                <wp:simplePos x="0" y="0"/>
                <wp:positionH relativeFrom="page">
                  <wp:posOffset>3858895</wp:posOffset>
                </wp:positionH>
                <wp:positionV relativeFrom="paragraph">
                  <wp:posOffset>43180</wp:posOffset>
                </wp:positionV>
                <wp:extent cx="63500" cy="1270"/>
                <wp:effectExtent l="10795" t="5080" r="11430" b="12700"/>
                <wp:wrapNone/>
                <wp:docPr id="713" name="Group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0" cy="1270"/>
                          <a:chOff x="6077" y="68"/>
                          <a:chExt cx="100" cy="2"/>
                        </a:xfrm>
                      </wpg:grpSpPr>
                      <wps:wsp>
                        <wps:cNvPr id="714" name="Freeform 702"/>
                        <wps:cNvSpPr>
                          <a:spLocks/>
                        </wps:cNvSpPr>
                        <wps:spPr bwMode="auto">
                          <a:xfrm>
                            <a:off x="6077" y="68"/>
                            <a:ext cx="100" cy="2"/>
                          </a:xfrm>
                          <a:custGeom>
                            <a:avLst/>
                            <a:gdLst>
                              <a:gd name="T0" fmla="+- 0 6077 6077"/>
                              <a:gd name="T1" fmla="*/ T0 w 100"/>
                              <a:gd name="T2" fmla="+- 0 6176 6077"/>
                              <a:gd name="T3" fmla="*/ T2 w 1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">
                                <a:moveTo>
                                  <a:pt x="0" y="0"/>
                                </a:moveTo>
                                <a:lnTo>
                                  <a:pt x="9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1F650" id="Group 701" o:spid="_x0000_s1026" style="position:absolute;margin-left:303.85pt;margin-top:3.4pt;width:5pt;height:.1pt;z-index:-2640;mso-position-horizontal-relative:page" coordorigin="6077,68" coordsize="1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">
                <v:shape id="Freeform 702" o:spid="_x0000_s1027" style="position:absolute;left:6077;top:68;width:100;height:2;visibility:visible;mso-wrap-style:square;v-text-anchor:top" coordsize="1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" path="m,l99,e" filled="f" strokeweight=".14042mm">
                  <v:path arrowok="t" o:connecttype="custom" o:connectlocs="0,0;99,0" o:connectangles="0,0"/>
                </v:shape>
                <w10:wrap anchorx="page"/>
              </v:group>
            </w:pict>
          </mc:Fallback>
        </mc:AlternateContent>
      </w:r>
      <w:r w:rsidR="00096F81">
        <w:rPr>
          <w:rFonts w:ascii="Times New Roman" w:eastAsia="Times New Roman" w:hAnsi="Times New Roman" w:cs="Times New Roman"/>
          <w:sz w:val="20"/>
          <w:szCs w:val="20"/>
        </w:rPr>
        <w:t>1</w:t>
      </w:r>
      <w:r w:rsidR="00096F81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w w:val="137"/>
          <w:sz w:val="20"/>
          <w:szCs w:val="20"/>
        </w:rPr>
        <w:t>+</w:t>
      </w:r>
      <w:r w:rsidR="00096F81">
        <w:rPr>
          <w:rFonts w:ascii="Times New Roman" w:eastAsia="Times New Roman" w:hAnsi="Times New Roman" w:cs="Times New Roman"/>
          <w:sz w:val="20"/>
          <w:szCs w:val="20"/>
        </w:rPr>
        <w:tab/>
      </w:r>
      <w:r w:rsidR="00096F81">
        <w:rPr>
          <w:rFonts w:ascii="Times New Roman" w:eastAsia="Times New Roman" w:hAnsi="Times New Roman" w:cs="Times New Roman"/>
          <w:sz w:val="20"/>
          <w:szCs w:val="20"/>
        </w:rPr>
        <w:tab/>
      </w:r>
      <w:r w:rsidR="00096F81">
        <w:rPr>
          <w:rFonts w:ascii="Times New Roman" w:eastAsia="Times New Roman" w:hAnsi="Times New Roman" w:cs="Times New Roman"/>
          <w:i/>
          <w:spacing w:val="4"/>
          <w:sz w:val="20"/>
          <w:szCs w:val="20"/>
        </w:rPr>
        <w:t>l</w:t>
      </w:r>
      <w:r w:rsidR="00096F81">
        <w:rPr>
          <w:rFonts w:ascii="Times New Roman" w:eastAsia="Times New Roman" w:hAnsi="Times New Roman" w:cs="Times New Roman"/>
          <w:i/>
          <w:sz w:val="20"/>
          <w:szCs w:val="20"/>
        </w:rPr>
        <w:t xml:space="preserve">og </w:t>
      </w:r>
      <w:r w:rsidR="00096F81">
        <w:rPr>
          <w:rFonts w:ascii="Times New Roman" w:eastAsia="Times New Roman" w:hAnsi="Times New Roman" w:cs="Times New Roman"/>
          <w:i/>
          <w:w w:val="104"/>
          <w:sz w:val="20"/>
          <w:szCs w:val="20"/>
        </w:rPr>
        <w:t>e</w:t>
      </w:r>
    </w:p>
    <w:p w14:paraId="484DC07C" w14:textId="77777777" w:rsidR="00114C4D" w:rsidRDefault="00096F81">
      <w:pPr>
        <w:spacing w:before="64" w:after="0" w:line="240" w:lineRule="auto"/>
        <w:ind w:left="-39" w:right="-5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w w:val="2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4"/>
          <w:position w:val="-1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22"/>
          <w:position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293"/>
          <w:sz w:val="20"/>
          <w:szCs w:val="20"/>
        </w:rPr>
        <w:t xml:space="preserve"> </w:t>
      </w:r>
    </w:p>
    <w:p w14:paraId="69DE206D" w14:textId="7324CF83" w:rsidR="00114C4D" w:rsidRDefault="00D6272F">
      <w:pPr>
        <w:spacing w:before="37" w:after="0" w:line="240" w:lineRule="auto"/>
        <w:ind w:left="135" w:right="125"/>
        <w:jc w:val="center"/>
        <w:rPr>
          <w:rFonts w:ascii="Times New Roman" w:eastAsia="Times New Roman" w:hAnsi="Times New Roman" w:cs="Times New Roman"/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841" behindDoc="1" locked="0" layoutInCell="1" allowOverlap="1" wp14:anchorId="25DFC56B" wp14:editId="76AD5863">
                <wp:simplePos x="0" y="0"/>
                <wp:positionH relativeFrom="page">
                  <wp:posOffset>4347210</wp:posOffset>
                </wp:positionH>
                <wp:positionV relativeFrom="paragraph">
                  <wp:posOffset>23495</wp:posOffset>
                </wp:positionV>
                <wp:extent cx="133985" cy="1270"/>
                <wp:effectExtent l="13335" t="13970" r="5080" b="3810"/>
                <wp:wrapNone/>
                <wp:docPr id="711" name="Group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985" cy="1270"/>
                          <a:chOff x="6846" y="37"/>
                          <a:chExt cx="211" cy="2"/>
                        </a:xfrm>
                      </wpg:grpSpPr>
                      <wps:wsp>
                        <wps:cNvPr id="712" name="Freeform 700"/>
                        <wps:cNvSpPr>
                          <a:spLocks/>
                        </wps:cNvSpPr>
                        <wps:spPr bwMode="auto">
                          <a:xfrm>
                            <a:off x="6846" y="37"/>
                            <a:ext cx="211" cy="2"/>
                          </a:xfrm>
                          <a:custGeom>
                            <a:avLst/>
                            <a:gdLst>
                              <a:gd name="T0" fmla="+- 0 6846 6846"/>
                              <a:gd name="T1" fmla="*/ T0 w 211"/>
                              <a:gd name="T2" fmla="+- 0 7057 6846"/>
                              <a:gd name="T3" fmla="*/ T2 w 2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1">
                                <a:moveTo>
                                  <a:pt x="0" y="0"/>
                                </a:moveTo>
                                <a:lnTo>
                                  <a:pt x="211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D0D1F7" id="Group 699" o:spid="_x0000_s1026" style="position:absolute;margin-left:342.3pt;margin-top:1.85pt;width:10.55pt;height:.1pt;z-index:-2639;mso-position-horizontal-relative:page" coordorigin="6846,37" coordsize="21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">
                <v:shape id="Freeform 700" o:spid="_x0000_s1027" style="position:absolute;left:6846;top:37;width:211;height:2;visibility:visible;mso-wrap-style:square;v-text-anchor:top" coordsize="2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" path="m,l211,e" filled="f" strokeweight=".14042mm">
                  <v:path arrowok="t" o:connecttype="custom" o:connectlocs="0,0;211,0" o:connectangles="0,0"/>
                </v:shape>
                <w10:wrap anchorx="page"/>
              </v:group>
            </w:pict>
          </mc:Fallback>
        </mc:AlternateContent>
      </w:r>
      <w:r w:rsidR="00096F81">
        <w:rPr>
          <w:rFonts w:ascii="Times New Roman" w:eastAsia="Times New Roman" w:hAnsi="Times New Roman" w:cs="Times New Roman"/>
          <w:i/>
          <w:w w:val="114"/>
          <w:sz w:val="20"/>
          <w:szCs w:val="20"/>
        </w:rPr>
        <w:t>h</w:t>
      </w:r>
      <w:r w:rsidR="00096F81">
        <w:rPr>
          <w:rFonts w:ascii="Times New Roman" w:eastAsia="Times New Roman" w:hAnsi="Times New Roman" w:cs="Times New Roman"/>
          <w:i/>
          <w:w w:val="123"/>
          <w:position w:val="-3"/>
          <w:sz w:val="14"/>
          <w:szCs w:val="14"/>
        </w:rPr>
        <w:t>a</w:t>
      </w:r>
    </w:p>
    <w:p w14:paraId="098EDC1A" w14:textId="77777777" w:rsidR="00114C4D" w:rsidRDefault="00096F81">
      <w:pPr>
        <w:spacing w:before="5" w:after="0" w:line="190" w:lineRule="exact"/>
        <w:rPr>
          <w:sz w:val="19"/>
          <w:szCs w:val="19"/>
        </w:rPr>
      </w:pPr>
      <w:r>
        <w:br w:type="column"/>
      </w:r>
    </w:p>
    <w:p w14:paraId="489E9781" w14:textId="77777777" w:rsidR="00114C4D" w:rsidRDefault="00096F81">
      <w:pPr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09"/>
          <w:sz w:val="20"/>
          <w:szCs w:val="20"/>
        </w:rPr>
        <w:t>(8)</w:t>
      </w:r>
    </w:p>
    <w:p w14:paraId="07270356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num="4" w:space="720" w:equalWidth="0">
            <w:col w:w="3788" w:space="202"/>
            <w:col w:w="926" w:space="40"/>
            <w:col w:w="553" w:space="2067"/>
            <w:col w:w="1224"/>
          </w:cols>
        </w:sectPr>
      </w:pPr>
    </w:p>
    <w:p w14:paraId="7EB7BB0D" w14:textId="77777777" w:rsidR="00114C4D" w:rsidRDefault="00114C4D">
      <w:pPr>
        <w:spacing w:before="3" w:after="0" w:line="150" w:lineRule="exact"/>
        <w:rPr>
          <w:sz w:val="15"/>
          <w:szCs w:val="15"/>
        </w:rPr>
      </w:pPr>
    </w:p>
    <w:p w14:paraId="698FE67E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508A6AE1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69332449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6A03E998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33256DB2" w14:textId="77777777" w:rsidR="00114C4D" w:rsidRDefault="00114C4D">
      <w:pPr>
        <w:spacing w:after="0"/>
        <w:sectPr w:rsidR="00114C4D">
          <w:footerReference w:type="default" r:id="rId19"/>
          <w:pgSz w:w="12240" w:h="15840"/>
          <w:pgMar w:top="1480" w:right="1720" w:bottom="2440" w:left="1720" w:header="0" w:footer="2258" w:gutter="0"/>
          <w:pgNumType w:start="11"/>
          <w:cols w:space="720"/>
        </w:sectPr>
      </w:pPr>
    </w:p>
    <w:p w14:paraId="3DEE1AB5" w14:textId="77777777" w:rsidR="00114C4D" w:rsidRDefault="00114C4D">
      <w:pPr>
        <w:spacing w:before="9" w:after="0" w:line="160" w:lineRule="exact"/>
        <w:rPr>
          <w:sz w:val="16"/>
          <w:szCs w:val="16"/>
        </w:rPr>
      </w:pPr>
    </w:p>
    <w:p w14:paraId="728371CF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218</w:t>
      </w:r>
    </w:p>
    <w:p w14:paraId="37B20D28" w14:textId="77777777" w:rsidR="00114C4D" w:rsidRDefault="00096F81">
      <w:pPr>
        <w:spacing w:before="75" w:after="0" w:line="240" w:lineRule="auto"/>
        <w:ind w:right="-7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Here,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37"/>
          <w:w w:val="12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49"/>
          <w:sz w:val="20"/>
          <w:szCs w:val="20"/>
        </w:rPr>
        <w:t>˜</w:t>
      </w:r>
    </w:p>
    <w:p w14:paraId="44AF9438" w14:textId="77777777" w:rsidR="00114C4D" w:rsidRDefault="00096F81">
      <w:pPr>
        <w:spacing w:before="25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68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149"/>
          <w:position w:val="5"/>
          <w:sz w:val="20"/>
          <w:szCs w:val="20"/>
        </w:rPr>
        <w:t>˜</w:t>
      </w:r>
      <w:r>
        <w:rPr>
          <w:rFonts w:ascii="Times New Roman" w:eastAsia="Times New Roman" w:hAnsi="Times New Roman" w:cs="Times New Roman"/>
          <w:spacing w:val="17"/>
          <w:position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represe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harmonic 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mean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masses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diameters</w:t>
      </w:r>
      <w:r>
        <w:rPr>
          <w:rFonts w:ascii="Times New Roman" w:eastAsia="Times New Roman" w:hAnsi="Times New Roman" w:cs="Times New Roman"/>
          <w:spacing w:val="45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</w:p>
    <w:p w14:paraId="1ED5F646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num="3" w:space="720" w:equalWidth="0">
            <w:col w:w="757" w:space="199"/>
            <w:col w:w="704" w:space="135"/>
            <w:col w:w="7005"/>
          </w:cols>
        </w:sectPr>
      </w:pPr>
    </w:p>
    <w:p w14:paraId="11558B50" w14:textId="77777777" w:rsidR="00114C4D" w:rsidRDefault="00114C4D">
      <w:pPr>
        <w:spacing w:before="2" w:after="0" w:line="220" w:lineRule="exact"/>
      </w:pPr>
    </w:p>
    <w:p w14:paraId="19CE322A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219</w:t>
      </w:r>
    </w:p>
    <w:p w14:paraId="16672E48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0F673C67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220</w:t>
      </w:r>
    </w:p>
    <w:p w14:paraId="0684F065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35071647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221</w:t>
      </w:r>
    </w:p>
    <w:p w14:paraId="6BEE757C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361E1221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222</w:t>
      </w:r>
    </w:p>
    <w:p w14:paraId="3AAA4E09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32808523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223</w:t>
      </w:r>
    </w:p>
    <w:p w14:paraId="07806FB4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6549F3A7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224</w:t>
      </w:r>
    </w:p>
    <w:p w14:paraId="61152E66" w14:textId="77777777" w:rsidR="00114C4D" w:rsidRDefault="00096F81">
      <w:pPr>
        <w:spacing w:before="29" w:after="0" w:line="358" w:lineRule="exact"/>
        <w:ind w:right="91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particles 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i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collision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µ</w:t>
      </w:r>
      <w:r>
        <w:rPr>
          <w:rFonts w:ascii="Times New Roman" w:eastAsia="Times New Roman" w:hAnsi="Times New Roman" w:cs="Times New Roman"/>
          <w:i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viscosi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97"/>
          <w:sz w:val="20"/>
          <w:szCs w:val="20"/>
        </w:rPr>
        <w:t>efficie</w:t>
      </w:r>
      <w:r>
        <w:rPr>
          <w:rFonts w:ascii="Times New Roman" w:eastAsia="Times New Roman" w:hAnsi="Times New Roman" w:cs="Times New Roman"/>
          <w:spacing w:val="-5"/>
          <w:w w:val="9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restitution.</w:t>
      </w:r>
      <w:r>
        <w:rPr>
          <w:rFonts w:ascii="Times New Roman" w:eastAsia="Times New Roman" w:hAnsi="Times New Roman" w:cs="Times New Roman"/>
          <w:spacing w:val="33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kness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liquid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>surface  of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particle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heig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surface  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erities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position w:val="-3"/>
          <w:sz w:val="14"/>
          <w:szCs w:val="14"/>
        </w:rPr>
        <w:t xml:space="preserve">a  </w:t>
      </w:r>
      <w:r>
        <w:rPr>
          <w:rFonts w:ascii="Times New Roman" w:eastAsia="Times New Roman" w:hAnsi="Times New Roman" w:cs="Times New Roman"/>
          <w:i/>
          <w:spacing w:val="11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obtained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w w:val="108"/>
          <w:sz w:val="20"/>
          <w:szCs w:val="20"/>
        </w:rPr>
        <w:t>Barrasso</w:t>
      </w:r>
      <w:proofErr w:type="spellEnd"/>
      <w:r>
        <w:rPr>
          <w:rFonts w:ascii="Times New Roman" w:eastAsia="Times New Roman" w:hAnsi="Times New Roman" w:cs="Times New Roman"/>
          <w:spacing w:val="30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et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al.,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2015a). 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4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w w:val="114"/>
          <w:position w:val="-3"/>
          <w:sz w:val="14"/>
          <w:szCs w:val="14"/>
        </w:rPr>
        <w:t>c</w:t>
      </w:r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pacing w:val="7"/>
          <w:w w:val="11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itical</w:t>
      </w:r>
      <w:proofErr w:type="spellEnd"/>
      <w:r>
        <w:rPr>
          <w:rFonts w:ascii="Times New Roman" w:eastAsia="Times New Roman" w:hAnsi="Times New Roman" w:cs="Times New Roman"/>
          <w:i/>
          <w:spacing w:val="34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defined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ratio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critical </w:t>
      </w:r>
      <w:r>
        <w:rPr>
          <w:rFonts w:ascii="Times New Roman" w:eastAsia="Times New Roman" w:hAnsi="Times New Roman" w:cs="Times New Roman"/>
          <w:sz w:val="20"/>
          <w:szCs w:val="20"/>
        </w:rPr>
        <w:t>Sto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the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ciated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collision.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 xml:space="preserve">collision </w:t>
      </w:r>
      <w:r>
        <w:rPr>
          <w:rFonts w:ascii="Times New Roman" w:eastAsia="Times New Roman" w:hAnsi="Times New Roman" w:cs="Times New Roman"/>
          <w:sz w:val="20"/>
          <w:szCs w:val="20"/>
        </w:rPr>
        <w:t>frequency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ψ</w:t>
      </w:r>
      <w:r>
        <w:rPr>
          <w:rFonts w:ascii="Times New Roman" w:eastAsia="Times New Roman" w:hAnsi="Times New Roman" w:cs="Times New Roman"/>
          <w:i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defined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as:</w:t>
      </w:r>
    </w:p>
    <w:p w14:paraId="04A1EC01" w14:textId="77777777" w:rsidR="00114C4D" w:rsidRDefault="00114C4D">
      <w:pPr>
        <w:spacing w:after="0"/>
        <w:jc w:val="both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757" w:space="199"/>
            <w:col w:w="7844"/>
          </w:cols>
        </w:sectPr>
      </w:pPr>
    </w:p>
    <w:p w14:paraId="52E799E2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1A0763CC" w14:textId="77777777" w:rsidR="00114C4D" w:rsidRDefault="00114C4D">
      <w:pPr>
        <w:spacing w:before="18" w:after="0" w:line="240" w:lineRule="exact"/>
        <w:rPr>
          <w:sz w:val="24"/>
          <w:szCs w:val="24"/>
        </w:rPr>
      </w:pPr>
    </w:p>
    <w:p w14:paraId="288C43C8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28110BC0" w14:textId="77777777" w:rsidR="00114C4D" w:rsidRDefault="00096F81">
      <w:pPr>
        <w:spacing w:before="34" w:after="0" w:line="240" w:lineRule="auto"/>
        <w:ind w:right="-20"/>
        <w:jc w:val="righ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i/>
          <w:w w:val="107"/>
          <w:position w:val="2"/>
          <w:sz w:val="14"/>
          <w:szCs w:val="14"/>
        </w:rPr>
        <w:t>U</w:t>
      </w:r>
      <w:r>
        <w:rPr>
          <w:rFonts w:ascii="Times New Roman" w:eastAsia="Times New Roman" w:hAnsi="Times New Roman" w:cs="Times New Roman"/>
          <w:i/>
          <w:w w:val="145"/>
          <w:sz w:val="10"/>
          <w:szCs w:val="10"/>
        </w:rPr>
        <w:t>c</w:t>
      </w:r>
      <w:r>
        <w:rPr>
          <w:rFonts w:ascii="Times New Roman" w:eastAsia="Times New Roman" w:hAnsi="Times New Roman" w:cs="Times New Roman"/>
          <w:i/>
          <w:spacing w:val="-15"/>
          <w:sz w:val="10"/>
          <w:szCs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pacing w:val="4"/>
          <w:w w:val="135"/>
          <w:position w:val="2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i/>
          <w:w w:val="132"/>
          <w:position w:val="2"/>
          <w:sz w:val="14"/>
          <w:szCs w:val="14"/>
        </w:rPr>
        <w:t>itical</w:t>
      </w:r>
      <w:proofErr w:type="spellEnd"/>
    </w:p>
    <w:p w14:paraId="30FC9227" w14:textId="77777777" w:rsidR="00114C4D" w:rsidRDefault="00096F81">
      <w:pPr>
        <w:spacing w:after="0" w:line="224" w:lineRule="exact"/>
        <w:ind w:right="877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Ψ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7"/>
          <w:sz w:val="20"/>
          <w:szCs w:val="20"/>
        </w:rPr>
        <w:t>=</w:t>
      </w:r>
    </w:p>
    <w:p w14:paraId="647FADFE" w14:textId="77777777" w:rsidR="00114C4D" w:rsidRDefault="00096F81">
      <w:pPr>
        <w:spacing w:before="7" w:after="0" w:line="240" w:lineRule="auto"/>
        <w:ind w:right="631"/>
        <w:jc w:val="righ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w w:val="113"/>
          <w:sz w:val="14"/>
          <w:szCs w:val="14"/>
        </w:rPr>
        <w:t>0</w:t>
      </w:r>
    </w:p>
    <w:p w14:paraId="1142E296" w14:textId="77777777" w:rsidR="00114C4D" w:rsidRDefault="00096F81">
      <w:pPr>
        <w:spacing w:before="10" w:after="0" w:line="190" w:lineRule="exact"/>
        <w:rPr>
          <w:sz w:val="19"/>
          <w:szCs w:val="19"/>
        </w:rPr>
      </w:pPr>
      <w:r>
        <w:br w:type="column"/>
      </w:r>
    </w:p>
    <w:p w14:paraId="4DFB4AE4" w14:textId="77777777" w:rsidR="00114C4D" w:rsidRDefault="00096F81">
      <w:pPr>
        <w:tabs>
          <w:tab w:val="left" w:pos="286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94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pacing w:val="-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dU</w:t>
      </w:r>
      <w:proofErr w:type="spellEnd"/>
      <w:r>
        <w:rPr>
          <w:rFonts w:ascii="Times New Roman" w:eastAsia="Times New Roman" w:hAnsi="Times New Roman" w:cs="Times New Roman"/>
          <w:i/>
          <w:spacing w:val="-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(9)</w:t>
      </w:r>
    </w:p>
    <w:p w14:paraId="3C74E1B9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4665" w:space="44"/>
            <w:col w:w="4091"/>
          </w:cols>
        </w:sectPr>
      </w:pPr>
    </w:p>
    <w:p w14:paraId="6B044853" w14:textId="77777777" w:rsidR="00114C4D" w:rsidRDefault="00114C4D">
      <w:pPr>
        <w:spacing w:before="13" w:after="0" w:line="240" w:lineRule="exact"/>
        <w:rPr>
          <w:sz w:val="24"/>
          <w:szCs w:val="24"/>
        </w:rPr>
      </w:pPr>
    </w:p>
    <w:p w14:paraId="1E579B5B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225</w:t>
      </w:r>
    </w:p>
    <w:p w14:paraId="21EFA7A2" w14:textId="77777777" w:rsidR="00114C4D" w:rsidRDefault="00096F81">
      <w:pPr>
        <w:spacing w:before="9" w:after="0" w:line="150" w:lineRule="exact"/>
        <w:rPr>
          <w:sz w:val="15"/>
          <w:szCs w:val="15"/>
        </w:rPr>
      </w:pPr>
      <w:r>
        <w:br w:type="column"/>
      </w:r>
    </w:p>
    <w:p w14:paraId="01FEC6D3" w14:textId="77777777" w:rsidR="00114C4D" w:rsidRDefault="00096F81">
      <w:pPr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assumed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3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collision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cities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foll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log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normal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distribution:</w:t>
      </w:r>
    </w:p>
    <w:p w14:paraId="261E3F61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757" w:space="199"/>
            <w:col w:w="7844"/>
          </w:cols>
        </w:sectPr>
      </w:pPr>
    </w:p>
    <w:p w14:paraId="717244F4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47CC37E1" w14:textId="77777777" w:rsidR="00114C4D" w:rsidRDefault="00114C4D">
      <w:pPr>
        <w:spacing w:before="11" w:after="0" w:line="280" w:lineRule="exact"/>
        <w:rPr>
          <w:sz w:val="28"/>
          <w:szCs w:val="28"/>
        </w:rPr>
      </w:pPr>
    </w:p>
    <w:p w14:paraId="00889AAB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13A24321" w14:textId="77777777" w:rsidR="00114C4D" w:rsidRDefault="00114C4D">
      <w:pPr>
        <w:spacing w:before="5" w:after="0" w:line="190" w:lineRule="exact"/>
        <w:rPr>
          <w:sz w:val="19"/>
          <w:szCs w:val="19"/>
        </w:rPr>
      </w:pPr>
    </w:p>
    <w:p w14:paraId="52F5F486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94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pacing w:val="-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7"/>
          <w:sz w:val="20"/>
          <w:szCs w:val="20"/>
        </w:rPr>
        <w:t>=</w:t>
      </w:r>
    </w:p>
    <w:p w14:paraId="40B28C1D" w14:textId="77777777" w:rsidR="00114C4D" w:rsidRDefault="00096F81">
      <w:pPr>
        <w:spacing w:before="60" w:after="0" w:line="228" w:lineRule="exact"/>
        <w:ind w:left="248" w:right="221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1</w:t>
      </w:r>
    </w:p>
    <w:p w14:paraId="1CB60503" w14:textId="7B6B39F9" w:rsidR="00114C4D" w:rsidRDefault="00D6272F">
      <w:pPr>
        <w:spacing w:after="0" w:line="295" w:lineRule="exact"/>
        <w:ind w:left="-43" w:right="-6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845" behindDoc="1" locked="0" layoutInCell="1" allowOverlap="1" wp14:anchorId="279A5E38" wp14:editId="67BA9176">
                <wp:simplePos x="0" y="0"/>
                <wp:positionH relativeFrom="page">
                  <wp:posOffset>3333115</wp:posOffset>
                </wp:positionH>
                <wp:positionV relativeFrom="paragraph">
                  <wp:posOffset>24765</wp:posOffset>
                </wp:positionV>
                <wp:extent cx="427355" cy="30480"/>
                <wp:effectExtent l="8890" t="5715" r="11430" b="11430"/>
                <wp:wrapNone/>
                <wp:docPr id="706" name="Group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355" cy="30480"/>
                          <a:chOff x="5249" y="39"/>
                          <a:chExt cx="673" cy="48"/>
                        </a:xfrm>
                      </wpg:grpSpPr>
                      <wpg:grpSp>
                        <wpg:cNvPr id="707" name="Group 695"/>
                        <wpg:cNvGrpSpPr>
                          <a:grpSpLocks/>
                        </wpg:cNvGrpSpPr>
                        <wpg:grpSpPr bwMode="auto">
                          <a:xfrm>
                            <a:off x="5253" y="43"/>
                            <a:ext cx="665" cy="2"/>
                            <a:chOff x="5253" y="43"/>
                            <a:chExt cx="665" cy="2"/>
                          </a:xfrm>
                        </wpg:grpSpPr>
                        <wps:wsp>
                          <wps:cNvPr id="708" name="Freeform 696"/>
                          <wps:cNvSpPr>
                            <a:spLocks/>
                          </wps:cNvSpPr>
                          <wps:spPr bwMode="auto">
                            <a:xfrm>
                              <a:off x="5253" y="43"/>
                              <a:ext cx="665" cy="2"/>
                            </a:xfrm>
                            <a:custGeom>
                              <a:avLst/>
                              <a:gdLst>
                                <a:gd name="T0" fmla="+- 0 5253 5253"/>
                                <a:gd name="T1" fmla="*/ T0 w 665"/>
                                <a:gd name="T2" fmla="+- 0 5918 5253"/>
                                <a:gd name="T3" fmla="*/ T2 w 66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65">
                                  <a:moveTo>
                                    <a:pt x="0" y="0"/>
                                  </a:moveTo>
                                  <a:lnTo>
                                    <a:pt x="665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9" name="Group 697"/>
                        <wpg:cNvGrpSpPr>
                          <a:grpSpLocks/>
                        </wpg:cNvGrpSpPr>
                        <wpg:grpSpPr bwMode="auto">
                          <a:xfrm>
                            <a:off x="5577" y="83"/>
                            <a:ext cx="220" cy="2"/>
                            <a:chOff x="5577" y="83"/>
                            <a:chExt cx="220" cy="2"/>
                          </a:xfrm>
                        </wpg:grpSpPr>
                        <wps:wsp>
                          <wps:cNvPr id="710" name="Freeform 698"/>
                          <wps:cNvSpPr>
                            <a:spLocks/>
                          </wps:cNvSpPr>
                          <wps:spPr bwMode="auto">
                            <a:xfrm>
                              <a:off x="5577" y="83"/>
                              <a:ext cx="220" cy="2"/>
                            </a:xfrm>
                            <a:custGeom>
                              <a:avLst/>
                              <a:gdLst>
                                <a:gd name="T0" fmla="+- 0 5577 5577"/>
                                <a:gd name="T1" fmla="*/ T0 w 220"/>
                                <a:gd name="T2" fmla="+- 0 5797 5577"/>
                                <a:gd name="T3" fmla="*/ T2 w 2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0">
                                  <a:moveTo>
                                    <a:pt x="0" y="0"/>
                                  </a:moveTo>
                                  <a:lnTo>
                                    <a:pt x="220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96E928" id="Group 694" o:spid="_x0000_s1026" style="position:absolute;margin-left:262.45pt;margin-top:1.95pt;width:33.65pt;height:2.4pt;z-index:-2635;mso-position-horizontal-relative:page" coordorigin="5249,39" coordsize="673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">
                <v:group id="Group 695" o:spid="_x0000_s1027" style="position:absolute;left:5253;top:43;width:665;height:2" coordorigin="5253,43" coordsize="66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sDQxQAAANw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">
                  <v:shape id="Freeform 696" o:spid="_x0000_s1028" style="position:absolute;left:5253;top:43;width:665;height:2;visibility:visible;mso-wrap-style:square;v-text-anchor:top" coordsize="66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" path="m,l665,e" filled="f" strokeweight=".14042mm">
                    <v:path arrowok="t" o:connecttype="custom" o:connectlocs="0,0;665,0" o:connectangles="0,0"/>
                  </v:shape>
                </v:group>
                <v:group id="Group 697" o:spid="_x0000_s1029" style="position:absolute;left:5577;top:83;width:220;height:2" coordorigin="5577,83" coordsize="2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E5xgAAANw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WLeD3TDgCcvUDAAD//wMAUEsBAi0AFAAGAAgAAAAhANvh9svuAAAAhQEAABMAAAAAAAAA&#10;AAAAAAAAAAAAAFtDb250ZW50X1R5cGVzXS54bWxQSwECLQAUAAYACAAAACEAWvQsW78AAAAVAQAA&#10;CwAAAAAAAAAAAAAAAAAfAQAAX3JlbHMvLnJlbHNQSwECLQAUAAYACAAAACEAbLXxOcYAAADcAAAA&#10;DwAAAAAAAAAAAAAAAAAHAgAAZHJzL2Rvd25yZXYueG1sUEsFBgAAAAADAAMAtwAAAPoCAAAAAA==&#10;">
                  <v:shape id="Freeform 698" o:spid="_x0000_s1030" style="position:absolute;left:5577;top:83;width:220;height:2;visibility:visible;mso-wrap-style:square;v-text-anchor:top" coordsize="2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" path="m,l220,e" filled="f" strokeweight=".14042mm">
                    <v:path arrowok="t" o:connecttype="custom" o:connectlocs="0,0;220,0" o:connectangles="0,0"/>
                  </v:shape>
                </v:group>
                <w10:wrap anchorx="page"/>
              </v:group>
            </w:pict>
          </mc:Fallback>
        </mc:AlternateContent>
      </w:r>
      <w:r w:rsidR="00096F81">
        <w:rPr>
          <w:rFonts w:ascii="Times New Roman" w:eastAsia="Times New Roman" w:hAnsi="Times New Roman" w:cs="Times New Roman"/>
          <w:i/>
          <w:w w:val="94"/>
          <w:position w:val="-2"/>
          <w:sz w:val="20"/>
          <w:szCs w:val="20"/>
        </w:rPr>
        <w:t>U</w:t>
      </w:r>
      <w:r w:rsidR="00096F81">
        <w:rPr>
          <w:rFonts w:ascii="Times New Roman" w:eastAsia="Times New Roman" w:hAnsi="Times New Roman" w:cs="Times New Roman"/>
          <w:i/>
          <w:spacing w:val="-28"/>
          <w:position w:val="-2"/>
          <w:sz w:val="20"/>
          <w:szCs w:val="20"/>
        </w:rPr>
        <w:t xml:space="preserve"> </w:t>
      </w:r>
      <w:r w:rsidR="00096F81">
        <w:rPr>
          <w:rFonts w:ascii="Courier" w:eastAsia="Courier" w:hAnsi="Courier" w:cs="Courier"/>
          <w:i/>
          <w:w w:val="151"/>
          <w:position w:val="15"/>
          <w:sz w:val="20"/>
          <w:szCs w:val="20"/>
        </w:rPr>
        <w:t>√</w:t>
      </w:r>
      <w:r w:rsidR="00096F81">
        <w:rPr>
          <w:rFonts w:ascii="Times New Roman" w:eastAsia="Times New Roman" w:hAnsi="Times New Roman" w:cs="Times New Roman"/>
          <w:w w:val="99"/>
          <w:position w:val="-2"/>
          <w:sz w:val="20"/>
          <w:szCs w:val="20"/>
        </w:rPr>
        <w:t>2</w:t>
      </w:r>
      <w:r w:rsidR="00096F81">
        <w:rPr>
          <w:rFonts w:ascii="Times New Roman" w:eastAsia="Times New Roman" w:hAnsi="Times New Roman" w:cs="Times New Roman"/>
          <w:i/>
          <w:spacing w:val="7"/>
          <w:w w:val="113"/>
          <w:position w:val="-2"/>
          <w:sz w:val="20"/>
          <w:szCs w:val="20"/>
        </w:rPr>
        <w:t>π</w:t>
      </w:r>
      <w:r w:rsidR="00096F81">
        <w:rPr>
          <w:rFonts w:ascii="Times New Roman" w:eastAsia="Times New Roman" w:hAnsi="Times New Roman" w:cs="Times New Roman"/>
          <w:i/>
          <w:w w:val="115"/>
          <w:position w:val="-2"/>
          <w:sz w:val="20"/>
          <w:szCs w:val="20"/>
        </w:rPr>
        <w:t>σ</w:t>
      </w:r>
    </w:p>
    <w:p w14:paraId="0DEAFAB7" w14:textId="77777777" w:rsidR="00114C4D" w:rsidRDefault="00096F81">
      <w:pPr>
        <w:spacing w:before="5" w:after="0" w:line="190" w:lineRule="exact"/>
        <w:rPr>
          <w:sz w:val="19"/>
          <w:szCs w:val="19"/>
        </w:rPr>
      </w:pPr>
      <w:r>
        <w:br w:type="column"/>
      </w:r>
    </w:p>
    <w:p w14:paraId="0AA101EB" w14:textId="77777777" w:rsidR="00114C4D" w:rsidRDefault="00096F81">
      <w:pPr>
        <w:spacing w:after="0" w:line="240" w:lineRule="auto"/>
        <w:ind w:right="-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05"/>
          <w:sz w:val="20"/>
          <w:szCs w:val="20"/>
        </w:rPr>
        <w:t>exp</w:t>
      </w:r>
    </w:p>
    <w:p w14:paraId="5DD35A21" w14:textId="77777777" w:rsidR="00114C4D" w:rsidRDefault="00096F81">
      <w:pPr>
        <w:spacing w:after="0" w:line="295" w:lineRule="exact"/>
        <w:ind w:right="-85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w w:val="157"/>
          <w:position w:val="13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22"/>
          <w:w w:val="157"/>
          <w:position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pacing w:val="4"/>
          <w:position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>nU</w:t>
      </w:r>
      <w:proofErr w:type="spellEnd"/>
      <w:r>
        <w:rPr>
          <w:rFonts w:ascii="Times New Roman" w:eastAsia="Times New Roman" w:hAnsi="Times New Roman" w:cs="Times New Roman"/>
          <w:i/>
          <w:spacing w:val="40"/>
          <w:position w:val="-1"/>
          <w:sz w:val="20"/>
          <w:szCs w:val="20"/>
        </w:rPr>
        <w:t xml:space="preserve"> </w:t>
      </w:r>
      <w:r>
        <w:rPr>
          <w:rFonts w:ascii="Courier" w:eastAsia="Courier" w:hAnsi="Courier" w:cs="Courier"/>
          <w:i/>
          <w:w w:val="129"/>
          <w:position w:val="-1"/>
          <w:sz w:val="20"/>
          <w:szCs w:val="20"/>
        </w:rPr>
        <w:t>−</w:t>
      </w:r>
      <w:r>
        <w:rPr>
          <w:rFonts w:ascii="Courier" w:eastAsia="Courier" w:hAnsi="Courier" w:cs="Courier"/>
          <w:i/>
          <w:spacing w:val="-76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>µ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position w:val="6"/>
          <w:sz w:val="14"/>
          <w:szCs w:val="14"/>
        </w:rPr>
        <w:t>2</w:t>
      </w:r>
      <w:r>
        <w:rPr>
          <w:rFonts w:ascii="Times New Roman" w:eastAsia="Times New Roman" w:hAnsi="Times New Roman" w:cs="Times New Roman"/>
          <w:spacing w:val="23"/>
          <w:position w:val="6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89"/>
          <w:position w:val="13"/>
          <w:sz w:val="20"/>
          <w:szCs w:val="20"/>
        </w:rPr>
        <w:t>l</w:t>
      </w:r>
    </w:p>
    <w:p w14:paraId="103581F4" w14:textId="22760BB3" w:rsidR="00114C4D" w:rsidRDefault="00D6272F">
      <w:pPr>
        <w:tabs>
          <w:tab w:val="left" w:pos="600"/>
        </w:tabs>
        <w:spacing w:after="0" w:line="267" w:lineRule="exact"/>
        <w:ind w:left="105" w:right="-2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846" behindDoc="1" locked="0" layoutInCell="1" allowOverlap="1" wp14:anchorId="45608CE2" wp14:editId="5182D018">
                <wp:simplePos x="0" y="0"/>
                <wp:positionH relativeFrom="page">
                  <wp:posOffset>4189095</wp:posOffset>
                </wp:positionH>
                <wp:positionV relativeFrom="paragraph">
                  <wp:posOffset>23495</wp:posOffset>
                </wp:positionV>
                <wp:extent cx="602615" cy="1270"/>
                <wp:effectExtent l="7620" t="13970" r="8890" b="3810"/>
                <wp:wrapNone/>
                <wp:docPr id="704" name="Group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615" cy="1270"/>
                          <a:chOff x="6597" y="37"/>
                          <a:chExt cx="949" cy="2"/>
                        </a:xfrm>
                      </wpg:grpSpPr>
                      <wps:wsp>
                        <wps:cNvPr id="705" name="Freeform 693"/>
                        <wps:cNvSpPr>
                          <a:spLocks/>
                        </wps:cNvSpPr>
                        <wps:spPr bwMode="auto">
                          <a:xfrm>
                            <a:off x="6597" y="37"/>
                            <a:ext cx="949" cy="2"/>
                          </a:xfrm>
                          <a:custGeom>
                            <a:avLst/>
                            <a:gdLst>
                              <a:gd name="T0" fmla="+- 0 6597 6597"/>
                              <a:gd name="T1" fmla="*/ T0 w 949"/>
                              <a:gd name="T2" fmla="+- 0 7546 6597"/>
                              <a:gd name="T3" fmla="*/ T2 w 94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9">
                                <a:moveTo>
                                  <a:pt x="0" y="0"/>
                                </a:moveTo>
                                <a:lnTo>
                                  <a:pt x="94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0893DA" id="Group 692" o:spid="_x0000_s1026" style="position:absolute;margin-left:329.85pt;margin-top:1.85pt;width:47.45pt;height:.1pt;z-index:-2634;mso-position-horizontal-relative:page" coordorigin="6597,37" coordsize="94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">
                <v:shape id="Freeform 693" o:spid="_x0000_s1027" style="position:absolute;left:6597;top:37;width:949;height:2;visibility:visible;mso-wrap-style:square;v-text-anchor:top" coordsize="94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" path="m,l949,e" filled="f" strokeweight=".14042mm">
                  <v:path arrowok="t" o:connecttype="custom" o:connectlocs="0,0;949,0" o:connectangles="0,0"/>
                </v:shape>
                <w10:wrap anchorx="page"/>
              </v:group>
            </w:pict>
          </mc:Fallback>
        </mc:AlternateContent>
      </w:r>
      <w:r w:rsidR="00096F81">
        <w:rPr>
          <w:rFonts w:ascii="Courier" w:eastAsia="Courier" w:hAnsi="Courier" w:cs="Courier"/>
          <w:i/>
          <w:w w:val="129"/>
          <w:position w:val="13"/>
          <w:sz w:val="20"/>
          <w:szCs w:val="20"/>
        </w:rPr>
        <w:t>−</w:t>
      </w:r>
      <w:r w:rsidR="00096F81">
        <w:rPr>
          <w:rFonts w:ascii="Courier" w:eastAsia="Courier" w:hAnsi="Courier" w:cs="Courier"/>
          <w:i/>
          <w:position w:val="13"/>
          <w:sz w:val="20"/>
          <w:szCs w:val="20"/>
        </w:rPr>
        <w:tab/>
      </w:r>
      <w:r w:rsidR="00096F81">
        <w:rPr>
          <w:rFonts w:ascii="Times New Roman" w:eastAsia="Times New Roman" w:hAnsi="Times New Roman" w:cs="Times New Roman"/>
          <w:w w:val="99"/>
          <w:position w:val="-1"/>
          <w:sz w:val="20"/>
          <w:szCs w:val="20"/>
        </w:rPr>
        <w:t>2</w:t>
      </w:r>
      <w:r w:rsidR="00096F81">
        <w:rPr>
          <w:rFonts w:ascii="Times New Roman" w:eastAsia="Times New Roman" w:hAnsi="Times New Roman" w:cs="Times New Roman"/>
          <w:i/>
          <w:spacing w:val="7"/>
          <w:w w:val="115"/>
          <w:position w:val="-1"/>
          <w:sz w:val="20"/>
          <w:szCs w:val="20"/>
        </w:rPr>
        <w:t>σ</w:t>
      </w:r>
      <w:r w:rsidR="00096F81">
        <w:rPr>
          <w:rFonts w:ascii="Times New Roman" w:eastAsia="Times New Roman" w:hAnsi="Times New Roman" w:cs="Times New Roman"/>
          <w:w w:val="113"/>
          <w:position w:val="5"/>
          <w:sz w:val="14"/>
          <w:szCs w:val="14"/>
        </w:rPr>
        <w:t>2</w:t>
      </w:r>
    </w:p>
    <w:p w14:paraId="6FC71892" w14:textId="77777777" w:rsidR="00114C4D" w:rsidRDefault="00096F81">
      <w:pPr>
        <w:spacing w:before="5" w:after="0" w:line="190" w:lineRule="exact"/>
        <w:rPr>
          <w:sz w:val="19"/>
          <w:szCs w:val="19"/>
        </w:rPr>
      </w:pPr>
      <w:r>
        <w:br w:type="column"/>
      </w:r>
    </w:p>
    <w:p w14:paraId="44069C50" w14:textId="77777777" w:rsidR="00114C4D" w:rsidRDefault="00096F81">
      <w:pPr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06"/>
          <w:sz w:val="20"/>
          <w:szCs w:val="20"/>
        </w:rPr>
        <w:t>(10)</w:t>
      </w:r>
    </w:p>
    <w:p w14:paraId="4CA78BE4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num="5" w:space="720" w:equalWidth="0">
            <w:col w:w="3454" w:space="79"/>
            <w:col w:w="658" w:space="64"/>
            <w:col w:w="305" w:space="33"/>
            <w:col w:w="1362" w:space="1520"/>
            <w:col w:w="1325"/>
          </w:cols>
        </w:sectPr>
      </w:pPr>
    </w:p>
    <w:p w14:paraId="52AE9A12" w14:textId="77777777" w:rsidR="00114C4D" w:rsidRDefault="00114C4D">
      <w:pPr>
        <w:spacing w:before="6" w:after="0" w:line="140" w:lineRule="exact"/>
        <w:rPr>
          <w:sz w:val="14"/>
          <w:szCs w:val="14"/>
        </w:rPr>
      </w:pPr>
    </w:p>
    <w:p w14:paraId="0F598221" w14:textId="77777777" w:rsidR="00114C4D" w:rsidRDefault="00096F81">
      <w:pPr>
        <w:spacing w:before="22" w:after="0" w:line="240" w:lineRule="auto"/>
        <w:ind w:left="125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Similarl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brea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rate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expressed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foll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ws:</w:t>
      </w:r>
    </w:p>
    <w:p w14:paraId="77E1DA71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2E861292" w14:textId="77777777" w:rsidR="00114C4D" w:rsidRDefault="00114C4D">
      <w:pPr>
        <w:spacing w:before="8" w:after="0" w:line="120" w:lineRule="exact"/>
        <w:rPr>
          <w:sz w:val="12"/>
          <w:szCs w:val="12"/>
        </w:rPr>
      </w:pPr>
    </w:p>
    <w:p w14:paraId="688325B5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0A4A7337" w14:textId="77777777" w:rsidR="00114C4D" w:rsidRDefault="00096F81">
      <w:pPr>
        <w:spacing w:after="0" w:line="240" w:lineRule="auto"/>
        <w:ind w:left="1593" w:right="-7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" w:eastAsia="Courier" w:hAnsi="Courier" w:cs="Courier"/>
          <w:i/>
          <w:w w:val="59"/>
          <w:sz w:val="20"/>
          <w:szCs w:val="20"/>
        </w:rPr>
        <w:t>SR</w:t>
      </w:r>
      <w:r>
        <w:rPr>
          <w:rFonts w:ascii="Times New Roman" w:eastAsia="Times New Roman" w:hAnsi="Times New Roman" w:cs="Times New Roman"/>
          <w:i/>
          <w:w w:val="115"/>
          <w:position w:val="-3"/>
          <w:sz w:val="14"/>
          <w:szCs w:val="14"/>
        </w:rPr>
        <w:t>b</w:t>
      </w:r>
      <w:r>
        <w:rPr>
          <w:rFonts w:ascii="Times New Roman" w:eastAsia="Times New Roman" w:hAnsi="Times New Roman" w:cs="Times New Roman"/>
          <w:i/>
          <w:spacing w:val="4"/>
          <w:w w:val="115"/>
          <w:position w:val="-3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i/>
          <w:w w:val="127"/>
          <w:position w:val="-3"/>
          <w:sz w:val="14"/>
          <w:szCs w:val="14"/>
        </w:rPr>
        <w:t>eak</w:t>
      </w:r>
      <w:r>
        <w:rPr>
          <w:rFonts w:ascii="Times New Roman" w:eastAsia="Times New Roman" w:hAnsi="Times New Roman" w:cs="Times New Roman"/>
          <w:i/>
          <w:spacing w:val="-22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37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37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34"/>
          <w:w w:val="1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7"/>
          <w:sz w:val="20"/>
          <w:szCs w:val="20"/>
        </w:rPr>
        <w:t>=</w:t>
      </w:r>
    </w:p>
    <w:p w14:paraId="6532AC04" w14:textId="77777777" w:rsidR="00114C4D" w:rsidRDefault="00096F81">
      <w:pPr>
        <w:spacing w:before="2" w:after="0" w:line="160" w:lineRule="exact"/>
        <w:rPr>
          <w:sz w:val="16"/>
          <w:szCs w:val="16"/>
        </w:rPr>
      </w:pPr>
      <w:r>
        <w:br w:type="column"/>
      </w:r>
    </w:p>
    <w:p w14:paraId="63FE07A4" w14:textId="77777777" w:rsidR="00114C4D" w:rsidRDefault="00096F81">
      <w:pPr>
        <w:spacing w:after="0" w:line="240" w:lineRule="auto"/>
        <w:ind w:left="89" w:right="-67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i/>
          <w:w w:val="138"/>
          <w:position w:val="2"/>
          <w:sz w:val="14"/>
          <w:szCs w:val="14"/>
        </w:rPr>
        <w:t>s</w:t>
      </w:r>
      <w:r>
        <w:rPr>
          <w:rFonts w:ascii="Times New Roman" w:eastAsia="Times New Roman" w:hAnsi="Times New Roman" w:cs="Times New Roman"/>
          <w:i/>
          <w:w w:val="167"/>
          <w:sz w:val="10"/>
          <w:szCs w:val="10"/>
        </w:rPr>
        <w:t>max</w:t>
      </w:r>
      <w:r>
        <w:rPr>
          <w:rFonts w:ascii="Times New Roman" w:eastAsia="Times New Roman" w:hAnsi="Times New Roman" w:cs="Times New Roman"/>
          <w:w w:val="135"/>
          <w:position w:val="-3"/>
          <w:sz w:val="10"/>
          <w:szCs w:val="10"/>
        </w:rPr>
        <w:t>1</w:t>
      </w:r>
    </w:p>
    <w:p w14:paraId="237817E4" w14:textId="77777777" w:rsidR="00114C4D" w:rsidRDefault="00114C4D">
      <w:pPr>
        <w:spacing w:before="1" w:after="0" w:line="200" w:lineRule="exact"/>
        <w:rPr>
          <w:sz w:val="20"/>
          <w:szCs w:val="20"/>
        </w:rPr>
      </w:pPr>
    </w:p>
    <w:p w14:paraId="51393C3A" w14:textId="77777777" w:rsidR="00114C4D" w:rsidRDefault="00096F81">
      <w:pPr>
        <w:spacing w:after="0" w:line="240" w:lineRule="auto"/>
        <w:ind w:right="-2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w w:val="113"/>
          <w:sz w:val="14"/>
          <w:szCs w:val="14"/>
        </w:rPr>
        <w:t>0</w:t>
      </w:r>
    </w:p>
    <w:p w14:paraId="1BC851F7" w14:textId="77777777" w:rsidR="00114C4D" w:rsidRDefault="00096F81">
      <w:pPr>
        <w:spacing w:before="2" w:after="0" w:line="160" w:lineRule="exact"/>
        <w:rPr>
          <w:sz w:val="16"/>
          <w:szCs w:val="16"/>
        </w:rPr>
      </w:pPr>
      <w:r>
        <w:br w:type="column"/>
      </w:r>
    </w:p>
    <w:p w14:paraId="6EFD42D9" w14:textId="77777777" w:rsidR="00114C4D" w:rsidRDefault="00096F81">
      <w:pPr>
        <w:spacing w:after="0" w:line="240" w:lineRule="auto"/>
        <w:ind w:left="89" w:right="-67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i/>
          <w:w w:val="138"/>
          <w:position w:val="2"/>
          <w:sz w:val="14"/>
          <w:szCs w:val="14"/>
        </w:rPr>
        <w:t>s</w:t>
      </w:r>
      <w:r>
        <w:rPr>
          <w:rFonts w:ascii="Times New Roman" w:eastAsia="Times New Roman" w:hAnsi="Times New Roman" w:cs="Times New Roman"/>
          <w:i/>
          <w:w w:val="167"/>
          <w:sz w:val="10"/>
          <w:szCs w:val="10"/>
        </w:rPr>
        <w:t>max</w:t>
      </w:r>
      <w:r>
        <w:rPr>
          <w:rFonts w:ascii="Times New Roman" w:eastAsia="Times New Roman" w:hAnsi="Times New Roman" w:cs="Times New Roman"/>
          <w:w w:val="135"/>
          <w:position w:val="-3"/>
          <w:sz w:val="10"/>
          <w:szCs w:val="10"/>
        </w:rPr>
        <w:t>2</w:t>
      </w:r>
    </w:p>
    <w:p w14:paraId="04FA8209" w14:textId="77777777" w:rsidR="00114C4D" w:rsidRDefault="00114C4D">
      <w:pPr>
        <w:spacing w:before="1" w:after="0" w:line="200" w:lineRule="exact"/>
        <w:rPr>
          <w:sz w:val="20"/>
          <w:szCs w:val="20"/>
        </w:rPr>
      </w:pPr>
    </w:p>
    <w:p w14:paraId="195B48D9" w14:textId="77777777" w:rsidR="00114C4D" w:rsidRDefault="00096F81">
      <w:pPr>
        <w:spacing w:after="0" w:line="240" w:lineRule="auto"/>
        <w:ind w:right="-2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w w:val="113"/>
          <w:sz w:val="14"/>
          <w:szCs w:val="14"/>
        </w:rPr>
        <w:t>0</w:t>
      </w:r>
    </w:p>
    <w:p w14:paraId="5E065B70" w14:textId="77777777" w:rsidR="00114C4D" w:rsidRDefault="00096F81">
      <w:pPr>
        <w:spacing w:before="8" w:after="0" w:line="120" w:lineRule="exact"/>
        <w:rPr>
          <w:sz w:val="12"/>
          <w:szCs w:val="12"/>
        </w:rPr>
      </w:pPr>
      <w:r>
        <w:br w:type="column"/>
      </w:r>
    </w:p>
    <w:p w14:paraId="34EEB0C7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44009B02" w14:textId="77777777" w:rsidR="00114C4D" w:rsidRDefault="00096F81">
      <w:pPr>
        <w:spacing w:after="0" w:line="240" w:lineRule="auto"/>
        <w:ind w:right="-2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i/>
          <w:w w:val="127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w w:val="115"/>
          <w:position w:val="-3"/>
          <w:sz w:val="14"/>
          <w:szCs w:val="14"/>
        </w:rPr>
        <w:t>b</w:t>
      </w:r>
      <w:r>
        <w:rPr>
          <w:rFonts w:ascii="Times New Roman" w:eastAsia="Times New Roman" w:hAnsi="Times New Roman" w:cs="Times New Roman"/>
          <w:i/>
          <w:spacing w:val="4"/>
          <w:w w:val="115"/>
          <w:position w:val="-3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i/>
          <w:w w:val="127"/>
          <w:position w:val="-3"/>
          <w:sz w:val="14"/>
          <w:szCs w:val="14"/>
        </w:rPr>
        <w:t>eak</w:t>
      </w:r>
      <w:r>
        <w:rPr>
          <w:rFonts w:ascii="Times New Roman" w:eastAsia="Times New Roman" w:hAnsi="Times New Roman" w:cs="Times New Roman"/>
          <w:i/>
          <w:spacing w:val="-22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position w:val="-5"/>
          <w:sz w:val="14"/>
          <w:szCs w:val="14"/>
        </w:rPr>
        <w:t>1</w:t>
      </w:r>
      <w:r>
        <w:rPr>
          <w:rFonts w:ascii="Times New Roman" w:eastAsia="Times New Roman" w:hAnsi="Times New Roman" w:cs="Times New Roman"/>
          <w:spacing w:val="10"/>
          <w:position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position w:val="-5"/>
          <w:sz w:val="14"/>
          <w:szCs w:val="14"/>
        </w:rPr>
        <w:t>2</w:t>
      </w:r>
      <w:r>
        <w:rPr>
          <w:rFonts w:ascii="Times New Roman" w:eastAsia="Times New Roman" w:hAnsi="Times New Roman" w:cs="Times New Roman"/>
          <w:spacing w:val="-1"/>
          <w:position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8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position w:val="-5"/>
          <w:sz w:val="14"/>
          <w:szCs w:val="14"/>
        </w:rPr>
        <w:t>1</w:t>
      </w:r>
      <w:r>
        <w:rPr>
          <w:rFonts w:ascii="Times New Roman" w:eastAsia="Times New Roman" w:hAnsi="Times New Roman" w:cs="Times New Roman"/>
          <w:spacing w:val="10"/>
          <w:position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position w:val="-5"/>
          <w:sz w:val="14"/>
          <w:szCs w:val="14"/>
        </w:rPr>
        <w:t>2</w:t>
      </w:r>
      <w:r>
        <w:rPr>
          <w:rFonts w:ascii="Times New Roman" w:eastAsia="Times New Roman" w:hAnsi="Times New Roman" w:cs="Times New Roman"/>
          <w:spacing w:val="-1"/>
          <w:position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8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/>
          <w:w w:val="110"/>
          <w:sz w:val="20"/>
          <w:szCs w:val="20"/>
        </w:rPr>
        <w:t>ds</w:t>
      </w:r>
      <w:r>
        <w:rPr>
          <w:rFonts w:ascii="Times New Roman" w:eastAsia="Times New Roman" w:hAnsi="Times New Roman" w:cs="Times New Roman"/>
          <w:w w:val="113"/>
          <w:position w:val="-5"/>
          <w:sz w:val="14"/>
          <w:szCs w:val="14"/>
        </w:rPr>
        <w:t>1</w:t>
      </w:r>
      <w:r>
        <w:rPr>
          <w:rFonts w:ascii="Times New Roman" w:eastAsia="Times New Roman" w:hAnsi="Times New Roman" w:cs="Times New Roman"/>
          <w:spacing w:val="-25"/>
          <w:position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20"/>
          <w:szCs w:val="20"/>
        </w:rPr>
        <w:t>ds</w:t>
      </w:r>
      <w:r>
        <w:rPr>
          <w:rFonts w:ascii="Times New Roman" w:eastAsia="Times New Roman" w:hAnsi="Times New Roman" w:cs="Times New Roman"/>
          <w:w w:val="113"/>
          <w:position w:val="-5"/>
          <w:sz w:val="14"/>
          <w:szCs w:val="14"/>
        </w:rPr>
        <w:t>2</w:t>
      </w:r>
    </w:p>
    <w:p w14:paraId="664777F6" w14:textId="77777777" w:rsidR="00114C4D" w:rsidRDefault="00114C4D">
      <w:pPr>
        <w:spacing w:before="5" w:after="0" w:line="240" w:lineRule="exact"/>
        <w:rPr>
          <w:sz w:val="24"/>
          <w:szCs w:val="24"/>
        </w:rPr>
      </w:pPr>
    </w:p>
    <w:p w14:paraId="5ED20935" w14:textId="77777777" w:rsidR="00114C4D" w:rsidRDefault="00096F81">
      <w:pPr>
        <w:tabs>
          <w:tab w:val="left" w:pos="3200"/>
        </w:tabs>
        <w:spacing w:after="0" w:line="240" w:lineRule="auto"/>
        <w:ind w:left="4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" w:eastAsia="Courier" w:hAnsi="Courier" w:cs="Courier"/>
          <w:i/>
          <w:w w:val="129"/>
          <w:sz w:val="20"/>
          <w:szCs w:val="20"/>
        </w:rPr>
        <w:t>−</w:t>
      </w:r>
      <w:r>
        <w:rPr>
          <w:rFonts w:ascii="Courier" w:eastAsia="Courier" w:hAnsi="Courier" w:cs="Courier"/>
          <w:i/>
          <w:spacing w:val="-7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7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w w:val="115"/>
          <w:position w:val="-3"/>
          <w:sz w:val="14"/>
          <w:szCs w:val="14"/>
        </w:rPr>
        <w:t>b</w:t>
      </w:r>
      <w:r>
        <w:rPr>
          <w:rFonts w:ascii="Times New Roman" w:eastAsia="Times New Roman" w:hAnsi="Times New Roman" w:cs="Times New Roman"/>
          <w:i/>
          <w:spacing w:val="4"/>
          <w:w w:val="115"/>
          <w:position w:val="-3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i/>
          <w:w w:val="127"/>
          <w:position w:val="-3"/>
          <w:sz w:val="14"/>
          <w:szCs w:val="14"/>
        </w:rPr>
        <w:t>eak</w:t>
      </w:r>
      <w:r>
        <w:rPr>
          <w:rFonts w:ascii="Times New Roman" w:eastAsia="Times New Roman" w:hAnsi="Times New Roman" w:cs="Times New Roman"/>
          <w:i/>
          <w:spacing w:val="-22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8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4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3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(11)</w:t>
      </w:r>
    </w:p>
    <w:p w14:paraId="3AB82539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num="4" w:space="720" w:equalWidth="0">
            <w:col w:w="2873" w:space="166"/>
            <w:col w:w="510" w:space="173"/>
            <w:col w:w="510" w:space="29"/>
            <w:col w:w="4539"/>
          </w:cols>
        </w:sectPr>
      </w:pPr>
    </w:p>
    <w:p w14:paraId="4578D5EC" w14:textId="77777777" w:rsidR="00114C4D" w:rsidRDefault="00114C4D">
      <w:pPr>
        <w:spacing w:before="8" w:after="0" w:line="280" w:lineRule="exact"/>
        <w:rPr>
          <w:sz w:val="28"/>
          <w:szCs w:val="28"/>
        </w:rPr>
      </w:pPr>
    </w:p>
    <w:p w14:paraId="47B38CE2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4E30A540" w14:textId="77777777" w:rsidR="00114C4D" w:rsidRDefault="00114C4D">
      <w:pPr>
        <w:spacing w:before="6" w:after="0" w:line="110" w:lineRule="exact"/>
        <w:rPr>
          <w:sz w:val="11"/>
          <w:szCs w:val="11"/>
        </w:rPr>
      </w:pPr>
    </w:p>
    <w:p w14:paraId="3B405859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226</w:t>
      </w:r>
    </w:p>
    <w:p w14:paraId="2E8A2ED7" w14:textId="77777777" w:rsidR="00114C4D" w:rsidRDefault="00096F81">
      <w:pPr>
        <w:spacing w:before="22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0"/>
          <w:szCs w:val="20"/>
        </w:rPr>
        <w:t>where,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brea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ernel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7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w w:val="115"/>
          <w:position w:val="-3"/>
          <w:sz w:val="14"/>
          <w:szCs w:val="14"/>
        </w:rPr>
        <w:t>b</w:t>
      </w:r>
      <w:r>
        <w:rPr>
          <w:rFonts w:ascii="Times New Roman" w:eastAsia="Times New Roman" w:hAnsi="Times New Roman" w:cs="Times New Roman"/>
          <w:i/>
          <w:spacing w:val="4"/>
          <w:w w:val="115"/>
          <w:position w:val="-3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i/>
          <w:w w:val="127"/>
          <w:position w:val="-3"/>
          <w:sz w:val="14"/>
          <w:szCs w:val="14"/>
        </w:rPr>
        <w:t>eak</w:t>
      </w:r>
      <w:r>
        <w:rPr>
          <w:rFonts w:ascii="Times New Roman" w:eastAsia="Times New Roman" w:hAnsi="Times New Roman" w:cs="Times New Roman"/>
          <w:i/>
          <w:spacing w:val="-22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2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7"/>
          <w:w w:val="1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ulated</w:t>
      </w:r>
      <w:r>
        <w:rPr>
          <w:rFonts w:ascii="Times New Roman" w:eastAsia="Times New Roman" w:hAnsi="Times New Roman" w:cs="Times New Roman"/>
          <w:spacing w:val="31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as:</w:t>
      </w:r>
    </w:p>
    <w:p w14:paraId="0633C626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757" w:space="199"/>
            <w:col w:w="7844"/>
          </w:cols>
        </w:sectPr>
      </w:pPr>
    </w:p>
    <w:p w14:paraId="0B4563B1" w14:textId="77777777" w:rsidR="00114C4D" w:rsidRDefault="00114C4D">
      <w:pPr>
        <w:spacing w:before="1" w:after="0" w:line="110" w:lineRule="exact"/>
        <w:rPr>
          <w:sz w:val="11"/>
          <w:szCs w:val="11"/>
        </w:rPr>
      </w:pPr>
    </w:p>
    <w:p w14:paraId="000E4683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3EB3AE76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0E38B86B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31078FED" w14:textId="77777777" w:rsidR="00114C4D" w:rsidRDefault="00114C4D">
      <w:pPr>
        <w:spacing w:before="8" w:after="0" w:line="150" w:lineRule="exact"/>
        <w:rPr>
          <w:sz w:val="15"/>
          <w:szCs w:val="15"/>
        </w:rPr>
      </w:pPr>
    </w:p>
    <w:p w14:paraId="0A2953A3" w14:textId="77777777" w:rsidR="00114C4D" w:rsidRDefault="00096F81">
      <w:pPr>
        <w:spacing w:after="0" w:line="240" w:lineRule="auto"/>
        <w:ind w:left="2720" w:right="-72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i/>
          <w:w w:val="127"/>
          <w:position w:val="3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w w:val="115"/>
          <w:sz w:val="14"/>
          <w:szCs w:val="14"/>
        </w:rPr>
        <w:t>b</w:t>
      </w:r>
      <w:r>
        <w:rPr>
          <w:rFonts w:ascii="Times New Roman" w:eastAsia="Times New Roman" w:hAnsi="Times New Roman" w:cs="Times New Roman"/>
          <w:i/>
          <w:spacing w:val="4"/>
          <w:w w:val="115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i/>
          <w:w w:val="127"/>
          <w:sz w:val="14"/>
          <w:szCs w:val="14"/>
        </w:rPr>
        <w:t>eak</w:t>
      </w:r>
      <w:r>
        <w:rPr>
          <w:rFonts w:ascii="Times New Roman" w:eastAsia="Times New Roman" w:hAnsi="Times New Roman" w:cs="Times New Roman"/>
          <w:i/>
          <w:spacing w:val="-2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position w:val="3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position w:val="3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position w:val="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9"/>
          <w:position w:val="3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29"/>
          <w:position w:val="3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8"/>
          <w:w w:val="129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9"/>
          <w:position w:val="3"/>
          <w:sz w:val="20"/>
          <w:szCs w:val="20"/>
        </w:rPr>
        <w:t xml:space="preserve">= </w:t>
      </w:r>
      <w:r>
        <w:rPr>
          <w:rFonts w:ascii="Times New Roman" w:eastAsia="Times New Roman" w:hAnsi="Times New Roman" w:cs="Times New Roman"/>
          <w:i/>
          <w:w w:val="106"/>
          <w:position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w w:val="130"/>
          <w:sz w:val="14"/>
          <w:szCs w:val="14"/>
        </w:rPr>
        <w:t>impact</w:t>
      </w:r>
    </w:p>
    <w:p w14:paraId="6E7A5433" w14:textId="77777777" w:rsidR="00114C4D" w:rsidRDefault="00096F81">
      <w:pPr>
        <w:spacing w:after="0" w:line="185" w:lineRule="exact"/>
        <w:ind w:left="89" w:right="-20"/>
        <w:rPr>
          <w:rFonts w:ascii="Meiryo" w:eastAsia="Meiryo" w:hAnsi="Meiryo" w:cs="Meiryo"/>
          <w:sz w:val="14"/>
          <w:szCs w:val="14"/>
        </w:rPr>
      </w:pPr>
      <w:r>
        <w:br w:type="column"/>
      </w:r>
      <w:r>
        <w:rPr>
          <w:rFonts w:ascii="Meiryo" w:eastAsia="Meiryo" w:hAnsi="Meiryo" w:cs="Meiryo"/>
          <w:i/>
          <w:w w:val="113"/>
          <w:position w:val="2"/>
          <w:sz w:val="14"/>
          <w:szCs w:val="14"/>
        </w:rPr>
        <w:t>∞</w:t>
      </w:r>
    </w:p>
    <w:p w14:paraId="65FD2D60" w14:textId="77777777" w:rsidR="00114C4D" w:rsidRDefault="00114C4D">
      <w:pPr>
        <w:spacing w:before="12" w:after="0" w:line="200" w:lineRule="exact"/>
        <w:rPr>
          <w:sz w:val="20"/>
          <w:szCs w:val="20"/>
        </w:rPr>
      </w:pPr>
    </w:p>
    <w:p w14:paraId="3CC297AA" w14:textId="77777777" w:rsidR="00114C4D" w:rsidRDefault="00096F81">
      <w:pPr>
        <w:spacing w:after="0" w:line="240" w:lineRule="auto"/>
        <w:ind w:right="-63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i/>
          <w:w w:val="107"/>
          <w:position w:val="2"/>
          <w:sz w:val="14"/>
          <w:szCs w:val="14"/>
        </w:rPr>
        <w:t>U</w:t>
      </w:r>
      <w:r>
        <w:rPr>
          <w:rFonts w:ascii="Times New Roman" w:eastAsia="Times New Roman" w:hAnsi="Times New Roman" w:cs="Times New Roman"/>
          <w:i/>
          <w:w w:val="146"/>
          <w:sz w:val="10"/>
          <w:szCs w:val="10"/>
        </w:rPr>
        <w:t>b</w:t>
      </w:r>
      <w:r>
        <w:rPr>
          <w:rFonts w:ascii="Times New Roman" w:eastAsia="Times New Roman" w:hAnsi="Times New Roman" w:cs="Times New Roman"/>
          <w:i/>
          <w:spacing w:val="4"/>
          <w:w w:val="146"/>
          <w:sz w:val="10"/>
          <w:szCs w:val="10"/>
        </w:rPr>
        <w:t>r</w:t>
      </w:r>
      <w:r>
        <w:rPr>
          <w:rFonts w:ascii="Times New Roman" w:eastAsia="Times New Roman" w:hAnsi="Times New Roman" w:cs="Times New Roman"/>
          <w:i/>
          <w:w w:val="158"/>
          <w:sz w:val="10"/>
          <w:szCs w:val="10"/>
        </w:rPr>
        <w:t>eak</w:t>
      </w:r>
    </w:p>
    <w:p w14:paraId="10411BCB" w14:textId="77777777" w:rsidR="00114C4D" w:rsidRDefault="00096F81">
      <w:pPr>
        <w:spacing w:before="8" w:after="0" w:line="150" w:lineRule="exact"/>
        <w:rPr>
          <w:sz w:val="15"/>
          <w:szCs w:val="15"/>
        </w:rPr>
      </w:pPr>
      <w:r>
        <w:br w:type="column"/>
      </w:r>
    </w:p>
    <w:p w14:paraId="2CD3F5B7" w14:textId="77777777" w:rsidR="00114C4D" w:rsidRDefault="00096F81">
      <w:pPr>
        <w:tabs>
          <w:tab w:val="left" w:pos="208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94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pacing w:val="-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dU</w:t>
      </w:r>
      <w:proofErr w:type="spellEnd"/>
      <w:r>
        <w:rPr>
          <w:rFonts w:ascii="Times New Roman" w:eastAsia="Times New Roman" w:hAnsi="Times New Roman" w:cs="Times New Roman"/>
          <w:i/>
          <w:spacing w:val="-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(12)</w:t>
      </w:r>
    </w:p>
    <w:p w14:paraId="5A864572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num="3" w:space="720" w:equalWidth="0">
            <w:col w:w="4720" w:space="154"/>
            <w:col w:w="463" w:space="54"/>
            <w:col w:w="3409"/>
          </w:cols>
        </w:sectPr>
      </w:pPr>
    </w:p>
    <w:p w14:paraId="6C2309B1" w14:textId="77777777" w:rsidR="00114C4D" w:rsidRDefault="00114C4D">
      <w:pPr>
        <w:spacing w:after="0" w:line="240" w:lineRule="exact"/>
        <w:rPr>
          <w:sz w:val="24"/>
          <w:szCs w:val="24"/>
        </w:rPr>
      </w:pPr>
    </w:p>
    <w:p w14:paraId="1737BEFE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227</w:t>
      </w:r>
    </w:p>
    <w:p w14:paraId="50A6DB22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2C317E6B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228</w:t>
      </w:r>
    </w:p>
    <w:p w14:paraId="01CBAB43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7D75DB63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229</w:t>
      </w:r>
    </w:p>
    <w:p w14:paraId="2D6E720F" w14:textId="77777777" w:rsidR="00114C4D" w:rsidRDefault="00096F81">
      <w:pPr>
        <w:spacing w:before="47" w:after="0" w:line="358" w:lineRule="exact"/>
        <w:ind w:right="9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0"/>
          <w:szCs w:val="20"/>
        </w:rPr>
        <w:t>Similar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aggregation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ernel,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6"/>
          <w:sz w:val="20"/>
          <w:szCs w:val="20"/>
        </w:rPr>
        <w:t>C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mpact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defined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rate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par-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ticles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impact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geometry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DEM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ulation. </w:t>
      </w:r>
      <w:r>
        <w:rPr>
          <w:rFonts w:ascii="Times New Roman" w:eastAsia="Times New Roman" w:hAnsi="Times New Roman" w:cs="Times New Roman"/>
          <w:spacing w:val="25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Critical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sz w:val="20"/>
          <w:szCs w:val="20"/>
        </w:rPr>
        <w:t>brea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ccur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defined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as:</w:t>
      </w:r>
    </w:p>
    <w:p w14:paraId="011A750E" w14:textId="77777777" w:rsidR="00114C4D" w:rsidRDefault="00114C4D">
      <w:pPr>
        <w:spacing w:after="0"/>
        <w:jc w:val="both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757" w:space="199"/>
            <w:col w:w="7844"/>
          </w:cols>
        </w:sectPr>
      </w:pPr>
    </w:p>
    <w:p w14:paraId="6F095820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5486ACC0" w14:textId="77777777" w:rsidR="00114C4D" w:rsidRDefault="00114C4D">
      <w:pPr>
        <w:spacing w:before="13" w:after="0" w:line="260" w:lineRule="exact"/>
        <w:rPr>
          <w:sz w:val="26"/>
          <w:szCs w:val="26"/>
        </w:rPr>
      </w:pPr>
    </w:p>
    <w:p w14:paraId="4D9E2122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4669F7F5" w14:textId="77777777" w:rsidR="00114C4D" w:rsidRDefault="00114C4D">
      <w:pPr>
        <w:spacing w:before="5" w:after="0" w:line="180" w:lineRule="exact"/>
        <w:rPr>
          <w:sz w:val="18"/>
          <w:szCs w:val="18"/>
        </w:rPr>
      </w:pPr>
    </w:p>
    <w:p w14:paraId="6A5A4D57" w14:textId="28223684" w:rsidR="00114C4D" w:rsidRDefault="00D6272F">
      <w:pPr>
        <w:spacing w:after="0" w:line="174" w:lineRule="exact"/>
        <w:ind w:right="-20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847" behindDoc="1" locked="0" layoutInCell="1" allowOverlap="1" wp14:anchorId="1E243A3C" wp14:editId="2081A1A0">
                <wp:simplePos x="0" y="0"/>
                <wp:positionH relativeFrom="page">
                  <wp:posOffset>3533775</wp:posOffset>
                </wp:positionH>
                <wp:positionV relativeFrom="paragraph">
                  <wp:posOffset>86995</wp:posOffset>
                </wp:positionV>
                <wp:extent cx="1257300" cy="1270"/>
                <wp:effectExtent l="9525" t="10795" r="9525" b="6985"/>
                <wp:wrapNone/>
                <wp:docPr id="702" name="Group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7300" cy="1270"/>
                          <a:chOff x="5565" y="137"/>
                          <a:chExt cx="1980" cy="2"/>
                        </a:xfrm>
                      </wpg:grpSpPr>
                      <wps:wsp>
                        <wps:cNvPr id="703" name="Freeform 691"/>
                        <wps:cNvSpPr>
                          <a:spLocks/>
                        </wps:cNvSpPr>
                        <wps:spPr bwMode="auto">
                          <a:xfrm>
                            <a:off x="5565" y="137"/>
                            <a:ext cx="1980" cy="2"/>
                          </a:xfrm>
                          <a:custGeom>
                            <a:avLst/>
                            <a:gdLst>
                              <a:gd name="T0" fmla="+- 0 5565 5565"/>
                              <a:gd name="T1" fmla="*/ T0 w 1980"/>
                              <a:gd name="T2" fmla="+- 0 7545 5565"/>
                              <a:gd name="T3" fmla="*/ T2 w 19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80">
                                <a:moveTo>
                                  <a:pt x="0" y="0"/>
                                </a:moveTo>
                                <a:lnTo>
                                  <a:pt x="19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27F8EC" id="Group 690" o:spid="_x0000_s1026" style="position:absolute;margin-left:278.25pt;margin-top:6.85pt;width:99pt;height:.1pt;z-index:-2633;mso-position-horizontal-relative:page" coordorigin="5565,137" coordsize="19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">
                <v:shape id="Freeform 691" o:spid="_x0000_s1027" style="position:absolute;left:5565;top:137;width:1980;height:2;visibility:visible;mso-wrap-style:square;v-text-anchor:top" coordsize="19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" path="m,l1980,e" filled="f" strokeweight=".14042mm">
                  <v:path arrowok="t" o:connecttype="custom" o:connectlocs="0,0;198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3848" behindDoc="1" locked="0" layoutInCell="1" allowOverlap="1" wp14:anchorId="5B56B105" wp14:editId="5BDAA67C">
                <wp:simplePos x="0" y="0"/>
                <wp:positionH relativeFrom="page">
                  <wp:posOffset>3728085</wp:posOffset>
                </wp:positionH>
                <wp:positionV relativeFrom="paragraph">
                  <wp:posOffset>2540</wp:posOffset>
                </wp:positionV>
                <wp:extent cx="52705" cy="88265"/>
                <wp:effectExtent l="3810" t="2540" r="635" b="4445"/>
                <wp:wrapNone/>
                <wp:docPr id="701" name="Text Box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" cy="88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9FFF15" w14:textId="77777777" w:rsidR="00114C4D" w:rsidRDefault="00096F81">
                            <w:pPr>
                              <w:spacing w:after="0" w:line="135" w:lineRule="exact"/>
                              <w:ind w:right="-6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w w:val="118"/>
                                <w:sz w:val="14"/>
                                <w:szCs w:val="1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6B105" id="Text Box 689" o:spid="_x0000_s1031" type="#_x0000_t202" style="position:absolute;left:0;text-align:left;margin-left:293.55pt;margin-top:.2pt;width:4.15pt;height:6.95pt;z-index:-2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" filled="f" stroked="f">
                <v:textbox inset="0,0,0,0">
                  <w:txbxContent>
                    <w:p w14:paraId="549FFF15" w14:textId="77777777" w:rsidR="00114C4D" w:rsidRDefault="00096F81">
                      <w:pPr>
                        <w:spacing w:after="0" w:line="135" w:lineRule="exact"/>
                        <w:ind w:right="-61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w w:val="118"/>
                          <w:sz w:val="14"/>
                          <w:szCs w:val="14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6F81">
        <w:rPr>
          <w:rFonts w:ascii="Times New Roman" w:eastAsia="Times New Roman" w:hAnsi="Times New Roman" w:cs="Times New Roman"/>
          <w:i/>
          <w:w w:val="94"/>
          <w:position w:val="-5"/>
          <w:sz w:val="20"/>
          <w:szCs w:val="20"/>
        </w:rPr>
        <w:t>U</w:t>
      </w:r>
      <w:r w:rsidR="00096F81">
        <w:rPr>
          <w:rFonts w:ascii="Times New Roman" w:eastAsia="Times New Roman" w:hAnsi="Times New Roman" w:cs="Times New Roman"/>
          <w:i/>
          <w:position w:val="-8"/>
          <w:sz w:val="14"/>
          <w:szCs w:val="14"/>
        </w:rPr>
        <w:t>b</w:t>
      </w:r>
      <w:r w:rsidR="00096F81">
        <w:rPr>
          <w:rFonts w:ascii="Times New Roman" w:eastAsia="Times New Roman" w:hAnsi="Times New Roman" w:cs="Times New Roman"/>
          <w:i/>
          <w:spacing w:val="-25"/>
          <w:position w:val="-8"/>
          <w:sz w:val="14"/>
          <w:szCs w:val="14"/>
        </w:rPr>
        <w:t xml:space="preserve"> </w:t>
      </w:r>
      <w:proofErr w:type="spellStart"/>
      <w:r w:rsidR="00096F81">
        <w:rPr>
          <w:rFonts w:ascii="Times New Roman" w:eastAsia="Times New Roman" w:hAnsi="Times New Roman" w:cs="Times New Roman"/>
          <w:i/>
          <w:spacing w:val="6"/>
          <w:position w:val="-5"/>
          <w:sz w:val="20"/>
          <w:szCs w:val="20"/>
        </w:rPr>
        <w:t>r</w:t>
      </w:r>
      <w:r w:rsidR="00096F81">
        <w:rPr>
          <w:rFonts w:ascii="Times New Roman" w:eastAsia="Times New Roman" w:hAnsi="Times New Roman" w:cs="Times New Roman"/>
          <w:i/>
          <w:position w:val="-5"/>
          <w:sz w:val="20"/>
          <w:szCs w:val="20"/>
        </w:rPr>
        <w:t>eak</w:t>
      </w:r>
      <w:proofErr w:type="spellEnd"/>
      <w:r w:rsidR="00096F81">
        <w:rPr>
          <w:rFonts w:ascii="Times New Roman" w:eastAsia="Times New Roman" w:hAnsi="Times New Roman" w:cs="Times New Roman"/>
          <w:i/>
          <w:spacing w:val="46"/>
          <w:position w:val="-5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w w:val="137"/>
          <w:position w:val="-5"/>
          <w:sz w:val="20"/>
          <w:szCs w:val="20"/>
        </w:rPr>
        <w:t>=</w:t>
      </w:r>
    </w:p>
    <w:p w14:paraId="2555EC8E" w14:textId="77777777" w:rsidR="00114C4D" w:rsidRDefault="00096F81">
      <w:pPr>
        <w:spacing w:after="0" w:line="286" w:lineRule="exact"/>
        <w:ind w:right="-83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w w:val="99"/>
          <w:position w:val="-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i/>
          <w:spacing w:val="12"/>
          <w:w w:val="122"/>
          <w:position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w w:val="129"/>
          <w:position w:val="-1"/>
          <w:sz w:val="20"/>
          <w:szCs w:val="20"/>
        </w:rPr>
        <w:t>t</w:t>
      </w:r>
      <w:r>
        <w:rPr>
          <w:rFonts w:ascii="Meiryo" w:eastAsia="Meiryo" w:hAnsi="Meiryo" w:cs="Meiryo"/>
          <w:i/>
          <w:spacing w:val="11"/>
          <w:w w:val="93"/>
          <w:position w:val="6"/>
          <w:sz w:val="14"/>
          <w:szCs w:val="14"/>
        </w:rPr>
        <w:t>∗</w:t>
      </w:r>
      <w:proofErr w:type="spellStart"/>
      <w:r>
        <w:rPr>
          <w:rFonts w:ascii="Times New Roman" w:eastAsia="Times New Roman" w:hAnsi="Times New Roman" w:cs="Times New Roman"/>
          <w:i/>
          <w:w w:val="132"/>
          <w:position w:val="-1"/>
          <w:sz w:val="20"/>
          <w:szCs w:val="20"/>
        </w:rPr>
        <w:t>ef</w:t>
      </w:r>
      <w:proofErr w:type="spellEnd"/>
      <w:r>
        <w:rPr>
          <w:rFonts w:ascii="Times New Roman" w:eastAsia="Times New Roman" w:hAnsi="Times New Roman" w:cs="Times New Roman"/>
          <w:i/>
          <w:spacing w:val="19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(1</w:t>
      </w:r>
      <w:r>
        <w:rPr>
          <w:rFonts w:ascii="Times New Roman" w:eastAsia="Times New Roman" w:hAnsi="Times New Roman" w:cs="Times New Roman"/>
          <w:spacing w:val="4"/>
          <w:position w:val="-1"/>
          <w:sz w:val="20"/>
          <w:szCs w:val="20"/>
        </w:rPr>
        <w:t xml:space="preserve"> </w:t>
      </w:r>
      <w:r>
        <w:rPr>
          <w:rFonts w:ascii="Courier" w:eastAsia="Courier" w:hAnsi="Courier" w:cs="Courier"/>
          <w:i/>
          <w:w w:val="129"/>
          <w:position w:val="-1"/>
          <w:sz w:val="20"/>
          <w:szCs w:val="20"/>
        </w:rPr>
        <w:t>−</w:t>
      </w:r>
      <w:r>
        <w:rPr>
          <w:rFonts w:ascii="Courier" w:eastAsia="Courier" w:hAnsi="Courier" w:cs="Courier"/>
          <w:i/>
          <w:spacing w:val="55"/>
          <w:w w:val="129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60"/>
          <w:w w:val="129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position w:val="6"/>
          <w:sz w:val="14"/>
          <w:szCs w:val="14"/>
        </w:rPr>
        <w:t xml:space="preserve">2    </w:t>
      </w:r>
      <w:r>
        <w:rPr>
          <w:rFonts w:ascii="Times New Roman" w:eastAsia="Times New Roman" w:hAnsi="Times New Roman" w:cs="Times New Roman"/>
          <w:spacing w:val="22"/>
          <w:position w:val="6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9"/>
          <w:position w:val="-1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i/>
          <w:w w:val="104"/>
          <w:position w:val="-1"/>
          <w:sz w:val="20"/>
          <w:szCs w:val="20"/>
        </w:rPr>
        <w:t>µ</w:t>
      </w:r>
    </w:p>
    <w:p w14:paraId="6C60D747" w14:textId="77777777" w:rsidR="00114C4D" w:rsidRDefault="00096F81">
      <w:pPr>
        <w:spacing w:before="5" w:after="0" w:line="180" w:lineRule="exact"/>
        <w:rPr>
          <w:sz w:val="18"/>
          <w:szCs w:val="18"/>
        </w:rPr>
      </w:pPr>
      <w:r>
        <w:br w:type="column"/>
      </w:r>
    </w:p>
    <w:p w14:paraId="5A2FBADF" w14:textId="77777777" w:rsidR="00114C4D" w:rsidRDefault="00096F81">
      <w:pPr>
        <w:spacing w:after="0" w:line="174" w:lineRule="exact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06"/>
          <w:position w:val="-5"/>
          <w:sz w:val="20"/>
          <w:szCs w:val="20"/>
        </w:rPr>
        <w:t>(13)</w:t>
      </w:r>
    </w:p>
    <w:p w14:paraId="7420F56B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num="3" w:space="720" w:equalWidth="0">
            <w:col w:w="3766" w:space="79"/>
            <w:col w:w="1861" w:space="1769"/>
            <w:col w:w="1325"/>
          </w:cols>
        </w:sectPr>
      </w:pPr>
    </w:p>
    <w:p w14:paraId="2F74061B" w14:textId="53D7AA65" w:rsidR="00114C4D" w:rsidRDefault="00D6272F">
      <w:pPr>
        <w:tabs>
          <w:tab w:val="left" w:pos="460"/>
        </w:tabs>
        <w:spacing w:after="0" w:line="221" w:lineRule="exact"/>
        <w:ind w:right="-20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3849" behindDoc="1" locked="0" layoutInCell="1" allowOverlap="1" wp14:anchorId="3D4DACE4" wp14:editId="429B1DEB">
                <wp:simplePos x="0" y="0"/>
                <wp:positionH relativeFrom="page">
                  <wp:posOffset>2268855</wp:posOffset>
                </wp:positionH>
                <wp:positionV relativeFrom="paragraph">
                  <wp:posOffset>331470</wp:posOffset>
                </wp:positionV>
                <wp:extent cx="52705" cy="88265"/>
                <wp:effectExtent l="1905" t="0" r="2540" b="0"/>
                <wp:wrapNone/>
                <wp:docPr id="700" name="Text Box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" cy="88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FDAC7F" w14:textId="77777777" w:rsidR="00114C4D" w:rsidRDefault="00096F81">
                            <w:pPr>
                              <w:spacing w:after="0" w:line="135" w:lineRule="exact"/>
                              <w:ind w:right="-6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w w:val="118"/>
                                <w:sz w:val="14"/>
                                <w:szCs w:val="1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DACE4" id="Text Box 688" o:spid="_x0000_s1032" type="#_x0000_t202" style="position:absolute;left:0;text-align:left;margin-left:178.65pt;margin-top:26.1pt;width:4.15pt;height:6.95pt;z-index:-263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" filled="f" stroked="f">
                <v:textbox inset="0,0,0,0">
                  <w:txbxContent>
                    <w:p w14:paraId="23FDAC7F" w14:textId="77777777" w:rsidR="00114C4D" w:rsidRDefault="00096F81">
                      <w:pPr>
                        <w:spacing w:after="0" w:line="135" w:lineRule="exact"/>
                        <w:ind w:right="-61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w w:val="118"/>
                          <w:sz w:val="14"/>
                          <w:szCs w:val="14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6F81">
        <w:rPr>
          <w:rFonts w:ascii="Times New Roman" w:eastAsia="Times New Roman" w:hAnsi="Times New Roman" w:cs="Times New Roman"/>
          <w:i/>
          <w:w w:val="107"/>
          <w:position w:val="3"/>
          <w:sz w:val="20"/>
          <w:szCs w:val="20"/>
        </w:rPr>
        <w:t>ρ</w:t>
      </w:r>
      <w:r w:rsidR="00096F81">
        <w:rPr>
          <w:rFonts w:ascii="Times New Roman" w:eastAsia="Times New Roman" w:hAnsi="Times New Roman" w:cs="Times New Roman"/>
          <w:i/>
          <w:w w:val="138"/>
          <w:sz w:val="14"/>
          <w:szCs w:val="14"/>
        </w:rPr>
        <w:t>s</w:t>
      </w:r>
      <w:proofErr w:type="spellStart"/>
      <w:r w:rsidR="00096F81">
        <w:rPr>
          <w:rFonts w:ascii="Times New Roman" w:eastAsia="Times New Roman" w:hAnsi="Times New Roman" w:cs="Times New Roman"/>
          <w:i/>
          <w:w w:val="191"/>
          <w:position w:val="-2"/>
          <w:sz w:val="10"/>
          <w:szCs w:val="10"/>
        </w:rPr>
        <w:t>i</w:t>
      </w:r>
      <w:proofErr w:type="spellEnd"/>
      <w:r w:rsidR="00096F81">
        <w:rPr>
          <w:rFonts w:ascii="Times New Roman" w:eastAsia="Times New Roman" w:hAnsi="Times New Roman" w:cs="Times New Roman"/>
          <w:i/>
          <w:position w:val="-2"/>
          <w:sz w:val="10"/>
          <w:szCs w:val="10"/>
        </w:rPr>
        <w:tab/>
      </w:r>
      <w:r w:rsidR="00096F81">
        <w:rPr>
          <w:rFonts w:ascii="Times New Roman" w:eastAsia="Times New Roman" w:hAnsi="Times New Roman" w:cs="Times New Roman"/>
          <w:w w:val="99"/>
          <w:position w:val="3"/>
          <w:sz w:val="20"/>
          <w:szCs w:val="20"/>
        </w:rPr>
        <w:t>8</w:t>
      </w:r>
    </w:p>
    <w:p w14:paraId="111AF395" w14:textId="77777777" w:rsidR="00114C4D" w:rsidRDefault="00096F81">
      <w:pPr>
        <w:spacing w:after="0" w:line="221" w:lineRule="exact"/>
        <w:ind w:right="-20"/>
        <w:rPr>
          <w:rFonts w:ascii="Times New Roman" w:eastAsia="Times New Roman" w:hAnsi="Times New Roman" w:cs="Times New Roman"/>
          <w:sz w:val="10"/>
          <w:szCs w:val="10"/>
        </w:rPr>
      </w:pPr>
      <w:r>
        <w:br w:type="column"/>
      </w:r>
      <w:r>
        <w:rPr>
          <w:rFonts w:ascii="Times New Roman" w:eastAsia="Times New Roman" w:hAnsi="Times New Roman" w:cs="Times New Roman"/>
          <w:w w:val="99"/>
          <w:position w:val="3"/>
          <w:sz w:val="20"/>
          <w:szCs w:val="20"/>
        </w:rPr>
        <w:t>16</w:t>
      </w:r>
      <w:r>
        <w:rPr>
          <w:rFonts w:ascii="Times New Roman" w:eastAsia="Times New Roman" w:hAnsi="Times New Roman" w:cs="Times New Roman"/>
          <w:i/>
          <w:w w:val="103"/>
          <w:position w:val="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w w:val="117"/>
          <w:sz w:val="14"/>
          <w:szCs w:val="14"/>
        </w:rPr>
        <w:t>p</w:t>
      </w:r>
      <w:proofErr w:type="spellStart"/>
      <w:r>
        <w:rPr>
          <w:rFonts w:ascii="Times New Roman" w:eastAsia="Times New Roman" w:hAnsi="Times New Roman" w:cs="Times New Roman"/>
          <w:i/>
          <w:w w:val="191"/>
          <w:position w:val="-2"/>
          <w:sz w:val="10"/>
          <w:szCs w:val="10"/>
        </w:rPr>
        <w:t>i</w:t>
      </w:r>
      <w:proofErr w:type="spellEnd"/>
    </w:p>
    <w:p w14:paraId="51FF5054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4603" w:space="764"/>
            <w:col w:w="3433"/>
          </w:cols>
        </w:sectPr>
      </w:pPr>
    </w:p>
    <w:p w14:paraId="4AB97F01" w14:textId="77777777" w:rsidR="00114C4D" w:rsidRDefault="00114C4D">
      <w:pPr>
        <w:spacing w:after="0" w:line="140" w:lineRule="exact"/>
        <w:rPr>
          <w:sz w:val="14"/>
          <w:szCs w:val="14"/>
        </w:rPr>
      </w:pPr>
    </w:p>
    <w:p w14:paraId="494A370F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3F2F114B" w14:textId="77777777" w:rsidR="00114C4D" w:rsidRDefault="00114C4D">
      <w:pPr>
        <w:spacing w:before="6" w:after="0" w:line="110" w:lineRule="exact"/>
        <w:rPr>
          <w:sz w:val="11"/>
          <w:szCs w:val="11"/>
        </w:rPr>
      </w:pPr>
    </w:p>
    <w:p w14:paraId="0BB731BB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230</w:t>
      </w:r>
    </w:p>
    <w:p w14:paraId="0DFB915A" w14:textId="77777777" w:rsidR="00114C4D" w:rsidRDefault="00096F81">
      <w:pPr>
        <w:spacing w:after="0" w:line="253" w:lineRule="exact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where </w:t>
      </w:r>
      <w:r>
        <w:rPr>
          <w:rFonts w:ascii="Times New Roman" w:eastAsia="Times New Roman" w:hAnsi="Times New Roman" w:cs="Times New Roman"/>
          <w:spacing w:val="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position w:val="-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i/>
          <w:spacing w:val="12"/>
          <w:w w:val="122"/>
          <w:position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w w:val="129"/>
          <w:position w:val="-1"/>
          <w:sz w:val="20"/>
          <w:szCs w:val="20"/>
        </w:rPr>
        <w:t>t</w:t>
      </w:r>
      <w:r>
        <w:rPr>
          <w:rFonts w:ascii="Meiryo" w:eastAsia="Meiryo" w:hAnsi="Meiryo" w:cs="Meiryo"/>
          <w:i/>
          <w:spacing w:val="11"/>
          <w:w w:val="93"/>
          <w:position w:val="6"/>
          <w:sz w:val="14"/>
          <w:szCs w:val="14"/>
        </w:rPr>
        <w:t>∗</w:t>
      </w:r>
      <w:proofErr w:type="spellStart"/>
      <w:r>
        <w:rPr>
          <w:rFonts w:ascii="Times New Roman" w:eastAsia="Times New Roman" w:hAnsi="Times New Roman" w:cs="Times New Roman"/>
          <w:i/>
          <w:w w:val="132"/>
          <w:position w:val="-1"/>
          <w:sz w:val="20"/>
          <w:szCs w:val="20"/>
        </w:rPr>
        <w:t>ef</w:t>
      </w:r>
      <w:proofErr w:type="spellEnd"/>
      <w:r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defined 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4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critical </w:t>
      </w:r>
      <w:r>
        <w:rPr>
          <w:rFonts w:ascii="Times New Roman" w:eastAsia="Times New Roman" w:hAnsi="Times New Roman" w:cs="Times New Roman"/>
          <w:spacing w:val="22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Sto</w:t>
      </w:r>
      <w:r>
        <w:rPr>
          <w:rFonts w:ascii="Times New Roman" w:eastAsia="Times New Roman" w:hAnsi="Times New Roman" w:cs="Times New Roman"/>
          <w:spacing w:val="-5"/>
          <w:position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es </w:t>
      </w:r>
      <w:r>
        <w:rPr>
          <w:rFonts w:ascii="Times New Roman" w:eastAsia="Times New Roman" w:hAnsi="Times New Roman" w:cs="Times New Roman"/>
          <w:spacing w:val="6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position w:val="-1"/>
          <w:sz w:val="20"/>
          <w:szCs w:val="20"/>
        </w:rPr>
        <w:t>deformation</w:t>
      </w:r>
      <w:r>
        <w:rPr>
          <w:rFonts w:ascii="Times New Roman" w:eastAsia="Times New Roman" w:hAnsi="Times New Roman" w:cs="Times New Roman"/>
          <w:spacing w:val="29"/>
          <w:w w:val="107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position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position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34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position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eson</w:t>
      </w:r>
      <w:proofErr w:type="spellEnd"/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0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et </w:t>
      </w:r>
      <w:r>
        <w:rPr>
          <w:rFonts w:ascii="Times New Roman" w:eastAsia="Times New Roman" w:hAnsi="Times New Roman" w:cs="Times New Roman"/>
          <w:spacing w:val="5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position w:val="-1"/>
          <w:sz w:val="20"/>
          <w:szCs w:val="20"/>
        </w:rPr>
        <w:t>al.,</w:t>
      </w:r>
    </w:p>
    <w:p w14:paraId="0703E8F0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757" w:space="199"/>
            <w:col w:w="7844"/>
          </w:cols>
        </w:sectPr>
      </w:pPr>
    </w:p>
    <w:p w14:paraId="3C0BFE5A" w14:textId="77777777" w:rsidR="00114C4D" w:rsidRDefault="00114C4D">
      <w:pPr>
        <w:spacing w:before="3" w:after="0" w:line="150" w:lineRule="exact"/>
        <w:rPr>
          <w:sz w:val="15"/>
          <w:szCs w:val="15"/>
        </w:rPr>
      </w:pPr>
    </w:p>
    <w:p w14:paraId="3329A142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5F1C1D4B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549CA88D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18FB0F0E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727D39CA" w14:textId="77777777" w:rsidR="00114C4D" w:rsidRDefault="00114C4D">
      <w:pPr>
        <w:spacing w:after="0"/>
        <w:sectPr w:rsidR="00114C4D">
          <w:footerReference w:type="default" r:id="rId20"/>
          <w:pgSz w:w="12240" w:h="15840"/>
          <w:pgMar w:top="1480" w:right="1720" w:bottom="2440" w:left="1720" w:header="0" w:footer="2258" w:gutter="0"/>
          <w:pgNumType w:start="12"/>
          <w:cols w:space="720"/>
        </w:sectPr>
      </w:pPr>
    </w:p>
    <w:p w14:paraId="491EF2F1" w14:textId="77777777" w:rsidR="00114C4D" w:rsidRDefault="00114C4D">
      <w:pPr>
        <w:spacing w:before="9" w:after="0" w:line="160" w:lineRule="exact"/>
        <w:rPr>
          <w:sz w:val="16"/>
          <w:szCs w:val="16"/>
        </w:rPr>
      </w:pPr>
    </w:p>
    <w:p w14:paraId="435AEB6E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232</w:t>
      </w:r>
    </w:p>
    <w:p w14:paraId="1206B9AC" w14:textId="77777777" w:rsidR="00114C4D" w:rsidRDefault="00096F81">
      <w:pPr>
        <w:spacing w:before="25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rate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liquid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olume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particle,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39"/>
          <w:w w:val="107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6"/>
          <w:w w:val="82"/>
          <w:position w:val="5"/>
          <w:sz w:val="20"/>
          <w:szCs w:val="20"/>
        </w:rPr>
        <w:t>˙</w:t>
      </w:r>
      <w:r>
        <w:rPr>
          <w:rFonts w:ascii="Times New Roman" w:eastAsia="Times New Roman" w:hAnsi="Times New Roman" w:cs="Times New Roman"/>
          <w:i/>
          <w:w w:val="120"/>
          <w:position w:val="-3"/>
          <w:sz w:val="14"/>
          <w:szCs w:val="14"/>
        </w:rPr>
        <w:t>add</w:t>
      </w:r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2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"/>
          <w:w w:val="1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expressed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as:</w:t>
      </w:r>
    </w:p>
    <w:p w14:paraId="270DC5BD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757" w:space="498"/>
            <w:col w:w="7545"/>
          </w:cols>
        </w:sectPr>
      </w:pPr>
    </w:p>
    <w:p w14:paraId="5667BDB9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64E648C8" w14:textId="77777777" w:rsidR="00114C4D" w:rsidRDefault="00114C4D">
      <w:pPr>
        <w:spacing w:before="8" w:after="0" w:line="260" w:lineRule="exact"/>
        <w:rPr>
          <w:sz w:val="26"/>
          <w:szCs w:val="26"/>
        </w:rPr>
      </w:pPr>
    </w:p>
    <w:p w14:paraId="7183140B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4CA4DFB5" w14:textId="77777777" w:rsidR="00114C4D" w:rsidRDefault="00114C4D">
      <w:pPr>
        <w:spacing w:before="1" w:after="0" w:line="150" w:lineRule="exact"/>
        <w:rPr>
          <w:sz w:val="15"/>
          <w:szCs w:val="15"/>
        </w:rPr>
      </w:pPr>
    </w:p>
    <w:p w14:paraId="6C270A61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39"/>
          <w:w w:val="107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6"/>
          <w:w w:val="82"/>
          <w:position w:val="5"/>
          <w:sz w:val="20"/>
          <w:szCs w:val="20"/>
        </w:rPr>
        <w:t>˙</w:t>
      </w:r>
      <w:r>
        <w:rPr>
          <w:rFonts w:ascii="Times New Roman" w:eastAsia="Times New Roman" w:hAnsi="Times New Roman" w:cs="Times New Roman"/>
          <w:i/>
          <w:w w:val="120"/>
          <w:position w:val="-3"/>
          <w:sz w:val="14"/>
          <w:szCs w:val="14"/>
        </w:rPr>
        <w:t>add</w:t>
      </w:r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37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37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34"/>
          <w:w w:val="1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7"/>
          <w:sz w:val="20"/>
          <w:szCs w:val="20"/>
        </w:rPr>
        <w:t>=</w:t>
      </w:r>
    </w:p>
    <w:p w14:paraId="30C60D19" w14:textId="77777777" w:rsidR="00114C4D" w:rsidRDefault="00096F81">
      <w:pPr>
        <w:spacing w:after="0" w:line="341" w:lineRule="exact"/>
        <w:ind w:left="-41" w:right="-61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w w:val="116"/>
          <w:position w:val="2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w w:val="189"/>
          <w:position w:val="17"/>
          <w:sz w:val="20"/>
          <w:szCs w:val="20"/>
        </w:rPr>
        <w:t>l: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4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4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position w:val="2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position w:val="2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1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position w:val="2"/>
          <w:sz w:val="20"/>
          <w:szCs w:val="20"/>
        </w:rPr>
        <w:t>)(</w:t>
      </w:r>
      <w:r>
        <w:rPr>
          <w:rFonts w:ascii="Times New Roman" w:eastAsia="Times New Roman" w:hAnsi="Times New Roman" w:cs="Times New Roman"/>
          <w:i/>
          <w:spacing w:val="-115"/>
          <w:w w:val="121"/>
          <w:position w:val="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82"/>
          <w:position w:val="2"/>
          <w:sz w:val="20"/>
          <w:szCs w:val="20"/>
        </w:rPr>
        <w:t>˙</w:t>
      </w:r>
      <w:r>
        <w:rPr>
          <w:rFonts w:ascii="Times New Roman" w:eastAsia="Times New Roman" w:hAnsi="Times New Roman" w:cs="Times New Roman"/>
          <w:spacing w:val="10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9"/>
          <w:position w:val="-1"/>
          <w:sz w:val="14"/>
          <w:szCs w:val="14"/>
        </w:rPr>
        <w:t>sp</w:t>
      </w:r>
      <w:r>
        <w:rPr>
          <w:rFonts w:ascii="Times New Roman" w:eastAsia="Times New Roman" w:hAnsi="Times New Roman" w:cs="Times New Roman"/>
          <w:i/>
          <w:spacing w:val="5"/>
          <w:w w:val="129"/>
          <w:position w:val="-1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i/>
          <w:w w:val="126"/>
          <w:position w:val="-1"/>
          <w:sz w:val="14"/>
          <w:szCs w:val="14"/>
        </w:rPr>
        <w:t>ay</w:t>
      </w:r>
      <w:r>
        <w:rPr>
          <w:rFonts w:ascii="Times New Roman" w:eastAsia="Times New Roman" w:hAnsi="Times New Roman" w:cs="Times New Roman"/>
          <w:i/>
          <w:spacing w:val="-20"/>
          <w:position w:val="-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position w:val="2"/>
          <w:sz w:val="20"/>
          <w:szCs w:val="20"/>
        </w:rPr>
        <w:t>)</w:t>
      </w:r>
    </w:p>
    <w:p w14:paraId="38F13440" w14:textId="2590F927" w:rsidR="00114C4D" w:rsidRDefault="00D6272F">
      <w:pPr>
        <w:spacing w:after="0" w:line="244" w:lineRule="exact"/>
        <w:ind w:left="273" w:right="25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850" behindDoc="1" locked="0" layoutInCell="1" allowOverlap="1" wp14:anchorId="41470EC3" wp14:editId="087FB009">
                <wp:simplePos x="0" y="0"/>
                <wp:positionH relativeFrom="page">
                  <wp:posOffset>3782060</wp:posOffset>
                </wp:positionH>
                <wp:positionV relativeFrom="paragraph">
                  <wp:posOffset>-1905</wp:posOffset>
                </wp:positionV>
                <wp:extent cx="899795" cy="1270"/>
                <wp:effectExtent l="10160" t="7620" r="13970" b="10160"/>
                <wp:wrapNone/>
                <wp:docPr id="698" name="Group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9795" cy="1270"/>
                          <a:chOff x="5956" y="-3"/>
                          <a:chExt cx="1417" cy="2"/>
                        </a:xfrm>
                      </wpg:grpSpPr>
                      <wps:wsp>
                        <wps:cNvPr id="699" name="Freeform 687"/>
                        <wps:cNvSpPr>
                          <a:spLocks/>
                        </wps:cNvSpPr>
                        <wps:spPr bwMode="auto">
                          <a:xfrm>
                            <a:off x="5956" y="-3"/>
                            <a:ext cx="1417" cy="2"/>
                          </a:xfrm>
                          <a:custGeom>
                            <a:avLst/>
                            <a:gdLst>
                              <a:gd name="T0" fmla="+- 0 5956 5956"/>
                              <a:gd name="T1" fmla="*/ T0 w 1417"/>
                              <a:gd name="T2" fmla="+- 0 7373 5956"/>
                              <a:gd name="T3" fmla="*/ T2 w 141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17">
                                <a:moveTo>
                                  <a:pt x="0" y="0"/>
                                </a:moveTo>
                                <a:lnTo>
                                  <a:pt x="1417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A21903" id="Group 686" o:spid="_x0000_s1026" style="position:absolute;margin-left:297.8pt;margin-top:-.15pt;width:70.85pt;height:.1pt;z-index:-2630;mso-position-horizontal-relative:page" coordorigin="5956,-3" coordsize="141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">
                <v:shape id="Freeform 687" o:spid="_x0000_s1027" style="position:absolute;left:5956;top:-3;width:1417;height:2;visibility:visible;mso-wrap-style:square;v-text-anchor:top" coordsize="141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" path="m,l1417,e" filled="f" strokeweight=".14042mm">
                  <v:path arrowok="t" o:connecttype="custom" o:connectlocs="0,0;1417,0" o:connectangles="0,0"/>
                </v:shape>
                <w10:wrap anchorx="page"/>
              </v:group>
            </w:pict>
          </mc:Fallback>
        </mc:AlternateContent>
      </w:r>
      <w:r w:rsidR="00096F81">
        <w:rPr>
          <w:rFonts w:ascii="Times New Roman" w:eastAsia="Times New Roman" w:hAnsi="Times New Roman" w:cs="Times New Roman"/>
          <w:i/>
          <w:w w:val="121"/>
          <w:position w:val="1"/>
          <w:sz w:val="20"/>
          <w:szCs w:val="20"/>
        </w:rPr>
        <w:t>m</w:t>
      </w:r>
      <w:r w:rsidR="00096F81">
        <w:rPr>
          <w:rFonts w:ascii="Times New Roman" w:eastAsia="Times New Roman" w:hAnsi="Times New Roman" w:cs="Times New Roman"/>
          <w:i/>
          <w:w w:val="125"/>
          <w:position w:val="-2"/>
          <w:sz w:val="14"/>
          <w:szCs w:val="14"/>
        </w:rPr>
        <w:t>so</w:t>
      </w:r>
      <w:r w:rsidR="00096F81">
        <w:rPr>
          <w:rFonts w:ascii="Times New Roman" w:eastAsia="Times New Roman" w:hAnsi="Times New Roman" w:cs="Times New Roman"/>
          <w:i/>
          <w:spacing w:val="1"/>
          <w:w w:val="125"/>
          <w:position w:val="-2"/>
          <w:sz w:val="14"/>
          <w:szCs w:val="14"/>
        </w:rPr>
        <w:t>l</w:t>
      </w:r>
      <w:r w:rsidR="00096F81">
        <w:rPr>
          <w:rFonts w:ascii="Times New Roman" w:eastAsia="Times New Roman" w:hAnsi="Times New Roman" w:cs="Times New Roman"/>
          <w:i/>
          <w:w w:val="127"/>
          <w:position w:val="-2"/>
          <w:sz w:val="14"/>
          <w:szCs w:val="14"/>
        </w:rPr>
        <w:t>id</w:t>
      </w:r>
      <w:r w:rsidR="00096F81">
        <w:rPr>
          <w:rFonts w:ascii="Times New Roman" w:eastAsia="Times New Roman" w:hAnsi="Times New Roman" w:cs="Times New Roman"/>
          <w:i/>
          <w:spacing w:val="-25"/>
          <w:position w:val="-2"/>
          <w:sz w:val="14"/>
          <w:szCs w:val="14"/>
        </w:rPr>
        <w:t xml:space="preserve"> </w:t>
      </w:r>
      <w:r w:rsidR="00096F81">
        <w:rPr>
          <w:rFonts w:ascii="Times New Roman" w:eastAsia="Times New Roman" w:hAnsi="Times New Roman" w:cs="Times New Roman"/>
          <w:w w:val="116"/>
          <w:position w:val="1"/>
          <w:sz w:val="20"/>
          <w:szCs w:val="20"/>
        </w:rPr>
        <w:t>(</w:t>
      </w:r>
      <w:r w:rsidR="00096F81">
        <w:rPr>
          <w:rFonts w:ascii="Times New Roman" w:eastAsia="Times New Roman" w:hAnsi="Times New Roman" w:cs="Times New Roman"/>
          <w:i/>
          <w:w w:val="128"/>
          <w:position w:val="1"/>
          <w:sz w:val="20"/>
          <w:szCs w:val="20"/>
        </w:rPr>
        <w:t>x</w:t>
      </w:r>
      <w:r w:rsidR="00096F81">
        <w:rPr>
          <w:rFonts w:ascii="Times New Roman" w:eastAsia="Times New Roman" w:hAnsi="Times New Roman" w:cs="Times New Roman"/>
          <w:w w:val="116"/>
          <w:position w:val="1"/>
          <w:sz w:val="20"/>
          <w:szCs w:val="20"/>
        </w:rPr>
        <w:t>)</w:t>
      </w:r>
    </w:p>
    <w:p w14:paraId="186E4F9F" w14:textId="77777777" w:rsidR="00114C4D" w:rsidRDefault="00096F81">
      <w:pPr>
        <w:spacing w:before="1" w:after="0" w:line="200" w:lineRule="exact"/>
        <w:rPr>
          <w:sz w:val="20"/>
          <w:szCs w:val="20"/>
        </w:rPr>
      </w:pPr>
      <w:r>
        <w:br w:type="column"/>
      </w:r>
    </w:p>
    <w:p w14:paraId="5AF14E77" w14:textId="77777777" w:rsidR="00114C4D" w:rsidRDefault="00096F81">
      <w:pPr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06"/>
          <w:sz w:val="20"/>
          <w:szCs w:val="20"/>
        </w:rPr>
        <w:t>(14)</w:t>
      </w:r>
    </w:p>
    <w:p w14:paraId="765C24E9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num="3" w:space="720" w:equalWidth="0">
            <w:col w:w="4158" w:space="79"/>
            <w:col w:w="1417" w:space="1822"/>
            <w:col w:w="1324"/>
          </w:cols>
        </w:sectPr>
      </w:pPr>
    </w:p>
    <w:p w14:paraId="4800FE3F" w14:textId="77777777" w:rsidR="00114C4D" w:rsidRDefault="00114C4D">
      <w:pPr>
        <w:spacing w:before="8" w:after="0" w:line="260" w:lineRule="exact"/>
        <w:rPr>
          <w:sz w:val="26"/>
          <w:szCs w:val="26"/>
        </w:rPr>
      </w:pPr>
    </w:p>
    <w:p w14:paraId="69269D9C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233</w:t>
      </w:r>
    </w:p>
    <w:p w14:paraId="09796B00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120AA61C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234</w:t>
      </w:r>
    </w:p>
    <w:p w14:paraId="3D93421C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555C0004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235</w:t>
      </w:r>
    </w:p>
    <w:p w14:paraId="45797D1C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60C164F9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236</w:t>
      </w:r>
    </w:p>
    <w:p w14:paraId="764BA16F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4E7D1EA0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237</w:t>
      </w:r>
    </w:p>
    <w:p w14:paraId="310CD158" w14:textId="77777777" w:rsidR="00114C4D" w:rsidRDefault="00096F81">
      <w:pPr>
        <w:spacing w:before="74" w:after="0" w:line="358" w:lineRule="exact"/>
        <w:ind w:right="90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where,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89"/>
          <w:position w:val="15"/>
          <w:sz w:val="20"/>
          <w:szCs w:val="20"/>
        </w:rPr>
        <w:t>l: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6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6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total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solid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olume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particle;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15"/>
          <w:w w:val="12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82"/>
          <w:sz w:val="20"/>
          <w:szCs w:val="20"/>
        </w:rPr>
        <w:t>˙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38"/>
          <w:position w:val="-3"/>
          <w:sz w:val="14"/>
          <w:szCs w:val="14"/>
        </w:rPr>
        <w:t>s</w:t>
      </w:r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ay </w:t>
      </w:r>
      <w:r>
        <w:rPr>
          <w:rFonts w:ascii="Times New Roman" w:eastAsia="Times New Roman" w:hAnsi="Times New Roman" w:cs="Times New Roman"/>
          <w:i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rate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external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liquid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addition</w:t>
      </w:r>
      <w:r>
        <w:rPr>
          <w:rFonts w:ascii="Times New Roman" w:eastAsia="Times New Roman" w:hAnsi="Times New Roman" w:cs="Times New Roman"/>
          <w:spacing w:val="27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w w:val="124"/>
          <w:position w:val="-3"/>
          <w:sz w:val="14"/>
          <w:szCs w:val="14"/>
        </w:rPr>
        <w:t>so</w:t>
      </w:r>
      <w:r>
        <w:rPr>
          <w:rFonts w:ascii="Times New Roman" w:eastAsia="Times New Roman" w:hAnsi="Times New Roman" w:cs="Times New Roman"/>
          <w:i/>
          <w:spacing w:val="1"/>
          <w:w w:val="124"/>
          <w:position w:val="-3"/>
          <w:sz w:val="14"/>
          <w:szCs w:val="14"/>
        </w:rPr>
        <w:t>l</w:t>
      </w:r>
      <w:r>
        <w:rPr>
          <w:rFonts w:ascii="Times New Roman" w:eastAsia="Times New Roman" w:hAnsi="Times New Roman" w:cs="Times New Roman"/>
          <w:i/>
          <w:w w:val="124"/>
          <w:position w:val="-3"/>
          <w:sz w:val="14"/>
          <w:szCs w:val="14"/>
        </w:rPr>
        <w:t xml:space="preserve">id </w:t>
      </w:r>
      <w:r>
        <w:rPr>
          <w:rFonts w:ascii="Times New Roman" w:eastAsia="Times New Roman" w:hAnsi="Times New Roman" w:cs="Times New Roman"/>
          <w:i/>
          <w:spacing w:val="1"/>
          <w:w w:val="124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total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solid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prese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25"/>
          <w:sz w:val="20"/>
          <w:szCs w:val="20"/>
        </w:rPr>
        <w:t>t.</w:t>
      </w:r>
    </w:p>
    <w:p w14:paraId="53C7E20D" w14:textId="77777777" w:rsidR="00114C4D" w:rsidRDefault="00096F81">
      <w:pPr>
        <w:spacing w:after="0" w:line="358" w:lineRule="exact"/>
        <w:ind w:right="916" w:firstLine="29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rate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decrease  in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gas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olume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particle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due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consolidation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3"/>
          <w:sz w:val="20"/>
          <w:szCs w:val="20"/>
        </w:rPr>
        <w:t>cal</w:t>
      </w:r>
      <w:proofErr w:type="spellEnd"/>
      <w:r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culated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foll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wing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expres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ion  (</w:t>
      </w:r>
      <w:proofErr w:type="spellStart"/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eijen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al.,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2002):</w:t>
      </w:r>
    </w:p>
    <w:p w14:paraId="3637F8B2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757" w:space="199"/>
            <w:col w:w="7844"/>
          </w:cols>
        </w:sectPr>
      </w:pPr>
    </w:p>
    <w:p w14:paraId="1C4C94B1" w14:textId="77777777" w:rsidR="00114C4D" w:rsidRDefault="00114C4D">
      <w:pPr>
        <w:spacing w:before="1" w:after="0" w:line="100" w:lineRule="exact"/>
        <w:rPr>
          <w:sz w:val="10"/>
          <w:szCs w:val="10"/>
        </w:rPr>
      </w:pPr>
    </w:p>
    <w:p w14:paraId="40F0FD7A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78390D7B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3FC7118F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52F967C0" w14:textId="77777777" w:rsidR="00114C4D" w:rsidRDefault="00114C4D">
      <w:pPr>
        <w:spacing w:before="4" w:after="0" w:line="130" w:lineRule="exact"/>
        <w:rPr>
          <w:sz w:val="13"/>
          <w:szCs w:val="13"/>
        </w:rPr>
      </w:pPr>
    </w:p>
    <w:p w14:paraId="450E118F" w14:textId="77777777" w:rsidR="00114C4D" w:rsidRDefault="00096F81">
      <w:pPr>
        <w:spacing w:after="0" w:line="240" w:lineRule="auto"/>
        <w:ind w:left="2078" w:right="-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66"/>
          <w:w w:val="94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1"/>
          <w:w w:val="82"/>
          <w:sz w:val="20"/>
          <w:szCs w:val="20"/>
        </w:rPr>
        <w:t>˙</w:t>
      </w:r>
      <w:r>
        <w:rPr>
          <w:rFonts w:ascii="Times New Roman" w:eastAsia="Times New Roman" w:hAnsi="Times New Roman" w:cs="Times New Roman"/>
          <w:i/>
          <w:w w:val="126"/>
          <w:position w:val="-3"/>
          <w:sz w:val="14"/>
          <w:szCs w:val="14"/>
        </w:rPr>
        <w:t>cons</w:t>
      </w:r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2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w w:val="1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7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0"/>
          <w:sz w:val="20"/>
          <w:szCs w:val="20"/>
        </w:rPr>
        <w:t>ν</w:t>
      </w:r>
      <w:r>
        <w:rPr>
          <w:rFonts w:ascii="Times New Roman" w:eastAsia="Times New Roman" w:hAnsi="Times New Roman" w:cs="Times New Roman"/>
          <w:i/>
          <w:w w:val="130"/>
          <w:position w:val="-3"/>
          <w:sz w:val="14"/>
          <w:szCs w:val="14"/>
        </w:rPr>
        <w:t>impe</w:t>
      </w:r>
      <w:r>
        <w:rPr>
          <w:rFonts w:ascii="Times New Roman" w:eastAsia="Times New Roman" w:hAnsi="Times New Roman" w:cs="Times New Roman"/>
          <w:i/>
          <w:spacing w:val="1"/>
          <w:w w:val="130"/>
          <w:position w:val="-3"/>
          <w:sz w:val="14"/>
          <w:szCs w:val="14"/>
        </w:rPr>
        <w:t>l</w:t>
      </w:r>
      <w:r>
        <w:rPr>
          <w:rFonts w:ascii="Times New Roman" w:eastAsia="Times New Roman" w:hAnsi="Times New Roman" w:cs="Times New Roman"/>
          <w:i/>
          <w:spacing w:val="1"/>
          <w:w w:val="129"/>
          <w:position w:val="-3"/>
          <w:sz w:val="14"/>
          <w:szCs w:val="14"/>
        </w:rPr>
        <w:t>l</w:t>
      </w:r>
      <w:r>
        <w:rPr>
          <w:rFonts w:ascii="Times New Roman" w:eastAsia="Times New Roman" w:hAnsi="Times New Roman" w:cs="Times New Roman"/>
          <w:i/>
          <w:w w:val="128"/>
          <w:position w:val="-3"/>
          <w:sz w:val="14"/>
          <w:szCs w:val="14"/>
        </w:rPr>
        <w:t>er</w:t>
      </w:r>
      <w:r>
        <w:rPr>
          <w:rFonts w:ascii="Times New Roman" w:eastAsia="Times New Roman" w:hAnsi="Times New Roman" w:cs="Times New Roman"/>
          <w:i/>
          <w:spacing w:val="-21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/>
          <w:position w:val="8"/>
          <w:sz w:val="14"/>
          <w:szCs w:val="14"/>
        </w:rPr>
        <w:t>ω</w:t>
      </w:r>
      <w:r>
        <w:rPr>
          <w:rFonts w:ascii="Times New Roman" w:eastAsia="Times New Roman" w:hAnsi="Times New Roman" w:cs="Times New Roman"/>
          <w:i/>
          <w:spacing w:val="-8"/>
          <w:position w:val="8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8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)</w:t>
      </w:r>
    </w:p>
    <w:p w14:paraId="47C46880" w14:textId="77777777" w:rsidR="00114C4D" w:rsidRDefault="00096F81">
      <w:pPr>
        <w:spacing w:after="0" w:line="207" w:lineRule="exact"/>
        <w:ind w:left="3267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57"/>
          <w:sz w:val="20"/>
          <w:szCs w:val="20"/>
        </w:rPr>
        <w:t>r</w:t>
      </w:r>
    </w:p>
    <w:p w14:paraId="54E9D043" w14:textId="77777777" w:rsidR="00114C4D" w:rsidRDefault="00096F81">
      <w:pPr>
        <w:spacing w:before="22" w:after="0" w:line="240" w:lineRule="auto"/>
        <w:ind w:left="-39" w:right="-5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0"/>
          <w:szCs w:val="20"/>
        </w:rPr>
        <w:t>(1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Courier" w:eastAsia="Courier" w:hAnsi="Courier" w:cs="Courier"/>
          <w:i/>
          <w:w w:val="129"/>
          <w:sz w:val="20"/>
          <w:szCs w:val="20"/>
        </w:rPr>
        <w:t>−</w:t>
      </w:r>
      <w:r>
        <w:rPr>
          <w:rFonts w:ascii="Courier" w:eastAsia="Courier" w:hAnsi="Courier" w:cs="Courier"/>
          <w:i/>
          <w:spacing w:val="-30"/>
          <w:w w:val="1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41"/>
          <w:position w:val="-3"/>
          <w:sz w:val="14"/>
          <w:szCs w:val="14"/>
        </w:rPr>
        <w:t>min</w:t>
      </w:r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)</w:t>
      </w:r>
    </w:p>
    <w:p w14:paraId="28E78B69" w14:textId="33DDE97F" w:rsidR="00114C4D" w:rsidRDefault="00D6272F">
      <w:pPr>
        <w:spacing w:before="24" w:after="0" w:line="240" w:lineRule="auto"/>
        <w:ind w:left="361" w:right="341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851" behindDoc="1" locked="0" layoutInCell="1" allowOverlap="1" wp14:anchorId="60862985" wp14:editId="7C7BC913">
                <wp:simplePos x="0" y="0"/>
                <wp:positionH relativeFrom="page">
                  <wp:posOffset>4274820</wp:posOffset>
                </wp:positionH>
                <wp:positionV relativeFrom="paragraph">
                  <wp:posOffset>15240</wp:posOffset>
                </wp:positionV>
                <wp:extent cx="561975" cy="1270"/>
                <wp:effectExtent l="7620" t="5715" r="11430" b="12065"/>
                <wp:wrapNone/>
                <wp:docPr id="696" name="Group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975" cy="1270"/>
                          <a:chOff x="6732" y="24"/>
                          <a:chExt cx="885" cy="2"/>
                        </a:xfrm>
                      </wpg:grpSpPr>
                      <wps:wsp>
                        <wps:cNvPr id="697" name="Freeform 685"/>
                        <wps:cNvSpPr>
                          <a:spLocks/>
                        </wps:cNvSpPr>
                        <wps:spPr bwMode="auto">
                          <a:xfrm>
                            <a:off x="6732" y="24"/>
                            <a:ext cx="885" cy="2"/>
                          </a:xfrm>
                          <a:custGeom>
                            <a:avLst/>
                            <a:gdLst>
                              <a:gd name="T0" fmla="+- 0 6732 6732"/>
                              <a:gd name="T1" fmla="*/ T0 w 885"/>
                              <a:gd name="T2" fmla="+- 0 7618 6732"/>
                              <a:gd name="T3" fmla="*/ T2 w 88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85">
                                <a:moveTo>
                                  <a:pt x="0" y="0"/>
                                </a:moveTo>
                                <a:lnTo>
                                  <a:pt x="886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8B7D9E" id="Group 684" o:spid="_x0000_s1026" style="position:absolute;margin-left:336.6pt;margin-top:1.2pt;width:44.25pt;height:.1pt;z-index:-2629;mso-position-horizontal-relative:page" coordorigin="6732,24" coordsize="88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">
                <v:shape id="Freeform 685" o:spid="_x0000_s1027" style="position:absolute;left:6732;top:24;width:885;height:2;visibility:visible;mso-wrap-style:square;v-text-anchor:top" coordsize="8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" path="m,l886,e" filled="f" strokeweight=".14042mm">
                  <v:path arrowok="t" o:connecttype="custom" o:connectlocs="0,0;886,0" o:connectangles="0,0"/>
                </v:shape>
                <w10:wrap anchorx="page"/>
              </v:group>
            </w:pict>
          </mc:Fallback>
        </mc:AlternateContent>
      </w:r>
      <w:r w:rsidR="00096F81"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</w:p>
    <w:p w14:paraId="55DBF24A" w14:textId="77777777" w:rsidR="00114C4D" w:rsidRDefault="00096F81">
      <w:pPr>
        <w:spacing w:before="8" w:after="0" w:line="170" w:lineRule="exact"/>
        <w:rPr>
          <w:sz w:val="17"/>
          <w:szCs w:val="17"/>
        </w:rPr>
      </w:pPr>
      <w:r>
        <w:br w:type="column"/>
      </w:r>
    </w:p>
    <w:p w14:paraId="71EAF518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5DC98F5B" w14:textId="77777777" w:rsidR="00114C4D" w:rsidRDefault="00096F81">
      <w:pPr>
        <w:tabs>
          <w:tab w:val="left" w:pos="500"/>
        </w:tabs>
        <w:spacing w:after="0" w:line="322" w:lineRule="exact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41"/>
          <w:position w:val="-11"/>
          <w:sz w:val="14"/>
          <w:szCs w:val="14"/>
        </w:rPr>
        <w:t>min</w:t>
      </w:r>
      <w:r>
        <w:rPr>
          <w:rFonts w:ascii="Times New Roman" w:eastAsia="Times New Roman" w:hAnsi="Times New Roman" w:cs="Times New Roman"/>
          <w:i/>
          <w:position w:val="-11"/>
          <w:sz w:val="14"/>
          <w:szCs w:val="14"/>
        </w:rPr>
        <w:tab/>
      </w:r>
      <w:r>
        <w:rPr>
          <w:rFonts w:ascii="Times New Roman" w:eastAsia="Times New Roman" w:hAnsi="Times New Roman" w:cs="Times New Roman"/>
          <w:w w:val="189"/>
          <w:position w:val="7"/>
          <w:sz w:val="20"/>
          <w:szCs w:val="20"/>
        </w:rPr>
        <w:t>l</w:t>
      </w:r>
    </w:p>
    <w:p w14:paraId="188D76CB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num="3" w:space="720" w:equalWidth="0">
            <w:col w:w="4989" w:space="24"/>
            <w:col w:w="886" w:space="202"/>
            <w:col w:w="2699"/>
          </w:cols>
        </w:sectPr>
      </w:pPr>
    </w:p>
    <w:p w14:paraId="06131055" w14:textId="4694CC82" w:rsidR="00114C4D" w:rsidRDefault="00D6272F">
      <w:pPr>
        <w:spacing w:after="0" w:line="339" w:lineRule="exact"/>
        <w:ind w:left="3373" w:right="-99"/>
        <w:rPr>
          <w:rFonts w:ascii="Courier" w:eastAsia="Courier" w:hAnsi="Courier" w:cs="Courier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852" behindDoc="1" locked="0" layoutInCell="1" allowOverlap="1" wp14:anchorId="41661C45" wp14:editId="4D155619">
                <wp:simplePos x="0" y="0"/>
                <wp:positionH relativeFrom="page">
                  <wp:posOffset>4805045</wp:posOffset>
                </wp:positionH>
                <wp:positionV relativeFrom="paragraph">
                  <wp:posOffset>63500</wp:posOffset>
                </wp:positionV>
                <wp:extent cx="463550" cy="1270"/>
                <wp:effectExtent l="13970" t="6350" r="8255" b="11430"/>
                <wp:wrapNone/>
                <wp:docPr id="694" name="Group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550" cy="1270"/>
                          <a:chOff x="7567" y="100"/>
                          <a:chExt cx="730" cy="2"/>
                        </a:xfrm>
                      </wpg:grpSpPr>
                      <wps:wsp>
                        <wps:cNvPr id="695" name="Freeform 683"/>
                        <wps:cNvSpPr>
                          <a:spLocks/>
                        </wps:cNvSpPr>
                        <wps:spPr bwMode="auto">
                          <a:xfrm>
                            <a:off x="7567" y="100"/>
                            <a:ext cx="730" cy="2"/>
                          </a:xfrm>
                          <a:custGeom>
                            <a:avLst/>
                            <a:gdLst>
                              <a:gd name="T0" fmla="+- 0 7567 7567"/>
                              <a:gd name="T1" fmla="*/ T0 w 730"/>
                              <a:gd name="T2" fmla="+- 0 8298 7567"/>
                              <a:gd name="T3" fmla="*/ T2 w 7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30">
                                <a:moveTo>
                                  <a:pt x="0" y="0"/>
                                </a:moveTo>
                                <a:lnTo>
                                  <a:pt x="731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8BF2E9" id="Group 682" o:spid="_x0000_s1026" style="position:absolute;margin-left:378.35pt;margin-top:5pt;width:36.5pt;height:.1pt;z-index:-2628;mso-position-horizontal-relative:page" coordorigin="7567,100" coordsize="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">
                <v:shape id="Freeform 683" o:spid="_x0000_s1027" style="position:absolute;left:7567;top:100;width:730;height:2;visibility:visible;mso-wrap-style:square;v-text-anchor:top" coordsize="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" path="m,l731,e" filled="f" strokeweight=".14042mm">
                  <v:path arrowok="t" o:connecttype="custom" o:connectlocs="0,0;731,0" o:connectangles="0,0"/>
                </v:shape>
                <w10:wrap anchorx="page"/>
              </v:group>
            </w:pict>
          </mc:Fallback>
        </mc:AlternateContent>
      </w:r>
      <w:r w:rsidR="00096F81">
        <w:rPr>
          <w:rFonts w:ascii="Times New Roman" w:eastAsia="Times New Roman" w:hAnsi="Times New Roman" w:cs="Times New Roman"/>
          <w:i/>
          <w:spacing w:val="7"/>
          <w:w w:val="94"/>
          <w:position w:val="12"/>
          <w:sz w:val="20"/>
          <w:szCs w:val="20"/>
        </w:rPr>
        <w:t>g</w:t>
      </w:r>
      <w:r w:rsidR="00096F81">
        <w:rPr>
          <w:rFonts w:ascii="Times New Roman" w:eastAsia="Times New Roman" w:hAnsi="Times New Roman" w:cs="Times New Roman"/>
          <w:w w:val="116"/>
          <w:position w:val="12"/>
          <w:sz w:val="20"/>
          <w:szCs w:val="20"/>
        </w:rPr>
        <w:t>(</w:t>
      </w:r>
      <w:r w:rsidR="00096F81">
        <w:rPr>
          <w:rFonts w:ascii="Times New Roman" w:eastAsia="Times New Roman" w:hAnsi="Times New Roman" w:cs="Times New Roman"/>
          <w:i/>
          <w:w w:val="119"/>
          <w:position w:val="12"/>
          <w:sz w:val="20"/>
          <w:szCs w:val="20"/>
        </w:rPr>
        <w:t>s</w:t>
      </w:r>
      <w:proofErr w:type="spellStart"/>
      <w:r w:rsidR="00096F81">
        <w:rPr>
          <w:rFonts w:ascii="Times New Roman" w:eastAsia="Times New Roman" w:hAnsi="Times New Roman" w:cs="Times New Roman"/>
          <w:i/>
          <w:w w:val="145"/>
          <w:position w:val="9"/>
          <w:sz w:val="14"/>
          <w:szCs w:val="14"/>
        </w:rPr>
        <w:t>i</w:t>
      </w:r>
      <w:proofErr w:type="spellEnd"/>
      <w:r w:rsidR="00096F81">
        <w:rPr>
          <w:rFonts w:ascii="Times New Roman" w:eastAsia="Times New Roman" w:hAnsi="Times New Roman" w:cs="Times New Roman"/>
          <w:i/>
          <w:spacing w:val="-25"/>
          <w:position w:val="9"/>
          <w:sz w:val="14"/>
          <w:szCs w:val="14"/>
        </w:rPr>
        <w:t xml:space="preserve"> </w:t>
      </w:r>
      <w:r w:rsidR="00096F81">
        <w:rPr>
          <w:rFonts w:ascii="Times New Roman" w:eastAsia="Times New Roman" w:hAnsi="Times New Roman" w:cs="Times New Roman"/>
          <w:i/>
          <w:position w:val="12"/>
          <w:sz w:val="20"/>
          <w:szCs w:val="20"/>
        </w:rPr>
        <w:t>,</w:t>
      </w:r>
      <w:r w:rsidR="00096F81">
        <w:rPr>
          <w:rFonts w:ascii="Times New Roman" w:eastAsia="Times New Roman" w:hAnsi="Times New Roman" w:cs="Times New Roman"/>
          <w:i/>
          <w:spacing w:val="-12"/>
          <w:position w:val="12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i/>
          <w:w w:val="129"/>
          <w:position w:val="12"/>
          <w:sz w:val="20"/>
          <w:szCs w:val="20"/>
        </w:rPr>
        <w:t>x</w:t>
      </w:r>
      <w:r w:rsidR="00096F81">
        <w:rPr>
          <w:rFonts w:ascii="Times New Roman" w:eastAsia="Times New Roman" w:hAnsi="Times New Roman" w:cs="Times New Roman"/>
          <w:w w:val="129"/>
          <w:position w:val="12"/>
          <w:sz w:val="20"/>
          <w:szCs w:val="20"/>
        </w:rPr>
        <w:t>)</w:t>
      </w:r>
      <w:r w:rsidR="00096F81">
        <w:rPr>
          <w:rFonts w:ascii="Times New Roman" w:eastAsia="Times New Roman" w:hAnsi="Times New Roman" w:cs="Times New Roman"/>
          <w:spacing w:val="-30"/>
          <w:w w:val="129"/>
          <w:position w:val="12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w w:val="129"/>
          <w:position w:val="12"/>
          <w:sz w:val="20"/>
          <w:szCs w:val="20"/>
        </w:rPr>
        <w:t>+</w:t>
      </w:r>
      <w:r w:rsidR="00096F81">
        <w:rPr>
          <w:rFonts w:ascii="Times New Roman" w:eastAsia="Times New Roman" w:hAnsi="Times New Roman" w:cs="Times New Roman"/>
          <w:spacing w:val="-11"/>
          <w:w w:val="129"/>
          <w:position w:val="12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i/>
          <w:spacing w:val="4"/>
          <w:w w:val="107"/>
          <w:position w:val="12"/>
          <w:sz w:val="20"/>
          <w:szCs w:val="20"/>
        </w:rPr>
        <w:t>l</w:t>
      </w:r>
      <w:r w:rsidR="00096F81">
        <w:rPr>
          <w:rFonts w:ascii="Times New Roman" w:eastAsia="Times New Roman" w:hAnsi="Times New Roman" w:cs="Times New Roman"/>
          <w:w w:val="116"/>
          <w:position w:val="12"/>
          <w:sz w:val="20"/>
          <w:szCs w:val="20"/>
        </w:rPr>
        <w:t>(</w:t>
      </w:r>
      <w:r w:rsidR="00096F81">
        <w:rPr>
          <w:rFonts w:ascii="Times New Roman" w:eastAsia="Times New Roman" w:hAnsi="Times New Roman" w:cs="Times New Roman"/>
          <w:i/>
          <w:w w:val="119"/>
          <w:position w:val="12"/>
          <w:sz w:val="20"/>
          <w:szCs w:val="20"/>
        </w:rPr>
        <w:t>s</w:t>
      </w:r>
      <w:proofErr w:type="spellStart"/>
      <w:r w:rsidR="00096F81">
        <w:rPr>
          <w:rFonts w:ascii="Times New Roman" w:eastAsia="Times New Roman" w:hAnsi="Times New Roman" w:cs="Times New Roman"/>
          <w:i/>
          <w:w w:val="145"/>
          <w:position w:val="9"/>
          <w:sz w:val="14"/>
          <w:szCs w:val="14"/>
        </w:rPr>
        <w:t>i</w:t>
      </w:r>
      <w:proofErr w:type="spellEnd"/>
      <w:r w:rsidR="00096F81">
        <w:rPr>
          <w:rFonts w:ascii="Times New Roman" w:eastAsia="Times New Roman" w:hAnsi="Times New Roman" w:cs="Times New Roman"/>
          <w:i/>
          <w:spacing w:val="-25"/>
          <w:position w:val="9"/>
          <w:sz w:val="14"/>
          <w:szCs w:val="14"/>
        </w:rPr>
        <w:t xml:space="preserve"> </w:t>
      </w:r>
      <w:r w:rsidR="00096F81">
        <w:rPr>
          <w:rFonts w:ascii="Times New Roman" w:eastAsia="Times New Roman" w:hAnsi="Times New Roman" w:cs="Times New Roman"/>
          <w:i/>
          <w:position w:val="12"/>
          <w:sz w:val="20"/>
          <w:szCs w:val="20"/>
        </w:rPr>
        <w:t>,</w:t>
      </w:r>
      <w:r w:rsidR="00096F81">
        <w:rPr>
          <w:rFonts w:ascii="Times New Roman" w:eastAsia="Times New Roman" w:hAnsi="Times New Roman" w:cs="Times New Roman"/>
          <w:i/>
          <w:spacing w:val="-12"/>
          <w:position w:val="12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i/>
          <w:w w:val="122"/>
          <w:position w:val="12"/>
          <w:sz w:val="20"/>
          <w:szCs w:val="20"/>
        </w:rPr>
        <w:t>x</w:t>
      </w:r>
      <w:r w:rsidR="00096F81">
        <w:rPr>
          <w:rFonts w:ascii="Times New Roman" w:eastAsia="Times New Roman" w:hAnsi="Times New Roman" w:cs="Times New Roman"/>
          <w:w w:val="122"/>
          <w:position w:val="12"/>
          <w:sz w:val="20"/>
          <w:szCs w:val="20"/>
        </w:rPr>
        <w:t>)</w:t>
      </w:r>
      <w:r w:rsidR="00096F81">
        <w:rPr>
          <w:rFonts w:ascii="Times New Roman" w:eastAsia="Times New Roman" w:hAnsi="Times New Roman" w:cs="Times New Roman"/>
          <w:spacing w:val="-16"/>
          <w:w w:val="122"/>
          <w:position w:val="12"/>
          <w:sz w:val="20"/>
          <w:szCs w:val="20"/>
        </w:rPr>
        <w:t xml:space="preserve"> </w:t>
      </w:r>
      <w:r w:rsidR="00096F81">
        <w:rPr>
          <w:rFonts w:ascii="Courier" w:eastAsia="Courier" w:hAnsi="Courier" w:cs="Courier"/>
          <w:i/>
          <w:w w:val="129"/>
          <w:position w:val="12"/>
          <w:sz w:val="20"/>
          <w:szCs w:val="20"/>
        </w:rPr>
        <w:t>−</w:t>
      </w:r>
      <w:r w:rsidR="00096F81">
        <w:rPr>
          <w:rFonts w:ascii="Courier" w:eastAsia="Courier" w:hAnsi="Courier" w:cs="Courier"/>
          <w:i/>
          <w:spacing w:val="-76"/>
          <w:position w:val="12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position w:val="12"/>
          <w:sz w:val="20"/>
          <w:szCs w:val="20"/>
        </w:rPr>
        <w:t>(</w:t>
      </w:r>
      <w:r w:rsidR="00096F81">
        <w:rPr>
          <w:rFonts w:ascii="Times New Roman" w:eastAsia="Times New Roman" w:hAnsi="Times New Roman" w:cs="Times New Roman"/>
          <w:i/>
          <w:position w:val="12"/>
          <w:sz w:val="20"/>
          <w:szCs w:val="20"/>
        </w:rPr>
        <w:t>s</w:t>
      </w:r>
      <w:r w:rsidR="00096F81">
        <w:rPr>
          <w:rFonts w:ascii="Times New Roman" w:eastAsia="Times New Roman" w:hAnsi="Times New Roman" w:cs="Times New Roman"/>
          <w:position w:val="9"/>
          <w:sz w:val="14"/>
          <w:szCs w:val="14"/>
        </w:rPr>
        <w:t xml:space="preserve">1 </w:t>
      </w:r>
      <w:r w:rsidR="00096F81">
        <w:rPr>
          <w:rFonts w:ascii="Times New Roman" w:eastAsia="Times New Roman" w:hAnsi="Times New Roman" w:cs="Times New Roman"/>
          <w:spacing w:val="19"/>
          <w:position w:val="9"/>
          <w:sz w:val="14"/>
          <w:szCs w:val="14"/>
        </w:rPr>
        <w:t xml:space="preserve"> </w:t>
      </w:r>
      <w:r w:rsidR="00096F81">
        <w:rPr>
          <w:rFonts w:ascii="Times New Roman" w:eastAsia="Times New Roman" w:hAnsi="Times New Roman" w:cs="Times New Roman"/>
          <w:w w:val="137"/>
          <w:position w:val="12"/>
          <w:sz w:val="20"/>
          <w:szCs w:val="20"/>
        </w:rPr>
        <w:t>+</w:t>
      </w:r>
      <w:r w:rsidR="00096F81">
        <w:rPr>
          <w:rFonts w:ascii="Times New Roman" w:eastAsia="Times New Roman" w:hAnsi="Times New Roman" w:cs="Times New Roman"/>
          <w:spacing w:val="-24"/>
          <w:w w:val="137"/>
          <w:position w:val="12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i/>
          <w:position w:val="12"/>
          <w:sz w:val="20"/>
          <w:szCs w:val="20"/>
        </w:rPr>
        <w:t>s</w:t>
      </w:r>
      <w:r w:rsidR="00096F81">
        <w:rPr>
          <w:rFonts w:ascii="Times New Roman" w:eastAsia="Times New Roman" w:hAnsi="Times New Roman" w:cs="Times New Roman"/>
          <w:position w:val="9"/>
          <w:sz w:val="14"/>
          <w:szCs w:val="14"/>
        </w:rPr>
        <w:t>2</w:t>
      </w:r>
      <w:r w:rsidR="00096F81">
        <w:rPr>
          <w:rFonts w:ascii="Times New Roman" w:eastAsia="Times New Roman" w:hAnsi="Times New Roman" w:cs="Times New Roman"/>
          <w:spacing w:val="-1"/>
          <w:position w:val="9"/>
          <w:sz w:val="14"/>
          <w:szCs w:val="14"/>
        </w:rPr>
        <w:t xml:space="preserve"> </w:t>
      </w:r>
      <w:r w:rsidR="00096F81">
        <w:rPr>
          <w:rFonts w:ascii="Times New Roman" w:eastAsia="Times New Roman" w:hAnsi="Times New Roman" w:cs="Times New Roman"/>
          <w:position w:val="12"/>
          <w:sz w:val="20"/>
          <w:szCs w:val="20"/>
        </w:rPr>
        <w:t>)</w:t>
      </w:r>
      <w:r w:rsidR="00096F81">
        <w:rPr>
          <w:rFonts w:ascii="Times New Roman" w:eastAsia="Times New Roman" w:hAnsi="Times New Roman" w:cs="Times New Roman"/>
          <w:spacing w:val="-15"/>
          <w:position w:val="12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position w:val="-2"/>
          <w:sz w:val="20"/>
          <w:szCs w:val="20"/>
        </w:rPr>
        <w:t>1</w:t>
      </w:r>
      <w:r w:rsidR="00096F81">
        <w:rPr>
          <w:rFonts w:ascii="Times New Roman" w:eastAsia="Times New Roman" w:hAnsi="Times New Roman" w:cs="Times New Roman"/>
          <w:spacing w:val="-7"/>
          <w:position w:val="-2"/>
          <w:sz w:val="20"/>
          <w:szCs w:val="20"/>
        </w:rPr>
        <w:t xml:space="preserve"> </w:t>
      </w:r>
      <w:r w:rsidR="00096F81">
        <w:rPr>
          <w:rFonts w:ascii="Courier" w:eastAsia="Courier" w:hAnsi="Courier" w:cs="Courier"/>
          <w:i/>
          <w:w w:val="129"/>
          <w:position w:val="-2"/>
          <w:sz w:val="20"/>
          <w:szCs w:val="20"/>
        </w:rPr>
        <w:t>−</w:t>
      </w:r>
    </w:p>
    <w:p w14:paraId="24664467" w14:textId="77777777" w:rsidR="00114C4D" w:rsidRDefault="00096F81">
      <w:pPr>
        <w:spacing w:before="5" w:after="0" w:line="180" w:lineRule="exact"/>
        <w:rPr>
          <w:sz w:val="18"/>
          <w:szCs w:val="18"/>
        </w:rPr>
      </w:pPr>
      <w:r>
        <w:br w:type="column"/>
      </w:r>
    </w:p>
    <w:p w14:paraId="025AEDC0" w14:textId="77777777" w:rsidR="00114C4D" w:rsidRDefault="00096F81">
      <w:pPr>
        <w:spacing w:after="0" w:line="240" w:lineRule="auto"/>
        <w:ind w:right="-61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i/>
          <w:w w:val="141"/>
          <w:sz w:val="14"/>
          <w:szCs w:val="14"/>
        </w:rPr>
        <w:t>min</w:t>
      </w:r>
    </w:p>
    <w:p w14:paraId="755F996A" w14:textId="77777777" w:rsidR="00114C4D" w:rsidRDefault="00096F81">
      <w:pPr>
        <w:spacing w:after="0" w:line="193" w:lineRule="exact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(15)</w:t>
      </w:r>
    </w:p>
    <w:p w14:paraId="6F8D8054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num="3" w:space="720" w:equalWidth="0">
            <w:col w:w="6147" w:space="125"/>
            <w:col w:w="297" w:space="907"/>
            <w:col w:w="1324"/>
          </w:cols>
        </w:sectPr>
      </w:pPr>
    </w:p>
    <w:p w14:paraId="2280FAFF" w14:textId="77777777" w:rsidR="00114C4D" w:rsidRDefault="00114C4D">
      <w:pPr>
        <w:spacing w:before="2" w:after="0" w:line="150" w:lineRule="exact"/>
        <w:rPr>
          <w:sz w:val="15"/>
          <w:szCs w:val="15"/>
        </w:rPr>
      </w:pPr>
    </w:p>
    <w:p w14:paraId="4929D271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647B0FAA" w14:textId="77777777" w:rsidR="00114C4D" w:rsidRDefault="00114C4D">
      <w:pPr>
        <w:spacing w:before="6" w:after="0" w:line="110" w:lineRule="exact"/>
        <w:rPr>
          <w:sz w:val="11"/>
          <w:szCs w:val="11"/>
        </w:rPr>
      </w:pPr>
    </w:p>
    <w:p w14:paraId="6014EC0F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238</w:t>
      </w:r>
    </w:p>
    <w:p w14:paraId="1DB0EC98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27714156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239</w:t>
      </w:r>
    </w:p>
    <w:p w14:paraId="3EE449F9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56F6A51B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240</w:t>
      </w:r>
    </w:p>
    <w:p w14:paraId="4F28D9DE" w14:textId="77777777" w:rsidR="00114C4D" w:rsidRDefault="00096F81">
      <w:pPr>
        <w:spacing w:before="22" w:after="0" w:line="348" w:lineRule="auto"/>
        <w:ind w:right="914" w:firstLine="299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where,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ω</w:t>
      </w:r>
      <w:r>
        <w:rPr>
          <w:rFonts w:ascii="Times New Roman" w:eastAsia="Times New Roman" w:hAnsi="Times New Roman" w:cs="Times New Roman"/>
          <w:i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are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consolida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ion 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20"/>
          <w:szCs w:val="20"/>
        </w:rPr>
        <w:t>consta</w:t>
      </w:r>
      <w:r>
        <w:rPr>
          <w:rFonts w:ascii="Times New Roman" w:eastAsia="Times New Roman" w:hAnsi="Times New Roman" w:cs="Times New Roman"/>
          <w:spacing w:val="-6"/>
          <w:w w:val="11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9"/>
          <w:sz w:val="20"/>
          <w:szCs w:val="20"/>
        </w:rPr>
        <w:t>ts;</w:t>
      </w:r>
      <w:r>
        <w:rPr>
          <w:rFonts w:ascii="Times New Roman" w:eastAsia="Times New Roman" w:hAnsi="Times New Roman" w:cs="Times New Roman"/>
          <w:spacing w:val="-29"/>
          <w:w w:val="1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i/>
          <w:w w:val="119"/>
          <w:position w:val="-3"/>
          <w:sz w:val="14"/>
          <w:szCs w:val="14"/>
        </w:rPr>
        <w:t>impe</w:t>
      </w:r>
      <w:r>
        <w:rPr>
          <w:rFonts w:ascii="Times New Roman" w:eastAsia="Times New Roman" w:hAnsi="Times New Roman" w:cs="Times New Roman"/>
          <w:i/>
          <w:spacing w:val="1"/>
          <w:w w:val="119"/>
          <w:position w:val="-3"/>
          <w:sz w:val="14"/>
          <w:szCs w:val="14"/>
        </w:rPr>
        <w:t>ll</w:t>
      </w:r>
      <w:r>
        <w:rPr>
          <w:rFonts w:ascii="Times New Roman" w:eastAsia="Times New Roman" w:hAnsi="Times New Roman" w:cs="Times New Roman"/>
          <w:i/>
          <w:w w:val="119"/>
          <w:position w:val="-3"/>
          <w:sz w:val="14"/>
          <w:szCs w:val="14"/>
        </w:rPr>
        <w:t xml:space="preserve">er  </w:t>
      </w:r>
      <w:r>
        <w:rPr>
          <w:rFonts w:ascii="Times New Roman" w:eastAsia="Times New Roman" w:hAnsi="Times New Roman" w:cs="Times New Roman"/>
          <w:i/>
          <w:spacing w:val="24"/>
          <w:w w:val="119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 xml:space="preserve">eller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rotational</w:t>
      </w:r>
      <w:r>
        <w:rPr>
          <w:rFonts w:ascii="Times New Roman" w:eastAsia="Times New Roman" w:hAnsi="Times New Roman" w:cs="Times New Roman"/>
          <w:spacing w:val="11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eed; 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41"/>
          <w:position w:val="-3"/>
          <w:sz w:val="14"/>
          <w:szCs w:val="14"/>
        </w:rPr>
        <w:t>min</w:t>
      </w:r>
      <w:r>
        <w:rPr>
          <w:rFonts w:ascii="Times New Roman" w:eastAsia="Times New Roman" w:hAnsi="Times New Roman" w:cs="Times New Roman"/>
          <w:i/>
          <w:spacing w:val="28"/>
          <w:w w:val="141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mini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um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orosi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y;</w:t>
      </w:r>
    </w:p>
    <w:p w14:paraId="6D3B0A6A" w14:textId="77777777" w:rsidR="00114C4D" w:rsidRDefault="00096F81">
      <w:pPr>
        <w:spacing w:after="0" w:line="251" w:lineRule="exact"/>
        <w:ind w:left="29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5"/>
          <w:w w:val="110"/>
          <w:position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0"/>
          <w:position w:val="1"/>
          <w:sz w:val="20"/>
          <w:szCs w:val="20"/>
        </w:rPr>
        <w:t>article</w:t>
      </w:r>
      <w:r>
        <w:rPr>
          <w:rFonts w:ascii="Times New Roman" w:eastAsia="Times New Roman" w:hAnsi="Times New Roman" w:cs="Times New Roman"/>
          <w:spacing w:val="15"/>
          <w:w w:val="110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transfer </w:t>
      </w:r>
      <w:r>
        <w:rPr>
          <w:rFonts w:ascii="Times New Roman" w:eastAsia="Times New Roman" w:hAnsi="Times New Roman" w:cs="Times New Roman"/>
          <w:spacing w:val="23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rate, </w:t>
      </w:r>
      <w:r>
        <w:rPr>
          <w:rFonts w:ascii="Times New Roman" w:eastAsia="Times New Roman" w:hAnsi="Times New Roman" w:cs="Times New Roman"/>
          <w:spacing w:val="16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61"/>
          <w:w w:val="105"/>
          <w:position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6"/>
          <w:w w:val="82"/>
          <w:position w:val="6"/>
          <w:sz w:val="20"/>
          <w:szCs w:val="20"/>
        </w:rPr>
        <w:t>˙</w:t>
      </w:r>
      <w:r>
        <w:rPr>
          <w:rFonts w:ascii="Times New Roman" w:eastAsia="Times New Roman" w:hAnsi="Times New Roman" w:cs="Times New Roman"/>
          <w:i/>
          <w:w w:val="130"/>
          <w:position w:val="-2"/>
          <w:sz w:val="14"/>
          <w:szCs w:val="14"/>
        </w:rPr>
        <w:t>out</w:t>
      </w:r>
      <w:r>
        <w:rPr>
          <w:rFonts w:ascii="Times New Roman" w:eastAsia="Times New Roman" w:hAnsi="Times New Roman" w:cs="Times New Roman"/>
          <w:i/>
          <w:spacing w:val="-25"/>
          <w:position w:val="-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position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position w:val="1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2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position w:val="1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2"/>
          <w:position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22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7"/>
          <w:w w:val="122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6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position w:val="1"/>
          <w:sz w:val="20"/>
          <w:szCs w:val="20"/>
        </w:rPr>
        <w:t>Equation</w:t>
      </w:r>
      <w:r>
        <w:rPr>
          <w:rFonts w:ascii="Times New Roman" w:eastAsia="Times New Roman" w:hAnsi="Times New Roman" w:cs="Times New Roman"/>
          <w:spacing w:val="16"/>
          <w:w w:val="109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15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7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calculat</w:t>
      </w:r>
      <w:r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26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position w:val="1"/>
          <w:sz w:val="20"/>
          <w:szCs w:val="20"/>
        </w:rPr>
        <w:t>as:</w:t>
      </w:r>
    </w:p>
    <w:p w14:paraId="0D0B6C83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757" w:space="199"/>
            <w:col w:w="7844"/>
          </w:cols>
        </w:sectPr>
      </w:pPr>
    </w:p>
    <w:p w14:paraId="0A4E9591" w14:textId="77777777" w:rsidR="00114C4D" w:rsidRDefault="00114C4D">
      <w:pPr>
        <w:spacing w:before="2" w:after="0" w:line="110" w:lineRule="exact"/>
        <w:rPr>
          <w:sz w:val="11"/>
          <w:szCs w:val="11"/>
        </w:rPr>
      </w:pPr>
    </w:p>
    <w:p w14:paraId="03CC8318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57CDD1A9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0DF1251A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77290EB7" w14:textId="77777777" w:rsidR="00114C4D" w:rsidRDefault="00114C4D">
      <w:pPr>
        <w:spacing w:before="8" w:after="0" w:line="100" w:lineRule="exact"/>
        <w:rPr>
          <w:sz w:val="10"/>
          <w:szCs w:val="10"/>
        </w:rPr>
      </w:pPr>
    </w:p>
    <w:p w14:paraId="7D266C20" w14:textId="7C690BE1" w:rsidR="00114C4D" w:rsidRDefault="00D6272F">
      <w:pPr>
        <w:spacing w:after="0" w:line="240" w:lineRule="auto"/>
        <w:ind w:left="2598" w:right="-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853" behindDoc="1" locked="0" layoutInCell="1" allowOverlap="1" wp14:anchorId="04FE31A9" wp14:editId="7C7DAD2A">
                <wp:simplePos x="0" y="0"/>
                <wp:positionH relativeFrom="page">
                  <wp:posOffset>3916680</wp:posOffset>
                </wp:positionH>
                <wp:positionV relativeFrom="paragraph">
                  <wp:posOffset>118745</wp:posOffset>
                </wp:positionV>
                <wp:extent cx="1089025" cy="1270"/>
                <wp:effectExtent l="11430" t="13970" r="13970" b="3810"/>
                <wp:wrapNone/>
                <wp:docPr id="692" name="Group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9025" cy="1270"/>
                          <a:chOff x="6168" y="187"/>
                          <a:chExt cx="1715" cy="2"/>
                        </a:xfrm>
                      </wpg:grpSpPr>
                      <wps:wsp>
                        <wps:cNvPr id="693" name="Freeform 681"/>
                        <wps:cNvSpPr>
                          <a:spLocks/>
                        </wps:cNvSpPr>
                        <wps:spPr bwMode="auto">
                          <a:xfrm>
                            <a:off x="6168" y="187"/>
                            <a:ext cx="1715" cy="2"/>
                          </a:xfrm>
                          <a:custGeom>
                            <a:avLst/>
                            <a:gdLst>
                              <a:gd name="T0" fmla="+- 0 6168 6168"/>
                              <a:gd name="T1" fmla="*/ T0 w 1715"/>
                              <a:gd name="T2" fmla="+- 0 7883 6168"/>
                              <a:gd name="T3" fmla="*/ T2 w 17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715">
                                <a:moveTo>
                                  <a:pt x="0" y="0"/>
                                </a:moveTo>
                                <a:lnTo>
                                  <a:pt x="1715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1D9601" id="Group 680" o:spid="_x0000_s1026" style="position:absolute;margin-left:308.4pt;margin-top:9.35pt;width:85.75pt;height:.1pt;z-index:-2627;mso-position-horizontal-relative:page" coordorigin="6168,187" coordsize="171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">
                <v:shape id="Freeform 681" o:spid="_x0000_s1027" style="position:absolute;left:6168;top:187;width:1715;height:2;visibility:visible;mso-wrap-style:square;v-text-anchor:top" coordsize="171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" path="m,l1715,e" filled="f" strokeweight=".14042mm">
                  <v:path arrowok="t" o:connecttype="custom" o:connectlocs="0,0;1715,0" o:connectangles="0,0"/>
                </v:shape>
                <w10:wrap anchorx="page"/>
              </v:group>
            </w:pict>
          </mc:Fallback>
        </mc:AlternateContent>
      </w:r>
      <w:r w:rsidR="00096F81">
        <w:rPr>
          <w:rFonts w:ascii="Times New Roman" w:eastAsia="Times New Roman" w:hAnsi="Times New Roman" w:cs="Times New Roman"/>
          <w:i/>
          <w:spacing w:val="-61"/>
          <w:w w:val="105"/>
          <w:sz w:val="20"/>
          <w:szCs w:val="20"/>
        </w:rPr>
        <w:t>F</w:t>
      </w:r>
      <w:r w:rsidR="00096F81">
        <w:rPr>
          <w:rFonts w:ascii="Times New Roman" w:eastAsia="Times New Roman" w:hAnsi="Times New Roman" w:cs="Times New Roman"/>
          <w:spacing w:val="6"/>
          <w:w w:val="82"/>
          <w:position w:val="5"/>
          <w:sz w:val="20"/>
          <w:szCs w:val="20"/>
        </w:rPr>
        <w:t>˙</w:t>
      </w:r>
      <w:r w:rsidR="00096F81">
        <w:rPr>
          <w:rFonts w:ascii="Times New Roman" w:eastAsia="Times New Roman" w:hAnsi="Times New Roman" w:cs="Times New Roman"/>
          <w:i/>
          <w:w w:val="130"/>
          <w:position w:val="-3"/>
          <w:sz w:val="14"/>
          <w:szCs w:val="14"/>
        </w:rPr>
        <w:t>out</w:t>
      </w:r>
      <w:r w:rsidR="00096F81"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 w:rsidR="00096F81"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 w:rsidR="00096F81"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 w:rsidR="00096F81"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 w:rsidR="00096F81"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 w:rsidR="00096F81"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 w:rsidR="00096F81"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i/>
          <w:w w:val="129"/>
          <w:sz w:val="20"/>
          <w:szCs w:val="20"/>
        </w:rPr>
        <w:t>x</w:t>
      </w:r>
      <w:r w:rsidR="00096F81">
        <w:rPr>
          <w:rFonts w:ascii="Times New Roman" w:eastAsia="Times New Roman" w:hAnsi="Times New Roman" w:cs="Times New Roman"/>
          <w:w w:val="129"/>
          <w:sz w:val="20"/>
          <w:szCs w:val="20"/>
        </w:rPr>
        <w:t>)</w:t>
      </w:r>
      <w:r w:rsidR="00096F81">
        <w:rPr>
          <w:rFonts w:ascii="Times New Roman" w:eastAsia="Times New Roman" w:hAnsi="Times New Roman" w:cs="Times New Roman"/>
          <w:spacing w:val="-18"/>
          <w:w w:val="129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w w:val="129"/>
          <w:sz w:val="20"/>
          <w:szCs w:val="20"/>
        </w:rPr>
        <w:t xml:space="preserve">= </w:t>
      </w:r>
      <w:r w:rsidR="00096F81">
        <w:rPr>
          <w:rFonts w:ascii="Times New Roman" w:eastAsia="Times New Roman" w:hAnsi="Times New Roman" w:cs="Times New Roman"/>
          <w:i/>
          <w:spacing w:val="-58"/>
          <w:w w:val="95"/>
          <w:sz w:val="20"/>
          <w:szCs w:val="20"/>
        </w:rPr>
        <w:t>F</w:t>
      </w:r>
      <w:r w:rsidR="00096F81">
        <w:rPr>
          <w:rFonts w:ascii="Times New Roman" w:eastAsia="Times New Roman" w:hAnsi="Times New Roman" w:cs="Times New Roman"/>
          <w:w w:val="95"/>
          <w:position w:val="5"/>
          <w:sz w:val="20"/>
          <w:szCs w:val="20"/>
        </w:rPr>
        <w:t>˙</w:t>
      </w:r>
      <w:r w:rsidR="00096F81">
        <w:rPr>
          <w:rFonts w:ascii="Times New Roman" w:eastAsia="Times New Roman" w:hAnsi="Times New Roman" w:cs="Times New Roman"/>
          <w:spacing w:val="-13"/>
          <w:w w:val="95"/>
          <w:position w:val="5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 w:rsidR="00096F81"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 w:rsidR="00096F81"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 w:rsidR="00096F81"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 w:rsidR="00096F81"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 w:rsidR="00096F81"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i/>
          <w:w w:val="128"/>
          <w:sz w:val="20"/>
          <w:szCs w:val="20"/>
        </w:rPr>
        <w:t>x</w:t>
      </w:r>
      <w:r w:rsidR="00096F81">
        <w:rPr>
          <w:rFonts w:ascii="Times New Roman" w:eastAsia="Times New Roman" w:hAnsi="Times New Roman" w:cs="Times New Roman"/>
          <w:w w:val="116"/>
          <w:sz w:val="20"/>
          <w:szCs w:val="20"/>
        </w:rPr>
        <w:t>)</w:t>
      </w:r>
    </w:p>
    <w:p w14:paraId="460F0C53" w14:textId="77777777" w:rsidR="00114C4D" w:rsidRDefault="00096F81">
      <w:pPr>
        <w:spacing w:before="22" w:after="0" w:line="263" w:lineRule="auto"/>
        <w:ind w:left="314" w:right="-59" w:hanging="314"/>
        <w:rPr>
          <w:rFonts w:ascii="Times New Roman" w:eastAsia="Times New Roman" w:hAnsi="Times New Roman" w:cs="Times New Roman"/>
          <w:sz w:val="14"/>
          <w:szCs w:val="14"/>
        </w:rPr>
      </w:pPr>
      <w:r>
        <w:br w:type="column"/>
      </w:r>
      <w:r>
        <w:rPr>
          <w:rFonts w:ascii="Times New Roman" w:eastAsia="Times New Roman" w:hAnsi="Times New Roman" w:cs="Times New Roman"/>
          <w:i/>
          <w:w w:val="110"/>
          <w:position w:val="3"/>
          <w:sz w:val="20"/>
          <w:szCs w:val="20"/>
        </w:rPr>
        <w:t>ν</w:t>
      </w:r>
      <w:r>
        <w:rPr>
          <w:rFonts w:ascii="Times New Roman" w:eastAsia="Times New Roman" w:hAnsi="Times New Roman" w:cs="Times New Roman"/>
          <w:i/>
          <w:w w:val="124"/>
          <w:sz w:val="14"/>
          <w:szCs w:val="14"/>
        </w:rPr>
        <w:t>compa</w:t>
      </w:r>
      <w:r>
        <w:rPr>
          <w:rFonts w:ascii="Times New Roman" w:eastAsia="Times New Roman" w:hAnsi="Times New Roman" w:cs="Times New Roman"/>
          <w:i/>
          <w:spacing w:val="5"/>
          <w:w w:val="124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i/>
          <w:w w:val="140"/>
          <w:sz w:val="14"/>
          <w:szCs w:val="14"/>
        </w:rPr>
        <w:t>tment</w:t>
      </w:r>
      <w:r>
        <w:rPr>
          <w:rFonts w:ascii="Times New Roman" w:eastAsia="Times New Roman" w:hAnsi="Times New Roman" w:cs="Times New Roman"/>
          <w:i/>
          <w:spacing w:val="-2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20"/>
          <w:position w:val="3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20"/>
          <w:position w:val="3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20"/>
          <w:position w:val="3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4"/>
          <w:w w:val="120"/>
          <w:position w:val="3"/>
          <w:sz w:val="20"/>
          <w:szCs w:val="20"/>
        </w:rPr>
        <w:t xml:space="preserve"> </w:t>
      </w:r>
      <w:r>
        <w:rPr>
          <w:rFonts w:ascii="Courier" w:eastAsia="Courier" w:hAnsi="Courier" w:cs="Courier"/>
          <w:i/>
          <w:w w:val="83"/>
          <w:position w:val="3"/>
          <w:sz w:val="20"/>
          <w:szCs w:val="20"/>
        </w:rPr>
        <w:t>∗</w:t>
      </w:r>
      <w:r>
        <w:rPr>
          <w:rFonts w:ascii="Courier" w:eastAsia="Courier" w:hAnsi="Courier" w:cs="Courier"/>
          <w:i/>
          <w:spacing w:val="-76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2"/>
          <w:position w:val="3"/>
          <w:sz w:val="20"/>
          <w:szCs w:val="20"/>
        </w:rPr>
        <w:t xml:space="preserve">dt </w:t>
      </w:r>
      <w:r>
        <w:rPr>
          <w:rFonts w:ascii="Times New Roman" w:eastAsia="Times New Roman" w:hAnsi="Times New Roman" w:cs="Times New Roman"/>
          <w:i/>
          <w:w w:val="103"/>
          <w:position w:val="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w w:val="124"/>
          <w:sz w:val="14"/>
          <w:szCs w:val="14"/>
        </w:rPr>
        <w:t>compa</w:t>
      </w:r>
      <w:r>
        <w:rPr>
          <w:rFonts w:ascii="Times New Roman" w:eastAsia="Times New Roman" w:hAnsi="Times New Roman" w:cs="Times New Roman"/>
          <w:i/>
          <w:spacing w:val="5"/>
          <w:w w:val="124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i/>
          <w:w w:val="140"/>
          <w:sz w:val="14"/>
          <w:szCs w:val="14"/>
        </w:rPr>
        <w:t>tment</w:t>
      </w:r>
    </w:p>
    <w:p w14:paraId="4A589A01" w14:textId="77777777" w:rsidR="00114C4D" w:rsidRDefault="00096F81">
      <w:pPr>
        <w:spacing w:before="8" w:after="0" w:line="150" w:lineRule="exact"/>
        <w:rPr>
          <w:sz w:val="15"/>
          <w:szCs w:val="15"/>
        </w:rPr>
      </w:pPr>
      <w:r>
        <w:br w:type="column"/>
      </w:r>
    </w:p>
    <w:p w14:paraId="4418E7A3" w14:textId="77777777" w:rsidR="00114C4D" w:rsidRDefault="00096F81">
      <w:pPr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06"/>
          <w:sz w:val="20"/>
          <w:szCs w:val="20"/>
        </w:rPr>
        <w:t>(16)</w:t>
      </w:r>
    </w:p>
    <w:p w14:paraId="0A7B38CD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num="3" w:space="720" w:equalWidth="0">
            <w:col w:w="4425" w:space="24"/>
            <w:col w:w="1715" w:space="1312"/>
            <w:col w:w="1324"/>
          </w:cols>
        </w:sectPr>
      </w:pPr>
    </w:p>
    <w:p w14:paraId="343EC91F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67B66A06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241</w:t>
      </w:r>
    </w:p>
    <w:p w14:paraId="5C0E581F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2D578557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242</w:t>
      </w:r>
    </w:p>
    <w:p w14:paraId="11A3198C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3917D984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243</w:t>
      </w:r>
    </w:p>
    <w:p w14:paraId="630065A2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2147D909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244</w:t>
      </w:r>
    </w:p>
    <w:p w14:paraId="5C5DF84C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1C0B6722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245</w:t>
      </w:r>
    </w:p>
    <w:p w14:paraId="7C804FED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6187295D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246</w:t>
      </w:r>
    </w:p>
    <w:p w14:paraId="194AAEC7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611FC189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247</w:t>
      </w:r>
    </w:p>
    <w:p w14:paraId="1A509C48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21884522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248</w:t>
      </w:r>
    </w:p>
    <w:p w14:paraId="03D0EE11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0149A4F2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249</w:t>
      </w:r>
    </w:p>
    <w:p w14:paraId="0149962F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7F133A60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250</w:t>
      </w:r>
    </w:p>
    <w:p w14:paraId="1FB36E25" w14:textId="77777777" w:rsidR="00114C4D" w:rsidRDefault="00096F81">
      <w:pPr>
        <w:spacing w:before="1" w:after="0" w:line="150" w:lineRule="exact"/>
        <w:rPr>
          <w:sz w:val="15"/>
          <w:szCs w:val="15"/>
        </w:rPr>
      </w:pPr>
      <w:r>
        <w:br w:type="column"/>
      </w:r>
    </w:p>
    <w:p w14:paraId="419556EF" w14:textId="77777777" w:rsidR="00114C4D" w:rsidRDefault="00096F81">
      <w:pPr>
        <w:spacing w:after="0" w:line="365" w:lineRule="auto"/>
        <w:ind w:right="916" w:firstLine="2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where,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20"/>
          <w:szCs w:val="20"/>
        </w:rPr>
        <w:t>ν</w:t>
      </w:r>
      <w:r>
        <w:rPr>
          <w:rFonts w:ascii="Times New Roman" w:eastAsia="Times New Roman" w:hAnsi="Times New Roman" w:cs="Times New Roman"/>
          <w:i/>
          <w:w w:val="124"/>
          <w:position w:val="-3"/>
          <w:sz w:val="14"/>
          <w:szCs w:val="14"/>
        </w:rPr>
        <w:t>compa</w:t>
      </w:r>
      <w:r>
        <w:rPr>
          <w:rFonts w:ascii="Times New Roman" w:eastAsia="Times New Roman" w:hAnsi="Times New Roman" w:cs="Times New Roman"/>
          <w:i/>
          <w:spacing w:val="5"/>
          <w:w w:val="124"/>
          <w:position w:val="-3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i/>
          <w:w w:val="140"/>
          <w:position w:val="-3"/>
          <w:sz w:val="14"/>
          <w:szCs w:val="14"/>
        </w:rPr>
        <w:t>tment</w:t>
      </w:r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20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2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2"/>
          <w:w w:val="1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w w:val="124"/>
          <w:position w:val="-3"/>
          <w:sz w:val="14"/>
          <w:szCs w:val="14"/>
        </w:rPr>
        <w:t>compa</w:t>
      </w:r>
      <w:r>
        <w:rPr>
          <w:rFonts w:ascii="Times New Roman" w:eastAsia="Times New Roman" w:hAnsi="Times New Roman" w:cs="Times New Roman"/>
          <w:i/>
          <w:spacing w:val="5"/>
          <w:w w:val="124"/>
          <w:position w:val="-3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i/>
          <w:w w:val="140"/>
          <w:position w:val="-3"/>
          <w:sz w:val="14"/>
          <w:szCs w:val="14"/>
        </w:rPr>
        <w:t>tment</w:t>
      </w:r>
      <w:r>
        <w:rPr>
          <w:rFonts w:ascii="Times New Roman" w:eastAsia="Times New Roman" w:hAnsi="Times New Roman" w:cs="Times New Roman"/>
          <w:i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-14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cti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ely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erage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6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ci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particles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8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i/>
          <w:spacing w:val="7"/>
          <w:w w:val="1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distance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een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mid-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oi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ts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adjace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t,</w:t>
      </w:r>
      <w:r>
        <w:rPr>
          <w:rFonts w:ascii="Times New Roman" w:eastAsia="Times New Roman" w:hAnsi="Times New Roman" w:cs="Times New Roman"/>
          <w:spacing w:val="14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distance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particles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el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next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spatial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t.</w:t>
      </w:r>
      <w:r>
        <w:rPr>
          <w:rFonts w:ascii="Times New Roman" w:eastAsia="Times New Roman" w:hAnsi="Times New Roman" w:cs="Times New Roman"/>
          <w:spacing w:val="42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dt</w:t>
      </w:r>
      <w:r>
        <w:rPr>
          <w:rFonts w:ascii="Times New Roman" w:eastAsia="Times New Roman" w:hAnsi="Times New Roman" w:cs="Times New Roman"/>
          <w:i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time-step.</w:t>
      </w:r>
    </w:p>
    <w:p w14:paraId="1934F255" w14:textId="77777777" w:rsidR="00114C4D" w:rsidRDefault="00096F81">
      <w:pPr>
        <w:spacing w:before="12" w:after="0" w:line="374" w:lineRule="auto"/>
        <w:ind w:right="916" w:firstLine="2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finite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difference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meth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ed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system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0"/>
          <w:szCs w:val="20"/>
        </w:rPr>
        <w:t>ordi</w:t>
      </w:r>
      <w:proofErr w:type="spellEnd"/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nary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differe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tial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equations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(ODEs)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w w:val="108"/>
          <w:sz w:val="20"/>
          <w:szCs w:val="20"/>
        </w:rPr>
        <w:t>Barrasso</w:t>
      </w:r>
      <w:proofErr w:type="spellEnd"/>
      <w:r>
        <w:rPr>
          <w:rFonts w:ascii="Times New Roman" w:eastAsia="Times New Roman" w:hAnsi="Times New Roman" w:cs="Times New Roman"/>
          <w:spacing w:val="23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Rama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handran,</w:t>
      </w:r>
      <w:r>
        <w:rPr>
          <w:rFonts w:ascii="Times New Roman" w:eastAsia="Times New Roman" w:hAnsi="Times New Roman" w:cs="Times New Roman"/>
          <w:spacing w:val="31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2015).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umerical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tegration 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hnique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order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Euler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tegration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commonly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eed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impr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eme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15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while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ving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minimal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impact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ac- </w:t>
      </w:r>
      <w:r>
        <w:rPr>
          <w:rFonts w:ascii="Times New Roman" w:eastAsia="Times New Roman" w:hAnsi="Times New Roman" w:cs="Times New Roman"/>
          <w:sz w:val="20"/>
          <w:szCs w:val="20"/>
        </w:rPr>
        <w:t>curacy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w w:val="108"/>
          <w:sz w:val="20"/>
          <w:szCs w:val="20"/>
        </w:rPr>
        <w:t>Barrasso</w:t>
      </w:r>
      <w:proofErr w:type="spellEnd"/>
      <w:r>
        <w:rPr>
          <w:rFonts w:ascii="Times New Roman" w:eastAsia="Times New Roman" w:hAnsi="Times New Roman" w:cs="Times New Roman"/>
          <w:spacing w:val="2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al.,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2013).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order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oid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umerical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instabili</w:t>
      </w:r>
      <w:r>
        <w:rPr>
          <w:rFonts w:ascii="Times New Roman" w:eastAsia="Times New Roman" w:hAnsi="Times New Roman" w:cs="Times New Roman"/>
          <w:spacing w:val="-4"/>
          <w:w w:val="10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5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due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explicit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nature</w:t>
      </w:r>
      <w:r>
        <w:rPr>
          <w:rFonts w:ascii="Times New Roman" w:eastAsia="Times New Roman" w:hAnsi="Times New Roman" w:cs="Times New Roman"/>
          <w:spacing w:val="26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Euler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tegration, </w:t>
      </w:r>
      <w:r>
        <w:rPr>
          <w:rFonts w:ascii="Times New Roman" w:eastAsia="Times New Roman" w:hAnsi="Times New Roman" w:cs="Times New Roman"/>
          <w:spacing w:val="1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Coura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t-</w:t>
      </w:r>
      <w:r>
        <w:rPr>
          <w:rFonts w:ascii="Times New Roman" w:eastAsia="Times New Roman" w:hAnsi="Times New Roman" w:cs="Times New Roman"/>
          <w:spacing w:val="-17"/>
          <w:w w:val="10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riedri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hs-Lewis</w:t>
      </w:r>
      <w:r>
        <w:rPr>
          <w:rFonts w:ascii="Times New Roman" w:eastAsia="Times New Roman" w:hAnsi="Times New Roman" w:cs="Times New Roman"/>
          <w:spacing w:val="16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(CFL)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con-</w:t>
      </w:r>
    </w:p>
    <w:p w14:paraId="1F4162C0" w14:textId="77777777" w:rsidR="00114C4D" w:rsidRDefault="00114C4D">
      <w:pPr>
        <w:spacing w:after="0"/>
        <w:jc w:val="both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757" w:space="199"/>
            <w:col w:w="7844"/>
          </w:cols>
        </w:sectPr>
      </w:pPr>
    </w:p>
    <w:p w14:paraId="2A76183F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0F8D0115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2F6F2E17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5747E951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7CCEB4C5" w14:textId="77777777" w:rsidR="00114C4D" w:rsidRDefault="00114C4D">
      <w:pPr>
        <w:spacing w:before="6" w:after="0" w:line="200" w:lineRule="exact"/>
        <w:rPr>
          <w:sz w:val="20"/>
          <w:szCs w:val="20"/>
        </w:rPr>
      </w:pPr>
    </w:p>
    <w:p w14:paraId="20F9DC6F" w14:textId="77777777" w:rsidR="00114C4D" w:rsidRDefault="00114C4D">
      <w:pPr>
        <w:spacing w:after="0"/>
        <w:sectPr w:rsidR="00114C4D">
          <w:footerReference w:type="default" r:id="rId21"/>
          <w:pgSz w:w="12240" w:h="15840"/>
          <w:pgMar w:top="1480" w:right="1720" w:bottom="1920" w:left="1720" w:header="0" w:footer="1737" w:gutter="0"/>
          <w:cols w:space="720"/>
        </w:sectPr>
      </w:pPr>
    </w:p>
    <w:p w14:paraId="2C8A5356" w14:textId="77777777" w:rsidR="00114C4D" w:rsidRDefault="00114C4D">
      <w:pPr>
        <w:spacing w:before="6" w:after="0" w:line="110" w:lineRule="exact"/>
        <w:rPr>
          <w:sz w:val="11"/>
          <w:szCs w:val="11"/>
        </w:rPr>
      </w:pPr>
    </w:p>
    <w:p w14:paraId="51ABC8E2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252</w:t>
      </w:r>
    </w:p>
    <w:p w14:paraId="46465A3F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1400FC0E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253</w:t>
      </w:r>
    </w:p>
    <w:p w14:paraId="04D25E69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157C93E6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254</w:t>
      </w:r>
    </w:p>
    <w:p w14:paraId="6742A968" w14:textId="77777777" w:rsidR="00114C4D" w:rsidRDefault="00096F81">
      <w:pPr>
        <w:spacing w:before="22" w:after="0" w:line="374" w:lineRule="auto"/>
        <w:ind w:right="916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iteration</w:t>
      </w:r>
      <w:r>
        <w:rPr>
          <w:rFonts w:ascii="Times New Roman" w:eastAsia="Times New Roman" w:hAnsi="Times New Roman" w:cs="Times New Roman"/>
          <w:spacing w:val="6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0"/>
          <w:szCs w:val="20"/>
        </w:rPr>
        <w:t>that,</w:t>
      </w:r>
      <w:r>
        <w:rPr>
          <w:rFonts w:ascii="Times New Roman" w:eastAsia="Times New Roman" w:hAnsi="Times New Roman" w:cs="Times New Roman"/>
          <w:spacing w:val="3"/>
          <w:w w:val="1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particles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ving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particular</w:t>
      </w:r>
      <w:r>
        <w:rPr>
          <w:rFonts w:ascii="Times New Roman" w:eastAsia="Times New Roman" w:hAnsi="Times New Roman" w:cs="Times New Roman"/>
          <w:spacing w:val="6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bin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w w:val="11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less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than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particles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prese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2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(Rama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handran</w:t>
      </w:r>
    </w:p>
    <w:p w14:paraId="0369E63C" w14:textId="77777777" w:rsidR="00114C4D" w:rsidRDefault="00096F81">
      <w:pPr>
        <w:spacing w:before="5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Barton,</w:t>
      </w:r>
      <w:r>
        <w:rPr>
          <w:rFonts w:ascii="Times New Roman" w:eastAsia="Times New Roman" w:hAnsi="Times New Roman" w:cs="Times New Roman"/>
          <w:spacing w:val="44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2010).</w:t>
      </w:r>
    </w:p>
    <w:p w14:paraId="10B22B0C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757" w:space="199"/>
            <w:col w:w="7844"/>
          </w:cols>
        </w:sectPr>
      </w:pPr>
    </w:p>
    <w:p w14:paraId="1E2A1506" w14:textId="77777777" w:rsidR="00114C4D" w:rsidRDefault="00114C4D">
      <w:pPr>
        <w:spacing w:before="5" w:after="0" w:line="140" w:lineRule="exact"/>
        <w:rPr>
          <w:sz w:val="14"/>
          <w:szCs w:val="14"/>
        </w:rPr>
      </w:pPr>
    </w:p>
    <w:p w14:paraId="4F753A5B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5F4C9138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176BFB38" w14:textId="77777777" w:rsidR="00114C4D" w:rsidRDefault="00114C4D">
      <w:pPr>
        <w:spacing w:before="6" w:after="0" w:line="110" w:lineRule="exact"/>
        <w:rPr>
          <w:sz w:val="11"/>
          <w:szCs w:val="11"/>
        </w:rPr>
      </w:pPr>
    </w:p>
    <w:p w14:paraId="24916013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255</w:t>
      </w:r>
    </w:p>
    <w:p w14:paraId="781F6C60" w14:textId="77777777" w:rsidR="00114C4D" w:rsidRDefault="00096F81">
      <w:pPr>
        <w:spacing w:before="22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3.2. </w:t>
      </w:r>
      <w:r>
        <w:rPr>
          <w:rFonts w:ascii="Times New Roman" w:eastAsia="Times New Roman" w:hAnsi="Times New Roman" w:cs="Times New Roman"/>
          <w:i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MPI </w:t>
      </w:r>
      <w:r>
        <w:rPr>
          <w:rFonts w:ascii="Times New Roman" w:eastAsia="Times New Roman" w:hAnsi="Times New Roman" w:cs="Times New Roman"/>
          <w:i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8"/>
          <w:sz w:val="20"/>
          <w:szCs w:val="20"/>
        </w:rPr>
        <w:t>implementation</w:t>
      </w:r>
    </w:p>
    <w:p w14:paraId="688D96E8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757" w:space="199"/>
            <w:col w:w="7844"/>
          </w:cols>
        </w:sectPr>
      </w:pPr>
    </w:p>
    <w:p w14:paraId="1AE34230" w14:textId="77777777" w:rsidR="00114C4D" w:rsidRDefault="00114C4D">
      <w:pPr>
        <w:spacing w:before="6" w:after="0" w:line="160" w:lineRule="exact"/>
        <w:rPr>
          <w:sz w:val="16"/>
          <w:szCs w:val="16"/>
        </w:rPr>
      </w:pPr>
    </w:p>
    <w:p w14:paraId="1B6EE13D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07C3A4AD" w14:textId="77777777" w:rsidR="00114C4D" w:rsidRDefault="00114C4D">
      <w:pPr>
        <w:spacing w:before="6" w:after="0" w:line="110" w:lineRule="exact"/>
        <w:rPr>
          <w:sz w:val="11"/>
          <w:szCs w:val="11"/>
        </w:rPr>
      </w:pPr>
    </w:p>
    <w:p w14:paraId="77912735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256</w:t>
      </w:r>
    </w:p>
    <w:p w14:paraId="169A1C76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31428640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257</w:t>
      </w:r>
    </w:p>
    <w:p w14:paraId="6025259B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0C209BC8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258</w:t>
      </w:r>
    </w:p>
    <w:p w14:paraId="5A04ED6B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0A1510B2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259</w:t>
      </w:r>
    </w:p>
    <w:p w14:paraId="652E2293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35F15E29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260</w:t>
      </w:r>
    </w:p>
    <w:p w14:paraId="07B60EEF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6E67979A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261</w:t>
      </w:r>
    </w:p>
    <w:p w14:paraId="172FD24E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20A3A86B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262</w:t>
      </w:r>
    </w:p>
    <w:p w14:paraId="4180DF8C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080CCD10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263</w:t>
      </w:r>
    </w:p>
    <w:p w14:paraId="6E239210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65A752F1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264</w:t>
      </w:r>
    </w:p>
    <w:p w14:paraId="5F25CD60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4844D64F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265</w:t>
      </w:r>
    </w:p>
    <w:p w14:paraId="13DE66E6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561E42FF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266</w:t>
      </w:r>
    </w:p>
    <w:p w14:paraId="61FD0860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43373F9D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267</w:t>
      </w:r>
    </w:p>
    <w:p w14:paraId="399043BA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6E82FA4E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268</w:t>
      </w:r>
    </w:p>
    <w:p w14:paraId="31C963F8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160CEEA6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269</w:t>
      </w:r>
    </w:p>
    <w:p w14:paraId="092C09B6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797D2F74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270</w:t>
      </w:r>
    </w:p>
    <w:p w14:paraId="52927903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58395C4D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271</w:t>
      </w:r>
    </w:p>
    <w:p w14:paraId="2B96EB9D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57D9A041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272</w:t>
      </w:r>
    </w:p>
    <w:p w14:paraId="52E5BC9F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528205E3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273</w:t>
      </w:r>
    </w:p>
    <w:p w14:paraId="6128C568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742A0EDB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274</w:t>
      </w:r>
    </w:p>
    <w:p w14:paraId="0C88CCDD" w14:textId="77777777" w:rsidR="00114C4D" w:rsidRDefault="00096F81">
      <w:pPr>
        <w:spacing w:before="22" w:after="0" w:line="374" w:lineRule="auto"/>
        <w:ind w:right="916" w:firstLine="2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message  parsing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terface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(MPI)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impleme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tation</w:t>
      </w:r>
      <w:r>
        <w:rPr>
          <w:rFonts w:ascii="Times New Roman" w:eastAsia="Times New Roman" w:hAnsi="Times New Roman" w:cs="Times New Roman"/>
          <w:spacing w:val="30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PBM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cused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ards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equal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distribution</w:t>
      </w:r>
      <w:r>
        <w:rPr>
          <w:rFonts w:ascii="Times New Roman" w:eastAsia="Times New Roman" w:hAnsi="Times New Roman" w:cs="Times New Roman"/>
          <w:spacing w:val="4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the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task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memor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3"/>
          <w:sz w:val="20"/>
          <w:szCs w:val="20"/>
        </w:rPr>
        <w:t>imple</w:t>
      </w:r>
      <w:proofErr w:type="spellEnd"/>
      <w:r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tation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differs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ybrid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impleme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tation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(Bettencourt</w:t>
      </w:r>
      <w:r>
        <w:rPr>
          <w:rFonts w:ascii="Times New Roman" w:eastAsia="Times New Roman" w:hAnsi="Times New Roman" w:cs="Times New Roman"/>
          <w:spacing w:val="22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al.,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2017)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(Sampat</w:t>
      </w:r>
      <w:r>
        <w:rPr>
          <w:rFonts w:ascii="Times New Roman" w:eastAsia="Times New Roman" w:hAnsi="Times New Roman" w:cs="Times New Roman"/>
          <w:spacing w:val="21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al.,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2018)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MPI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parallelize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de. 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It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oi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ted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(Sampat</w:t>
      </w:r>
      <w:r>
        <w:rPr>
          <w:rFonts w:ascii="Times New Roman" w:eastAsia="Times New Roman" w:hAnsi="Times New Roman" w:cs="Times New Roman"/>
          <w:spacing w:val="27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et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al.,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2018)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22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2"/>
          <w:sz w:val="20"/>
          <w:szCs w:val="20"/>
        </w:rPr>
        <w:t>mes</w:t>
      </w:r>
      <w:proofErr w:type="spellEnd"/>
      <w:r>
        <w:rPr>
          <w:rFonts w:ascii="Times New Roman" w:eastAsia="Times New Roman" w:hAnsi="Times New Roman" w:cs="Times New Roman"/>
          <w:w w:val="102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z w:val="20"/>
          <w:szCs w:val="20"/>
        </w:rPr>
        <w:t>sage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parsing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(OMP)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vide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significa</w:t>
      </w:r>
      <w:r>
        <w:rPr>
          <w:rFonts w:ascii="Times New Roman" w:eastAsia="Times New Roman" w:hAnsi="Times New Roman" w:cs="Times New Roman"/>
          <w:spacing w:val="-5"/>
          <w:w w:val="10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eed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impr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eme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2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due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limitations</w:t>
      </w:r>
      <w:r>
        <w:rPr>
          <w:rFonts w:ascii="Times New Roman" w:eastAsia="Times New Roman" w:hAnsi="Times New Roman" w:cs="Times New Roman"/>
          <w:spacing w:val="33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usage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dynamic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ectors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esse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tial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 xml:space="preserve">sys-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us,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OMP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impleme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tation</w:t>
      </w:r>
      <w:r>
        <w:rPr>
          <w:rFonts w:ascii="Times New Roman" w:eastAsia="Times New Roman" w:hAnsi="Times New Roman" w:cs="Times New Roman"/>
          <w:spacing w:val="12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oided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mea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less</w:t>
      </w:r>
      <w:r>
        <w:rPr>
          <w:rFonts w:ascii="Times New Roman" w:eastAsia="Times New Roman" w:hAnsi="Times New Roman" w:cs="Times New Roman"/>
          <w:spacing w:val="1"/>
          <w:w w:val="12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ould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required. 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cus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study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calize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 xml:space="preserve">com- </w:t>
      </w:r>
      <w:proofErr w:type="spellStart"/>
      <w:r>
        <w:rPr>
          <w:rFonts w:ascii="Times New Roman" w:eastAsia="Times New Roman" w:hAnsi="Times New Roman" w:cs="Times New Roman"/>
          <w:w w:val="113"/>
          <w:sz w:val="20"/>
          <w:szCs w:val="20"/>
        </w:rPr>
        <w:t>putation</w:t>
      </w:r>
      <w:proofErr w:type="spellEnd"/>
      <w:r>
        <w:rPr>
          <w:rFonts w:ascii="Times New Roman" w:eastAsia="Times New Roman" w:hAnsi="Times New Roman" w:cs="Times New Roman"/>
          <w:spacing w:val="5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rather</w:t>
      </w:r>
      <w:r>
        <w:rPr>
          <w:rFonts w:ascii="Times New Roman" w:eastAsia="Times New Roman" w:hAnsi="Times New Roman" w:cs="Times New Roman"/>
          <w:spacing w:val="5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than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7"/>
          <w:w w:val="10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ercomputers/clust</w:t>
      </w:r>
      <w:r>
        <w:rPr>
          <w:rFonts w:ascii="Times New Roman" w:eastAsia="Times New Roman" w:hAnsi="Times New Roman" w:cs="Times New Roman"/>
          <w:spacing w:val="2"/>
          <w:w w:val="10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rs.</w:t>
      </w:r>
      <w:r>
        <w:rPr>
          <w:rFonts w:ascii="Times New Roman" w:eastAsia="Times New Roman" w:hAnsi="Times New Roman" w:cs="Times New Roman"/>
          <w:spacing w:val="39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MPI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used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message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passing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another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calculations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ere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erformed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MPI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core.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pseudo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een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prese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spacing w:val="15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Algo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rithm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illustrate</w:t>
      </w:r>
      <w:r>
        <w:rPr>
          <w:rFonts w:ascii="Times New Roman" w:eastAsia="Times New Roman" w:hAnsi="Times New Roman" w:cs="Times New Roman"/>
          <w:spacing w:val="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distribution</w:t>
      </w:r>
      <w:r>
        <w:rPr>
          <w:rFonts w:ascii="Times New Roman" w:eastAsia="Times New Roman" w:hAnsi="Times New Roman" w:cs="Times New Roman"/>
          <w:spacing w:val="1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tasks.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step,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MPI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w w:val="108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 is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onsible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certain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section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the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problem,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usually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spatial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sz w:val="20"/>
          <w:szCs w:val="20"/>
        </w:rPr>
        <w:t>unk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inside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geometry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(also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referred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t).</w:t>
      </w:r>
    </w:p>
    <w:p w14:paraId="772803F0" w14:textId="77777777" w:rsidR="00114C4D" w:rsidRDefault="00096F81">
      <w:pPr>
        <w:spacing w:before="5" w:after="0" w:line="374" w:lineRule="auto"/>
        <w:ind w:right="916" w:firstLine="2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06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ulations</w:t>
      </w:r>
      <w:r>
        <w:rPr>
          <w:rFonts w:ascii="Times New Roman" w:eastAsia="Times New Roman" w:hAnsi="Times New Roman" w:cs="Times New Roman"/>
          <w:spacing w:val="9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study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ere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erformed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spacing w:val="5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tel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Core </w:t>
      </w:r>
      <w:r>
        <w:rPr>
          <w:rFonts w:ascii="Times New Roman" w:eastAsia="Times New Roman" w:hAnsi="Times New Roman" w:cs="Times New Roman"/>
          <w:sz w:val="20"/>
          <w:szCs w:val="20"/>
        </w:rPr>
        <w:t>i7-7700K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cessor  cl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ck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4.2GHz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32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GB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RAM.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maxi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um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er-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formance</w:t>
      </w:r>
      <w:proofErr w:type="spellEnd"/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while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reading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writing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SSD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used.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GCC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ersion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7.4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with</w:t>
      </w:r>
    </w:p>
    <w:p w14:paraId="552BFD3B" w14:textId="77777777" w:rsidR="00114C4D" w:rsidRDefault="00096F81">
      <w:pPr>
        <w:spacing w:before="5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enMPI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2.0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compile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20"/>
          <w:szCs w:val="20"/>
        </w:rPr>
        <w:t>C++</w:t>
      </w:r>
      <w:r>
        <w:rPr>
          <w:rFonts w:ascii="Times New Roman" w:eastAsia="Times New Roman" w:hAnsi="Times New Roman" w:cs="Times New Roman"/>
          <w:spacing w:val="4"/>
          <w:w w:val="1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de.</w:t>
      </w:r>
    </w:p>
    <w:p w14:paraId="139EA1C5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757" w:space="199"/>
            <w:col w:w="7844"/>
          </w:cols>
        </w:sectPr>
      </w:pPr>
    </w:p>
    <w:p w14:paraId="47B0B42B" w14:textId="77777777" w:rsidR="00114C4D" w:rsidRDefault="00114C4D">
      <w:pPr>
        <w:spacing w:before="5" w:after="0" w:line="140" w:lineRule="exact"/>
        <w:rPr>
          <w:sz w:val="14"/>
          <w:szCs w:val="14"/>
        </w:rPr>
      </w:pPr>
    </w:p>
    <w:p w14:paraId="60FCB8E6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5A4E433E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07768CC0" w14:textId="77777777" w:rsidR="00114C4D" w:rsidRDefault="00114C4D">
      <w:pPr>
        <w:spacing w:before="6" w:after="0" w:line="110" w:lineRule="exact"/>
        <w:rPr>
          <w:sz w:val="11"/>
          <w:szCs w:val="11"/>
        </w:rPr>
      </w:pPr>
    </w:p>
    <w:p w14:paraId="6A025273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275</w:t>
      </w:r>
    </w:p>
    <w:p w14:paraId="76220886" w14:textId="77777777" w:rsidR="00114C4D" w:rsidRDefault="00096F81">
      <w:pPr>
        <w:spacing w:before="22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3.3. </w:t>
      </w:r>
      <w:r>
        <w:rPr>
          <w:rFonts w:ascii="Times New Roman" w:eastAsia="Times New Roman" w:hAnsi="Times New Roman" w:cs="Times New Roman"/>
          <w:i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GPU</w:t>
      </w:r>
      <w:r>
        <w:rPr>
          <w:rFonts w:ascii="Times New Roman" w:eastAsia="Times New Roman" w:hAnsi="Times New Roman" w:cs="Times New Roman"/>
          <w:i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8"/>
          <w:sz w:val="20"/>
          <w:szCs w:val="20"/>
        </w:rPr>
        <w:t>implementation</w:t>
      </w:r>
    </w:p>
    <w:p w14:paraId="12ADFB76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757" w:space="199"/>
            <w:col w:w="7844"/>
          </w:cols>
        </w:sectPr>
      </w:pPr>
    </w:p>
    <w:p w14:paraId="37949E3B" w14:textId="77777777" w:rsidR="00114C4D" w:rsidRDefault="00114C4D">
      <w:pPr>
        <w:spacing w:before="6" w:after="0" w:line="160" w:lineRule="exact"/>
        <w:rPr>
          <w:sz w:val="16"/>
          <w:szCs w:val="16"/>
        </w:rPr>
      </w:pPr>
    </w:p>
    <w:p w14:paraId="5B871865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68BFC829" w14:textId="77777777" w:rsidR="00114C4D" w:rsidRDefault="00114C4D">
      <w:pPr>
        <w:spacing w:before="6" w:after="0" w:line="110" w:lineRule="exact"/>
        <w:rPr>
          <w:sz w:val="11"/>
          <w:szCs w:val="11"/>
        </w:rPr>
      </w:pPr>
    </w:p>
    <w:p w14:paraId="206EB532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276</w:t>
      </w:r>
    </w:p>
    <w:p w14:paraId="522A1302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33281762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277</w:t>
      </w:r>
    </w:p>
    <w:p w14:paraId="2415D468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74827065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278</w:t>
      </w:r>
    </w:p>
    <w:p w14:paraId="4B1ED1FF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786AEE7D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279</w:t>
      </w:r>
    </w:p>
    <w:p w14:paraId="394C1CDC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37FBE9AE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280</w:t>
      </w:r>
    </w:p>
    <w:p w14:paraId="5640962C" w14:textId="77777777" w:rsidR="00114C4D" w:rsidRDefault="00096F81">
      <w:pPr>
        <w:spacing w:before="22" w:after="0" w:line="374" w:lineRule="auto"/>
        <w:ind w:right="916" w:firstLine="2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NVIDIA’s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olkit 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extends 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languag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37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user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defined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functions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called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ernels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created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run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ernels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can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uted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eral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times  in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threads.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thread</w:t>
      </w:r>
      <w:r>
        <w:rPr>
          <w:rFonts w:ascii="Times New Roman" w:eastAsia="Times New Roman" w:hAnsi="Times New Roman" w:cs="Times New Roman"/>
          <w:spacing w:val="20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sequence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programmed</w:t>
      </w:r>
      <w:r>
        <w:rPr>
          <w:rFonts w:ascii="Times New Roman" w:eastAsia="Times New Roman" w:hAnsi="Times New Roman" w:cs="Times New Roman"/>
          <w:spacing w:val="-20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instructions</w:t>
      </w:r>
      <w:r>
        <w:rPr>
          <w:rFonts w:ascii="Times New Roman" w:eastAsia="Times New Roman" w:hAnsi="Times New Roman" w:cs="Times New Roman"/>
          <w:spacing w:val="3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50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managed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computer’s 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heduler.  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ernel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ending 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dimensions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data</w:t>
      </w:r>
    </w:p>
    <w:p w14:paraId="06CDE749" w14:textId="77777777" w:rsidR="00114C4D" w:rsidRDefault="00114C4D">
      <w:pPr>
        <w:spacing w:after="0"/>
        <w:jc w:val="both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757" w:space="199"/>
            <w:col w:w="7844"/>
          </w:cols>
        </w:sectPr>
      </w:pPr>
    </w:p>
    <w:p w14:paraId="242E9212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29A67902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727D0B9A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423316E5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3D022416" w14:textId="77777777" w:rsidR="00114C4D" w:rsidRDefault="00114C4D">
      <w:pPr>
        <w:spacing w:before="1" w:after="0" w:line="200" w:lineRule="exact"/>
        <w:rPr>
          <w:sz w:val="20"/>
          <w:szCs w:val="20"/>
        </w:rPr>
      </w:pPr>
    </w:p>
    <w:p w14:paraId="162F321E" w14:textId="326E9FCB" w:rsidR="00114C4D" w:rsidRDefault="00D6272F">
      <w:pPr>
        <w:spacing w:before="22" w:after="0" w:line="240" w:lineRule="auto"/>
        <w:ind w:left="95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854" behindDoc="1" locked="0" layoutInCell="1" allowOverlap="1" wp14:anchorId="443EC5AE" wp14:editId="5359ADD5">
                <wp:simplePos x="0" y="0"/>
                <wp:positionH relativeFrom="page">
                  <wp:posOffset>1698625</wp:posOffset>
                </wp:positionH>
                <wp:positionV relativeFrom="paragraph">
                  <wp:posOffset>14605</wp:posOffset>
                </wp:positionV>
                <wp:extent cx="4364990" cy="1270"/>
                <wp:effectExtent l="12700" t="5080" r="13335" b="12700"/>
                <wp:wrapNone/>
                <wp:docPr id="690" name="Group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64990" cy="1270"/>
                          <a:chOff x="2675" y="23"/>
                          <a:chExt cx="6874" cy="2"/>
                        </a:xfrm>
                      </wpg:grpSpPr>
                      <wps:wsp>
                        <wps:cNvPr id="691" name="Freeform 679"/>
                        <wps:cNvSpPr>
                          <a:spLocks/>
                        </wps:cNvSpPr>
                        <wps:spPr bwMode="auto">
                          <a:xfrm>
                            <a:off x="2675" y="23"/>
                            <a:ext cx="6874" cy="2"/>
                          </a:xfrm>
                          <a:custGeom>
                            <a:avLst/>
                            <a:gdLst>
                              <a:gd name="T0" fmla="+- 0 2675 2675"/>
                              <a:gd name="T1" fmla="*/ T0 w 6874"/>
                              <a:gd name="T2" fmla="+- 0 9550 2675"/>
                              <a:gd name="T3" fmla="*/ T2 w 687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74">
                                <a:moveTo>
                                  <a:pt x="0" y="0"/>
                                </a:moveTo>
                                <a:lnTo>
                                  <a:pt x="6875" y="0"/>
                                </a:lnTo>
                              </a:path>
                            </a:pathLst>
                          </a:custGeom>
                          <a:noFill/>
                          <a:ln w="1012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0FE61B" id="Group 678" o:spid="_x0000_s1026" style="position:absolute;margin-left:133.75pt;margin-top:1.15pt;width:343.7pt;height:.1pt;z-index:-2626;mso-position-horizontal-relative:page" coordorigin="2675,23" coordsize="687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">
                <v:shape id="Freeform 679" o:spid="_x0000_s1027" style="position:absolute;left:2675;top:23;width:6874;height:2;visibility:visible;mso-wrap-style:square;v-text-anchor:top" coordsize="687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" path="m,l6875,e" filled="f" strokeweight=".28117mm">
                  <v:path arrowok="t" o:connecttype="custom" o:connectlocs="0,0;6875,0" o:connectangles="0,0"/>
                </v:shape>
                <w10:wrap anchorx="page"/>
              </v:group>
            </w:pict>
          </mc:Fallback>
        </mc:AlternateContent>
      </w:r>
      <w:r w:rsidR="00096F81">
        <w:rPr>
          <w:rFonts w:ascii="Times New Roman" w:eastAsia="Times New Roman" w:hAnsi="Times New Roman" w:cs="Times New Roman"/>
          <w:b/>
          <w:bCs/>
          <w:w w:val="116"/>
          <w:sz w:val="20"/>
          <w:szCs w:val="20"/>
        </w:rPr>
        <w:t>Algorithm</w:t>
      </w:r>
      <w:r w:rsidR="00096F81">
        <w:rPr>
          <w:rFonts w:ascii="Times New Roman" w:eastAsia="Times New Roman" w:hAnsi="Times New Roman" w:cs="Times New Roman"/>
          <w:b/>
          <w:bCs/>
          <w:spacing w:val="19"/>
          <w:w w:val="116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b/>
          <w:bCs/>
          <w:sz w:val="20"/>
          <w:szCs w:val="20"/>
        </w:rPr>
        <w:t>1</w:t>
      </w:r>
      <w:r w:rsidR="00096F81">
        <w:rPr>
          <w:rFonts w:ascii="Times New Roman" w:eastAsia="Times New Roman" w:hAnsi="Times New Roman" w:cs="Times New Roman"/>
          <w:b/>
          <w:bCs/>
          <w:spacing w:val="40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w w:val="107"/>
          <w:sz w:val="20"/>
          <w:szCs w:val="20"/>
        </w:rPr>
        <w:t>CPU-based</w:t>
      </w:r>
      <w:r w:rsidR="00096F81">
        <w:rPr>
          <w:rFonts w:ascii="Times New Roman" w:eastAsia="Times New Roman" w:hAnsi="Times New Roman" w:cs="Times New Roman"/>
          <w:spacing w:val="13"/>
          <w:w w:val="107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spacing w:val="-5"/>
          <w:sz w:val="20"/>
          <w:szCs w:val="20"/>
        </w:rPr>
        <w:t>P</w:t>
      </w:r>
      <w:r w:rsidR="00096F81">
        <w:rPr>
          <w:rFonts w:ascii="Times New Roman" w:eastAsia="Times New Roman" w:hAnsi="Times New Roman" w:cs="Times New Roman"/>
          <w:sz w:val="20"/>
          <w:szCs w:val="20"/>
        </w:rPr>
        <w:t xml:space="preserve">arallel </w:t>
      </w:r>
      <w:r w:rsidR="00096F81"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P</w:t>
      </w:r>
      <w:r w:rsidR="00096F81">
        <w:rPr>
          <w:rFonts w:ascii="Times New Roman" w:eastAsia="Times New Roman" w:hAnsi="Times New Roman" w:cs="Times New Roman"/>
          <w:w w:val="109"/>
          <w:sz w:val="20"/>
          <w:szCs w:val="20"/>
        </w:rPr>
        <w:t>opulation</w:t>
      </w:r>
      <w:r w:rsidR="00096F81">
        <w:rPr>
          <w:rFonts w:ascii="Times New Roman" w:eastAsia="Times New Roman" w:hAnsi="Times New Roman" w:cs="Times New Roman"/>
          <w:spacing w:val="19"/>
          <w:w w:val="109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sz w:val="20"/>
          <w:szCs w:val="20"/>
        </w:rPr>
        <w:t xml:space="preserve">Balance </w:t>
      </w:r>
      <w:r w:rsidR="00096F81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w w:val="101"/>
          <w:sz w:val="20"/>
          <w:szCs w:val="20"/>
        </w:rPr>
        <w:t>M</w:t>
      </w:r>
      <w:r w:rsidR="00096F81">
        <w:rPr>
          <w:rFonts w:ascii="Times New Roman" w:eastAsia="Times New Roman" w:hAnsi="Times New Roman" w:cs="Times New Roman"/>
          <w:spacing w:val="6"/>
          <w:w w:val="101"/>
          <w:sz w:val="20"/>
          <w:szCs w:val="20"/>
        </w:rPr>
        <w:t>o</w:t>
      </w:r>
      <w:r w:rsidR="00096F81">
        <w:rPr>
          <w:rFonts w:ascii="Times New Roman" w:eastAsia="Times New Roman" w:hAnsi="Times New Roman" w:cs="Times New Roman"/>
          <w:w w:val="104"/>
          <w:sz w:val="20"/>
          <w:szCs w:val="20"/>
        </w:rPr>
        <w:t>del</w:t>
      </w:r>
    </w:p>
    <w:p w14:paraId="2BA25F5F" w14:textId="08012C4B" w:rsidR="00114C4D" w:rsidRDefault="00D6272F">
      <w:pPr>
        <w:tabs>
          <w:tab w:val="left" w:pos="4940"/>
        </w:tabs>
        <w:spacing w:before="70" w:after="0" w:line="240" w:lineRule="auto"/>
        <w:ind w:left="1014" w:right="-2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855" behindDoc="1" locked="0" layoutInCell="1" allowOverlap="1" wp14:anchorId="277C4600" wp14:editId="6B49C46B">
                <wp:simplePos x="0" y="0"/>
                <wp:positionH relativeFrom="page">
                  <wp:posOffset>1698625</wp:posOffset>
                </wp:positionH>
                <wp:positionV relativeFrom="paragraph">
                  <wp:posOffset>24765</wp:posOffset>
                </wp:positionV>
                <wp:extent cx="4364990" cy="1270"/>
                <wp:effectExtent l="12700" t="5715" r="13335" b="12065"/>
                <wp:wrapNone/>
                <wp:docPr id="688" name="Group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64990" cy="1270"/>
                          <a:chOff x="2675" y="39"/>
                          <a:chExt cx="6874" cy="2"/>
                        </a:xfrm>
                      </wpg:grpSpPr>
                      <wps:wsp>
                        <wps:cNvPr id="689" name="Freeform 677"/>
                        <wps:cNvSpPr>
                          <a:spLocks/>
                        </wps:cNvSpPr>
                        <wps:spPr bwMode="auto">
                          <a:xfrm>
                            <a:off x="2675" y="39"/>
                            <a:ext cx="6874" cy="2"/>
                          </a:xfrm>
                          <a:custGeom>
                            <a:avLst/>
                            <a:gdLst>
                              <a:gd name="T0" fmla="+- 0 2675 2675"/>
                              <a:gd name="T1" fmla="*/ T0 w 6874"/>
                              <a:gd name="T2" fmla="+- 0 9550 2675"/>
                              <a:gd name="T3" fmla="*/ T2 w 687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74">
                                <a:moveTo>
                                  <a:pt x="0" y="0"/>
                                </a:moveTo>
                                <a:lnTo>
                                  <a:pt x="6875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64C9C5" id="Group 676" o:spid="_x0000_s1026" style="position:absolute;margin-left:133.75pt;margin-top:1.95pt;width:343.7pt;height:.1pt;z-index:-2625;mso-position-horizontal-relative:page" coordorigin="2675,39" coordsize="687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">
                <v:shape id="Freeform 677" o:spid="_x0000_s1027" style="position:absolute;left:2675;top:39;width:6874;height:2;visibility:visible;mso-wrap-style:square;v-text-anchor:top" coordsize="687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" path="m,l6875,e" filled="f" strokeweight=".14042mm">
                  <v:path arrowok="t" o:connecttype="custom" o:connectlocs="0,0;6875,0" o:connectangles="0,0"/>
                </v:shape>
                <w10:wrap anchorx="page"/>
              </v:group>
            </w:pict>
          </mc:Fallback>
        </mc:AlternateContent>
      </w:r>
      <w:r w:rsidR="00096F81">
        <w:rPr>
          <w:rFonts w:ascii="Times New Roman" w:eastAsia="Times New Roman" w:hAnsi="Times New Roman" w:cs="Times New Roman"/>
          <w:sz w:val="16"/>
          <w:szCs w:val="16"/>
        </w:rPr>
        <w:t xml:space="preserve">1: </w:t>
      </w:r>
      <w:r w:rsidR="00096F81"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 w:rsidR="00096F81">
        <w:rPr>
          <w:rFonts w:ascii="Times New Roman" w:eastAsia="Times New Roman" w:hAnsi="Times New Roman" w:cs="Times New Roman"/>
          <w:b/>
          <w:bCs/>
          <w:w w:val="127"/>
          <w:sz w:val="14"/>
          <w:szCs w:val="14"/>
        </w:rPr>
        <w:t>pr</w:t>
      </w:r>
      <w:r w:rsidR="00096F81">
        <w:rPr>
          <w:rFonts w:ascii="Times New Roman" w:eastAsia="Times New Roman" w:hAnsi="Times New Roman" w:cs="Times New Roman"/>
          <w:b/>
          <w:bCs/>
          <w:spacing w:val="6"/>
          <w:w w:val="127"/>
          <w:sz w:val="14"/>
          <w:szCs w:val="14"/>
        </w:rPr>
        <w:t>o</w:t>
      </w:r>
      <w:r w:rsidR="00096F81">
        <w:rPr>
          <w:rFonts w:ascii="Times New Roman" w:eastAsia="Times New Roman" w:hAnsi="Times New Roman" w:cs="Times New Roman"/>
          <w:b/>
          <w:bCs/>
          <w:w w:val="127"/>
          <w:sz w:val="14"/>
          <w:szCs w:val="14"/>
        </w:rPr>
        <w:t>cedure</w:t>
      </w:r>
      <w:r w:rsidR="00096F81">
        <w:rPr>
          <w:rFonts w:ascii="Times New Roman" w:eastAsia="Times New Roman" w:hAnsi="Times New Roman" w:cs="Times New Roman"/>
          <w:b/>
          <w:bCs/>
          <w:spacing w:val="10"/>
          <w:w w:val="127"/>
          <w:sz w:val="14"/>
          <w:szCs w:val="14"/>
        </w:rPr>
        <w:t xml:space="preserve"> </w:t>
      </w:r>
      <w:r w:rsidR="00096F81">
        <w:rPr>
          <w:rFonts w:ascii="Times New Roman" w:eastAsia="Times New Roman" w:hAnsi="Times New Roman" w:cs="Times New Roman"/>
          <w:w w:val="117"/>
          <w:sz w:val="14"/>
          <w:szCs w:val="14"/>
        </w:rPr>
        <w:t>PBM</w:t>
      </w:r>
      <w:r w:rsidR="00096F81">
        <w:rPr>
          <w:rFonts w:ascii="Times New Roman" w:eastAsia="Times New Roman" w:hAnsi="Times New Roman" w:cs="Times New Roman"/>
          <w:w w:val="133"/>
          <w:sz w:val="14"/>
          <w:szCs w:val="14"/>
        </w:rPr>
        <w:t>(</w:t>
      </w:r>
      <w:r w:rsidR="00096F81">
        <w:rPr>
          <w:rFonts w:ascii="Times New Roman" w:eastAsia="Times New Roman" w:hAnsi="Times New Roman" w:cs="Times New Roman"/>
          <w:i/>
          <w:w w:val="135"/>
          <w:sz w:val="14"/>
          <w:szCs w:val="14"/>
        </w:rPr>
        <w:t>N</w:t>
      </w:r>
      <w:r w:rsidR="00096F81">
        <w:rPr>
          <w:rFonts w:ascii="Times New Roman" w:eastAsia="Times New Roman" w:hAnsi="Times New Roman" w:cs="Times New Roman"/>
          <w:i/>
          <w:w w:val="148"/>
          <w:position w:val="-2"/>
          <w:sz w:val="10"/>
          <w:szCs w:val="10"/>
        </w:rPr>
        <w:t>C</w:t>
      </w:r>
      <w:r w:rsidR="00096F81">
        <w:rPr>
          <w:rFonts w:ascii="Times New Roman" w:eastAsia="Times New Roman" w:hAnsi="Times New Roman" w:cs="Times New Roman"/>
          <w:i/>
          <w:spacing w:val="-18"/>
          <w:position w:val="-2"/>
          <w:sz w:val="10"/>
          <w:szCs w:val="10"/>
        </w:rPr>
        <w:t xml:space="preserve"> </w:t>
      </w:r>
      <w:proofErr w:type="spellStart"/>
      <w:r w:rsidR="00096F81">
        <w:rPr>
          <w:rFonts w:ascii="Times New Roman" w:eastAsia="Times New Roman" w:hAnsi="Times New Roman" w:cs="Times New Roman"/>
          <w:i/>
          <w:w w:val="154"/>
          <w:position w:val="-2"/>
          <w:sz w:val="10"/>
          <w:szCs w:val="10"/>
        </w:rPr>
        <w:t>omp</w:t>
      </w:r>
      <w:proofErr w:type="spellEnd"/>
      <w:r w:rsidR="00096F81">
        <w:rPr>
          <w:rFonts w:ascii="Times New Roman" w:eastAsia="Times New Roman" w:hAnsi="Times New Roman" w:cs="Times New Roman"/>
          <w:i/>
          <w:spacing w:val="-15"/>
          <w:position w:val="-2"/>
          <w:sz w:val="10"/>
          <w:szCs w:val="10"/>
        </w:rPr>
        <w:t xml:space="preserve"> </w:t>
      </w:r>
      <w:r w:rsidR="00096F81">
        <w:rPr>
          <w:rFonts w:ascii="Times New Roman" w:eastAsia="Times New Roman" w:hAnsi="Times New Roman" w:cs="Times New Roman"/>
          <w:w w:val="128"/>
          <w:sz w:val="14"/>
          <w:szCs w:val="14"/>
        </w:rPr>
        <w:t>,</w:t>
      </w:r>
      <w:r w:rsidR="00096F81">
        <w:rPr>
          <w:rFonts w:ascii="Times New Roman" w:eastAsia="Times New Roman" w:hAnsi="Times New Roman" w:cs="Times New Roman"/>
          <w:i/>
          <w:w w:val="135"/>
          <w:sz w:val="14"/>
          <w:szCs w:val="14"/>
        </w:rPr>
        <w:t>N</w:t>
      </w:r>
      <w:r w:rsidR="00096F81">
        <w:rPr>
          <w:rFonts w:ascii="Times New Roman" w:eastAsia="Times New Roman" w:hAnsi="Times New Roman" w:cs="Times New Roman"/>
          <w:i/>
          <w:w w:val="153"/>
          <w:position w:val="-2"/>
          <w:sz w:val="10"/>
          <w:szCs w:val="10"/>
        </w:rPr>
        <w:t>M</w:t>
      </w:r>
      <w:r w:rsidR="00096F81">
        <w:rPr>
          <w:rFonts w:ascii="Times New Roman" w:eastAsia="Times New Roman" w:hAnsi="Times New Roman" w:cs="Times New Roman"/>
          <w:i/>
          <w:spacing w:val="-14"/>
          <w:position w:val="-2"/>
          <w:sz w:val="10"/>
          <w:szCs w:val="10"/>
        </w:rPr>
        <w:t xml:space="preserve"> </w:t>
      </w:r>
      <w:r w:rsidR="00096F81">
        <w:rPr>
          <w:rFonts w:ascii="Times New Roman" w:eastAsia="Times New Roman" w:hAnsi="Times New Roman" w:cs="Times New Roman"/>
          <w:i/>
          <w:w w:val="142"/>
          <w:position w:val="-2"/>
          <w:sz w:val="10"/>
          <w:szCs w:val="10"/>
        </w:rPr>
        <w:t>P</w:t>
      </w:r>
      <w:r w:rsidR="00096F81">
        <w:rPr>
          <w:rFonts w:ascii="Times New Roman" w:eastAsia="Times New Roman" w:hAnsi="Times New Roman" w:cs="Times New Roman"/>
          <w:i/>
          <w:spacing w:val="-18"/>
          <w:w w:val="142"/>
          <w:position w:val="-2"/>
          <w:sz w:val="10"/>
          <w:szCs w:val="10"/>
        </w:rPr>
        <w:t xml:space="preserve"> </w:t>
      </w:r>
      <w:r w:rsidR="00096F81">
        <w:rPr>
          <w:rFonts w:ascii="Times New Roman" w:eastAsia="Times New Roman" w:hAnsi="Times New Roman" w:cs="Times New Roman"/>
          <w:i/>
          <w:w w:val="159"/>
          <w:position w:val="-2"/>
          <w:sz w:val="10"/>
          <w:szCs w:val="10"/>
        </w:rPr>
        <w:t>I</w:t>
      </w:r>
      <w:r w:rsidR="00096F81">
        <w:rPr>
          <w:rFonts w:ascii="Times New Roman" w:eastAsia="Times New Roman" w:hAnsi="Times New Roman" w:cs="Times New Roman"/>
          <w:i/>
          <w:spacing w:val="-12"/>
          <w:w w:val="159"/>
          <w:position w:val="-2"/>
          <w:sz w:val="10"/>
          <w:szCs w:val="10"/>
        </w:rPr>
        <w:t xml:space="preserve"> </w:t>
      </w:r>
      <w:r w:rsidR="00096F81">
        <w:rPr>
          <w:rFonts w:ascii="Times New Roman" w:eastAsia="Times New Roman" w:hAnsi="Times New Roman" w:cs="Times New Roman"/>
          <w:w w:val="159"/>
          <w:sz w:val="14"/>
          <w:szCs w:val="14"/>
        </w:rPr>
        <w:t>)</w:t>
      </w:r>
      <w:r w:rsidR="00096F81">
        <w:rPr>
          <w:rFonts w:ascii="Times New Roman" w:eastAsia="Times New Roman" w:hAnsi="Times New Roman" w:cs="Times New Roman"/>
          <w:sz w:val="14"/>
          <w:szCs w:val="14"/>
        </w:rPr>
        <w:tab/>
      </w:r>
      <w:r w:rsidR="00096F81">
        <w:rPr>
          <w:rFonts w:ascii="Times New Roman" w:eastAsia="Times New Roman" w:hAnsi="Times New Roman" w:cs="Times New Roman"/>
          <w:i/>
          <w:w w:val="49"/>
          <w:sz w:val="14"/>
          <w:szCs w:val="14"/>
        </w:rPr>
        <w:t xml:space="preserve">1&gt;  </w:t>
      </w:r>
      <w:r w:rsidR="00096F81">
        <w:rPr>
          <w:rFonts w:ascii="Times New Roman" w:eastAsia="Times New Roman" w:hAnsi="Times New Roman" w:cs="Times New Roman"/>
          <w:i/>
          <w:spacing w:val="3"/>
          <w:w w:val="49"/>
          <w:sz w:val="14"/>
          <w:szCs w:val="14"/>
        </w:rPr>
        <w:t xml:space="preserve"> </w:t>
      </w:r>
      <w:r w:rsidR="00096F81">
        <w:rPr>
          <w:rFonts w:ascii="Times New Roman" w:eastAsia="Times New Roman" w:hAnsi="Times New Roman" w:cs="Times New Roman"/>
          <w:i/>
          <w:w w:val="135"/>
          <w:sz w:val="14"/>
          <w:szCs w:val="14"/>
        </w:rPr>
        <w:t>N</w:t>
      </w:r>
      <w:r w:rsidR="00096F81">
        <w:rPr>
          <w:rFonts w:ascii="Times New Roman" w:eastAsia="Times New Roman" w:hAnsi="Times New Roman" w:cs="Times New Roman"/>
          <w:i/>
          <w:w w:val="148"/>
          <w:position w:val="-2"/>
          <w:sz w:val="10"/>
          <w:szCs w:val="10"/>
        </w:rPr>
        <w:t>C</w:t>
      </w:r>
      <w:r w:rsidR="00096F81">
        <w:rPr>
          <w:rFonts w:ascii="Times New Roman" w:eastAsia="Times New Roman" w:hAnsi="Times New Roman" w:cs="Times New Roman"/>
          <w:i/>
          <w:spacing w:val="-18"/>
          <w:position w:val="-2"/>
          <w:sz w:val="10"/>
          <w:szCs w:val="10"/>
        </w:rPr>
        <w:t xml:space="preserve"> </w:t>
      </w:r>
      <w:proofErr w:type="spellStart"/>
      <w:r w:rsidR="00096F81">
        <w:rPr>
          <w:rFonts w:ascii="Times New Roman" w:eastAsia="Times New Roman" w:hAnsi="Times New Roman" w:cs="Times New Roman"/>
          <w:i/>
          <w:w w:val="154"/>
          <w:position w:val="-2"/>
          <w:sz w:val="10"/>
          <w:szCs w:val="10"/>
        </w:rPr>
        <w:t>omp</w:t>
      </w:r>
      <w:proofErr w:type="spellEnd"/>
      <w:r w:rsidR="00096F81">
        <w:rPr>
          <w:rFonts w:ascii="Times New Roman" w:eastAsia="Times New Roman" w:hAnsi="Times New Roman" w:cs="Times New Roman"/>
          <w:i/>
          <w:spacing w:val="25"/>
          <w:w w:val="154"/>
          <w:position w:val="-2"/>
          <w:sz w:val="10"/>
          <w:szCs w:val="10"/>
        </w:rPr>
        <w:t xml:space="preserve"> </w:t>
      </w:r>
      <w:r w:rsidR="00096F81">
        <w:rPr>
          <w:rFonts w:ascii="Times New Roman" w:eastAsia="Times New Roman" w:hAnsi="Times New Roman" w:cs="Times New Roman"/>
          <w:sz w:val="14"/>
          <w:szCs w:val="14"/>
        </w:rPr>
        <w:t>is</w:t>
      </w:r>
      <w:r w:rsidR="00096F81">
        <w:rPr>
          <w:rFonts w:ascii="Times New Roman" w:eastAsia="Times New Roman" w:hAnsi="Times New Roman" w:cs="Times New Roman"/>
          <w:spacing w:val="33"/>
          <w:sz w:val="14"/>
          <w:szCs w:val="14"/>
        </w:rPr>
        <w:t xml:space="preserve"> </w:t>
      </w:r>
      <w:r w:rsidR="00096F81">
        <w:rPr>
          <w:rFonts w:ascii="Times New Roman" w:eastAsia="Times New Roman" w:hAnsi="Times New Roman" w:cs="Times New Roman"/>
          <w:w w:val="126"/>
          <w:sz w:val="14"/>
          <w:szCs w:val="14"/>
        </w:rPr>
        <w:t>the</w:t>
      </w:r>
      <w:r w:rsidR="00096F81">
        <w:rPr>
          <w:rFonts w:ascii="Times New Roman" w:eastAsia="Times New Roman" w:hAnsi="Times New Roman" w:cs="Times New Roman"/>
          <w:spacing w:val="15"/>
          <w:w w:val="126"/>
          <w:sz w:val="14"/>
          <w:szCs w:val="14"/>
        </w:rPr>
        <w:t xml:space="preserve"> </w:t>
      </w:r>
      <w:r w:rsidR="00096F81">
        <w:rPr>
          <w:rFonts w:ascii="Times New Roman" w:eastAsia="Times New Roman" w:hAnsi="Times New Roman" w:cs="Times New Roman"/>
          <w:spacing w:val="-5"/>
          <w:w w:val="126"/>
          <w:sz w:val="14"/>
          <w:szCs w:val="14"/>
        </w:rPr>
        <w:t>n</w:t>
      </w:r>
      <w:r w:rsidR="00096F81">
        <w:rPr>
          <w:rFonts w:ascii="Times New Roman" w:eastAsia="Times New Roman" w:hAnsi="Times New Roman" w:cs="Times New Roman"/>
          <w:w w:val="126"/>
          <w:sz w:val="14"/>
          <w:szCs w:val="14"/>
        </w:rPr>
        <w:t>u</w:t>
      </w:r>
      <w:r w:rsidR="00096F81">
        <w:rPr>
          <w:rFonts w:ascii="Times New Roman" w:eastAsia="Times New Roman" w:hAnsi="Times New Roman" w:cs="Times New Roman"/>
          <w:spacing w:val="-5"/>
          <w:w w:val="126"/>
          <w:sz w:val="14"/>
          <w:szCs w:val="14"/>
        </w:rPr>
        <w:t>m</w:t>
      </w:r>
      <w:r w:rsidR="00096F81">
        <w:rPr>
          <w:rFonts w:ascii="Times New Roman" w:eastAsia="Times New Roman" w:hAnsi="Times New Roman" w:cs="Times New Roman"/>
          <w:spacing w:val="5"/>
          <w:w w:val="126"/>
          <w:sz w:val="14"/>
          <w:szCs w:val="14"/>
        </w:rPr>
        <w:t>b</w:t>
      </w:r>
      <w:r w:rsidR="00096F81">
        <w:rPr>
          <w:rFonts w:ascii="Times New Roman" w:eastAsia="Times New Roman" w:hAnsi="Times New Roman" w:cs="Times New Roman"/>
          <w:w w:val="126"/>
          <w:sz w:val="14"/>
          <w:szCs w:val="14"/>
        </w:rPr>
        <w:t>er</w:t>
      </w:r>
      <w:r w:rsidR="00096F81">
        <w:rPr>
          <w:rFonts w:ascii="Times New Roman" w:eastAsia="Times New Roman" w:hAnsi="Times New Roman" w:cs="Times New Roman"/>
          <w:spacing w:val="-2"/>
          <w:w w:val="126"/>
          <w:sz w:val="14"/>
          <w:szCs w:val="14"/>
        </w:rPr>
        <w:t xml:space="preserve"> </w:t>
      </w:r>
      <w:r w:rsidR="00096F81">
        <w:rPr>
          <w:rFonts w:ascii="Times New Roman" w:eastAsia="Times New Roman" w:hAnsi="Times New Roman" w:cs="Times New Roman"/>
          <w:sz w:val="14"/>
          <w:szCs w:val="14"/>
        </w:rPr>
        <w:t>of</w:t>
      </w:r>
      <w:r w:rsidR="00096F81">
        <w:rPr>
          <w:rFonts w:ascii="Times New Roman" w:eastAsia="Times New Roman" w:hAnsi="Times New Roman" w:cs="Times New Roman"/>
          <w:spacing w:val="31"/>
          <w:sz w:val="14"/>
          <w:szCs w:val="14"/>
        </w:rPr>
        <w:t xml:space="preserve"> </w:t>
      </w:r>
      <w:r w:rsidR="00096F81">
        <w:rPr>
          <w:rFonts w:ascii="Times New Roman" w:eastAsia="Times New Roman" w:hAnsi="Times New Roman" w:cs="Times New Roman"/>
          <w:w w:val="123"/>
          <w:sz w:val="14"/>
          <w:szCs w:val="14"/>
        </w:rPr>
        <w:t>compartme</w:t>
      </w:r>
      <w:r w:rsidR="00096F81">
        <w:rPr>
          <w:rFonts w:ascii="Times New Roman" w:eastAsia="Times New Roman" w:hAnsi="Times New Roman" w:cs="Times New Roman"/>
          <w:spacing w:val="-3"/>
          <w:w w:val="123"/>
          <w:sz w:val="14"/>
          <w:szCs w:val="14"/>
        </w:rPr>
        <w:t>n</w:t>
      </w:r>
      <w:r w:rsidR="00096F81">
        <w:rPr>
          <w:rFonts w:ascii="Times New Roman" w:eastAsia="Times New Roman" w:hAnsi="Times New Roman" w:cs="Times New Roman"/>
          <w:w w:val="134"/>
          <w:sz w:val="14"/>
          <w:szCs w:val="14"/>
        </w:rPr>
        <w:t>ts</w:t>
      </w:r>
    </w:p>
    <w:p w14:paraId="0F319B61" w14:textId="77777777" w:rsidR="00114C4D" w:rsidRDefault="00096F81">
      <w:pPr>
        <w:tabs>
          <w:tab w:val="left" w:pos="1460"/>
        </w:tabs>
        <w:spacing w:before="48" w:after="0" w:line="240" w:lineRule="auto"/>
        <w:ind w:left="1014" w:right="-20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2:</w:t>
      </w:r>
      <w:r>
        <w:rPr>
          <w:rFonts w:ascii="Times New Roman" w:eastAsia="Times New Roman" w:hAnsi="Times New Roman" w:cs="Times New Roman"/>
          <w:spacing w:val="-3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Courier" w:eastAsia="Courier" w:hAnsi="Courier" w:cs="Courier"/>
          <w:w w:val="88"/>
          <w:sz w:val="14"/>
          <w:szCs w:val="14"/>
        </w:rPr>
        <w:t xml:space="preserve">Divide </w:t>
      </w:r>
      <w:r>
        <w:rPr>
          <w:rFonts w:ascii="Times New Roman" w:eastAsia="Times New Roman" w:hAnsi="Times New Roman" w:cs="Times New Roman"/>
          <w:i/>
          <w:w w:val="135"/>
          <w:sz w:val="14"/>
          <w:szCs w:val="14"/>
        </w:rPr>
        <w:t>N</w:t>
      </w:r>
      <w:r>
        <w:rPr>
          <w:rFonts w:ascii="Times New Roman" w:eastAsia="Times New Roman" w:hAnsi="Times New Roman" w:cs="Times New Roman"/>
          <w:i/>
          <w:w w:val="148"/>
          <w:position w:val="-2"/>
          <w:sz w:val="10"/>
          <w:szCs w:val="10"/>
        </w:rPr>
        <w:t>C</w:t>
      </w:r>
      <w:r>
        <w:rPr>
          <w:rFonts w:ascii="Times New Roman" w:eastAsia="Times New Roman" w:hAnsi="Times New Roman" w:cs="Times New Roman"/>
          <w:i/>
          <w:spacing w:val="-18"/>
          <w:position w:val="-2"/>
          <w:sz w:val="10"/>
          <w:szCs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w w:val="154"/>
          <w:position w:val="-2"/>
          <w:sz w:val="10"/>
          <w:szCs w:val="10"/>
        </w:rPr>
        <w:t>omp</w:t>
      </w:r>
      <w:proofErr w:type="spellEnd"/>
      <w:r>
        <w:rPr>
          <w:rFonts w:ascii="Times New Roman" w:eastAsia="Times New Roman" w:hAnsi="Times New Roman" w:cs="Times New Roman"/>
          <w:i/>
          <w:w w:val="154"/>
          <w:position w:val="-2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i/>
          <w:spacing w:val="7"/>
          <w:w w:val="154"/>
          <w:position w:val="-2"/>
          <w:sz w:val="10"/>
          <w:szCs w:val="10"/>
        </w:rPr>
        <w:t xml:space="preserve"> </w:t>
      </w:r>
      <w:r>
        <w:rPr>
          <w:rFonts w:ascii="Courier" w:eastAsia="Courier" w:hAnsi="Courier" w:cs="Courier"/>
          <w:sz w:val="14"/>
          <w:szCs w:val="14"/>
        </w:rPr>
        <w:t>in</w:t>
      </w:r>
      <w:r>
        <w:rPr>
          <w:rFonts w:ascii="Courier" w:eastAsia="Courier" w:hAnsi="Courier" w:cs="Courier"/>
          <w:spacing w:val="-3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35"/>
          <w:sz w:val="14"/>
          <w:szCs w:val="14"/>
        </w:rPr>
        <w:t>N</w:t>
      </w:r>
      <w:r>
        <w:rPr>
          <w:rFonts w:ascii="Times New Roman" w:eastAsia="Times New Roman" w:hAnsi="Times New Roman" w:cs="Times New Roman"/>
          <w:i/>
          <w:w w:val="153"/>
          <w:position w:val="-2"/>
          <w:sz w:val="10"/>
          <w:szCs w:val="10"/>
        </w:rPr>
        <w:t>M</w:t>
      </w:r>
      <w:r>
        <w:rPr>
          <w:rFonts w:ascii="Times New Roman" w:eastAsia="Times New Roman" w:hAnsi="Times New Roman" w:cs="Times New Roman"/>
          <w:i/>
          <w:spacing w:val="-14"/>
          <w:position w:val="-2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i/>
          <w:w w:val="142"/>
          <w:position w:val="-2"/>
          <w:sz w:val="10"/>
          <w:szCs w:val="10"/>
        </w:rPr>
        <w:t>P</w:t>
      </w:r>
      <w:r>
        <w:rPr>
          <w:rFonts w:ascii="Times New Roman" w:eastAsia="Times New Roman" w:hAnsi="Times New Roman" w:cs="Times New Roman"/>
          <w:i/>
          <w:spacing w:val="-18"/>
          <w:w w:val="142"/>
          <w:position w:val="-2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i/>
          <w:w w:val="187"/>
          <w:position w:val="-2"/>
          <w:sz w:val="10"/>
          <w:szCs w:val="10"/>
        </w:rPr>
        <w:t>I</w:t>
      </w:r>
    </w:p>
    <w:p w14:paraId="7D227FDF" w14:textId="77777777" w:rsidR="00114C4D" w:rsidRDefault="00096F81">
      <w:pPr>
        <w:tabs>
          <w:tab w:val="left" w:pos="1460"/>
        </w:tabs>
        <w:spacing w:before="48" w:after="0" w:line="240" w:lineRule="auto"/>
        <w:ind w:left="1014" w:right="-2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3:</w:t>
      </w:r>
      <w:r>
        <w:rPr>
          <w:rFonts w:ascii="Times New Roman" w:eastAsia="Times New Roman" w:hAnsi="Times New Roman" w:cs="Times New Roman"/>
          <w:spacing w:val="-3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bCs/>
          <w:w w:val="138"/>
          <w:sz w:val="14"/>
          <w:szCs w:val="14"/>
        </w:rPr>
        <w:t>while</w:t>
      </w:r>
      <w:r>
        <w:rPr>
          <w:rFonts w:ascii="Times New Roman" w:eastAsia="Times New Roman" w:hAnsi="Times New Roman" w:cs="Times New Roman"/>
          <w:b/>
          <w:bCs/>
          <w:spacing w:val="-23"/>
          <w:w w:val="138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38"/>
          <w:sz w:val="14"/>
          <w:szCs w:val="14"/>
        </w:rPr>
        <w:t>t</w:t>
      </w:r>
      <w:r>
        <w:rPr>
          <w:rFonts w:ascii="Times New Roman" w:eastAsia="Times New Roman" w:hAnsi="Times New Roman" w:cs="Times New Roman"/>
          <w:i/>
          <w:spacing w:val="3"/>
          <w:w w:val="138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38"/>
          <w:sz w:val="14"/>
          <w:szCs w:val="14"/>
        </w:rPr>
        <w:t>&lt;</w:t>
      </w:r>
      <w:r>
        <w:rPr>
          <w:rFonts w:ascii="Times New Roman" w:eastAsia="Times New Roman" w:hAnsi="Times New Roman" w:cs="Times New Roman"/>
          <w:i/>
          <w:spacing w:val="-10"/>
          <w:w w:val="138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55"/>
          <w:sz w:val="14"/>
          <w:szCs w:val="14"/>
        </w:rPr>
        <w:t>t</w:t>
      </w:r>
      <w:r>
        <w:rPr>
          <w:rFonts w:ascii="Times New Roman" w:eastAsia="Times New Roman" w:hAnsi="Times New Roman" w:cs="Times New Roman"/>
          <w:i/>
          <w:w w:val="246"/>
          <w:position w:val="-2"/>
          <w:sz w:val="10"/>
          <w:szCs w:val="10"/>
        </w:rPr>
        <w:t>f</w:t>
      </w:r>
      <w:r>
        <w:rPr>
          <w:rFonts w:ascii="Times New Roman" w:eastAsia="Times New Roman" w:hAnsi="Times New Roman" w:cs="Times New Roman"/>
          <w:i/>
          <w:spacing w:val="-13"/>
          <w:position w:val="-2"/>
          <w:sz w:val="10"/>
          <w:szCs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w w:val="151"/>
          <w:position w:val="-2"/>
          <w:sz w:val="10"/>
          <w:szCs w:val="10"/>
        </w:rPr>
        <w:t>inal</w:t>
      </w:r>
      <w:proofErr w:type="spellEnd"/>
      <w:r>
        <w:rPr>
          <w:rFonts w:ascii="Times New Roman" w:eastAsia="Times New Roman" w:hAnsi="Times New Roman" w:cs="Times New Roman"/>
          <w:i/>
          <w:w w:val="151"/>
          <w:position w:val="-2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i/>
          <w:spacing w:val="18"/>
          <w:w w:val="151"/>
          <w:position w:val="-2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51"/>
          <w:sz w:val="14"/>
          <w:szCs w:val="14"/>
        </w:rPr>
        <w:t>do</w:t>
      </w:r>
    </w:p>
    <w:p w14:paraId="2F909196" w14:textId="77777777" w:rsidR="00114C4D" w:rsidRDefault="00096F81">
      <w:pPr>
        <w:tabs>
          <w:tab w:val="left" w:pos="1700"/>
        </w:tabs>
        <w:spacing w:after="0" w:line="259" w:lineRule="exact"/>
        <w:ind w:left="1014" w:right="-2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position w:val="1"/>
          <w:sz w:val="16"/>
          <w:szCs w:val="16"/>
        </w:rPr>
        <w:t>4:</w:t>
      </w:r>
      <w:r>
        <w:rPr>
          <w:rFonts w:ascii="Times New Roman" w:eastAsia="Times New Roman" w:hAnsi="Times New Roman" w:cs="Times New Roman"/>
          <w:spacing w:val="-34"/>
          <w:position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bCs/>
          <w:position w:val="1"/>
          <w:sz w:val="14"/>
          <w:szCs w:val="14"/>
        </w:rPr>
        <w:t xml:space="preserve">for </w:t>
      </w:r>
      <w:r>
        <w:rPr>
          <w:rFonts w:ascii="Times New Roman" w:eastAsia="Times New Roman" w:hAnsi="Times New Roman" w:cs="Times New Roman"/>
          <w:b/>
          <w:bCs/>
          <w:spacing w:val="25"/>
          <w:position w:val="1"/>
          <w:sz w:val="14"/>
          <w:szCs w:val="14"/>
        </w:rPr>
        <w:t xml:space="preserve"> </w:t>
      </w:r>
      <w:r>
        <w:rPr>
          <w:rFonts w:ascii="Meiryo" w:eastAsia="Meiryo" w:hAnsi="Meiryo" w:cs="Meiryo"/>
          <w:i/>
          <w:w w:val="64"/>
          <w:position w:val="1"/>
          <w:sz w:val="14"/>
          <w:szCs w:val="14"/>
        </w:rPr>
        <w:t>∀</w:t>
      </w:r>
      <w:r>
        <w:rPr>
          <w:rFonts w:ascii="Times New Roman" w:eastAsia="Times New Roman" w:hAnsi="Times New Roman" w:cs="Times New Roman"/>
          <w:i/>
          <w:w w:val="140"/>
          <w:position w:val="1"/>
          <w:sz w:val="14"/>
          <w:szCs w:val="14"/>
        </w:rPr>
        <w:t>n</w:t>
      </w:r>
      <w:r>
        <w:rPr>
          <w:rFonts w:ascii="Times New Roman" w:eastAsia="Times New Roman" w:hAnsi="Times New Roman" w:cs="Times New Roman"/>
          <w:i/>
          <w:w w:val="148"/>
          <w:position w:val="-1"/>
          <w:sz w:val="10"/>
          <w:szCs w:val="10"/>
        </w:rPr>
        <w:t>C</w:t>
      </w:r>
      <w:r>
        <w:rPr>
          <w:rFonts w:ascii="Times New Roman" w:eastAsia="Times New Roman" w:hAnsi="Times New Roman" w:cs="Times New Roman"/>
          <w:i/>
          <w:spacing w:val="-18"/>
          <w:position w:val="-1"/>
          <w:sz w:val="10"/>
          <w:szCs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w w:val="154"/>
          <w:position w:val="-1"/>
          <w:sz w:val="10"/>
          <w:szCs w:val="10"/>
        </w:rPr>
        <w:t>omp</w:t>
      </w:r>
      <w:proofErr w:type="spellEnd"/>
      <w:r>
        <w:rPr>
          <w:rFonts w:ascii="Times New Roman" w:eastAsia="Times New Roman" w:hAnsi="Times New Roman" w:cs="Times New Roman"/>
          <w:i/>
          <w:spacing w:val="25"/>
          <w:w w:val="154"/>
          <w:position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14"/>
          <w:szCs w:val="14"/>
        </w:rPr>
        <w:t xml:space="preserve">in </w:t>
      </w:r>
      <w:r>
        <w:rPr>
          <w:rFonts w:ascii="Times New Roman" w:eastAsia="Times New Roman" w:hAnsi="Times New Roman" w:cs="Times New Roman"/>
          <w:spacing w:val="8"/>
          <w:position w:val="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14"/>
          <w:szCs w:val="14"/>
        </w:rPr>
        <w:t>1</w:t>
      </w:r>
      <w:r>
        <w:rPr>
          <w:rFonts w:ascii="Times New Roman" w:eastAsia="Times New Roman" w:hAnsi="Times New Roman" w:cs="Times New Roman"/>
          <w:spacing w:val="28"/>
          <w:position w:val="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20"/>
          <w:position w:val="1"/>
          <w:sz w:val="14"/>
          <w:szCs w:val="14"/>
        </w:rPr>
        <w:t>MPI</w:t>
      </w:r>
      <w:r>
        <w:rPr>
          <w:rFonts w:ascii="Times New Roman" w:eastAsia="Times New Roman" w:hAnsi="Times New Roman" w:cs="Times New Roman"/>
          <w:spacing w:val="19"/>
          <w:w w:val="120"/>
          <w:position w:val="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20"/>
          <w:position w:val="1"/>
          <w:sz w:val="14"/>
          <w:szCs w:val="14"/>
        </w:rPr>
        <w:t>pr</w:t>
      </w:r>
      <w:r>
        <w:rPr>
          <w:rFonts w:ascii="Times New Roman" w:eastAsia="Times New Roman" w:hAnsi="Times New Roman" w:cs="Times New Roman"/>
          <w:spacing w:val="5"/>
          <w:w w:val="120"/>
          <w:position w:val="1"/>
          <w:sz w:val="14"/>
          <w:szCs w:val="14"/>
        </w:rPr>
        <w:t>o</w:t>
      </w:r>
      <w:r>
        <w:rPr>
          <w:rFonts w:ascii="Times New Roman" w:eastAsia="Times New Roman" w:hAnsi="Times New Roman" w:cs="Times New Roman"/>
          <w:w w:val="120"/>
          <w:position w:val="1"/>
          <w:sz w:val="14"/>
          <w:szCs w:val="14"/>
        </w:rPr>
        <w:t>cess</w:t>
      </w:r>
      <w:r>
        <w:rPr>
          <w:rFonts w:ascii="Times New Roman" w:eastAsia="Times New Roman" w:hAnsi="Times New Roman" w:cs="Times New Roman"/>
          <w:spacing w:val="1"/>
          <w:w w:val="120"/>
          <w:position w:val="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8"/>
          <w:position w:val="1"/>
          <w:sz w:val="14"/>
          <w:szCs w:val="14"/>
        </w:rPr>
        <w:t>do</w:t>
      </w:r>
    </w:p>
    <w:p w14:paraId="582DFFD5" w14:textId="77777777" w:rsidR="00114C4D" w:rsidRDefault="00096F81">
      <w:pPr>
        <w:tabs>
          <w:tab w:val="left" w:pos="1940"/>
        </w:tabs>
        <w:spacing w:after="0" w:line="239" w:lineRule="exact"/>
        <w:ind w:left="1014" w:right="-20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position w:val="1"/>
          <w:sz w:val="16"/>
          <w:szCs w:val="16"/>
        </w:rPr>
        <w:t>5:</w:t>
      </w:r>
      <w:r>
        <w:rPr>
          <w:rFonts w:ascii="Times New Roman" w:eastAsia="Times New Roman" w:hAnsi="Times New Roman" w:cs="Times New Roman"/>
          <w:spacing w:val="-34"/>
          <w:position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16"/>
          <w:szCs w:val="16"/>
        </w:rPr>
        <w:tab/>
      </w:r>
      <w:r>
        <w:rPr>
          <w:rFonts w:ascii="Courier" w:eastAsia="Courier" w:hAnsi="Courier" w:cs="Courier"/>
          <w:w w:val="88"/>
          <w:position w:val="1"/>
          <w:sz w:val="14"/>
          <w:szCs w:val="14"/>
        </w:rPr>
        <w:t xml:space="preserve">Calculate </w:t>
      </w:r>
      <w:r>
        <w:rPr>
          <w:rFonts w:ascii="Meiryo" w:eastAsia="Meiryo" w:hAnsi="Meiryo" w:cs="Meiryo"/>
          <w:i/>
          <w:w w:val="62"/>
          <w:position w:val="1"/>
          <w:sz w:val="14"/>
          <w:szCs w:val="14"/>
        </w:rPr>
        <w:t>'!R</w:t>
      </w:r>
      <w:r>
        <w:rPr>
          <w:rFonts w:ascii="Times New Roman" w:eastAsia="Times New Roman" w:hAnsi="Times New Roman" w:cs="Times New Roman"/>
          <w:i/>
          <w:w w:val="146"/>
          <w:position w:val="-1"/>
          <w:sz w:val="10"/>
          <w:szCs w:val="10"/>
        </w:rPr>
        <w:t>a</w:t>
      </w:r>
      <w:r>
        <w:rPr>
          <w:rFonts w:ascii="Times New Roman" w:eastAsia="Times New Roman" w:hAnsi="Times New Roman" w:cs="Times New Roman"/>
          <w:i/>
          <w:spacing w:val="4"/>
          <w:w w:val="146"/>
          <w:position w:val="-1"/>
          <w:sz w:val="10"/>
          <w:szCs w:val="10"/>
        </w:rPr>
        <w:t>g</w:t>
      </w:r>
      <w:r>
        <w:rPr>
          <w:rFonts w:ascii="Times New Roman" w:eastAsia="Times New Roman" w:hAnsi="Times New Roman" w:cs="Times New Roman"/>
          <w:i/>
          <w:spacing w:val="4"/>
          <w:w w:val="139"/>
          <w:position w:val="-1"/>
          <w:sz w:val="10"/>
          <w:szCs w:val="10"/>
        </w:rPr>
        <w:t>g</w:t>
      </w:r>
      <w:r>
        <w:rPr>
          <w:rFonts w:ascii="Times New Roman" w:eastAsia="Times New Roman" w:hAnsi="Times New Roman" w:cs="Times New Roman"/>
          <w:i/>
          <w:spacing w:val="4"/>
          <w:w w:val="171"/>
          <w:position w:val="-1"/>
          <w:sz w:val="10"/>
          <w:szCs w:val="10"/>
        </w:rPr>
        <w:t>r</w:t>
      </w:r>
      <w:r>
        <w:rPr>
          <w:rFonts w:ascii="Times New Roman" w:eastAsia="Times New Roman" w:hAnsi="Times New Roman" w:cs="Times New Roman"/>
          <w:i/>
          <w:w w:val="145"/>
          <w:position w:val="-1"/>
          <w:sz w:val="10"/>
          <w:szCs w:val="10"/>
        </w:rPr>
        <w:t>e</w:t>
      </w:r>
      <w:r>
        <w:rPr>
          <w:rFonts w:ascii="Times New Roman" w:eastAsia="Times New Roman" w:hAnsi="Times New Roman" w:cs="Times New Roman"/>
          <w:i/>
          <w:spacing w:val="4"/>
          <w:w w:val="145"/>
          <w:position w:val="-1"/>
          <w:sz w:val="10"/>
          <w:szCs w:val="10"/>
        </w:rPr>
        <w:t>g</w:t>
      </w:r>
      <w:r>
        <w:rPr>
          <w:rFonts w:ascii="Times New Roman" w:eastAsia="Times New Roman" w:hAnsi="Times New Roman" w:cs="Times New Roman"/>
          <w:i/>
          <w:w w:val="167"/>
          <w:position w:val="-1"/>
          <w:sz w:val="10"/>
          <w:szCs w:val="10"/>
        </w:rPr>
        <w:t>ation</w:t>
      </w:r>
      <w:r>
        <w:rPr>
          <w:rFonts w:ascii="Times New Roman" w:eastAsia="Times New Roman" w:hAnsi="Times New Roman" w:cs="Times New Roman"/>
          <w:i/>
          <w:position w:val="-1"/>
          <w:sz w:val="10"/>
          <w:szCs w:val="10"/>
        </w:rPr>
        <w:t xml:space="preserve">  </w:t>
      </w:r>
      <w:r>
        <w:rPr>
          <w:rFonts w:ascii="Times New Roman" w:eastAsia="Times New Roman" w:hAnsi="Times New Roman" w:cs="Times New Roman"/>
          <w:i/>
          <w:spacing w:val="9"/>
          <w:position w:val="-1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position w:val="1"/>
          <w:sz w:val="14"/>
          <w:szCs w:val="14"/>
        </w:rPr>
        <w:t xml:space="preserve">for solid bins </w:t>
      </w:r>
      <w:r>
        <w:rPr>
          <w:rFonts w:ascii="Times New Roman" w:eastAsia="Times New Roman" w:hAnsi="Times New Roman" w:cs="Times New Roman"/>
          <w:i/>
          <w:w w:val="138"/>
          <w:position w:val="1"/>
          <w:sz w:val="14"/>
          <w:szCs w:val="14"/>
        </w:rPr>
        <w:t>s</w:t>
      </w:r>
      <w:r>
        <w:rPr>
          <w:rFonts w:ascii="Times New Roman" w:eastAsia="Times New Roman" w:hAnsi="Times New Roman" w:cs="Times New Roman"/>
          <w:w w:val="135"/>
          <w:position w:val="-1"/>
          <w:sz w:val="10"/>
          <w:szCs w:val="10"/>
        </w:rPr>
        <w:t>1</w:t>
      </w:r>
      <w:r>
        <w:rPr>
          <w:rFonts w:ascii="Times New Roman" w:eastAsia="Times New Roman" w:hAnsi="Times New Roman" w:cs="Times New Roman"/>
          <w:spacing w:val="-15"/>
          <w:position w:val="-1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position w:val="1"/>
          <w:sz w:val="14"/>
          <w:szCs w:val="14"/>
        </w:rPr>
        <w:t>,</w:t>
      </w:r>
      <w:r>
        <w:rPr>
          <w:rFonts w:ascii="Times New Roman" w:eastAsia="Times New Roman" w:hAnsi="Times New Roman" w:cs="Times New Roman"/>
          <w:i/>
          <w:w w:val="138"/>
          <w:position w:val="1"/>
          <w:sz w:val="14"/>
          <w:szCs w:val="14"/>
        </w:rPr>
        <w:t>s</w:t>
      </w:r>
      <w:r>
        <w:rPr>
          <w:rFonts w:ascii="Times New Roman" w:eastAsia="Times New Roman" w:hAnsi="Times New Roman" w:cs="Times New Roman"/>
          <w:w w:val="135"/>
          <w:position w:val="-1"/>
          <w:sz w:val="10"/>
          <w:szCs w:val="10"/>
        </w:rPr>
        <w:t>2</w:t>
      </w:r>
    </w:p>
    <w:p w14:paraId="77BC6E22" w14:textId="77777777" w:rsidR="00114C4D" w:rsidRDefault="00096F81">
      <w:pPr>
        <w:tabs>
          <w:tab w:val="left" w:pos="1940"/>
        </w:tabs>
        <w:spacing w:after="0" w:line="239" w:lineRule="exact"/>
        <w:ind w:left="1014" w:right="-20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position w:val="1"/>
          <w:sz w:val="16"/>
          <w:szCs w:val="16"/>
        </w:rPr>
        <w:t>6:</w:t>
      </w:r>
      <w:r>
        <w:rPr>
          <w:rFonts w:ascii="Times New Roman" w:eastAsia="Times New Roman" w:hAnsi="Times New Roman" w:cs="Times New Roman"/>
          <w:spacing w:val="-34"/>
          <w:position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16"/>
          <w:szCs w:val="16"/>
        </w:rPr>
        <w:tab/>
      </w:r>
      <w:r>
        <w:rPr>
          <w:rFonts w:ascii="Courier" w:eastAsia="Courier" w:hAnsi="Courier" w:cs="Courier"/>
          <w:w w:val="88"/>
          <w:position w:val="1"/>
          <w:sz w:val="14"/>
          <w:szCs w:val="14"/>
        </w:rPr>
        <w:t xml:space="preserve">Calculate </w:t>
      </w:r>
      <w:r>
        <w:rPr>
          <w:rFonts w:ascii="Meiryo" w:eastAsia="Meiryo" w:hAnsi="Meiryo" w:cs="Meiryo"/>
          <w:i/>
          <w:w w:val="62"/>
          <w:position w:val="1"/>
          <w:sz w:val="14"/>
          <w:szCs w:val="14"/>
        </w:rPr>
        <w:t>'!R</w:t>
      </w:r>
      <w:r>
        <w:rPr>
          <w:rFonts w:ascii="Times New Roman" w:eastAsia="Times New Roman" w:hAnsi="Times New Roman" w:cs="Times New Roman"/>
          <w:i/>
          <w:w w:val="146"/>
          <w:position w:val="-1"/>
          <w:sz w:val="10"/>
          <w:szCs w:val="10"/>
        </w:rPr>
        <w:t>b</w:t>
      </w:r>
      <w:r>
        <w:rPr>
          <w:rFonts w:ascii="Times New Roman" w:eastAsia="Times New Roman" w:hAnsi="Times New Roman" w:cs="Times New Roman"/>
          <w:i/>
          <w:spacing w:val="4"/>
          <w:w w:val="146"/>
          <w:position w:val="-1"/>
          <w:sz w:val="10"/>
          <w:szCs w:val="10"/>
        </w:rPr>
        <w:t>r</w:t>
      </w:r>
      <w:r>
        <w:rPr>
          <w:rFonts w:ascii="Times New Roman" w:eastAsia="Times New Roman" w:hAnsi="Times New Roman" w:cs="Times New Roman"/>
          <w:i/>
          <w:w w:val="158"/>
          <w:position w:val="-1"/>
          <w:sz w:val="10"/>
          <w:szCs w:val="10"/>
        </w:rPr>
        <w:t>ea</w:t>
      </w:r>
      <w:r>
        <w:rPr>
          <w:rFonts w:ascii="Times New Roman" w:eastAsia="Times New Roman" w:hAnsi="Times New Roman" w:cs="Times New Roman"/>
          <w:i/>
          <w:spacing w:val="2"/>
          <w:w w:val="158"/>
          <w:position w:val="-1"/>
          <w:sz w:val="10"/>
          <w:szCs w:val="10"/>
        </w:rPr>
        <w:t>k</w:t>
      </w:r>
      <w:r>
        <w:rPr>
          <w:rFonts w:ascii="Times New Roman" w:eastAsia="Times New Roman" w:hAnsi="Times New Roman" w:cs="Times New Roman"/>
          <w:i/>
          <w:w w:val="146"/>
          <w:position w:val="-1"/>
          <w:sz w:val="10"/>
          <w:szCs w:val="10"/>
        </w:rPr>
        <w:t>a</w:t>
      </w:r>
      <w:r>
        <w:rPr>
          <w:rFonts w:ascii="Times New Roman" w:eastAsia="Times New Roman" w:hAnsi="Times New Roman" w:cs="Times New Roman"/>
          <w:i/>
          <w:spacing w:val="4"/>
          <w:w w:val="146"/>
          <w:position w:val="-1"/>
          <w:sz w:val="10"/>
          <w:szCs w:val="10"/>
        </w:rPr>
        <w:t>g</w:t>
      </w:r>
      <w:r>
        <w:rPr>
          <w:rFonts w:ascii="Times New Roman" w:eastAsia="Times New Roman" w:hAnsi="Times New Roman" w:cs="Times New Roman"/>
          <w:i/>
          <w:w w:val="152"/>
          <w:position w:val="-1"/>
          <w:sz w:val="10"/>
          <w:szCs w:val="10"/>
        </w:rPr>
        <w:t>e</w:t>
      </w:r>
      <w:r>
        <w:rPr>
          <w:rFonts w:ascii="Times New Roman" w:eastAsia="Times New Roman" w:hAnsi="Times New Roman" w:cs="Times New Roman"/>
          <w:i/>
          <w:position w:val="-1"/>
          <w:sz w:val="10"/>
          <w:szCs w:val="10"/>
        </w:rPr>
        <w:t xml:space="preserve">  </w:t>
      </w:r>
      <w:r>
        <w:rPr>
          <w:rFonts w:ascii="Times New Roman" w:eastAsia="Times New Roman" w:hAnsi="Times New Roman" w:cs="Times New Roman"/>
          <w:i/>
          <w:spacing w:val="9"/>
          <w:position w:val="-1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position w:val="1"/>
          <w:sz w:val="14"/>
          <w:szCs w:val="14"/>
        </w:rPr>
        <w:t xml:space="preserve">for solid bins </w:t>
      </w:r>
      <w:r>
        <w:rPr>
          <w:rFonts w:ascii="Times New Roman" w:eastAsia="Times New Roman" w:hAnsi="Times New Roman" w:cs="Times New Roman"/>
          <w:i/>
          <w:w w:val="138"/>
          <w:position w:val="1"/>
          <w:sz w:val="14"/>
          <w:szCs w:val="14"/>
        </w:rPr>
        <w:t>s</w:t>
      </w:r>
      <w:r>
        <w:rPr>
          <w:rFonts w:ascii="Times New Roman" w:eastAsia="Times New Roman" w:hAnsi="Times New Roman" w:cs="Times New Roman"/>
          <w:w w:val="135"/>
          <w:position w:val="-1"/>
          <w:sz w:val="10"/>
          <w:szCs w:val="10"/>
        </w:rPr>
        <w:t>1</w:t>
      </w:r>
      <w:r>
        <w:rPr>
          <w:rFonts w:ascii="Times New Roman" w:eastAsia="Times New Roman" w:hAnsi="Times New Roman" w:cs="Times New Roman"/>
          <w:spacing w:val="-15"/>
          <w:position w:val="-1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position w:val="1"/>
          <w:sz w:val="14"/>
          <w:szCs w:val="14"/>
        </w:rPr>
        <w:t>,</w:t>
      </w:r>
      <w:r>
        <w:rPr>
          <w:rFonts w:ascii="Times New Roman" w:eastAsia="Times New Roman" w:hAnsi="Times New Roman" w:cs="Times New Roman"/>
          <w:i/>
          <w:w w:val="138"/>
          <w:position w:val="1"/>
          <w:sz w:val="14"/>
          <w:szCs w:val="14"/>
        </w:rPr>
        <w:t>s</w:t>
      </w:r>
      <w:r>
        <w:rPr>
          <w:rFonts w:ascii="Times New Roman" w:eastAsia="Times New Roman" w:hAnsi="Times New Roman" w:cs="Times New Roman"/>
          <w:w w:val="135"/>
          <w:position w:val="-1"/>
          <w:sz w:val="10"/>
          <w:szCs w:val="10"/>
        </w:rPr>
        <w:t>2</w:t>
      </w:r>
    </w:p>
    <w:p w14:paraId="12DA13CD" w14:textId="77777777" w:rsidR="00114C4D" w:rsidRDefault="00096F81">
      <w:pPr>
        <w:tabs>
          <w:tab w:val="left" w:pos="1940"/>
        </w:tabs>
        <w:spacing w:before="28" w:after="0" w:line="240" w:lineRule="auto"/>
        <w:ind w:left="1014" w:right="-20"/>
        <w:rPr>
          <w:rFonts w:ascii="Courier" w:eastAsia="Courier" w:hAnsi="Courier" w:cs="Courier"/>
          <w:sz w:val="14"/>
          <w:szCs w:val="1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7:</w:t>
      </w:r>
      <w:r>
        <w:rPr>
          <w:rFonts w:ascii="Times New Roman" w:eastAsia="Times New Roman" w:hAnsi="Times New Roman" w:cs="Times New Roman"/>
          <w:spacing w:val="-3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Courier" w:eastAsia="Courier" w:hAnsi="Courier" w:cs="Courier"/>
          <w:w w:val="88"/>
          <w:sz w:val="14"/>
          <w:szCs w:val="14"/>
        </w:rPr>
        <w:t xml:space="preserve">Calculate </w:t>
      </w:r>
      <w:r>
        <w:rPr>
          <w:rFonts w:ascii="Times New Roman" w:eastAsia="Times New Roman" w:hAnsi="Times New Roman" w:cs="Times New Roman"/>
          <w:i/>
          <w:w w:val="158"/>
          <w:sz w:val="14"/>
          <w:szCs w:val="14"/>
        </w:rPr>
        <w:t>n</w:t>
      </w:r>
      <w:r>
        <w:rPr>
          <w:rFonts w:ascii="Times New Roman" w:eastAsia="Times New Roman" w:hAnsi="Times New Roman" w:cs="Times New Roman"/>
          <w:i/>
          <w:w w:val="158"/>
          <w:position w:val="-2"/>
          <w:sz w:val="10"/>
          <w:szCs w:val="10"/>
        </w:rPr>
        <w:t>pa</w:t>
      </w:r>
      <w:r>
        <w:rPr>
          <w:rFonts w:ascii="Times New Roman" w:eastAsia="Times New Roman" w:hAnsi="Times New Roman" w:cs="Times New Roman"/>
          <w:i/>
          <w:spacing w:val="6"/>
          <w:w w:val="158"/>
          <w:position w:val="-2"/>
          <w:sz w:val="10"/>
          <w:szCs w:val="10"/>
        </w:rPr>
        <w:t>r</w:t>
      </w:r>
      <w:r>
        <w:rPr>
          <w:rFonts w:ascii="Times New Roman" w:eastAsia="Times New Roman" w:hAnsi="Times New Roman" w:cs="Times New Roman"/>
          <w:i/>
          <w:w w:val="158"/>
          <w:position w:val="-2"/>
          <w:sz w:val="10"/>
          <w:szCs w:val="10"/>
        </w:rPr>
        <w:t xml:space="preserve">ticles </w:t>
      </w:r>
      <w:r>
        <w:rPr>
          <w:rFonts w:ascii="Times New Roman" w:eastAsia="Times New Roman" w:hAnsi="Times New Roman" w:cs="Times New Roman"/>
          <w:i/>
          <w:spacing w:val="8"/>
          <w:w w:val="158"/>
          <w:position w:val="-2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4"/>
          <w:szCs w:val="14"/>
        </w:rPr>
        <w:t xml:space="preserve">using Euler’s </w:t>
      </w:r>
      <w:r>
        <w:rPr>
          <w:rFonts w:ascii="Courier" w:eastAsia="Courier" w:hAnsi="Courier" w:cs="Courier"/>
          <w:sz w:val="14"/>
          <w:szCs w:val="14"/>
        </w:rPr>
        <w:t>method</w:t>
      </w:r>
    </w:p>
    <w:p w14:paraId="53366647" w14:textId="77777777" w:rsidR="00114C4D" w:rsidRDefault="00096F81">
      <w:pPr>
        <w:tabs>
          <w:tab w:val="left" w:pos="1700"/>
        </w:tabs>
        <w:spacing w:before="48" w:after="0" w:line="240" w:lineRule="auto"/>
        <w:ind w:left="1014" w:right="-2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8:</w:t>
      </w:r>
      <w:r>
        <w:rPr>
          <w:rFonts w:ascii="Times New Roman" w:eastAsia="Times New Roman" w:hAnsi="Times New Roman" w:cs="Times New Roman"/>
          <w:spacing w:val="-3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bCs/>
          <w:w w:val="126"/>
          <w:sz w:val="14"/>
          <w:szCs w:val="14"/>
        </w:rPr>
        <w:t>end</w:t>
      </w:r>
      <w:r>
        <w:rPr>
          <w:rFonts w:ascii="Times New Roman" w:eastAsia="Times New Roman" w:hAnsi="Times New Roman" w:cs="Times New Roman"/>
          <w:b/>
          <w:bCs/>
          <w:spacing w:val="16"/>
          <w:w w:val="126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6"/>
          <w:sz w:val="14"/>
          <w:szCs w:val="14"/>
        </w:rPr>
        <w:t>for</w:t>
      </w:r>
    </w:p>
    <w:p w14:paraId="68FEA495" w14:textId="77777777" w:rsidR="00114C4D" w:rsidRDefault="00096F81">
      <w:pPr>
        <w:tabs>
          <w:tab w:val="left" w:pos="1700"/>
          <w:tab w:val="left" w:pos="5500"/>
        </w:tabs>
        <w:spacing w:before="55" w:after="0" w:line="240" w:lineRule="auto"/>
        <w:ind w:left="1014" w:right="-2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9:</w:t>
      </w:r>
      <w:r>
        <w:rPr>
          <w:rFonts w:ascii="Times New Roman" w:eastAsia="Times New Roman" w:hAnsi="Times New Roman" w:cs="Times New Roman"/>
          <w:spacing w:val="-3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Courier" w:eastAsia="Courier" w:hAnsi="Courier" w:cs="Courier"/>
          <w:w w:val="88"/>
          <w:sz w:val="14"/>
          <w:szCs w:val="14"/>
        </w:rPr>
        <w:t xml:space="preserve">Collect </w:t>
      </w:r>
      <w:r>
        <w:rPr>
          <w:rFonts w:ascii="Times New Roman" w:eastAsia="Times New Roman" w:hAnsi="Times New Roman" w:cs="Times New Roman"/>
          <w:i/>
          <w:w w:val="158"/>
          <w:sz w:val="14"/>
          <w:szCs w:val="14"/>
        </w:rPr>
        <w:t>n</w:t>
      </w:r>
      <w:r>
        <w:rPr>
          <w:rFonts w:ascii="Times New Roman" w:eastAsia="Times New Roman" w:hAnsi="Times New Roman" w:cs="Times New Roman"/>
          <w:i/>
          <w:w w:val="158"/>
          <w:position w:val="-2"/>
          <w:sz w:val="10"/>
          <w:szCs w:val="10"/>
        </w:rPr>
        <w:t>pa</w:t>
      </w:r>
      <w:r>
        <w:rPr>
          <w:rFonts w:ascii="Times New Roman" w:eastAsia="Times New Roman" w:hAnsi="Times New Roman" w:cs="Times New Roman"/>
          <w:i/>
          <w:spacing w:val="6"/>
          <w:w w:val="158"/>
          <w:position w:val="-2"/>
          <w:sz w:val="10"/>
          <w:szCs w:val="10"/>
        </w:rPr>
        <w:t>r</w:t>
      </w:r>
      <w:r>
        <w:rPr>
          <w:rFonts w:ascii="Times New Roman" w:eastAsia="Times New Roman" w:hAnsi="Times New Roman" w:cs="Times New Roman"/>
          <w:i/>
          <w:w w:val="158"/>
          <w:position w:val="-2"/>
          <w:sz w:val="10"/>
          <w:szCs w:val="10"/>
        </w:rPr>
        <w:t xml:space="preserve">ticles </w:t>
      </w:r>
      <w:r>
        <w:rPr>
          <w:rFonts w:ascii="Times New Roman" w:eastAsia="Times New Roman" w:hAnsi="Times New Roman" w:cs="Times New Roman"/>
          <w:i/>
          <w:spacing w:val="8"/>
          <w:w w:val="158"/>
          <w:position w:val="-2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4"/>
          <w:szCs w:val="14"/>
        </w:rPr>
        <w:t xml:space="preserve">from </w:t>
      </w:r>
      <w:r>
        <w:rPr>
          <w:rFonts w:ascii="Times New Roman" w:eastAsia="Times New Roman" w:hAnsi="Times New Roman" w:cs="Times New Roman"/>
          <w:i/>
          <w:w w:val="135"/>
          <w:sz w:val="14"/>
          <w:szCs w:val="14"/>
        </w:rPr>
        <w:t>N</w:t>
      </w:r>
      <w:r>
        <w:rPr>
          <w:rFonts w:ascii="Times New Roman" w:eastAsia="Times New Roman" w:hAnsi="Times New Roman" w:cs="Times New Roman"/>
          <w:i/>
          <w:w w:val="153"/>
          <w:position w:val="-2"/>
          <w:sz w:val="10"/>
          <w:szCs w:val="10"/>
        </w:rPr>
        <w:t>M</w:t>
      </w:r>
      <w:r>
        <w:rPr>
          <w:rFonts w:ascii="Times New Roman" w:eastAsia="Times New Roman" w:hAnsi="Times New Roman" w:cs="Times New Roman"/>
          <w:i/>
          <w:spacing w:val="-14"/>
          <w:position w:val="-2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i/>
          <w:w w:val="142"/>
          <w:position w:val="-2"/>
          <w:sz w:val="10"/>
          <w:szCs w:val="10"/>
        </w:rPr>
        <w:t>P</w:t>
      </w:r>
      <w:r>
        <w:rPr>
          <w:rFonts w:ascii="Times New Roman" w:eastAsia="Times New Roman" w:hAnsi="Times New Roman" w:cs="Times New Roman"/>
          <w:i/>
          <w:spacing w:val="-18"/>
          <w:w w:val="142"/>
          <w:position w:val="-2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i/>
          <w:w w:val="187"/>
          <w:position w:val="-2"/>
          <w:sz w:val="10"/>
          <w:szCs w:val="10"/>
        </w:rPr>
        <w:t>I</w:t>
      </w:r>
      <w:r>
        <w:rPr>
          <w:rFonts w:ascii="Times New Roman" w:eastAsia="Times New Roman" w:hAnsi="Times New Roman" w:cs="Times New Roman"/>
          <w:i/>
          <w:position w:val="-2"/>
          <w:sz w:val="10"/>
          <w:szCs w:val="10"/>
        </w:rPr>
        <w:tab/>
      </w:r>
      <w:r>
        <w:rPr>
          <w:rFonts w:ascii="Times New Roman" w:eastAsia="Times New Roman" w:hAnsi="Times New Roman" w:cs="Times New Roman"/>
          <w:i/>
          <w:w w:val="49"/>
          <w:sz w:val="14"/>
          <w:szCs w:val="14"/>
        </w:rPr>
        <w:t xml:space="preserve">1&gt;  </w:t>
      </w:r>
      <w:r>
        <w:rPr>
          <w:rFonts w:ascii="Times New Roman" w:eastAsia="Times New Roman" w:hAnsi="Times New Roman" w:cs="Times New Roman"/>
          <w:i/>
          <w:spacing w:val="3"/>
          <w:w w:val="4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4"/>
          <w:szCs w:val="14"/>
        </w:rPr>
        <w:t>Master</w:t>
      </w:r>
      <w:r>
        <w:rPr>
          <w:rFonts w:ascii="Times New Roman" w:eastAsia="Times New Roman" w:hAnsi="Times New Roman" w:cs="Times New Roman"/>
          <w:spacing w:val="28"/>
          <w:w w:val="11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4"/>
          <w:szCs w:val="14"/>
        </w:rPr>
        <w:t>pr</w:t>
      </w:r>
      <w:r>
        <w:rPr>
          <w:rFonts w:ascii="Times New Roman" w:eastAsia="Times New Roman" w:hAnsi="Times New Roman" w:cs="Times New Roman"/>
          <w:spacing w:val="6"/>
          <w:w w:val="119"/>
          <w:sz w:val="14"/>
          <w:szCs w:val="14"/>
        </w:rPr>
        <w:t>o</w:t>
      </w:r>
      <w:r>
        <w:rPr>
          <w:rFonts w:ascii="Times New Roman" w:eastAsia="Times New Roman" w:hAnsi="Times New Roman" w:cs="Times New Roman"/>
          <w:w w:val="119"/>
          <w:sz w:val="14"/>
          <w:szCs w:val="14"/>
        </w:rPr>
        <w:t>cess</w:t>
      </w:r>
      <w:r>
        <w:rPr>
          <w:rFonts w:ascii="Times New Roman" w:eastAsia="Times New Roman" w:hAnsi="Times New Roman" w:cs="Times New Roman"/>
          <w:spacing w:val="5"/>
          <w:w w:val="11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4"/>
          <w:szCs w:val="14"/>
        </w:rPr>
        <w:t>collects</w:t>
      </w:r>
      <w:r>
        <w:rPr>
          <w:rFonts w:ascii="Times New Roman" w:eastAsia="Times New Roman" w:hAnsi="Times New Roman" w:cs="Times New Roman"/>
          <w:spacing w:val="8"/>
          <w:w w:val="11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all </w:t>
      </w:r>
      <w:r>
        <w:rPr>
          <w:rFonts w:ascii="Times New Roman" w:eastAsia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32"/>
          <w:sz w:val="14"/>
          <w:szCs w:val="14"/>
        </w:rPr>
        <w:t>data</w:t>
      </w:r>
    </w:p>
    <w:p w14:paraId="0BFCCC76" w14:textId="77777777" w:rsidR="00114C4D" w:rsidRDefault="00096F81">
      <w:pPr>
        <w:tabs>
          <w:tab w:val="left" w:pos="1720"/>
        </w:tabs>
        <w:spacing w:before="48" w:after="0" w:line="240" w:lineRule="auto"/>
        <w:ind w:left="955" w:right="-20"/>
        <w:rPr>
          <w:rFonts w:ascii="Courier" w:eastAsia="Courier" w:hAnsi="Courier" w:cs="Courier"/>
          <w:sz w:val="14"/>
          <w:szCs w:val="1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10:</w:t>
      </w:r>
      <w:r>
        <w:rPr>
          <w:rFonts w:ascii="Times New Roman" w:eastAsia="Times New Roman" w:hAnsi="Times New Roman" w:cs="Times New Roman"/>
          <w:spacing w:val="-3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Courier" w:eastAsia="Courier" w:hAnsi="Courier" w:cs="Courier"/>
          <w:w w:val="88"/>
          <w:sz w:val="14"/>
          <w:szCs w:val="14"/>
        </w:rPr>
        <w:t xml:space="preserve">Calculate </w:t>
      </w:r>
      <w:r>
        <w:rPr>
          <w:rFonts w:ascii="Times New Roman" w:eastAsia="Times New Roman" w:hAnsi="Times New Roman" w:cs="Times New Roman"/>
          <w:i/>
          <w:w w:val="134"/>
          <w:sz w:val="14"/>
          <w:szCs w:val="14"/>
        </w:rPr>
        <w:t>timestep</w:t>
      </w:r>
      <w:r>
        <w:rPr>
          <w:rFonts w:ascii="Times New Roman" w:eastAsia="Times New Roman" w:hAnsi="Times New Roman" w:cs="Times New Roman"/>
          <w:i/>
          <w:spacing w:val="28"/>
          <w:w w:val="134"/>
          <w:sz w:val="14"/>
          <w:szCs w:val="14"/>
        </w:rPr>
        <w:t xml:space="preserve"> </w:t>
      </w:r>
      <w:r>
        <w:rPr>
          <w:rFonts w:ascii="Courier" w:eastAsia="Courier" w:hAnsi="Courier" w:cs="Courier"/>
          <w:w w:val="88"/>
          <w:sz w:val="14"/>
          <w:szCs w:val="14"/>
        </w:rPr>
        <w:t xml:space="preserve">using </w:t>
      </w:r>
      <w:r>
        <w:rPr>
          <w:rFonts w:ascii="Courier" w:eastAsia="Courier" w:hAnsi="Courier" w:cs="Courier"/>
          <w:i/>
          <w:sz w:val="14"/>
          <w:szCs w:val="14"/>
        </w:rPr>
        <w:t>CFL</w:t>
      </w:r>
      <w:r>
        <w:rPr>
          <w:rFonts w:ascii="Courier" w:eastAsia="Courier" w:hAnsi="Courier" w:cs="Courier"/>
          <w:i/>
          <w:spacing w:val="-19"/>
          <w:sz w:val="14"/>
          <w:szCs w:val="14"/>
        </w:rPr>
        <w:t xml:space="preserve"> </w:t>
      </w:r>
      <w:r>
        <w:rPr>
          <w:rFonts w:ascii="Courier" w:eastAsia="Courier" w:hAnsi="Courier" w:cs="Courier"/>
          <w:sz w:val="14"/>
          <w:szCs w:val="14"/>
        </w:rPr>
        <w:t>condition</w:t>
      </w:r>
    </w:p>
    <w:p w14:paraId="7C3C86A8" w14:textId="77777777" w:rsidR="00114C4D" w:rsidRDefault="00096F81">
      <w:pPr>
        <w:tabs>
          <w:tab w:val="left" w:pos="1720"/>
        </w:tabs>
        <w:spacing w:before="55" w:after="0" w:line="240" w:lineRule="auto"/>
        <w:ind w:left="955" w:right="-2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position w:val="2"/>
          <w:sz w:val="16"/>
          <w:szCs w:val="16"/>
        </w:rPr>
        <w:t>11:</w:t>
      </w:r>
      <w:r>
        <w:rPr>
          <w:rFonts w:ascii="Times New Roman" w:eastAsia="Times New Roman" w:hAnsi="Times New Roman" w:cs="Times New Roman"/>
          <w:spacing w:val="-30"/>
          <w:position w:val="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16"/>
          <w:szCs w:val="16"/>
        </w:rPr>
        <w:tab/>
      </w:r>
      <w:r>
        <w:rPr>
          <w:rFonts w:ascii="Times New Roman" w:eastAsia="Times New Roman" w:hAnsi="Times New Roman" w:cs="Times New Roman"/>
          <w:i/>
          <w:w w:val="151"/>
          <w:position w:val="2"/>
          <w:sz w:val="14"/>
          <w:szCs w:val="14"/>
        </w:rPr>
        <w:t>t</w:t>
      </w:r>
      <w:r>
        <w:rPr>
          <w:rFonts w:ascii="Times New Roman" w:eastAsia="Times New Roman" w:hAnsi="Times New Roman" w:cs="Times New Roman"/>
          <w:i/>
          <w:w w:val="151"/>
          <w:sz w:val="10"/>
          <w:szCs w:val="10"/>
        </w:rPr>
        <w:t>new</w:t>
      </w:r>
      <w:r>
        <w:rPr>
          <w:rFonts w:ascii="Times New Roman" w:eastAsia="Times New Roman" w:hAnsi="Times New Roman" w:cs="Times New Roman"/>
          <w:i/>
          <w:spacing w:val="33"/>
          <w:w w:val="15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w w:val="151"/>
          <w:position w:val="2"/>
          <w:sz w:val="14"/>
          <w:szCs w:val="14"/>
        </w:rPr>
        <w:t>=</w:t>
      </w:r>
      <w:r>
        <w:rPr>
          <w:rFonts w:ascii="Times New Roman" w:eastAsia="Times New Roman" w:hAnsi="Times New Roman" w:cs="Times New Roman"/>
          <w:spacing w:val="-5"/>
          <w:w w:val="151"/>
          <w:position w:val="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51"/>
          <w:position w:val="2"/>
          <w:sz w:val="14"/>
          <w:szCs w:val="14"/>
        </w:rPr>
        <w:t>t</w:t>
      </w:r>
      <w:r>
        <w:rPr>
          <w:rFonts w:ascii="Times New Roman" w:eastAsia="Times New Roman" w:hAnsi="Times New Roman" w:cs="Times New Roman"/>
          <w:i/>
          <w:spacing w:val="-15"/>
          <w:w w:val="151"/>
          <w:position w:val="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51"/>
          <w:position w:val="2"/>
          <w:sz w:val="14"/>
          <w:szCs w:val="14"/>
        </w:rPr>
        <w:t>+</w:t>
      </w:r>
      <w:r>
        <w:rPr>
          <w:rFonts w:ascii="Times New Roman" w:eastAsia="Times New Roman" w:hAnsi="Times New Roman" w:cs="Times New Roman"/>
          <w:spacing w:val="-14"/>
          <w:w w:val="151"/>
          <w:position w:val="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51"/>
          <w:position w:val="2"/>
          <w:sz w:val="14"/>
          <w:szCs w:val="14"/>
        </w:rPr>
        <w:t>timestep</w:t>
      </w:r>
    </w:p>
    <w:p w14:paraId="3906D949" w14:textId="77777777" w:rsidR="00114C4D" w:rsidRDefault="00096F81">
      <w:pPr>
        <w:tabs>
          <w:tab w:val="left" w:pos="1480"/>
        </w:tabs>
        <w:spacing w:before="48" w:after="0" w:line="240" w:lineRule="auto"/>
        <w:ind w:left="955" w:right="-2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12:</w:t>
      </w:r>
      <w:r>
        <w:rPr>
          <w:rFonts w:ascii="Times New Roman" w:eastAsia="Times New Roman" w:hAnsi="Times New Roman" w:cs="Times New Roman"/>
          <w:spacing w:val="-3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bCs/>
          <w:w w:val="129"/>
          <w:sz w:val="14"/>
          <w:szCs w:val="14"/>
        </w:rPr>
        <w:t>end</w:t>
      </w:r>
      <w:r>
        <w:rPr>
          <w:rFonts w:ascii="Times New Roman" w:eastAsia="Times New Roman" w:hAnsi="Times New Roman" w:cs="Times New Roman"/>
          <w:b/>
          <w:bCs/>
          <w:spacing w:val="9"/>
          <w:w w:val="12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9"/>
          <w:sz w:val="14"/>
          <w:szCs w:val="14"/>
        </w:rPr>
        <w:t>while</w:t>
      </w:r>
    </w:p>
    <w:p w14:paraId="56CAA1E8" w14:textId="15D250BA" w:rsidR="00114C4D" w:rsidRDefault="00D6272F">
      <w:pPr>
        <w:spacing w:before="55" w:after="0" w:line="240" w:lineRule="auto"/>
        <w:ind w:left="955" w:right="-2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856" behindDoc="1" locked="0" layoutInCell="1" allowOverlap="1" wp14:anchorId="4D7D80BF" wp14:editId="6E4CDD4A">
                <wp:simplePos x="0" y="0"/>
                <wp:positionH relativeFrom="page">
                  <wp:posOffset>1698625</wp:posOffset>
                </wp:positionH>
                <wp:positionV relativeFrom="paragraph">
                  <wp:posOffset>194945</wp:posOffset>
                </wp:positionV>
                <wp:extent cx="4364990" cy="1270"/>
                <wp:effectExtent l="12700" t="13970" r="13335" b="3810"/>
                <wp:wrapNone/>
                <wp:docPr id="686" name="Group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64990" cy="1270"/>
                          <a:chOff x="2675" y="307"/>
                          <a:chExt cx="6874" cy="2"/>
                        </a:xfrm>
                      </wpg:grpSpPr>
                      <wps:wsp>
                        <wps:cNvPr id="687" name="Freeform 675"/>
                        <wps:cNvSpPr>
                          <a:spLocks/>
                        </wps:cNvSpPr>
                        <wps:spPr bwMode="auto">
                          <a:xfrm>
                            <a:off x="2675" y="307"/>
                            <a:ext cx="6874" cy="2"/>
                          </a:xfrm>
                          <a:custGeom>
                            <a:avLst/>
                            <a:gdLst>
                              <a:gd name="T0" fmla="+- 0 2675 2675"/>
                              <a:gd name="T1" fmla="*/ T0 w 6874"/>
                              <a:gd name="T2" fmla="+- 0 9550 2675"/>
                              <a:gd name="T3" fmla="*/ T2 w 687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74">
                                <a:moveTo>
                                  <a:pt x="0" y="0"/>
                                </a:moveTo>
                                <a:lnTo>
                                  <a:pt x="6875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A08367" id="Group 674" o:spid="_x0000_s1026" style="position:absolute;margin-left:133.75pt;margin-top:15.35pt;width:343.7pt;height:.1pt;z-index:-2624;mso-position-horizontal-relative:page" coordorigin="2675,307" coordsize="687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">
                <v:shape id="Freeform 675" o:spid="_x0000_s1027" style="position:absolute;left:2675;top:307;width:6874;height:2;visibility:visible;mso-wrap-style:square;v-text-anchor:top" coordsize="687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" path="m,l6875,e" filled="f" strokeweight=".14042mm">
                  <v:path arrowok="t" o:connecttype="custom" o:connectlocs="0,0;6875,0" o:connectangles="0,0"/>
                </v:shape>
                <w10:wrap anchorx="page"/>
              </v:group>
            </w:pict>
          </mc:Fallback>
        </mc:AlternateContent>
      </w:r>
      <w:r w:rsidR="00096F81">
        <w:rPr>
          <w:rFonts w:ascii="Times New Roman" w:eastAsia="Times New Roman" w:hAnsi="Times New Roman" w:cs="Times New Roman"/>
          <w:sz w:val="16"/>
          <w:szCs w:val="16"/>
        </w:rPr>
        <w:t xml:space="preserve">13: </w:t>
      </w:r>
      <w:r w:rsidR="00096F81"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 w:rsidR="00096F81">
        <w:rPr>
          <w:rFonts w:ascii="Times New Roman" w:eastAsia="Times New Roman" w:hAnsi="Times New Roman" w:cs="Times New Roman"/>
          <w:b/>
          <w:bCs/>
          <w:w w:val="129"/>
          <w:sz w:val="14"/>
          <w:szCs w:val="14"/>
        </w:rPr>
        <w:t>end</w:t>
      </w:r>
      <w:r w:rsidR="00096F81">
        <w:rPr>
          <w:rFonts w:ascii="Times New Roman" w:eastAsia="Times New Roman" w:hAnsi="Times New Roman" w:cs="Times New Roman"/>
          <w:b/>
          <w:bCs/>
          <w:spacing w:val="9"/>
          <w:w w:val="129"/>
          <w:sz w:val="14"/>
          <w:szCs w:val="14"/>
        </w:rPr>
        <w:t xml:space="preserve"> </w:t>
      </w:r>
      <w:r w:rsidR="00096F81">
        <w:rPr>
          <w:rFonts w:ascii="Times New Roman" w:eastAsia="Times New Roman" w:hAnsi="Times New Roman" w:cs="Times New Roman"/>
          <w:b/>
          <w:bCs/>
          <w:w w:val="126"/>
          <w:sz w:val="14"/>
          <w:szCs w:val="14"/>
        </w:rPr>
        <w:t>pr</w:t>
      </w:r>
      <w:r w:rsidR="00096F81">
        <w:rPr>
          <w:rFonts w:ascii="Times New Roman" w:eastAsia="Times New Roman" w:hAnsi="Times New Roman" w:cs="Times New Roman"/>
          <w:b/>
          <w:bCs/>
          <w:spacing w:val="5"/>
          <w:w w:val="126"/>
          <w:sz w:val="14"/>
          <w:szCs w:val="14"/>
        </w:rPr>
        <w:t>o</w:t>
      </w:r>
      <w:r w:rsidR="00096F81">
        <w:rPr>
          <w:rFonts w:ascii="Times New Roman" w:eastAsia="Times New Roman" w:hAnsi="Times New Roman" w:cs="Times New Roman"/>
          <w:b/>
          <w:bCs/>
          <w:w w:val="128"/>
          <w:sz w:val="14"/>
          <w:szCs w:val="14"/>
        </w:rPr>
        <w:t>cedure</w:t>
      </w:r>
    </w:p>
    <w:p w14:paraId="36B219B3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6990A863" w14:textId="77777777" w:rsidR="00114C4D" w:rsidRDefault="00114C4D">
      <w:pPr>
        <w:spacing w:before="14" w:after="0" w:line="220" w:lineRule="exact"/>
      </w:pPr>
    </w:p>
    <w:p w14:paraId="6D98DF4A" w14:textId="77777777" w:rsidR="00114C4D" w:rsidRDefault="00114C4D">
      <w:pPr>
        <w:spacing w:after="0"/>
        <w:sectPr w:rsidR="00114C4D">
          <w:footerReference w:type="default" r:id="rId22"/>
          <w:pgSz w:w="12240" w:h="15840"/>
          <w:pgMar w:top="1480" w:right="1720" w:bottom="1920" w:left="1720" w:header="0" w:footer="1737" w:gutter="0"/>
          <w:pgNumType w:start="14"/>
          <w:cols w:space="720"/>
        </w:sectPr>
      </w:pPr>
    </w:p>
    <w:p w14:paraId="1CBB075B" w14:textId="77777777" w:rsidR="00114C4D" w:rsidRDefault="00114C4D">
      <w:pPr>
        <w:spacing w:before="6" w:after="0" w:line="110" w:lineRule="exact"/>
        <w:rPr>
          <w:sz w:val="11"/>
          <w:szCs w:val="11"/>
        </w:rPr>
      </w:pPr>
    </w:p>
    <w:p w14:paraId="4E15F012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281</w:t>
      </w:r>
    </w:p>
    <w:p w14:paraId="3AA7BD5A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5018053A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282</w:t>
      </w:r>
    </w:p>
    <w:p w14:paraId="448D729D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0172C423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283</w:t>
      </w:r>
    </w:p>
    <w:p w14:paraId="2ADB10B0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311BFC97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284</w:t>
      </w:r>
    </w:p>
    <w:p w14:paraId="19B60B3B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77D99482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285</w:t>
      </w:r>
    </w:p>
    <w:p w14:paraId="71233F04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70356161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286</w:t>
      </w:r>
    </w:p>
    <w:p w14:paraId="4AE5B9DA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6A17C486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287</w:t>
      </w:r>
    </w:p>
    <w:p w14:paraId="2CDB2AD6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6F072BA1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288</w:t>
      </w:r>
    </w:p>
    <w:p w14:paraId="0121C22B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072296B5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289</w:t>
      </w:r>
    </w:p>
    <w:p w14:paraId="54FC623D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7151A43F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290</w:t>
      </w:r>
    </w:p>
    <w:p w14:paraId="64170490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6216F5EE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291</w:t>
      </w:r>
    </w:p>
    <w:p w14:paraId="25E5A1B3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75791BA1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292</w:t>
      </w:r>
    </w:p>
    <w:p w14:paraId="4225D3E4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403EBAF4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293</w:t>
      </w:r>
    </w:p>
    <w:p w14:paraId="4196F669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5777F6D4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294</w:t>
      </w:r>
    </w:p>
    <w:p w14:paraId="3045174E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659BE194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295</w:t>
      </w:r>
    </w:p>
    <w:p w14:paraId="2829C73B" w14:textId="77777777" w:rsidR="00114C4D" w:rsidRDefault="00096F81">
      <w:pPr>
        <w:spacing w:before="22" w:after="0" w:line="374" w:lineRule="auto"/>
        <w:ind w:right="9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execute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instructions</w:t>
      </w:r>
      <w:r>
        <w:rPr>
          <w:rFonts w:ascii="Times New Roman" w:eastAsia="Times New Roman" w:hAnsi="Times New Roman" w:cs="Times New Roman"/>
          <w:spacing w:val="14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1-D,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2-D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3-D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thread</w:t>
      </w:r>
      <w:r>
        <w:rPr>
          <w:rFonts w:ascii="Times New Roman" w:eastAsia="Times New Roman" w:hAnsi="Times New Roman" w:cs="Times New Roman"/>
          <w:spacing w:val="11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ks.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ernel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also </w:t>
      </w:r>
      <w:r>
        <w:rPr>
          <w:rFonts w:ascii="Times New Roman" w:eastAsia="Times New Roman" w:hAnsi="Times New Roman" w:cs="Times New Roman"/>
          <w:sz w:val="20"/>
          <w:szCs w:val="20"/>
        </w:rPr>
        <w:t>laun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ultiple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thread</w:t>
      </w:r>
      <w:r>
        <w:rPr>
          <w:rFonts w:ascii="Times New Roman" w:eastAsia="Times New Roman" w:hAnsi="Times New Roman" w:cs="Times New Roman"/>
          <w:spacing w:val="25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ks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once,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increasing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parallel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cess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executions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wn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grid. 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Similar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thread</w:t>
      </w:r>
      <w:r>
        <w:rPr>
          <w:rFonts w:ascii="Times New Roman" w:eastAsia="Times New Roman" w:hAnsi="Times New Roman" w:cs="Times New Roman"/>
          <w:spacing w:val="39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k,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grid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can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3-D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ending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under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stud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execution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spli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een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CPU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(also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called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host)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GPU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(also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called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device).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sensiti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calculations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ell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mixed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calculations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handled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CPU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with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single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core,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while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computationally</w:t>
      </w:r>
      <w:r>
        <w:rPr>
          <w:rFonts w:ascii="Times New Roman" w:eastAsia="Times New Roman" w:hAnsi="Times New Roman" w:cs="Times New Roman"/>
          <w:spacing w:val="23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tensi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tasks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distributed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using 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ernel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CPU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parallelization,</w:t>
      </w:r>
      <w:r>
        <w:rPr>
          <w:rFonts w:ascii="Times New Roman" w:eastAsia="Times New Roman" w:hAnsi="Times New Roman" w:cs="Times New Roman"/>
          <w:spacing w:val="35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geometry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split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ultiple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compartm</w:t>
      </w:r>
      <w:r>
        <w:rPr>
          <w:rFonts w:ascii="Times New Roman" w:eastAsia="Times New Roman" w:hAnsi="Times New Roman" w:cs="Times New Roman"/>
          <w:spacing w:val="1"/>
          <w:w w:val="10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ts.</w:t>
      </w:r>
      <w:r>
        <w:rPr>
          <w:rFonts w:ascii="Times New Roman" w:eastAsia="Times New Roman" w:hAnsi="Times New Roman" w:cs="Times New Roman"/>
          <w:spacing w:val="36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22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turn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formed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ks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inside  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ernel. 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solids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hel</w:t>
      </w:r>
      <w:r>
        <w:rPr>
          <w:rFonts w:ascii="Times New Roman" w:eastAsia="Times New Roman" w:hAnsi="Times New Roman" w:cs="Times New Roman"/>
          <w:spacing w:val="6"/>
          <w:w w:val="10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ed </w:t>
      </w:r>
      <w:r>
        <w:rPr>
          <w:rFonts w:ascii="Times New Roman" w:eastAsia="Times New Roman" w:hAnsi="Times New Roman" w:cs="Times New Roman"/>
          <w:sz w:val="20"/>
          <w:szCs w:val="20"/>
        </w:rPr>
        <w:t>formed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threads</w:t>
      </w:r>
      <w:r>
        <w:rPr>
          <w:rFonts w:ascii="Times New Roman" w:eastAsia="Times New Roman" w:hAnsi="Times New Roman" w:cs="Times New Roman"/>
          <w:spacing w:val="10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ks.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 of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execution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can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found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2.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orange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ws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indicate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transfer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data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CPU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memory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memory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vice-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ersa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whereas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>blue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indicate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sections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4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GPU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parallel</w:t>
      </w:r>
    </w:p>
    <w:p w14:paraId="65CCDB74" w14:textId="77777777" w:rsidR="00114C4D" w:rsidRDefault="00096F81">
      <w:pPr>
        <w:spacing w:before="4" w:after="0" w:line="240" w:lineRule="auto"/>
        <w:ind w:right="69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06"/>
          <w:sz w:val="20"/>
          <w:szCs w:val="20"/>
        </w:rPr>
        <w:t>execution.</w:t>
      </w:r>
    </w:p>
    <w:p w14:paraId="7F0BD3BE" w14:textId="77777777" w:rsidR="00114C4D" w:rsidRDefault="00114C4D">
      <w:pPr>
        <w:spacing w:after="0"/>
        <w:jc w:val="both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757" w:space="199"/>
            <w:col w:w="7844"/>
          </w:cols>
        </w:sectPr>
      </w:pPr>
    </w:p>
    <w:p w14:paraId="03C721BA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0965A03C" w14:textId="77777777" w:rsidR="00114C4D" w:rsidRDefault="00114C4D">
      <w:pPr>
        <w:spacing w:before="5" w:after="0" w:line="240" w:lineRule="exact"/>
        <w:rPr>
          <w:sz w:val="24"/>
          <w:szCs w:val="24"/>
        </w:rPr>
      </w:pPr>
    </w:p>
    <w:p w14:paraId="1AC0D219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7248DAAD" w14:textId="77777777" w:rsidR="00114C4D" w:rsidRDefault="00114C4D">
      <w:pPr>
        <w:spacing w:before="6" w:after="0" w:line="110" w:lineRule="exact"/>
        <w:rPr>
          <w:sz w:val="11"/>
          <w:szCs w:val="11"/>
        </w:rPr>
      </w:pPr>
    </w:p>
    <w:p w14:paraId="6FFA17A1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296</w:t>
      </w:r>
    </w:p>
    <w:p w14:paraId="68697432" w14:textId="77777777" w:rsidR="00114C4D" w:rsidRDefault="00096F81">
      <w:pPr>
        <w:spacing w:before="22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4. </w:t>
      </w:r>
      <w:r>
        <w:rPr>
          <w:rFonts w:ascii="Times New Roman" w:eastAsia="Times New Roman" w:hAnsi="Times New Roman" w:cs="Times New Roman"/>
          <w:b/>
          <w:bCs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8"/>
          <w:sz w:val="20"/>
          <w:szCs w:val="20"/>
        </w:rPr>
        <w:t>Results</w:t>
      </w:r>
      <w:r>
        <w:rPr>
          <w:rFonts w:ascii="Times New Roman" w:eastAsia="Times New Roman" w:hAnsi="Times New Roman" w:cs="Times New Roman"/>
          <w:b/>
          <w:bCs/>
          <w:spacing w:val="18"/>
          <w:w w:val="1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b/>
          <w:bCs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0"/>
          <w:szCs w:val="20"/>
        </w:rPr>
        <w:t>discussions</w:t>
      </w:r>
    </w:p>
    <w:p w14:paraId="309B93FB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757" w:space="199"/>
            <w:col w:w="7844"/>
          </w:cols>
        </w:sectPr>
      </w:pPr>
    </w:p>
    <w:p w14:paraId="5B88DAA6" w14:textId="77777777" w:rsidR="00114C4D" w:rsidRDefault="00114C4D">
      <w:pPr>
        <w:spacing w:before="6" w:after="0" w:line="260" w:lineRule="exact"/>
        <w:rPr>
          <w:sz w:val="26"/>
          <w:szCs w:val="26"/>
        </w:rPr>
      </w:pPr>
    </w:p>
    <w:p w14:paraId="2C3903AC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224EB082" w14:textId="77777777" w:rsidR="00114C4D" w:rsidRDefault="00114C4D">
      <w:pPr>
        <w:spacing w:before="6" w:after="0" w:line="110" w:lineRule="exact"/>
        <w:rPr>
          <w:sz w:val="11"/>
          <w:szCs w:val="11"/>
        </w:rPr>
      </w:pPr>
    </w:p>
    <w:p w14:paraId="3FD62898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297</w:t>
      </w:r>
    </w:p>
    <w:p w14:paraId="15E01FFF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523825C5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298</w:t>
      </w:r>
    </w:p>
    <w:p w14:paraId="4F0DCFE1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5FECD85B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299</w:t>
      </w:r>
    </w:p>
    <w:p w14:paraId="1C35114C" w14:textId="77777777" w:rsidR="00114C4D" w:rsidRDefault="00096F81">
      <w:pPr>
        <w:spacing w:before="22" w:after="0" w:line="374" w:lineRule="auto"/>
        <w:ind w:right="916" w:firstLine="2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lastRenderedPageBreak/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arallel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efficiency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algorithm</w:t>
      </w:r>
      <w:r>
        <w:rPr>
          <w:rFonts w:ascii="Times New Roman" w:eastAsia="Times New Roman" w:hAnsi="Times New Roman" w:cs="Times New Roman"/>
          <w:spacing w:val="42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can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ested 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either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strong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scaling </w:t>
      </w:r>
      <w:r>
        <w:rPr>
          <w:rFonts w:ascii="Times New Roman" w:eastAsia="Times New Roman" w:hAnsi="Times New Roman" w:cs="Times New Roman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size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remains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cessing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eleme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are </w:t>
      </w:r>
      <w:r>
        <w:rPr>
          <w:rFonts w:ascii="Times New Roman" w:eastAsia="Times New Roman" w:hAnsi="Times New Roman" w:cs="Times New Roman"/>
          <w:sz w:val="20"/>
          <w:szCs w:val="20"/>
        </w:rPr>
        <w:t>increased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eak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scaling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eleme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remain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the</w:t>
      </w:r>
    </w:p>
    <w:p w14:paraId="3AE55C36" w14:textId="77777777" w:rsidR="00114C4D" w:rsidRDefault="00114C4D">
      <w:pPr>
        <w:spacing w:after="0"/>
        <w:jc w:val="both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757" w:space="199"/>
            <w:col w:w="7844"/>
          </w:cols>
        </w:sectPr>
      </w:pPr>
    </w:p>
    <w:p w14:paraId="0C0F6806" w14:textId="77777777" w:rsidR="00114C4D" w:rsidRDefault="00096F81">
      <w:pPr>
        <w:tabs>
          <w:tab w:val="left" w:pos="5160"/>
        </w:tabs>
        <w:spacing w:before="47" w:after="0" w:line="348" w:lineRule="exact"/>
        <w:ind w:left="2317" w:right="-20"/>
        <w:rPr>
          <w:rFonts w:ascii="Calibri" w:eastAsia="Calibri" w:hAnsi="Calibri" w:cs="Calibri"/>
          <w:sz w:val="29"/>
          <w:szCs w:val="29"/>
        </w:rPr>
      </w:pPr>
      <w:r>
        <w:rPr>
          <w:rFonts w:ascii="Calibri" w:eastAsia="Calibri" w:hAnsi="Calibri" w:cs="Calibri"/>
          <w:position w:val="1"/>
          <w:sz w:val="28"/>
          <w:szCs w:val="28"/>
        </w:rPr>
        <w:lastRenderedPageBreak/>
        <w:t>C</w:t>
      </w:r>
      <w:r>
        <w:rPr>
          <w:rFonts w:ascii="Calibri" w:eastAsia="Calibri" w:hAnsi="Calibri" w:cs="Calibri"/>
          <w:spacing w:val="-1"/>
          <w:position w:val="1"/>
          <w:sz w:val="28"/>
          <w:szCs w:val="28"/>
        </w:rPr>
        <w:t>P</w:t>
      </w:r>
      <w:r>
        <w:rPr>
          <w:rFonts w:ascii="Calibri" w:eastAsia="Calibri" w:hAnsi="Calibri" w:cs="Calibri"/>
          <w:position w:val="1"/>
          <w:sz w:val="28"/>
          <w:szCs w:val="28"/>
        </w:rPr>
        <w:t>U</w:t>
      </w:r>
      <w:r>
        <w:rPr>
          <w:rFonts w:ascii="Calibri" w:eastAsia="Calibri" w:hAnsi="Calibri" w:cs="Calibri"/>
          <w:spacing w:val="11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8"/>
          <w:szCs w:val="28"/>
        </w:rPr>
        <w:t>(H</w:t>
      </w:r>
      <w:r>
        <w:rPr>
          <w:rFonts w:ascii="Calibri" w:eastAsia="Calibri" w:hAnsi="Calibri" w:cs="Calibri"/>
          <w:position w:val="1"/>
          <w:sz w:val="28"/>
          <w:szCs w:val="28"/>
        </w:rPr>
        <w:t>o</w:t>
      </w:r>
      <w:r>
        <w:rPr>
          <w:rFonts w:ascii="Calibri" w:eastAsia="Calibri" w:hAnsi="Calibri" w:cs="Calibri"/>
          <w:spacing w:val="-3"/>
          <w:position w:val="1"/>
          <w:sz w:val="28"/>
          <w:szCs w:val="28"/>
        </w:rPr>
        <w:t>s</w:t>
      </w:r>
      <w:r>
        <w:rPr>
          <w:rFonts w:ascii="Calibri" w:eastAsia="Calibri" w:hAnsi="Calibri" w:cs="Calibri"/>
          <w:position w:val="1"/>
          <w:sz w:val="28"/>
          <w:szCs w:val="28"/>
        </w:rPr>
        <w:t>t)</w:t>
      </w:r>
      <w:r>
        <w:rPr>
          <w:rFonts w:ascii="Calibri" w:eastAsia="Calibri" w:hAnsi="Calibri" w:cs="Calibri"/>
          <w:spacing w:val="-48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position w:val="1"/>
          <w:sz w:val="28"/>
          <w:szCs w:val="28"/>
        </w:rPr>
        <w:tab/>
      </w:r>
      <w:r>
        <w:rPr>
          <w:rFonts w:ascii="Calibri" w:eastAsia="Calibri" w:hAnsi="Calibri" w:cs="Calibri"/>
          <w:sz w:val="29"/>
          <w:szCs w:val="29"/>
        </w:rPr>
        <w:t>GPU</w:t>
      </w:r>
      <w:r>
        <w:rPr>
          <w:rFonts w:ascii="Calibri" w:eastAsia="Calibri" w:hAnsi="Calibri" w:cs="Calibri"/>
          <w:spacing w:val="-7"/>
          <w:sz w:val="29"/>
          <w:szCs w:val="29"/>
        </w:rPr>
        <w:t xml:space="preserve"> </w:t>
      </w:r>
      <w:r>
        <w:rPr>
          <w:rFonts w:ascii="Calibri" w:eastAsia="Calibri" w:hAnsi="Calibri" w:cs="Calibri"/>
          <w:spacing w:val="-1"/>
          <w:sz w:val="29"/>
          <w:szCs w:val="29"/>
        </w:rPr>
        <w:t>(</w:t>
      </w:r>
      <w:r>
        <w:rPr>
          <w:rFonts w:ascii="Calibri" w:eastAsia="Calibri" w:hAnsi="Calibri" w:cs="Calibri"/>
          <w:sz w:val="29"/>
          <w:szCs w:val="29"/>
        </w:rPr>
        <w:t>D</w:t>
      </w:r>
      <w:r>
        <w:rPr>
          <w:rFonts w:ascii="Calibri" w:eastAsia="Calibri" w:hAnsi="Calibri" w:cs="Calibri"/>
          <w:spacing w:val="-2"/>
          <w:sz w:val="29"/>
          <w:szCs w:val="29"/>
        </w:rPr>
        <w:t>e</w:t>
      </w:r>
      <w:r>
        <w:rPr>
          <w:rFonts w:ascii="Calibri" w:eastAsia="Calibri" w:hAnsi="Calibri" w:cs="Calibri"/>
          <w:sz w:val="29"/>
          <w:szCs w:val="29"/>
        </w:rPr>
        <w:t>vi</w:t>
      </w:r>
      <w:r>
        <w:rPr>
          <w:rFonts w:ascii="Calibri" w:eastAsia="Calibri" w:hAnsi="Calibri" w:cs="Calibri"/>
          <w:spacing w:val="-1"/>
          <w:sz w:val="29"/>
          <w:szCs w:val="29"/>
        </w:rPr>
        <w:t>c</w:t>
      </w:r>
      <w:r>
        <w:rPr>
          <w:rFonts w:ascii="Calibri" w:eastAsia="Calibri" w:hAnsi="Calibri" w:cs="Calibri"/>
          <w:sz w:val="29"/>
          <w:szCs w:val="29"/>
        </w:rPr>
        <w:t>e)</w:t>
      </w:r>
    </w:p>
    <w:p w14:paraId="461670F1" w14:textId="77777777" w:rsidR="00114C4D" w:rsidRDefault="00114C4D">
      <w:pPr>
        <w:spacing w:before="1" w:after="0" w:line="160" w:lineRule="exact"/>
        <w:rPr>
          <w:sz w:val="16"/>
          <w:szCs w:val="16"/>
        </w:rPr>
      </w:pPr>
    </w:p>
    <w:p w14:paraId="65F7A152" w14:textId="77777777" w:rsidR="00114C4D" w:rsidRDefault="00096F81">
      <w:pPr>
        <w:spacing w:before="25" w:after="0" w:line="204" w:lineRule="exact"/>
        <w:ind w:left="2787" w:right="-20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spacing w:val="-1"/>
          <w:sz w:val="17"/>
          <w:szCs w:val="17"/>
        </w:rPr>
        <w:t>St</w:t>
      </w:r>
      <w:r>
        <w:rPr>
          <w:rFonts w:ascii="Calibri" w:eastAsia="Calibri" w:hAnsi="Calibri" w:cs="Calibri"/>
          <w:sz w:val="17"/>
          <w:szCs w:val="17"/>
        </w:rPr>
        <w:t>art</w:t>
      </w:r>
    </w:p>
    <w:p w14:paraId="67F4A379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2F304D3F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6B104020" w14:textId="77777777" w:rsidR="00114C4D" w:rsidRDefault="00114C4D">
      <w:pPr>
        <w:spacing w:after="0"/>
        <w:sectPr w:rsidR="00114C4D">
          <w:pgSz w:w="12240" w:h="15840"/>
          <w:pgMar w:top="520" w:right="1720" w:bottom="1920" w:left="1720" w:header="0" w:footer="1737" w:gutter="0"/>
          <w:cols w:space="720"/>
        </w:sectPr>
      </w:pPr>
    </w:p>
    <w:p w14:paraId="69790E73" w14:textId="77777777" w:rsidR="00114C4D" w:rsidRDefault="00114C4D">
      <w:pPr>
        <w:spacing w:before="2" w:after="0" w:line="200" w:lineRule="exact"/>
        <w:rPr>
          <w:sz w:val="20"/>
          <w:szCs w:val="20"/>
        </w:rPr>
      </w:pPr>
    </w:p>
    <w:p w14:paraId="642C314F" w14:textId="77777777" w:rsidR="00114C4D" w:rsidRDefault="00096F81">
      <w:pPr>
        <w:spacing w:after="0" w:line="248" w:lineRule="auto"/>
        <w:ind w:left="2702" w:right="-20" w:hanging="6"/>
        <w:jc w:val="right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z w:val="12"/>
          <w:szCs w:val="12"/>
        </w:rPr>
        <w:t>PBM</w:t>
      </w:r>
      <w:r>
        <w:rPr>
          <w:rFonts w:ascii="Calibri" w:eastAsia="Calibri" w:hAnsi="Calibri" w:cs="Calibri"/>
          <w:spacing w:val="12"/>
          <w:sz w:val="12"/>
          <w:szCs w:val="12"/>
        </w:rPr>
        <w:t xml:space="preserve"> </w:t>
      </w:r>
      <w:r>
        <w:rPr>
          <w:rFonts w:ascii="Calibri" w:eastAsia="Calibri" w:hAnsi="Calibri" w:cs="Calibri"/>
          <w:w w:val="105"/>
          <w:sz w:val="12"/>
          <w:szCs w:val="12"/>
        </w:rPr>
        <w:t>grid v</w:t>
      </w:r>
      <w:r>
        <w:rPr>
          <w:rFonts w:ascii="Calibri" w:eastAsia="Calibri" w:hAnsi="Calibri" w:cs="Calibri"/>
          <w:spacing w:val="1"/>
          <w:w w:val="105"/>
          <w:sz w:val="12"/>
          <w:szCs w:val="12"/>
        </w:rPr>
        <w:t>a</w:t>
      </w:r>
      <w:r>
        <w:rPr>
          <w:rFonts w:ascii="Calibri" w:eastAsia="Calibri" w:hAnsi="Calibri" w:cs="Calibri"/>
          <w:w w:val="105"/>
          <w:sz w:val="12"/>
          <w:szCs w:val="12"/>
        </w:rPr>
        <w:t>ri</w:t>
      </w:r>
      <w:r>
        <w:rPr>
          <w:rFonts w:ascii="Calibri" w:eastAsia="Calibri" w:hAnsi="Calibri" w:cs="Calibri"/>
          <w:spacing w:val="1"/>
          <w:w w:val="105"/>
          <w:sz w:val="12"/>
          <w:szCs w:val="12"/>
        </w:rPr>
        <w:t>a</w:t>
      </w:r>
      <w:r>
        <w:rPr>
          <w:rFonts w:ascii="Calibri" w:eastAsia="Calibri" w:hAnsi="Calibri" w:cs="Calibri"/>
          <w:w w:val="105"/>
          <w:sz w:val="12"/>
          <w:szCs w:val="12"/>
        </w:rPr>
        <w:t>b</w:t>
      </w:r>
      <w:r>
        <w:rPr>
          <w:rFonts w:ascii="Calibri" w:eastAsia="Calibri" w:hAnsi="Calibri" w:cs="Calibri"/>
          <w:spacing w:val="-2"/>
          <w:w w:val="105"/>
          <w:sz w:val="12"/>
          <w:szCs w:val="12"/>
        </w:rPr>
        <w:t>le</w:t>
      </w:r>
      <w:r>
        <w:rPr>
          <w:rFonts w:ascii="Calibri" w:eastAsia="Calibri" w:hAnsi="Calibri" w:cs="Calibri"/>
          <w:w w:val="105"/>
          <w:sz w:val="12"/>
          <w:szCs w:val="12"/>
        </w:rPr>
        <w:t>s</w:t>
      </w:r>
    </w:p>
    <w:p w14:paraId="0E6C943F" w14:textId="77777777" w:rsidR="00114C4D" w:rsidRDefault="00096F81">
      <w:pPr>
        <w:spacing w:before="33" w:after="0" w:line="154" w:lineRule="exact"/>
        <w:ind w:left="209" w:right="-44" w:hanging="209"/>
        <w:rPr>
          <w:rFonts w:ascii="Calibri" w:eastAsia="Calibri" w:hAnsi="Calibri" w:cs="Calibri"/>
          <w:sz w:val="13"/>
          <w:szCs w:val="13"/>
        </w:rPr>
      </w:pPr>
      <w:r>
        <w:br w:type="column"/>
      </w:r>
      <w:r>
        <w:rPr>
          <w:rFonts w:ascii="Calibri" w:eastAsia="Calibri" w:hAnsi="Calibri" w:cs="Calibri"/>
          <w:sz w:val="13"/>
          <w:szCs w:val="13"/>
        </w:rPr>
        <w:t>A</w:t>
      </w:r>
      <w:r>
        <w:rPr>
          <w:rFonts w:ascii="Calibri" w:eastAsia="Calibri" w:hAnsi="Calibri" w:cs="Calibri"/>
          <w:spacing w:val="-1"/>
          <w:sz w:val="13"/>
          <w:szCs w:val="13"/>
        </w:rPr>
        <w:t>lloc</w:t>
      </w:r>
      <w:r>
        <w:rPr>
          <w:rFonts w:ascii="Calibri" w:eastAsia="Calibri" w:hAnsi="Calibri" w:cs="Calibri"/>
          <w:sz w:val="13"/>
          <w:szCs w:val="13"/>
        </w:rPr>
        <w:t>a</w:t>
      </w:r>
      <w:r>
        <w:rPr>
          <w:rFonts w:ascii="Calibri" w:eastAsia="Calibri" w:hAnsi="Calibri" w:cs="Calibri"/>
          <w:spacing w:val="-1"/>
          <w:sz w:val="13"/>
          <w:szCs w:val="13"/>
        </w:rPr>
        <w:t>t</w:t>
      </w:r>
      <w:r>
        <w:rPr>
          <w:rFonts w:ascii="Calibri" w:eastAsia="Calibri" w:hAnsi="Calibri" w:cs="Calibri"/>
          <w:sz w:val="13"/>
          <w:szCs w:val="13"/>
        </w:rPr>
        <w:t>e</w:t>
      </w:r>
      <w:r>
        <w:rPr>
          <w:rFonts w:ascii="Calibri" w:eastAsia="Calibri" w:hAnsi="Calibri" w:cs="Calibri"/>
          <w:spacing w:val="-3"/>
          <w:sz w:val="13"/>
          <w:szCs w:val="13"/>
        </w:rPr>
        <w:t xml:space="preserve"> </w:t>
      </w:r>
      <w:r>
        <w:rPr>
          <w:rFonts w:ascii="Calibri" w:eastAsia="Calibri" w:hAnsi="Calibri" w:cs="Calibri"/>
          <w:spacing w:val="1"/>
          <w:sz w:val="13"/>
          <w:szCs w:val="13"/>
        </w:rPr>
        <w:t>m</w:t>
      </w:r>
      <w:r>
        <w:rPr>
          <w:rFonts w:ascii="Calibri" w:eastAsia="Calibri" w:hAnsi="Calibri" w:cs="Calibri"/>
          <w:spacing w:val="-1"/>
          <w:sz w:val="13"/>
          <w:szCs w:val="13"/>
        </w:rPr>
        <w:t>e</w:t>
      </w:r>
      <w:r>
        <w:rPr>
          <w:rFonts w:ascii="Calibri" w:eastAsia="Calibri" w:hAnsi="Calibri" w:cs="Calibri"/>
          <w:spacing w:val="1"/>
          <w:sz w:val="13"/>
          <w:szCs w:val="13"/>
        </w:rPr>
        <w:t>m</w:t>
      </w:r>
      <w:r>
        <w:rPr>
          <w:rFonts w:ascii="Calibri" w:eastAsia="Calibri" w:hAnsi="Calibri" w:cs="Calibri"/>
          <w:spacing w:val="-1"/>
          <w:sz w:val="13"/>
          <w:szCs w:val="13"/>
        </w:rPr>
        <w:t>or</w:t>
      </w:r>
      <w:r>
        <w:rPr>
          <w:rFonts w:ascii="Calibri" w:eastAsia="Calibri" w:hAnsi="Calibri" w:cs="Calibri"/>
          <w:sz w:val="13"/>
          <w:szCs w:val="13"/>
        </w:rPr>
        <w:t>y a</w:t>
      </w:r>
      <w:r>
        <w:rPr>
          <w:rFonts w:ascii="Calibri" w:eastAsia="Calibri" w:hAnsi="Calibri" w:cs="Calibri"/>
          <w:spacing w:val="-1"/>
          <w:sz w:val="13"/>
          <w:szCs w:val="13"/>
        </w:rPr>
        <w:t>n</w:t>
      </w:r>
      <w:r>
        <w:rPr>
          <w:rFonts w:ascii="Calibri" w:eastAsia="Calibri" w:hAnsi="Calibri" w:cs="Calibri"/>
          <w:sz w:val="13"/>
          <w:szCs w:val="13"/>
        </w:rPr>
        <w:t>d</w:t>
      </w:r>
      <w:r>
        <w:rPr>
          <w:rFonts w:ascii="Calibri" w:eastAsia="Calibri" w:hAnsi="Calibri" w:cs="Calibri"/>
          <w:spacing w:val="-2"/>
          <w:sz w:val="13"/>
          <w:szCs w:val="13"/>
        </w:rPr>
        <w:t xml:space="preserve"> </w:t>
      </w:r>
      <w:r>
        <w:rPr>
          <w:rFonts w:ascii="Calibri" w:eastAsia="Calibri" w:hAnsi="Calibri" w:cs="Calibri"/>
          <w:spacing w:val="-1"/>
          <w:sz w:val="13"/>
          <w:szCs w:val="13"/>
        </w:rPr>
        <w:t>co</w:t>
      </w:r>
      <w:r>
        <w:rPr>
          <w:rFonts w:ascii="Calibri" w:eastAsia="Calibri" w:hAnsi="Calibri" w:cs="Calibri"/>
          <w:sz w:val="13"/>
          <w:szCs w:val="13"/>
        </w:rPr>
        <w:t>py</w:t>
      </w:r>
    </w:p>
    <w:p w14:paraId="767FE19E" w14:textId="77777777" w:rsidR="00114C4D" w:rsidRDefault="00096F81">
      <w:pPr>
        <w:spacing w:before="7" w:after="0" w:line="120" w:lineRule="exact"/>
        <w:rPr>
          <w:sz w:val="12"/>
          <w:szCs w:val="12"/>
        </w:rPr>
      </w:pPr>
      <w:r>
        <w:br w:type="column"/>
      </w:r>
    </w:p>
    <w:p w14:paraId="22FF5519" w14:textId="77777777" w:rsidR="00114C4D" w:rsidRDefault="00096F81">
      <w:pPr>
        <w:spacing w:after="0" w:line="248" w:lineRule="auto"/>
        <w:ind w:left="-11" w:right="2587" w:hanging="1"/>
        <w:jc w:val="center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z w:val="12"/>
          <w:szCs w:val="12"/>
        </w:rPr>
        <w:t>PBM</w:t>
      </w:r>
      <w:r>
        <w:rPr>
          <w:rFonts w:ascii="Calibri" w:eastAsia="Calibri" w:hAnsi="Calibri" w:cs="Calibri"/>
          <w:spacing w:val="12"/>
          <w:sz w:val="12"/>
          <w:szCs w:val="12"/>
        </w:rPr>
        <w:t xml:space="preserve"> </w:t>
      </w:r>
      <w:r>
        <w:rPr>
          <w:rFonts w:ascii="Calibri" w:eastAsia="Calibri" w:hAnsi="Calibri" w:cs="Calibri"/>
          <w:w w:val="105"/>
          <w:sz w:val="12"/>
          <w:szCs w:val="12"/>
        </w:rPr>
        <w:t xml:space="preserve">grid </w:t>
      </w:r>
      <w:r>
        <w:rPr>
          <w:rFonts w:ascii="Calibri" w:eastAsia="Calibri" w:hAnsi="Calibri" w:cs="Calibri"/>
          <w:sz w:val="12"/>
          <w:szCs w:val="12"/>
        </w:rPr>
        <w:t>v</w:t>
      </w:r>
      <w:r>
        <w:rPr>
          <w:rFonts w:ascii="Calibri" w:eastAsia="Calibri" w:hAnsi="Calibri" w:cs="Calibri"/>
          <w:spacing w:val="1"/>
          <w:sz w:val="12"/>
          <w:szCs w:val="12"/>
        </w:rPr>
        <w:t>a</w:t>
      </w:r>
      <w:r>
        <w:rPr>
          <w:rFonts w:ascii="Calibri" w:eastAsia="Calibri" w:hAnsi="Calibri" w:cs="Calibri"/>
          <w:sz w:val="12"/>
          <w:szCs w:val="12"/>
        </w:rPr>
        <w:t>ri</w:t>
      </w:r>
      <w:r>
        <w:rPr>
          <w:rFonts w:ascii="Calibri" w:eastAsia="Calibri" w:hAnsi="Calibri" w:cs="Calibri"/>
          <w:spacing w:val="1"/>
          <w:sz w:val="12"/>
          <w:szCs w:val="12"/>
        </w:rPr>
        <w:t>a</w:t>
      </w:r>
      <w:r>
        <w:rPr>
          <w:rFonts w:ascii="Calibri" w:eastAsia="Calibri" w:hAnsi="Calibri" w:cs="Calibri"/>
          <w:sz w:val="12"/>
          <w:szCs w:val="12"/>
        </w:rPr>
        <w:t>b</w:t>
      </w:r>
      <w:r>
        <w:rPr>
          <w:rFonts w:ascii="Calibri" w:eastAsia="Calibri" w:hAnsi="Calibri" w:cs="Calibri"/>
          <w:spacing w:val="-2"/>
          <w:sz w:val="12"/>
          <w:szCs w:val="12"/>
        </w:rPr>
        <w:t>le</w:t>
      </w:r>
      <w:r>
        <w:rPr>
          <w:rFonts w:ascii="Calibri" w:eastAsia="Calibri" w:hAnsi="Calibri" w:cs="Calibri"/>
          <w:sz w:val="12"/>
          <w:szCs w:val="12"/>
        </w:rPr>
        <w:t>s</w:t>
      </w:r>
      <w:r>
        <w:rPr>
          <w:rFonts w:ascii="Calibri" w:eastAsia="Calibri" w:hAnsi="Calibri" w:cs="Calibri"/>
          <w:spacing w:val="19"/>
          <w:sz w:val="12"/>
          <w:szCs w:val="12"/>
        </w:rPr>
        <w:t xml:space="preserve"> </w:t>
      </w:r>
      <w:r>
        <w:rPr>
          <w:rFonts w:ascii="Calibri" w:eastAsia="Calibri" w:hAnsi="Calibri" w:cs="Calibri"/>
          <w:sz w:val="12"/>
          <w:szCs w:val="12"/>
        </w:rPr>
        <w:t>-</w:t>
      </w:r>
      <w:r>
        <w:rPr>
          <w:rFonts w:ascii="Calibri" w:eastAsia="Calibri" w:hAnsi="Calibri" w:cs="Calibri"/>
          <w:spacing w:val="1"/>
          <w:sz w:val="12"/>
          <w:szCs w:val="12"/>
        </w:rPr>
        <w:t xml:space="preserve"> </w:t>
      </w:r>
      <w:r>
        <w:rPr>
          <w:rFonts w:ascii="Calibri" w:eastAsia="Calibri" w:hAnsi="Calibri" w:cs="Calibri"/>
          <w:spacing w:val="1"/>
          <w:w w:val="105"/>
          <w:sz w:val="12"/>
          <w:szCs w:val="12"/>
        </w:rPr>
        <w:t>G</w:t>
      </w:r>
      <w:r>
        <w:rPr>
          <w:rFonts w:ascii="Calibri" w:eastAsia="Calibri" w:hAnsi="Calibri" w:cs="Calibri"/>
          <w:w w:val="105"/>
          <w:sz w:val="12"/>
          <w:szCs w:val="12"/>
        </w:rPr>
        <w:t>PU copy</w:t>
      </w:r>
    </w:p>
    <w:p w14:paraId="38706CBC" w14:textId="77777777" w:rsidR="00114C4D" w:rsidRDefault="00114C4D">
      <w:pPr>
        <w:spacing w:after="0"/>
        <w:jc w:val="center"/>
        <w:sectPr w:rsidR="00114C4D">
          <w:type w:val="continuous"/>
          <w:pgSz w:w="12240" w:h="15840"/>
          <w:pgMar w:top="1480" w:right="1720" w:bottom="280" w:left="1720" w:header="720" w:footer="720" w:gutter="0"/>
          <w:cols w:num="3" w:space="720" w:equalWidth="0">
            <w:col w:w="3188" w:space="782"/>
            <w:col w:w="892" w:space="547"/>
            <w:col w:w="3391"/>
          </w:cols>
        </w:sectPr>
      </w:pPr>
    </w:p>
    <w:p w14:paraId="4C083B2B" w14:textId="77777777" w:rsidR="00114C4D" w:rsidRDefault="00114C4D">
      <w:pPr>
        <w:spacing w:before="9" w:after="0" w:line="150" w:lineRule="exact"/>
        <w:rPr>
          <w:sz w:val="15"/>
          <w:szCs w:val="15"/>
        </w:rPr>
      </w:pPr>
    </w:p>
    <w:p w14:paraId="72D2B669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18ACD986" w14:textId="77777777" w:rsidR="00114C4D" w:rsidRDefault="00096F81">
      <w:pPr>
        <w:spacing w:after="0" w:line="248" w:lineRule="auto"/>
        <w:ind w:left="2731" w:right="-42" w:hanging="104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pacing w:val="1"/>
          <w:sz w:val="12"/>
          <w:szCs w:val="12"/>
        </w:rPr>
        <w:t>I</w:t>
      </w:r>
      <w:r>
        <w:rPr>
          <w:rFonts w:ascii="Calibri" w:eastAsia="Calibri" w:hAnsi="Calibri" w:cs="Calibri"/>
          <w:sz w:val="12"/>
          <w:szCs w:val="12"/>
        </w:rPr>
        <w:t>nitial</w:t>
      </w:r>
      <w:r>
        <w:rPr>
          <w:rFonts w:ascii="Calibri" w:eastAsia="Calibri" w:hAnsi="Calibri" w:cs="Calibri"/>
          <w:spacing w:val="-3"/>
          <w:sz w:val="12"/>
          <w:szCs w:val="12"/>
        </w:rPr>
        <w:t>i</w:t>
      </w:r>
      <w:r>
        <w:rPr>
          <w:rFonts w:ascii="Calibri" w:eastAsia="Calibri" w:hAnsi="Calibri" w:cs="Calibri"/>
          <w:sz w:val="12"/>
          <w:szCs w:val="12"/>
        </w:rPr>
        <w:t>ze</w:t>
      </w:r>
      <w:r>
        <w:rPr>
          <w:rFonts w:ascii="Calibri" w:eastAsia="Calibri" w:hAnsi="Calibri" w:cs="Calibri"/>
          <w:spacing w:val="15"/>
          <w:sz w:val="12"/>
          <w:szCs w:val="12"/>
        </w:rPr>
        <w:t xml:space="preserve"> </w:t>
      </w:r>
      <w:r>
        <w:rPr>
          <w:rFonts w:ascii="Calibri" w:eastAsia="Calibri" w:hAnsi="Calibri" w:cs="Calibri"/>
          <w:w w:val="105"/>
          <w:sz w:val="12"/>
          <w:szCs w:val="12"/>
        </w:rPr>
        <w:t>grid m</w:t>
      </w:r>
      <w:r>
        <w:rPr>
          <w:rFonts w:ascii="Calibri" w:eastAsia="Calibri" w:hAnsi="Calibri" w:cs="Calibri"/>
          <w:spacing w:val="1"/>
          <w:w w:val="105"/>
          <w:sz w:val="12"/>
          <w:szCs w:val="12"/>
        </w:rPr>
        <w:t>a</w:t>
      </w:r>
      <w:r>
        <w:rPr>
          <w:rFonts w:ascii="Calibri" w:eastAsia="Calibri" w:hAnsi="Calibri" w:cs="Calibri"/>
          <w:w w:val="105"/>
          <w:sz w:val="12"/>
          <w:szCs w:val="12"/>
        </w:rPr>
        <w:t>tr</w:t>
      </w:r>
      <w:r>
        <w:rPr>
          <w:rFonts w:ascii="Calibri" w:eastAsia="Calibri" w:hAnsi="Calibri" w:cs="Calibri"/>
          <w:spacing w:val="-1"/>
          <w:w w:val="105"/>
          <w:sz w:val="12"/>
          <w:szCs w:val="12"/>
        </w:rPr>
        <w:t>i</w:t>
      </w:r>
      <w:r>
        <w:rPr>
          <w:rFonts w:ascii="Calibri" w:eastAsia="Calibri" w:hAnsi="Calibri" w:cs="Calibri"/>
          <w:w w:val="105"/>
          <w:sz w:val="12"/>
          <w:szCs w:val="12"/>
        </w:rPr>
        <w:t>ces</w:t>
      </w:r>
    </w:p>
    <w:p w14:paraId="3A21BB6D" w14:textId="77777777" w:rsidR="00114C4D" w:rsidRDefault="00096F81">
      <w:pPr>
        <w:spacing w:before="2" w:after="0" w:line="100" w:lineRule="exact"/>
        <w:rPr>
          <w:sz w:val="10"/>
          <w:szCs w:val="10"/>
        </w:rPr>
      </w:pPr>
      <w:r>
        <w:br w:type="column"/>
      </w:r>
    </w:p>
    <w:p w14:paraId="3B2024F5" w14:textId="77777777" w:rsidR="00114C4D" w:rsidRDefault="00096F81">
      <w:pPr>
        <w:spacing w:after="0" w:line="154" w:lineRule="exact"/>
        <w:ind w:left="4" w:right="60"/>
        <w:jc w:val="center"/>
        <w:rPr>
          <w:rFonts w:ascii="Calibri" w:eastAsia="Calibri" w:hAnsi="Calibri" w:cs="Calibri"/>
          <w:sz w:val="13"/>
          <w:szCs w:val="13"/>
        </w:rPr>
      </w:pPr>
      <w:r>
        <w:rPr>
          <w:rFonts w:ascii="Calibri" w:eastAsia="Calibri" w:hAnsi="Calibri" w:cs="Calibri"/>
          <w:sz w:val="13"/>
          <w:szCs w:val="13"/>
        </w:rPr>
        <w:t>Ke</w:t>
      </w:r>
      <w:r>
        <w:rPr>
          <w:rFonts w:ascii="Calibri" w:eastAsia="Calibri" w:hAnsi="Calibri" w:cs="Calibri"/>
          <w:spacing w:val="-1"/>
          <w:sz w:val="13"/>
          <w:szCs w:val="13"/>
        </w:rPr>
        <w:t>r</w:t>
      </w:r>
      <w:r>
        <w:rPr>
          <w:rFonts w:ascii="Calibri" w:eastAsia="Calibri" w:hAnsi="Calibri" w:cs="Calibri"/>
          <w:sz w:val="13"/>
          <w:szCs w:val="13"/>
        </w:rPr>
        <w:t>n</w:t>
      </w:r>
      <w:r>
        <w:rPr>
          <w:rFonts w:ascii="Calibri" w:eastAsia="Calibri" w:hAnsi="Calibri" w:cs="Calibri"/>
          <w:spacing w:val="-1"/>
          <w:sz w:val="13"/>
          <w:szCs w:val="13"/>
        </w:rPr>
        <w:t>e</w:t>
      </w:r>
      <w:r>
        <w:rPr>
          <w:rFonts w:ascii="Calibri" w:eastAsia="Calibri" w:hAnsi="Calibri" w:cs="Calibri"/>
          <w:sz w:val="13"/>
          <w:szCs w:val="13"/>
        </w:rPr>
        <w:t>l</w:t>
      </w:r>
      <w:r>
        <w:rPr>
          <w:rFonts w:ascii="Calibri" w:eastAsia="Calibri" w:hAnsi="Calibri" w:cs="Calibri"/>
          <w:spacing w:val="-2"/>
          <w:sz w:val="13"/>
          <w:szCs w:val="13"/>
        </w:rPr>
        <w:t xml:space="preserve"> </w:t>
      </w:r>
      <w:r>
        <w:rPr>
          <w:rFonts w:ascii="Calibri" w:eastAsia="Calibri" w:hAnsi="Calibri" w:cs="Calibri"/>
          <w:spacing w:val="-1"/>
          <w:w w:val="99"/>
          <w:sz w:val="13"/>
          <w:szCs w:val="13"/>
        </w:rPr>
        <w:t>l</w:t>
      </w:r>
      <w:r>
        <w:rPr>
          <w:rFonts w:ascii="Calibri" w:eastAsia="Calibri" w:hAnsi="Calibri" w:cs="Calibri"/>
          <w:w w:val="98"/>
          <w:sz w:val="13"/>
          <w:szCs w:val="13"/>
        </w:rPr>
        <w:t>a</w:t>
      </w:r>
      <w:r>
        <w:rPr>
          <w:rFonts w:ascii="Calibri" w:eastAsia="Calibri" w:hAnsi="Calibri" w:cs="Calibri"/>
          <w:spacing w:val="-1"/>
          <w:w w:val="98"/>
          <w:sz w:val="13"/>
          <w:szCs w:val="13"/>
        </w:rPr>
        <w:t>u</w:t>
      </w:r>
      <w:r>
        <w:rPr>
          <w:rFonts w:ascii="Calibri" w:eastAsia="Calibri" w:hAnsi="Calibri" w:cs="Calibri"/>
          <w:w w:val="99"/>
          <w:sz w:val="13"/>
          <w:szCs w:val="13"/>
        </w:rPr>
        <w:t>n</w:t>
      </w:r>
      <w:r>
        <w:rPr>
          <w:rFonts w:ascii="Calibri" w:eastAsia="Calibri" w:hAnsi="Calibri" w:cs="Calibri"/>
          <w:spacing w:val="-1"/>
          <w:w w:val="99"/>
          <w:sz w:val="13"/>
          <w:szCs w:val="13"/>
        </w:rPr>
        <w:t>c</w:t>
      </w:r>
      <w:r>
        <w:rPr>
          <w:rFonts w:ascii="Calibri" w:eastAsia="Calibri" w:hAnsi="Calibri" w:cs="Calibri"/>
          <w:w w:val="99"/>
          <w:sz w:val="13"/>
          <w:szCs w:val="13"/>
        </w:rPr>
        <w:t xml:space="preserve">h </w:t>
      </w:r>
      <w:r>
        <w:rPr>
          <w:rFonts w:ascii="Calibri" w:eastAsia="Calibri" w:hAnsi="Calibri" w:cs="Calibri"/>
          <w:spacing w:val="-1"/>
          <w:w w:val="99"/>
          <w:sz w:val="13"/>
          <w:szCs w:val="13"/>
        </w:rPr>
        <w:t>co</w:t>
      </w:r>
      <w:r>
        <w:rPr>
          <w:rFonts w:ascii="Calibri" w:eastAsia="Calibri" w:hAnsi="Calibri" w:cs="Calibri"/>
          <w:spacing w:val="1"/>
          <w:w w:val="99"/>
          <w:sz w:val="13"/>
          <w:szCs w:val="13"/>
        </w:rPr>
        <w:t>mm</w:t>
      </w:r>
      <w:r>
        <w:rPr>
          <w:rFonts w:ascii="Calibri" w:eastAsia="Calibri" w:hAnsi="Calibri" w:cs="Calibri"/>
          <w:w w:val="98"/>
          <w:sz w:val="13"/>
          <w:szCs w:val="13"/>
        </w:rPr>
        <w:t>a</w:t>
      </w:r>
      <w:r>
        <w:rPr>
          <w:rFonts w:ascii="Calibri" w:eastAsia="Calibri" w:hAnsi="Calibri" w:cs="Calibri"/>
          <w:spacing w:val="-1"/>
          <w:w w:val="98"/>
          <w:sz w:val="13"/>
          <w:szCs w:val="13"/>
        </w:rPr>
        <w:t>n</w:t>
      </w:r>
      <w:r>
        <w:rPr>
          <w:rFonts w:ascii="Calibri" w:eastAsia="Calibri" w:hAnsi="Calibri" w:cs="Calibri"/>
          <w:w w:val="99"/>
          <w:sz w:val="13"/>
          <w:szCs w:val="13"/>
        </w:rPr>
        <w:t>d</w:t>
      </w:r>
    </w:p>
    <w:p w14:paraId="5B36951B" w14:textId="77777777" w:rsidR="00114C4D" w:rsidRDefault="00114C4D">
      <w:pPr>
        <w:spacing w:before="9" w:after="0" w:line="240" w:lineRule="exact"/>
        <w:rPr>
          <w:sz w:val="24"/>
          <w:szCs w:val="24"/>
        </w:rPr>
      </w:pPr>
    </w:p>
    <w:p w14:paraId="58031F4C" w14:textId="77777777" w:rsidR="00114C4D" w:rsidRDefault="00096F81">
      <w:pPr>
        <w:spacing w:after="0" w:line="154" w:lineRule="exact"/>
        <w:ind w:left="-12" w:right="-32"/>
        <w:jc w:val="center"/>
        <w:rPr>
          <w:rFonts w:ascii="Calibri" w:eastAsia="Calibri" w:hAnsi="Calibri" w:cs="Calibri"/>
          <w:sz w:val="13"/>
          <w:szCs w:val="13"/>
        </w:rPr>
      </w:pPr>
      <w:r>
        <w:rPr>
          <w:rFonts w:ascii="Calibri" w:eastAsia="Calibri" w:hAnsi="Calibri" w:cs="Calibri"/>
          <w:sz w:val="13"/>
          <w:szCs w:val="13"/>
        </w:rPr>
        <w:t>C</w:t>
      </w:r>
      <w:r>
        <w:rPr>
          <w:rFonts w:ascii="Calibri" w:eastAsia="Calibri" w:hAnsi="Calibri" w:cs="Calibri"/>
          <w:spacing w:val="-1"/>
          <w:sz w:val="13"/>
          <w:szCs w:val="13"/>
        </w:rPr>
        <w:t>o</w:t>
      </w:r>
      <w:r>
        <w:rPr>
          <w:rFonts w:ascii="Calibri" w:eastAsia="Calibri" w:hAnsi="Calibri" w:cs="Calibri"/>
          <w:sz w:val="13"/>
          <w:szCs w:val="13"/>
        </w:rPr>
        <w:t>py</w:t>
      </w:r>
      <w:r>
        <w:rPr>
          <w:rFonts w:ascii="Calibri" w:eastAsia="Calibri" w:hAnsi="Calibri" w:cs="Calibri"/>
          <w:spacing w:val="-4"/>
          <w:sz w:val="13"/>
          <w:szCs w:val="13"/>
        </w:rPr>
        <w:t xml:space="preserve"> </w:t>
      </w:r>
      <w:r>
        <w:rPr>
          <w:rFonts w:ascii="Calibri" w:eastAsia="Calibri" w:hAnsi="Calibri" w:cs="Calibri"/>
          <w:spacing w:val="-1"/>
          <w:w w:val="99"/>
          <w:sz w:val="13"/>
          <w:szCs w:val="13"/>
        </w:rPr>
        <w:t>c</w:t>
      </w:r>
      <w:r>
        <w:rPr>
          <w:rFonts w:ascii="Calibri" w:eastAsia="Calibri" w:hAnsi="Calibri" w:cs="Calibri"/>
          <w:w w:val="99"/>
          <w:sz w:val="13"/>
          <w:szCs w:val="13"/>
        </w:rPr>
        <w:t>a</w:t>
      </w:r>
      <w:r>
        <w:rPr>
          <w:rFonts w:ascii="Calibri" w:eastAsia="Calibri" w:hAnsi="Calibri" w:cs="Calibri"/>
          <w:spacing w:val="-1"/>
          <w:w w:val="99"/>
          <w:sz w:val="13"/>
          <w:szCs w:val="13"/>
        </w:rPr>
        <w:t>lc</w:t>
      </w:r>
      <w:r>
        <w:rPr>
          <w:rFonts w:ascii="Calibri" w:eastAsia="Calibri" w:hAnsi="Calibri" w:cs="Calibri"/>
          <w:w w:val="99"/>
          <w:sz w:val="13"/>
          <w:szCs w:val="13"/>
        </w:rPr>
        <w:t>u</w:t>
      </w:r>
      <w:r>
        <w:rPr>
          <w:rFonts w:ascii="Calibri" w:eastAsia="Calibri" w:hAnsi="Calibri" w:cs="Calibri"/>
          <w:spacing w:val="-1"/>
          <w:w w:val="99"/>
          <w:sz w:val="13"/>
          <w:szCs w:val="13"/>
        </w:rPr>
        <w:t>l</w:t>
      </w:r>
      <w:r>
        <w:rPr>
          <w:rFonts w:ascii="Calibri" w:eastAsia="Calibri" w:hAnsi="Calibri" w:cs="Calibri"/>
          <w:w w:val="99"/>
          <w:sz w:val="13"/>
          <w:szCs w:val="13"/>
        </w:rPr>
        <w:t>a</w:t>
      </w:r>
      <w:r>
        <w:rPr>
          <w:rFonts w:ascii="Calibri" w:eastAsia="Calibri" w:hAnsi="Calibri" w:cs="Calibri"/>
          <w:spacing w:val="-1"/>
          <w:w w:val="99"/>
          <w:sz w:val="13"/>
          <w:szCs w:val="13"/>
        </w:rPr>
        <w:t>te</w:t>
      </w:r>
      <w:r>
        <w:rPr>
          <w:rFonts w:ascii="Calibri" w:eastAsia="Calibri" w:hAnsi="Calibri" w:cs="Calibri"/>
          <w:w w:val="99"/>
          <w:sz w:val="13"/>
          <w:szCs w:val="13"/>
        </w:rPr>
        <w:t>d va</w:t>
      </w:r>
      <w:r>
        <w:rPr>
          <w:rFonts w:ascii="Calibri" w:eastAsia="Calibri" w:hAnsi="Calibri" w:cs="Calibri"/>
          <w:spacing w:val="-1"/>
          <w:w w:val="99"/>
          <w:sz w:val="13"/>
          <w:szCs w:val="13"/>
        </w:rPr>
        <w:t>l</w:t>
      </w:r>
      <w:r>
        <w:rPr>
          <w:rFonts w:ascii="Calibri" w:eastAsia="Calibri" w:hAnsi="Calibri" w:cs="Calibri"/>
          <w:w w:val="99"/>
          <w:sz w:val="13"/>
          <w:szCs w:val="13"/>
        </w:rPr>
        <w:t>u</w:t>
      </w:r>
      <w:r>
        <w:rPr>
          <w:rFonts w:ascii="Calibri" w:eastAsia="Calibri" w:hAnsi="Calibri" w:cs="Calibri"/>
          <w:spacing w:val="-1"/>
          <w:w w:val="99"/>
          <w:sz w:val="13"/>
          <w:szCs w:val="13"/>
        </w:rPr>
        <w:t>e</w:t>
      </w:r>
      <w:r>
        <w:rPr>
          <w:rFonts w:ascii="Calibri" w:eastAsia="Calibri" w:hAnsi="Calibri" w:cs="Calibri"/>
          <w:w w:val="98"/>
          <w:sz w:val="13"/>
          <w:szCs w:val="13"/>
        </w:rPr>
        <w:t>s</w:t>
      </w:r>
    </w:p>
    <w:p w14:paraId="0AD4956F" w14:textId="77777777" w:rsidR="00114C4D" w:rsidRDefault="00096F81">
      <w:pPr>
        <w:spacing w:before="9" w:after="0" w:line="150" w:lineRule="exact"/>
        <w:rPr>
          <w:sz w:val="15"/>
          <w:szCs w:val="15"/>
        </w:rPr>
      </w:pPr>
      <w:r>
        <w:br w:type="column"/>
      </w:r>
    </w:p>
    <w:p w14:paraId="1875693E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6B531F8D" w14:textId="77777777" w:rsidR="00114C4D" w:rsidRDefault="00096F81">
      <w:pPr>
        <w:spacing w:after="0" w:line="240" w:lineRule="auto"/>
        <w:ind w:left="82" w:right="2610"/>
        <w:jc w:val="center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z w:val="12"/>
          <w:szCs w:val="12"/>
        </w:rPr>
        <w:t>Calculate</w:t>
      </w:r>
      <w:r>
        <w:rPr>
          <w:rFonts w:ascii="Calibri" w:eastAsia="Calibri" w:hAnsi="Calibri" w:cs="Calibri"/>
          <w:spacing w:val="16"/>
          <w:sz w:val="12"/>
          <w:szCs w:val="12"/>
        </w:rPr>
        <w:t xml:space="preserve"> </w:t>
      </w:r>
      <w:r>
        <w:rPr>
          <w:rFonts w:ascii="Calibri" w:eastAsia="Calibri" w:hAnsi="Calibri" w:cs="Calibri"/>
          <w:spacing w:val="1"/>
          <w:w w:val="105"/>
          <w:sz w:val="12"/>
          <w:szCs w:val="12"/>
        </w:rPr>
        <w:t>G</w:t>
      </w:r>
      <w:r>
        <w:rPr>
          <w:rFonts w:ascii="Calibri" w:eastAsia="Calibri" w:hAnsi="Calibri" w:cs="Calibri"/>
          <w:w w:val="105"/>
          <w:sz w:val="12"/>
          <w:szCs w:val="12"/>
        </w:rPr>
        <w:t>rid</w:t>
      </w:r>
    </w:p>
    <w:p w14:paraId="6EEE4E9E" w14:textId="77777777" w:rsidR="00114C4D" w:rsidRDefault="00096F81">
      <w:pPr>
        <w:spacing w:before="5" w:after="0" w:line="240" w:lineRule="auto"/>
        <w:ind w:left="-30" w:right="2499"/>
        <w:jc w:val="center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z w:val="12"/>
          <w:szCs w:val="12"/>
        </w:rPr>
        <w:t>(n</w:t>
      </w:r>
      <w:r>
        <w:rPr>
          <w:rFonts w:ascii="Calibri" w:eastAsia="Calibri" w:hAnsi="Calibri" w:cs="Calibri"/>
          <w:spacing w:val="-1"/>
          <w:sz w:val="12"/>
          <w:szCs w:val="12"/>
        </w:rPr>
        <w:t>S</w:t>
      </w:r>
      <w:r>
        <w:rPr>
          <w:rFonts w:ascii="Calibri" w:eastAsia="Calibri" w:hAnsi="Calibri" w:cs="Calibri"/>
          <w:sz w:val="12"/>
          <w:szCs w:val="12"/>
        </w:rPr>
        <w:t>ol</w:t>
      </w:r>
      <w:r>
        <w:rPr>
          <w:rFonts w:ascii="Calibri" w:eastAsia="Calibri" w:hAnsi="Calibri" w:cs="Calibri"/>
          <w:spacing w:val="-1"/>
          <w:sz w:val="12"/>
          <w:szCs w:val="12"/>
        </w:rPr>
        <w:t>i</w:t>
      </w:r>
      <w:r>
        <w:rPr>
          <w:rFonts w:ascii="Calibri" w:eastAsia="Calibri" w:hAnsi="Calibri" w:cs="Calibri"/>
          <w:sz w:val="12"/>
          <w:szCs w:val="12"/>
        </w:rPr>
        <w:t>d1</w:t>
      </w:r>
      <w:r>
        <w:rPr>
          <w:rFonts w:ascii="Calibri" w:eastAsia="Calibri" w:hAnsi="Calibri" w:cs="Calibri"/>
          <w:spacing w:val="15"/>
          <w:sz w:val="12"/>
          <w:szCs w:val="12"/>
        </w:rPr>
        <w:t xml:space="preserve"> </w:t>
      </w:r>
      <w:r>
        <w:rPr>
          <w:rFonts w:ascii="Calibri" w:eastAsia="Calibri" w:hAnsi="Calibri" w:cs="Calibri"/>
          <w:sz w:val="12"/>
          <w:szCs w:val="12"/>
        </w:rPr>
        <w:t>x</w:t>
      </w:r>
      <w:r>
        <w:rPr>
          <w:rFonts w:ascii="Calibri" w:eastAsia="Calibri" w:hAnsi="Calibri" w:cs="Calibri"/>
          <w:spacing w:val="3"/>
          <w:sz w:val="12"/>
          <w:szCs w:val="12"/>
        </w:rPr>
        <w:t xml:space="preserve"> </w:t>
      </w:r>
      <w:r>
        <w:rPr>
          <w:rFonts w:ascii="Calibri" w:eastAsia="Calibri" w:hAnsi="Calibri" w:cs="Calibri"/>
          <w:w w:val="105"/>
          <w:sz w:val="12"/>
          <w:szCs w:val="12"/>
        </w:rPr>
        <w:t>n</w:t>
      </w:r>
      <w:r>
        <w:rPr>
          <w:rFonts w:ascii="Calibri" w:eastAsia="Calibri" w:hAnsi="Calibri" w:cs="Calibri"/>
          <w:spacing w:val="-1"/>
          <w:w w:val="105"/>
          <w:sz w:val="12"/>
          <w:szCs w:val="12"/>
        </w:rPr>
        <w:t>S</w:t>
      </w:r>
      <w:r>
        <w:rPr>
          <w:rFonts w:ascii="Calibri" w:eastAsia="Calibri" w:hAnsi="Calibri" w:cs="Calibri"/>
          <w:w w:val="105"/>
          <w:sz w:val="12"/>
          <w:szCs w:val="12"/>
        </w:rPr>
        <w:t>ol</w:t>
      </w:r>
      <w:r>
        <w:rPr>
          <w:rFonts w:ascii="Calibri" w:eastAsia="Calibri" w:hAnsi="Calibri" w:cs="Calibri"/>
          <w:spacing w:val="-1"/>
          <w:w w:val="105"/>
          <w:sz w:val="12"/>
          <w:szCs w:val="12"/>
        </w:rPr>
        <w:t>i</w:t>
      </w:r>
      <w:r>
        <w:rPr>
          <w:rFonts w:ascii="Calibri" w:eastAsia="Calibri" w:hAnsi="Calibri" w:cs="Calibri"/>
          <w:w w:val="105"/>
          <w:sz w:val="12"/>
          <w:szCs w:val="12"/>
        </w:rPr>
        <w:t>d</w:t>
      </w:r>
      <w:r>
        <w:rPr>
          <w:rFonts w:ascii="Calibri" w:eastAsia="Calibri" w:hAnsi="Calibri" w:cs="Calibri"/>
          <w:spacing w:val="-1"/>
          <w:w w:val="105"/>
          <w:sz w:val="12"/>
          <w:szCs w:val="12"/>
        </w:rPr>
        <w:t>2</w:t>
      </w:r>
      <w:r>
        <w:rPr>
          <w:rFonts w:ascii="Calibri" w:eastAsia="Calibri" w:hAnsi="Calibri" w:cs="Calibri"/>
          <w:w w:val="105"/>
          <w:sz w:val="12"/>
          <w:szCs w:val="12"/>
        </w:rPr>
        <w:t>)</w:t>
      </w:r>
    </w:p>
    <w:p w14:paraId="474B00E7" w14:textId="77777777" w:rsidR="00114C4D" w:rsidRDefault="00114C4D">
      <w:pPr>
        <w:spacing w:after="0"/>
        <w:jc w:val="center"/>
        <w:sectPr w:rsidR="00114C4D">
          <w:type w:val="continuous"/>
          <w:pgSz w:w="12240" w:h="15840"/>
          <w:pgMar w:top="1480" w:right="1720" w:bottom="280" w:left="1720" w:header="720" w:footer="720" w:gutter="0"/>
          <w:cols w:num="3" w:space="720" w:equalWidth="0">
            <w:col w:w="3278" w:space="756"/>
            <w:col w:w="819" w:space="457"/>
            <w:col w:w="3490"/>
          </w:cols>
        </w:sectPr>
      </w:pPr>
    </w:p>
    <w:p w14:paraId="236E815A" w14:textId="77777777" w:rsidR="00114C4D" w:rsidRDefault="00114C4D">
      <w:pPr>
        <w:spacing w:before="6" w:after="0" w:line="160" w:lineRule="exact"/>
        <w:rPr>
          <w:sz w:val="16"/>
          <w:szCs w:val="16"/>
        </w:rPr>
      </w:pPr>
    </w:p>
    <w:p w14:paraId="61650E98" w14:textId="77777777" w:rsidR="00114C4D" w:rsidRDefault="00096F81">
      <w:pPr>
        <w:spacing w:before="40" w:after="0" w:line="146" w:lineRule="exact"/>
        <w:ind w:left="2432" w:right="-20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pacing w:val="1"/>
          <w:sz w:val="12"/>
          <w:szCs w:val="12"/>
        </w:rPr>
        <w:t>I</w:t>
      </w:r>
      <w:r>
        <w:rPr>
          <w:rFonts w:ascii="Calibri" w:eastAsia="Calibri" w:hAnsi="Calibri" w:cs="Calibri"/>
          <w:sz w:val="12"/>
          <w:szCs w:val="12"/>
        </w:rPr>
        <w:t>ns</w:t>
      </w:r>
      <w:r>
        <w:rPr>
          <w:rFonts w:ascii="Calibri" w:eastAsia="Calibri" w:hAnsi="Calibri" w:cs="Calibri"/>
          <w:spacing w:val="1"/>
          <w:sz w:val="12"/>
          <w:szCs w:val="12"/>
        </w:rPr>
        <w:t>e</w:t>
      </w:r>
      <w:r>
        <w:rPr>
          <w:rFonts w:ascii="Calibri" w:eastAsia="Calibri" w:hAnsi="Calibri" w:cs="Calibri"/>
          <w:sz w:val="12"/>
          <w:szCs w:val="12"/>
        </w:rPr>
        <w:t>rt</w:t>
      </w:r>
      <w:r>
        <w:rPr>
          <w:rFonts w:ascii="Calibri" w:eastAsia="Calibri" w:hAnsi="Calibri" w:cs="Calibri"/>
          <w:spacing w:val="12"/>
          <w:sz w:val="12"/>
          <w:szCs w:val="12"/>
        </w:rPr>
        <w:t xml:space="preserve"> </w:t>
      </w:r>
      <w:r>
        <w:rPr>
          <w:rFonts w:ascii="Calibri" w:eastAsia="Calibri" w:hAnsi="Calibri" w:cs="Calibri"/>
          <w:sz w:val="12"/>
          <w:szCs w:val="12"/>
        </w:rPr>
        <w:t>initi</w:t>
      </w:r>
      <w:r>
        <w:rPr>
          <w:rFonts w:ascii="Calibri" w:eastAsia="Calibri" w:hAnsi="Calibri" w:cs="Calibri"/>
          <w:spacing w:val="1"/>
          <w:sz w:val="12"/>
          <w:szCs w:val="12"/>
        </w:rPr>
        <w:t>a</w:t>
      </w:r>
      <w:r>
        <w:rPr>
          <w:rFonts w:ascii="Calibri" w:eastAsia="Calibri" w:hAnsi="Calibri" w:cs="Calibri"/>
          <w:sz w:val="12"/>
          <w:szCs w:val="12"/>
        </w:rPr>
        <w:t>l</w:t>
      </w:r>
      <w:r>
        <w:rPr>
          <w:rFonts w:ascii="Calibri" w:eastAsia="Calibri" w:hAnsi="Calibri" w:cs="Calibri"/>
          <w:spacing w:val="8"/>
          <w:sz w:val="12"/>
          <w:szCs w:val="12"/>
        </w:rPr>
        <w:t xml:space="preserve"> </w:t>
      </w:r>
      <w:r>
        <w:rPr>
          <w:rFonts w:ascii="Calibri" w:eastAsia="Calibri" w:hAnsi="Calibri" w:cs="Calibri"/>
          <w:w w:val="105"/>
          <w:sz w:val="12"/>
          <w:szCs w:val="12"/>
        </w:rPr>
        <w:t>p</w:t>
      </w:r>
      <w:r>
        <w:rPr>
          <w:rFonts w:ascii="Calibri" w:eastAsia="Calibri" w:hAnsi="Calibri" w:cs="Calibri"/>
          <w:spacing w:val="1"/>
          <w:w w:val="105"/>
          <w:sz w:val="12"/>
          <w:szCs w:val="12"/>
        </w:rPr>
        <w:t>a</w:t>
      </w:r>
      <w:r>
        <w:rPr>
          <w:rFonts w:ascii="Calibri" w:eastAsia="Calibri" w:hAnsi="Calibri" w:cs="Calibri"/>
          <w:w w:val="105"/>
          <w:sz w:val="12"/>
          <w:szCs w:val="12"/>
        </w:rPr>
        <w:t>rt</w:t>
      </w:r>
      <w:r>
        <w:rPr>
          <w:rFonts w:ascii="Calibri" w:eastAsia="Calibri" w:hAnsi="Calibri" w:cs="Calibri"/>
          <w:spacing w:val="-1"/>
          <w:w w:val="105"/>
          <w:sz w:val="12"/>
          <w:szCs w:val="12"/>
        </w:rPr>
        <w:t>i</w:t>
      </w:r>
      <w:r>
        <w:rPr>
          <w:rFonts w:ascii="Calibri" w:eastAsia="Calibri" w:hAnsi="Calibri" w:cs="Calibri"/>
          <w:w w:val="105"/>
          <w:sz w:val="12"/>
          <w:szCs w:val="12"/>
        </w:rPr>
        <w:t>cles</w:t>
      </w:r>
    </w:p>
    <w:p w14:paraId="7CEDC032" w14:textId="77777777" w:rsidR="00114C4D" w:rsidRDefault="00114C4D">
      <w:pPr>
        <w:spacing w:before="8" w:after="0" w:line="100" w:lineRule="exact"/>
        <w:rPr>
          <w:sz w:val="10"/>
          <w:szCs w:val="10"/>
        </w:rPr>
      </w:pPr>
    </w:p>
    <w:p w14:paraId="47F33C58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595ED150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2590BFA2" w14:textId="77777777" w:rsidR="00114C4D" w:rsidRDefault="00096F81">
      <w:pPr>
        <w:tabs>
          <w:tab w:val="left" w:pos="3620"/>
        </w:tabs>
        <w:spacing w:before="39" w:after="0" w:line="240" w:lineRule="auto"/>
        <w:ind w:left="2765" w:right="-20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sz w:val="12"/>
          <w:szCs w:val="12"/>
        </w:rPr>
        <w:t>t</w:t>
      </w:r>
      <w:r>
        <w:rPr>
          <w:rFonts w:ascii="Calibri" w:eastAsia="Calibri" w:hAnsi="Calibri" w:cs="Calibri"/>
          <w:spacing w:val="1"/>
          <w:sz w:val="12"/>
          <w:szCs w:val="12"/>
        </w:rPr>
        <w:t xml:space="preserve"> </w:t>
      </w:r>
      <w:r>
        <w:rPr>
          <w:rFonts w:ascii="Calibri" w:eastAsia="Calibri" w:hAnsi="Calibri" w:cs="Calibri"/>
          <w:sz w:val="12"/>
          <w:szCs w:val="12"/>
        </w:rPr>
        <w:t>&lt;</w:t>
      </w:r>
      <w:r>
        <w:rPr>
          <w:rFonts w:ascii="Calibri" w:eastAsia="Calibri" w:hAnsi="Calibri" w:cs="Calibri"/>
          <w:spacing w:val="3"/>
          <w:sz w:val="12"/>
          <w:szCs w:val="12"/>
        </w:rPr>
        <w:t xml:space="preserve"> </w:t>
      </w:r>
      <w:r>
        <w:rPr>
          <w:rFonts w:ascii="Calibri" w:eastAsia="Calibri" w:hAnsi="Calibri" w:cs="Calibri"/>
          <w:sz w:val="12"/>
          <w:szCs w:val="12"/>
        </w:rPr>
        <w:t>tot</w:t>
      </w:r>
      <w:r>
        <w:rPr>
          <w:rFonts w:ascii="Calibri" w:eastAsia="Calibri" w:hAnsi="Calibri" w:cs="Calibri"/>
          <w:spacing w:val="1"/>
          <w:sz w:val="12"/>
          <w:szCs w:val="12"/>
        </w:rPr>
        <w:t>a</w:t>
      </w:r>
      <w:r>
        <w:rPr>
          <w:rFonts w:ascii="Calibri" w:eastAsia="Calibri" w:hAnsi="Calibri" w:cs="Calibri"/>
          <w:sz w:val="12"/>
          <w:szCs w:val="12"/>
        </w:rPr>
        <w:t>l</w:t>
      </w:r>
      <w:r>
        <w:rPr>
          <w:rFonts w:ascii="Calibri" w:eastAsia="Calibri" w:hAnsi="Calibri" w:cs="Calibri"/>
          <w:spacing w:val="-16"/>
          <w:sz w:val="12"/>
          <w:szCs w:val="12"/>
        </w:rPr>
        <w:t xml:space="preserve"> </w:t>
      </w:r>
      <w:r>
        <w:rPr>
          <w:rFonts w:ascii="Calibri" w:eastAsia="Calibri" w:hAnsi="Calibri" w:cs="Calibri"/>
          <w:sz w:val="12"/>
          <w:szCs w:val="12"/>
        </w:rPr>
        <w:tab/>
      </w:r>
      <w:r>
        <w:rPr>
          <w:rFonts w:ascii="Calibri" w:eastAsia="Calibri" w:hAnsi="Calibri" w:cs="Calibri"/>
          <w:spacing w:val="-1"/>
          <w:w w:val="102"/>
          <w:position w:val="2"/>
          <w:sz w:val="14"/>
          <w:szCs w:val="14"/>
        </w:rPr>
        <w:t>No</w:t>
      </w:r>
    </w:p>
    <w:p w14:paraId="3D146DF6" w14:textId="77777777" w:rsidR="00114C4D" w:rsidRDefault="00096F81">
      <w:pPr>
        <w:spacing w:before="5" w:after="0" w:line="146" w:lineRule="exact"/>
        <w:ind w:left="2848" w:right="-20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w w:val="105"/>
          <w:sz w:val="12"/>
          <w:szCs w:val="12"/>
        </w:rPr>
        <w:t>time</w:t>
      </w:r>
    </w:p>
    <w:p w14:paraId="53CB547A" w14:textId="77777777" w:rsidR="00114C4D" w:rsidRDefault="00114C4D">
      <w:pPr>
        <w:spacing w:before="1" w:after="0" w:line="190" w:lineRule="exact"/>
        <w:rPr>
          <w:sz w:val="19"/>
          <w:szCs w:val="19"/>
        </w:rPr>
      </w:pPr>
    </w:p>
    <w:p w14:paraId="3A74AB8E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28E63B42" w14:textId="77777777" w:rsidR="00114C4D" w:rsidRDefault="00096F81">
      <w:pPr>
        <w:spacing w:before="34" w:after="0" w:line="240" w:lineRule="auto"/>
        <w:ind w:right="145"/>
        <w:jc w:val="right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spacing w:val="1"/>
          <w:w w:val="102"/>
          <w:sz w:val="14"/>
          <w:szCs w:val="14"/>
        </w:rPr>
        <w:t>Y</w:t>
      </w:r>
      <w:r>
        <w:rPr>
          <w:rFonts w:ascii="Calibri" w:eastAsia="Calibri" w:hAnsi="Calibri" w:cs="Calibri"/>
          <w:spacing w:val="-1"/>
          <w:w w:val="102"/>
          <w:sz w:val="14"/>
          <w:szCs w:val="14"/>
        </w:rPr>
        <w:t>e</w:t>
      </w:r>
      <w:r>
        <w:rPr>
          <w:rFonts w:ascii="Calibri" w:eastAsia="Calibri" w:hAnsi="Calibri" w:cs="Calibri"/>
          <w:w w:val="102"/>
          <w:sz w:val="14"/>
          <w:szCs w:val="14"/>
        </w:rPr>
        <w:t>s</w:t>
      </w:r>
    </w:p>
    <w:p w14:paraId="237C1032" w14:textId="77777777" w:rsidR="00114C4D" w:rsidRDefault="00114C4D">
      <w:pPr>
        <w:spacing w:before="8" w:after="0" w:line="150" w:lineRule="exact"/>
        <w:rPr>
          <w:sz w:val="15"/>
          <w:szCs w:val="15"/>
        </w:rPr>
      </w:pPr>
    </w:p>
    <w:p w14:paraId="698610FF" w14:textId="77777777" w:rsidR="00114C4D" w:rsidRDefault="00096F81">
      <w:pPr>
        <w:spacing w:after="0" w:line="248" w:lineRule="auto"/>
        <w:ind w:left="2737" w:right="-42" w:hanging="194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pacing w:val="1"/>
          <w:sz w:val="12"/>
          <w:szCs w:val="12"/>
        </w:rPr>
        <w:t>I</w:t>
      </w:r>
      <w:r>
        <w:rPr>
          <w:rFonts w:ascii="Calibri" w:eastAsia="Calibri" w:hAnsi="Calibri" w:cs="Calibri"/>
          <w:sz w:val="12"/>
          <w:szCs w:val="12"/>
        </w:rPr>
        <w:t>nitial</w:t>
      </w:r>
      <w:r>
        <w:rPr>
          <w:rFonts w:ascii="Calibri" w:eastAsia="Calibri" w:hAnsi="Calibri" w:cs="Calibri"/>
          <w:spacing w:val="-3"/>
          <w:sz w:val="12"/>
          <w:szCs w:val="12"/>
        </w:rPr>
        <w:t>i</w:t>
      </w:r>
      <w:r>
        <w:rPr>
          <w:rFonts w:ascii="Calibri" w:eastAsia="Calibri" w:hAnsi="Calibri" w:cs="Calibri"/>
          <w:sz w:val="12"/>
          <w:szCs w:val="12"/>
        </w:rPr>
        <w:t>ze</w:t>
      </w:r>
      <w:r>
        <w:rPr>
          <w:rFonts w:ascii="Calibri" w:eastAsia="Calibri" w:hAnsi="Calibri" w:cs="Calibri"/>
          <w:spacing w:val="15"/>
          <w:sz w:val="12"/>
          <w:szCs w:val="12"/>
        </w:rPr>
        <w:t xml:space="preserve"> </w:t>
      </w:r>
      <w:r>
        <w:rPr>
          <w:rFonts w:ascii="Calibri" w:eastAsia="Calibri" w:hAnsi="Calibri" w:cs="Calibri"/>
          <w:w w:val="105"/>
          <w:sz w:val="12"/>
          <w:szCs w:val="12"/>
        </w:rPr>
        <w:t>proce</w:t>
      </w:r>
      <w:r>
        <w:rPr>
          <w:rFonts w:ascii="Calibri" w:eastAsia="Calibri" w:hAnsi="Calibri" w:cs="Calibri"/>
          <w:spacing w:val="1"/>
          <w:w w:val="105"/>
          <w:sz w:val="12"/>
          <w:szCs w:val="12"/>
        </w:rPr>
        <w:t>s</w:t>
      </w:r>
      <w:r>
        <w:rPr>
          <w:rFonts w:ascii="Calibri" w:eastAsia="Calibri" w:hAnsi="Calibri" w:cs="Calibri"/>
          <w:w w:val="105"/>
          <w:sz w:val="12"/>
          <w:szCs w:val="12"/>
        </w:rPr>
        <w:t>s v</w:t>
      </w:r>
      <w:r>
        <w:rPr>
          <w:rFonts w:ascii="Calibri" w:eastAsia="Calibri" w:hAnsi="Calibri" w:cs="Calibri"/>
          <w:spacing w:val="1"/>
          <w:w w:val="105"/>
          <w:sz w:val="12"/>
          <w:szCs w:val="12"/>
        </w:rPr>
        <w:t>a</w:t>
      </w:r>
      <w:r>
        <w:rPr>
          <w:rFonts w:ascii="Calibri" w:eastAsia="Calibri" w:hAnsi="Calibri" w:cs="Calibri"/>
          <w:w w:val="105"/>
          <w:sz w:val="12"/>
          <w:szCs w:val="12"/>
        </w:rPr>
        <w:t>ri</w:t>
      </w:r>
      <w:r>
        <w:rPr>
          <w:rFonts w:ascii="Calibri" w:eastAsia="Calibri" w:hAnsi="Calibri" w:cs="Calibri"/>
          <w:spacing w:val="1"/>
          <w:w w:val="105"/>
          <w:sz w:val="12"/>
          <w:szCs w:val="12"/>
        </w:rPr>
        <w:t>a</w:t>
      </w:r>
      <w:r>
        <w:rPr>
          <w:rFonts w:ascii="Calibri" w:eastAsia="Calibri" w:hAnsi="Calibri" w:cs="Calibri"/>
          <w:w w:val="105"/>
          <w:sz w:val="12"/>
          <w:szCs w:val="12"/>
        </w:rPr>
        <w:t>b</w:t>
      </w:r>
      <w:r>
        <w:rPr>
          <w:rFonts w:ascii="Calibri" w:eastAsia="Calibri" w:hAnsi="Calibri" w:cs="Calibri"/>
          <w:spacing w:val="-2"/>
          <w:w w:val="105"/>
          <w:sz w:val="12"/>
          <w:szCs w:val="12"/>
        </w:rPr>
        <w:t>le</w:t>
      </w:r>
      <w:r>
        <w:rPr>
          <w:rFonts w:ascii="Calibri" w:eastAsia="Calibri" w:hAnsi="Calibri" w:cs="Calibri"/>
          <w:w w:val="105"/>
          <w:sz w:val="12"/>
          <w:szCs w:val="12"/>
        </w:rPr>
        <w:t>s</w:t>
      </w:r>
    </w:p>
    <w:p w14:paraId="574707BD" w14:textId="77777777" w:rsidR="00114C4D" w:rsidRDefault="00096F81">
      <w:pPr>
        <w:spacing w:before="7" w:after="0" w:line="200" w:lineRule="exact"/>
        <w:rPr>
          <w:sz w:val="20"/>
          <w:szCs w:val="20"/>
        </w:rPr>
      </w:pPr>
      <w:r>
        <w:br w:type="column"/>
      </w:r>
    </w:p>
    <w:p w14:paraId="5B00B639" w14:textId="77777777" w:rsidR="00114C4D" w:rsidRDefault="00096F81">
      <w:pPr>
        <w:spacing w:after="0" w:line="240" w:lineRule="auto"/>
        <w:ind w:left="-32" w:right="-52"/>
        <w:jc w:val="center"/>
        <w:rPr>
          <w:rFonts w:ascii="Calibri" w:eastAsia="Calibri" w:hAnsi="Calibri" w:cs="Calibri"/>
          <w:sz w:val="13"/>
          <w:szCs w:val="13"/>
        </w:rPr>
      </w:pPr>
      <w:r>
        <w:rPr>
          <w:rFonts w:ascii="Calibri" w:eastAsia="Calibri" w:hAnsi="Calibri" w:cs="Calibri"/>
          <w:sz w:val="13"/>
          <w:szCs w:val="13"/>
        </w:rPr>
        <w:t>A</w:t>
      </w:r>
      <w:r>
        <w:rPr>
          <w:rFonts w:ascii="Calibri" w:eastAsia="Calibri" w:hAnsi="Calibri" w:cs="Calibri"/>
          <w:spacing w:val="-1"/>
          <w:sz w:val="13"/>
          <w:szCs w:val="13"/>
        </w:rPr>
        <w:t>lloc</w:t>
      </w:r>
      <w:r>
        <w:rPr>
          <w:rFonts w:ascii="Calibri" w:eastAsia="Calibri" w:hAnsi="Calibri" w:cs="Calibri"/>
          <w:sz w:val="13"/>
          <w:szCs w:val="13"/>
        </w:rPr>
        <w:t>a</w:t>
      </w:r>
      <w:r>
        <w:rPr>
          <w:rFonts w:ascii="Calibri" w:eastAsia="Calibri" w:hAnsi="Calibri" w:cs="Calibri"/>
          <w:spacing w:val="-1"/>
          <w:sz w:val="13"/>
          <w:szCs w:val="13"/>
        </w:rPr>
        <w:t>t</w:t>
      </w:r>
      <w:r>
        <w:rPr>
          <w:rFonts w:ascii="Calibri" w:eastAsia="Calibri" w:hAnsi="Calibri" w:cs="Calibri"/>
          <w:sz w:val="13"/>
          <w:szCs w:val="13"/>
        </w:rPr>
        <w:t>e</w:t>
      </w:r>
      <w:r>
        <w:rPr>
          <w:rFonts w:ascii="Calibri" w:eastAsia="Calibri" w:hAnsi="Calibri" w:cs="Calibri"/>
          <w:spacing w:val="-4"/>
          <w:sz w:val="13"/>
          <w:szCs w:val="13"/>
        </w:rPr>
        <w:t xml:space="preserve"> </w:t>
      </w:r>
      <w:r>
        <w:rPr>
          <w:rFonts w:ascii="Calibri" w:eastAsia="Calibri" w:hAnsi="Calibri" w:cs="Calibri"/>
          <w:spacing w:val="1"/>
          <w:w w:val="99"/>
          <w:sz w:val="13"/>
          <w:szCs w:val="13"/>
        </w:rPr>
        <w:t>m</w:t>
      </w:r>
      <w:r>
        <w:rPr>
          <w:rFonts w:ascii="Calibri" w:eastAsia="Calibri" w:hAnsi="Calibri" w:cs="Calibri"/>
          <w:spacing w:val="-1"/>
          <w:w w:val="99"/>
          <w:sz w:val="13"/>
          <w:szCs w:val="13"/>
        </w:rPr>
        <w:t>e</w:t>
      </w:r>
      <w:r>
        <w:rPr>
          <w:rFonts w:ascii="Calibri" w:eastAsia="Calibri" w:hAnsi="Calibri" w:cs="Calibri"/>
          <w:spacing w:val="1"/>
          <w:w w:val="99"/>
          <w:sz w:val="13"/>
          <w:szCs w:val="13"/>
        </w:rPr>
        <w:t>m</w:t>
      </w:r>
      <w:r>
        <w:rPr>
          <w:rFonts w:ascii="Calibri" w:eastAsia="Calibri" w:hAnsi="Calibri" w:cs="Calibri"/>
          <w:spacing w:val="-1"/>
          <w:w w:val="99"/>
          <w:sz w:val="13"/>
          <w:szCs w:val="13"/>
        </w:rPr>
        <w:t>or</w:t>
      </w:r>
      <w:r>
        <w:rPr>
          <w:rFonts w:ascii="Calibri" w:eastAsia="Calibri" w:hAnsi="Calibri" w:cs="Calibri"/>
          <w:w w:val="99"/>
          <w:sz w:val="13"/>
          <w:szCs w:val="13"/>
        </w:rPr>
        <w:t>y</w:t>
      </w:r>
    </w:p>
    <w:p w14:paraId="455B9D5F" w14:textId="77777777" w:rsidR="00114C4D" w:rsidRDefault="00096F81">
      <w:pPr>
        <w:spacing w:after="0" w:line="154" w:lineRule="exact"/>
        <w:ind w:left="180" w:right="159"/>
        <w:jc w:val="center"/>
        <w:rPr>
          <w:rFonts w:ascii="Calibri" w:eastAsia="Calibri" w:hAnsi="Calibri" w:cs="Calibri"/>
          <w:sz w:val="13"/>
          <w:szCs w:val="13"/>
        </w:rPr>
      </w:pPr>
      <w:r>
        <w:rPr>
          <w:rFonts w:ascii="Calibri" w:eastAsia="Calibri" w:hAnsi="Calibri" w:cs="Calibri"/>
          <w:sz w:val="13"/>
          <w:szCs w:val="13"/>
        </w:rPr>
        <w:t>a</w:t>
      </w:r>
      <w:r>
        <w:rPr>
          <w:rFonts w:ascii="Calibri" w:eastAsia="Calibri" w:hAnsi="Calibri" w:cs="Calibri"/>
          <w:spacing w:val="-1"/>
          <w:sz w:val="13"/>
          <w:szCs w:val="13"/>
        </w:rPr>
        <w:t>n</w:t>
      </w:r>
      <w:r>
        <w:rPr>
          <w:rFonts w:ascii="Calibri" w:eastAsia="Calibri" w:hAnsi="Calibri" w:cs="Calibri"/>
          <w:sz w:val="13"/>
          <w:szCs w:val="13"/>
        </w:rPr>
        <w:t>d</w:t>
      </w:r>
      <w:r>
        <w:rPr>
          <w:rFonts w:ascii="Calibri" w:eastAsia="Calibri" w:hAnsi="Calibri" w:cs="Calibri"/>
          <w:spacing w:val="-2"/>
          <w:sz w:val="13"/>
          <w:szCs w:val="13"/>
        </w:rPr>
        <w:t xml:space="preserve"> </w:t>
      </w:r>
      <w:r>
        <w:rPr>
          <w:rFonts w:ascii="Calibri" w:eastAsia="Calibri" w:hAnsi="Calibri" w:cs="Calibri"/>
          <w:spacing w:val="-1"/>
          <w:w w:val="99"/>
          <w:sz w:val="13"/>
          <w:szCs w:val="13"/>
        </w:rPr>
        <w:t>co</w:t>
      </w:r>
      <w:r>
        <w:rPr>
          <w:rFonts w:ascii="Calibri" w:eastAsia="Calibri" w:hAnsi="Calibri" w:cs="Calibri"/>
          <w:w w:val="99"/>
          <w:sz w:val="13"/>
          <w:szCs w:val="13"/>
        </w:rPr>
        <w:t>py</w:t>
      </w:r>
    </w:p>
    <w:p w14:paraId="66B1183B" w14:textId="77777777" w:rsidR="00114C4D" w:rsidRDefault="00096F81">
      <w:pPr>
        <w:spacing w:before="8" w:after="0" w:line="280" w:lineRule="exact"/>
        <w:rPr>
          <w:sz w:val="28"/>
          <w:szCs w:val="28"/>
        </w:rPr>
      </w:pPr>
      <w:r>
        <w:br w:type="column"/>
      </w:r>
    </w:p>
    <w:p w14:paraId="32FB7DA7" w14:textId="77777777" w:rsidR="00114C4D" w:rsidRDefault="00096F81">
      <w:pPr>
        <w:spacing w:after="0" w:line="248" w:lineRule="auto"/>
        <w:ind w:left="-11" w:right="2530" w:hanging="2"/>
        <w:jc w:val="center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w w:val="105"/>
          <w:sz w:val="12"/>
          <w:szCs w:val="12"/>
        </w:rPr>
        <w:t>Proc</w:t>
      </w:r>
      <w:r>
        <w:rPr>
          <w:rFonts w:ascii="Calibri" w:eastAsia="Calibri" w:hAnsi="Calibri" w:cs="Calibri"/>
          <w:spacing w:val="1"/>
          <w:w w:val="105"/>
          <w:sz w:val="12"/>
          <w:szCs w:val="12"/>
        </w:rPr>
        <w:t>e</w:t>
      </w:r>
      <w:r>
        <w:rPr>
          <w:rFonts w:ascii="Calibri" w:eastAsia="Calibri" w:hAnsi="Calibri" w:cs="Calibri"/>
          <w:w w:val="105"/>
          <w:sz w:val="12"/>
          <w:szCs w:val="12"/>
        </w:rPr>
        <w:t xml:space="preserve">ss </w:t>
      </w:r>
      <w:r>
        <w:rPr>
          <w:rFonts w:ascii="Calibri" w:eastAsia="Calibri" w:hAnsi="Calibri" w:cs="Calibri"/>
          <w:sz w:val="12"/>
          <w:szCs w:val="12"/>
        </w:rPr>
        <w:t>v</w:t>
      </w:r>
      <w:r>
        <w:rPr>
          <w:rFonts w:ascii="Calibri" w:eastAsia="Calibri" w:hAnsi="Calibri" w:cs="Calibri"/>
          <w:spacing w:val="1"/>
          <w:sz w:val="12"/>
          <w:szCs w:val="12"/>
        </w:rPr>
        <w:t>a</w:t>
      </w:r>
      <w:r>
        <w:rPr>
          <w:rFonts w:ascii="Calibri" w:eastAsia="Calibri" w:hAnsi="Calibri" w:cs="Calibri"/>
          <w:sz w:val="12"/>
          <w:szCs w:val="12"/>
        </w:rPr>
        <w:t>ri</w:t>
      </w:r>
      <w:r>
        <w:rPr>
          <w:rFonts w:ascii="Calibri" w:eastAsia="Calibri" w:hAnsi="Calibri" w:cs="Calibri"/>
          <w:spacing w:val="1"/>
          <w:sz w:val="12"/>
          <w:szCs w:val="12"/>
        </w:rPr>
        <w:t>a</w:t>
      </w:r>
      <w:r>
        <w:rPr>
          <w:rFonts w:ascii="Calibri" w:eastAsia="Calibri" w:hAnsi="Calibri" w:cs="Calibri"/>
          <w:sz w:val="12"/>
          <w:szCs w:val="12"/>
        </w:rPr>
        <w:t>b</w:t>
      </w:r>
      <w:r>
        <w:rPr>
          <w:rFonts w:ascii="Calibri" w:eastAsia="Calibri" w:hAnsi="Calibri" w:cs="Calibri"/>
          <w:spacing w:val="-2"/>
          <w:sz w:val="12"/>
          <w:szCs w:val="12"/>
        </w:rPr>
        <w:t>le</w:t>
      </w:r>
      <w:r>
        <w:rPr>
          <w:rFonts w:ascii="Calibri" w:eastAsia="Calibri" w:hAnsi="Calibri" w:cs="Calibri"/>
          <w:sz w:val="12"/>
          <w:szCs w:val="12"/>
        </w:rPr>
        <w:t>s</w:t>
      </w:r>
      <w:r>
        <w:rPr>
          <w:rFonts w:ascii="Calibri" w:eastAsia="Calibri" w:hAnsi="Calibri" w:cs="Calibri"/>
          <w:spacing w:val="19"/>
          <w:sz w:val="12"/>
          <w:szCs w:val="12"/>
        </w:rPr>
        <w:t xml:space="preserve"> </w:t>
      </w:r>
      <w:r>
        <w:rPr>
          <w:rFonts w:ascii="Calibri" w:eastAsia="Calibri" w:hAnsi="Calibri" w:cs="Calibri"/>
          <w:sz w:val="12"/>
          <w:szCs w:val="12"/>
        </w:rPr>
        <w:t>-</w:t>
      </w:r>
      <w:r>
        <w:rPr>
          <w:rFonts w:ascii="Calibri" w:eastAsia="Calibri" w:hAnsi="Calibri" w:cs="Calibri"/>
          <w:spacing w:val="1"/>
          <w:sz w:val="12"/>
          <w:szCs w:val="12"/>
        </w:rPr>
        <w:t xml:space="preserve"> </w:t>
      </w:r>
      <w:r>
        <w:rPr>
          <w:rFonts w:ascii="Calibri" w:eastAsia="Calibri" w:hAnsi="Calibri" w:cs="Calibri"/>
          <w:spacing w:val="1"/>
          <w:w w:val="105"/>
          <w:sz w:val="12"/>
          <w:szCs w:val="12"/>
        </w:rPr>
        <w:t>G</w:t>
      </w:r>
      <w:r>
        <w:rPr>
          <w:rFonts w:ascii="Calibri" w:eastAsia="Calibri" w:hAnsi="Calibri" w:cs="Calibri"/>
          <w:w w:val="105"/>
          <w:sz w:val="12"/>
          <w:szCs w:val="12"/>
        </w:rPr>
        <w:t>PU copy</w:t>
      </w:r>
    </w:p>
    <w:p w14:paraId="751050EC" w14:textId="77777777" w:rsidR="00114C4D" w:rsidRDefault="00114C4D">
      <w:pPr>
        <w:spacing w:after="0"/>
        <w:jc w:val="center"/>
        <w:sectPr w:rsidR="00114C4D">
          <w:type w:val="continuous"/>
          <w:pgSz w:w="12240" w:h="15840"/>
          <w:pgMar w:top="1480" w:right="1720" w:bottom="280" w:left="1720" w:header="720" w:footer="720" w:gutter="0"/>
          <w:cols w:num="3" w:space="720" w:equalWidth="0">
            <w:col w:w="3389" w:space="586"/>
            <w:col w:w="892" w:space="597"/>
            <w:col w:w="3336"/>
          </w:cols>
        </w:sectPr>
      </w:pPr>
    </w:p>
    <w:p w14:paraId="0DFD6519" w14:textId="77777777" w:rsidR="00114C4D" w:rsidRDefault="00114C4D">
      <w:pPr>
        <w:spacing w:before="17" w:after="0" w:line="280" w:lineRule="exact"/>
        <w:rPr>
          <w:sz w:val="28"/>
          <w:szCs w:val="28"/>
        </w:rPr>
      </w:pPr>
    </w:p>
    <w:p w14:paraId="4D1C3132" w14:textId="77777777" w:rsidR="00114C4D" w:rsidRDefault="00096F81">
      <w:pPr>
        <w:spacing w:after="0" w:line="240" w:lineRule="auto"/>
        <w:ind w:right="197"/>
        <w:jc w:val="right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w w:val="105"/>
          <w:sz w:val="12"/>
          <w:szCs w:val="12"/>
        </w:rPr>
        <w:t>Calculate</w:t>
      </w:r>
    </w:p>
    <w:p w14:paraId="4D981F15" w14:textId="77777777" w:rsidR="00114C4D" w:rsidRDefault="00096F81">
      <w:pPr>
        <w:spacing w:before="5" w:after="0" w:line="240" w:lineRule="auto"/>
        <w:ind w:right="-20"/>
        <w:jc w:val="right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z w:val="12"/>
          <w:szCs w:val="12"/>
        </w:rPr>
        <w:t>Aggreg</w:t>
      </w:r>
      <w:r>
        <w:rPr>
          <w:rFonts w:ascii="Calibri" w:eastAsia="Calibri" w:hAnsi="Calibri" w:cs="Calibri"/>
          <w:spacing w:val="1"/>
          <w:sz w:val="12"/>
          <w:szCs w:val="12"/>
        </w:rPr>
        <w:t>a</w:t>
      </w:r>
      <w:r>
        <w:rPr>
          <w:rFonts w:ascii="Calibri" w:eastAsia="Calibri" w:hAnsi="Calibri" w:cs="Calibri"/>
          <w:sz w:val="12"/>
          <w:szCs w:val="12"/>
        </w:rPr>
        <w:t>tion</w:t>
      </w:r>
      <w:r>
        <w:rPr>
          <w:rFonts w:ascii="Calibri" w:eastAsia="Calibri" w:hAnsi="Calibri" w:cs="Calibri"/>
          <w:spacing w:val="24"/>
          <w:sz w:val="12"/>
          <w:szCs w:val="12"/>
        </w:rPr>
        <w:t xml:space="preserve"> </w:t>
      </w:r>
      <w:r>
        <w:rPr>
          <w:rFonts w:ascii="Calibri" w:eastAsia="Calibri" w:hAnsi="Calibri" w:cs="Calibri"/>
          <w:w w:val="105"/>
          <w:sz w:val="12"/>
          <w:szCs w:val="12"/>
        </w:rPr>
        <w:t>r</w:t>
      </w:r>
      <w:r>
        <w:rPr>
          <w:rFonts w:ascii="Calibri" w:eastAsia="Calibri" w:hAnsi="Calibri" w:cs="Calibri"/>
          <w:spacing w:val="1"/>
          <w:w w:val="105"/>
          <w:sz w:val="12"/>
          <w:szCs w:val="12"/>
        </w:rPr>
        <w:t>a</w:t>
      </w:r>
      <w:r>
        <w:rPr>
          <w:rFonts w:ascii="Calibri" w:eastAsia="Calibri" w:hAnsi="Calibri" w:cs="Calibri"/>
          <w:w w:val="105"/>
          <w:sz w:val="12"/>
          <w:szCs w:val="12"/>
        </w:rPr>
        <w:t>tes</w:t>
      </w:r>
    </w:p>
    <w:p w14:paraId="5FED5340" w14:textId="77777777" w:rsidR="00114C4D" w:rsidRDefault="00096F81">
      <w:pPr>
        <w:spacing w:before="1" w:after="0" w:line="150" w:lineRule="exact"/>
        <w:rPr>
          <w:sz w:val="15"/>
          <w:szCs w:val="15"/>
        </w:rPr>
      </w:pPr>
      <w:r>
        <w:br w:type="column"/>
      </w:r>
    </w:p>
    <w:p w14:paraId="2E9FAA4C" w14:textId="77777777" w:rsidR="00114C4D" w:rsidRDefault="00096F81">
      <w:pPr>
        <w:spacing w:after="0" w:line="154" w:lineRule="exact"/>
        <w:ind w:left="94" w:right="-44" w:hanging="94"/>
        <w:rPr>
          <w:rFonts w:ascii="Calibri" w:eastAsia="Calibri" w:hAnsi="Calibri" w:cs="Calibri"/>
          <w:sz w:val="13"/>
          <w:szCs w:val="13"/>
        </w:rPr>
      </w:pPr>
      <w:r>
        <w:rPr>
          <w:rFonts w:ascii="Calibri" w:eastAsia="Calibri" w:hAnsi="Calibri" w:cs="Calibri"/>
          <w:sz w:val="13"/>
          <w:szCs w:val="13"/>
        </w:rPr>
        <w:t>Ke</w:t>
      </w:r>
      <w:r>
        <w:rPr>
          <w:rFonts w:ascii="Calibri" w:eastAsia="Calibri" w:hAnsi="Calibri" w:cs="Calibri"/>
          <w:spacing w:val="-1"/>
          <w:sz w:val="13"/>
          <w:szCs w:val="13"/>
        </w:rPr>
        <w:t>r</w:t>
      </w:r>
      <w:r>
        <w:rPr>
          <w:rFonts w:ascii="Calibri" w:eastAsia="Calibri" w:hAnsi="Calibri" w:cs="Calibri"/>
          <w:sz w:val="13"/>
          <w:szCs w:val="13"/>
        </w:rPr>
        <w:t>n</w:t>
      </w:r>
      <w:r>
        <w:rPr>
          <w:rFonts w:ascii="Calibri" w:eastAsia="Calibri" w:hAnsi="Calibri" w:cs="Calibri"/>
          <w:spacing w:val="-1"/>
          <w:sz w:val="13"/>
          <w:szCs w:val="13"/>
        </w:rPr>
        <w:t>e</w:t>
      </w:r>
      <w:r>
        <w:rPr>
          <w:rFonts w:ascii="Calibri" w:eastAsia="Calibri" w:hAnsi="Calibri" w:cs="Calibri"/>
          <w:sz w:val="13"/>
          <w:szCs w:val="13"/>
        </w:rPr>
        <w:t>l</w:t>
      </w:r>
      <w:r>
        <w:rPr>
          <w:rFonts w:ascii="Calibri" w:eastAsia="Calibri" w:hAnsi="Calibri" w:cs="Calibri"/>
          <w:spacing w:val="-2"/>
          <w:sz w:val="13"/>
          <w:szCs w:val="13"/>
        </w:rPr>
        <w:t xml:space="preserve"> </w:t>
      </w:r>
      <w:r>
        <w:rPr>
          <w:rFonts w:ascii="Calibri" w:eastAsia="Calibri" w:hAnsi="Calibri" w:cs="Calibri"/>
          <w:spacing w:val="-1"/>
          <w:sz w:val="13"/>
          <w:szCs w:val="13"/>
        </w:rPr>
        <w:t>l</w:t>
      </w:r>
      <w:r>
        <w:rPr>
          <w:rFonts w:ascii="Calibri" w:eastAsia="Calibri" w:hAnsi="Calibri" w:cs="Calibri"/>
          <w:sz w:val="13"/>
          <w:szCs w:val="13"/>
        </w:rPr>
        <w:t>a</w:t>
      </w:r>
      <w:r>
        <w:rPr>
          <w:rFonts w:ascii="Calibri" w:eastAsia="Calibri" w:hAnsi="Calibri" w:cs="Calibri"/>
          <w:spacing w:val="-1"/>
          <w:sz w:val="13"/>
          <w:szCs w:val="13"/>
        </w:rPr>
        <w:t>u</w:t>
      </w:r>
      <w:r>
        <w:rPr>
          <w:rFonts w:ascii="Calibri" w:eastAsia="Calibri" w:hAnsi="Calibri" w:cs="Calibri"/>
          <w:sz w:val="13"/>
          <w:szCs w:val="13"/>
        </w:rPr>
        <w:t>n</w:t>
      </w:r>
      <w:r>
        <w:rPr>
          <w:rFonts w:ascii="Calibri" w:eastAsia="Calibri" w:hAnsi="Calibri" w:cs="Calibri"/>
          <w:spacing w:val="-1"/>
          <w:sz w:val="13"/>
          <w:szCs w:val="13"/>
        </w:rPr>
        <w:t>c</w:t>
      </w:r>
      <w:r>
        <w:rPr>
          <w:rFonts w:ascii="Calibri" w:eastAsia="Calibri" w:hAnsi="Calibri" w:cs="Calibri"/>
          <w:sz w:val="13"/>
          <w:szCs w:val="13"/>
        </w:rPr>
        <w:t xml:space="preserve">h </w:t>
      </w:r>
      <w:r>
        <w:rPr>
          <w:rFonts w:ascii="Calibri" w:eastAsia="Calibri" w:hAnsi="Calibri" w:cs="Calibri"/>
          <w:spacing w:val="-1"/>
          <w:sz w:val="13"/>
          <w:szCs w:val="13"/>
        </w:rPr>
        <w:t>co</w:t>
      </w:r>
      <w:r>
        <w:rPr>
          <w:rFonts w:ascii="Calibri" w:eastAsia="Calibri" w:hAnsi="Calibri" w:cs="Calibri"/>
          <w:spacing w:val="1"/>
          <w:sz w:val="13"/>
          <w:szCs w:val="13"/>
        </w:rPr>
        <w:t>mm</w:t>
      </w:r>
      <w:r>
        <w:rPr>
          <w:rFonts w:ascii="Calibri" w:eastAsia="Calibri" w:hAnsi="Calibri" w:cs="Calibri"/>
          <w:sz w:val="13"/>
          <w:szCs w:val="13"/>
        </w:rPr>
        <w:t>a</w:t>
      </w:r>
      <w:r>
        <w:rPr>
          <w:rFonts w:ascii="Calibri" w:eastAsia="Calibri" w:hAnsi="Calibri" w:cs="Calibri"/>
          <w:spacing w:val="-1"/>
          <w:sz w:val="13"/>
          <w:szCs w:val="13"/>
        </w:rPr>
        <w:t>n</w:t>
      </w:r>
      <w:r>
        <w:rPr>
          <w:rFonts w:ascii="Calibri" w:eastAsia="Calibri" w:hAnsi="Calibri" w:cs="Calibri"/>
          <w:sz w:val="13"/>
          <w:szCs w:val="13"/>
        </w:rPr>
        <w:t>d</w:t>
      </w:r>
    </w:p>
    <w:p w14:paraId="3E54FC9A" w14:textId="77777777" w:rsidR="00114C4D" w:rsidRDefault="00096F81">
      <w:pPr>
        <w:spacing w:before="1" w:after="0" w:line="220" w:lineRule="exact"/>
      </w:pPr>
      <w:r>
        <w:br w:type="column"/>
      </w:r>
    </w:p>
    <w:p w14:paraId="5D6B755D" w14:textId="77777777" w:rsidR="00114C4D" w:rsidRDefault="00096F81">
      <w:pPr>
        <w:spacing w:after="0" w:line="248" w:lineRule="auto"/>
        <w:ind w:left="-11" w:right="2493" w:firstLine="3"/>
        <w:jc w:val="center"/>
        <w:rPr>
          <w:rFonts w:ascii="Calibri" w:eastAsia="Calibri" w:hAnsi="Calibri" w:cs="Calibri"/>
          <w:sz w:val="12"/>
          <w:szCs w:val="12"/>
        </w:rPr>
      </w:pPr>
      <w:proofErr w:type="spellStart"/>
      <w:r>
        <w:rPr>
          <w:rFonts w:ascii="Calibri" w:eastAsia="Calibri" w:hAnsi="Calibri" w:cs="Calibri"/>
          <w:sz w:val="12"/>
          <w:szCs w:val="12"/>
        </w:rPr>
        <w:t>Agg</w:t>
      </w:r>
      <w:proofErr w:type="spellEnd"/>
      <w:r>
        <w:rPr>
          <w:rFonts w:ascii="Calibri" w:eastAsia="Calibri" w:hAnsi="Calibri" w:cs="Calibri"/>
          <w:sz w:val="12"/>
          <w:szCs w:val="12"/>
        </w:rPr>
        <w:t>.</w:t>
      </w:r>
      <w:r>
        <w:rPr>
          <w:rFonts w:ascii="Calibri" w:eastAsia="Calibri" w:hAnsi="Calibri" w:cs="Calibri"/>
          <w:spacing w:val="11"/>
          <w:sz w:val="12"/>
          <w:szCs w:val="12"/>
        </w:rPr>
        <w:t xml:space="preserve"> </w:t>
      </w:r>
      <w:r>
        <w:rPr>
          <w:rFonts w:ascii="Calibri" w:eastAsia="Calibri" w:hAnsi="Calibri" w:cs="Calibri"/>
          <w:sz w:val="12"/>
          <w:szCs w:val="12"/>
        </w:rPr>
        <w:t>ker</w:t>
      </w:r>
      <w:r>
        <w:rPr>
          <w:rFonts w:ascii="Calibri" w:eastAsia="Calibri" w:hAnsi="Calibri" w:cs="Calibri"/>
          <w:spacing w:val="1"/>
          <w:sz w:val="12"/>
          <w:szCs w:val="12"/>
        </w:rPr>
        <w:t>n</w:t>
      </w:r>
      <w:r>
        <w:rPr>
          <w:rFonts w:ascii="Calibri" w:eastAsia="Calibri" w:hAnsi="Calibri" w:cs="Calibri"/>
          <w:sz w:val="12"/>
          <w:szCs w:val="12"/>
        </w:rPr>
        <w:t>el</w:t>
      </w:r>
      <w:r>
        <w:rPr>
          <w:rFonts w:ascii="Calibri" w:eastAsia="Calibri" w:hAnsi="Calibri" w:cs="Calibri"/>
          <w:spacing w:val="11"/>
          <w:sz w:val="12"/>
          <w:szCs w:val="12"/>
        </w:rPr>
        <w:t xml:space="preserve"> </w:t>
      </w:r>
      <w:r>
        <w:rPr>
          <w:rFonts w:ascii="Calibri" w:eastAsia="Calibri" w:hAnsi="Calibri" w:cs="Calibri"/>
          <w:w w:val="105"/>
          <w:sz w:val="12"/>
          <w:szCs w:val="12"/>
        </w:rPr>
        <w:t>grid (nComp</w:t>
      </w:r>
      <w:r>
        <w:rPr>
          <w:rFonts w:ascii="Calibri" w:eastAsia="Calibri" w:hAnsi="Calibri" w:cs="Calibri"/>
          <w:spacing w:val="1"/>
          <w:w w:val="105"/>
          <w:sz w:val="12"/>
          <w:szCs w:val="12"/>
        </w:rPr>
        <w:t>.</w:t>
      </w:r>
      <w:r>
        <w:rPr>
          <w:rFonts w:ascii="Calibri" w:eastAsia="Calibri" w:hAnsi="Calibri" w:cs="Calibri"/>
          <w:spacing w:val="-1"/>
          <w:w w:val="105"/>
          <w:sz w:val="12"/>
          <w:szCs w:val="12"/>
        </w:rPr>
        <w:t>,</w:t>
      </w:r>
      <w:r>
        <w:rPr>
          <w:rFonts w:ascii="Calibri" w:eastAsia="Calibri" w:hAnsi="Calibri" w:cs="Calibri"/>
          <w:w w:val="105"/>
          <w:sz w:val="12"/>
          <w:szCs w:val="12"/>
        </w:rPr>
        <w:t>n</w:t>
      </w:r>
      <w:r>
        <w:rPr>
          <w:rFonts w:ascii="Calibri" w:eastAsia="Calibri" w:hAnsi="Calibri" w:cs="Calibri"/>
          <w:spacing w:val="-1"/>
          <w:w w:val="105"/>
          <w:sz w:val="12"/>
          <w:szCs w:val="12"/>
        </w:rPr>
        <w:t>S</w:t>
      </w:r>
      <w:r>
        <w:rPr>
          <w:rFonts w:ascii="Calibri" w:eastAsia="Calibri" w:hAnsi="Calibri" w:cs="Calibri"/>
          <w:w w:val="105"/>
          <w:sz w:val="12"/>
          <w:szCs w:val="12"/>
        </w:rPr>
        <w:t>o</w:t>
      </w:r>
      <w:r>
        <w:rPr>
          <w:rFonts w:ascii="Calibri" w:eastAsia="Calibri" w:hAnsi="Calibri" w:cs="Calibri"/>
          <w:spacing w:val="-2"/>
          <w:w w:val="105"/>
          <w:sz w:val="12"/>
          <w:szCs w:val="12"/>
        </w:rPr>
        <w:t>l</w:t>
      </w:r>
      <w:r>
        <w:rPr>
          <w:rFonts w:ascii="Calibri" w:eastAsia="Calibri" w:hAnsi="Calibri" w:cs="Calibri"/>
          <w:w w:val="105"/>
          <w:sz w:val="12"/>
          <w:szCs w:val="12"/>
        </w:rPr>
        <w:t>i</w:t>
      </w:r>
      <w:r>
        <w:rPr>
          <w:rFonts w:ascii="Calibri" w:eastAsia="Calibri" w:hAnsi="Calibri" w:cs="Calibri"/>
          <w:spacing w:val="-2"/>
          <w:w w:val="105"/>
          <w:sz w:val="12"/>
          <w:szCs w:val="12"/>
        </w:rPr>
        <w:t>d</w:t>
      </w:r>
      <w:r>
        <w:rPr>
          <w:rFonts w:ascii="Calibri" w:eastAsia="Calibri" w:hAnsi="Calibri" w:cs="Calibri"/>
          <w:w w:val="105"/>
          <w:sz w:val="12"/>
          <w:szCs w:val="12"/>
        </w:rPr>
        <w:t>s1</w:t>
      </w:r>
      <w:r>
        <w:rPr>
          <w:rFonts w:ascii="Calibri" w:eastAsia="Calibri" w:hAnsi="Calibri" w:cs="Calibri"/>
          <w:spacing w:val="-6"/>
          <w:w w:val="105"/>
          <w:sz w:val="12"/>
          <w:szCs w:val="12"/>
        </w:rPr>
        <w:t xml:space="preserve"> </w:t>
      </w:r>
      <w:r>
        <w:rPr>
          <w:rFonts w:ascii="Calibri" w:eastAsia="Calibri" w:hAnsi="Calibri" w:cs="Calibri"/>
          <w:w w:val="105"/>
          <w:sz w:val="12"/>
          <w:szCs w:val="12"/>
        </w:rPr>
        <w:t>x n</w:t>
      </w:r>
      <w:r>
        <w:rPr>
          <w:rFonts w:ascii="Calibri" w:eastAsia="Calibri" w:hAnsi="Calibri" w:cs="Calibri"/>
          <w:spacing w:val="-1"/>
          <w:w w:val="105"/>
          <w:sz w:val="12"/>
          <w:szCs w:val="12"/>
        </w:rPr>
        <w:t>S</w:t>
      </w:r>
      <w:r>
        <w:rPr>
          <w:rFonts w:ascii="Calibri" w:eastAsia="Calibri" w:hAnsi="Calibri" w:cs="Calibri"/>
          <w:w w:val="105"/>
          <w:sz w:val="12"/>
          <w:szCs w:val="12"/>
        </w:rPr>
        <w:t>ol</w:t>
      </w:r>
      <w:r>
        <w:rPr>
          <w:rFonts w:ascii="Calibri" w:eastAsia="Calibri" w:hAnsi="Calibri" w:cs="Calibri"/>
          <w:spacing w:val="-1"/>
          <w:w w:val="105"/>
          <w:sz w:val="12"/>
          <w:szCs w:val="12"/>
        </w:rPr>
        <w:t>i</w:t>
      </w:r>
      <w:r>
        <w:rPr>
          <w:rFonts w:ascii="Calibri" w:eastAsia="Calibri" w:hAnsi="Calibri" w:cs="Calibri"/>
          <w:w w:val="105"/>
          <w:sz w:val="12"/>
          <w:szCs w:val="12"/>
        </w:rPr>
        <w:t>ds</w:t>
      </w:r>
      <w:r>
        <w:rPr>
          <w:rFonts w:ascii="Calibri" w:eastAsia="Calibri" w:hAnsi="Calibri" w:cs="Calibri"/>
          <w:spacing w:val="-1"/>
          <w:w w:val="105"/>
          <w:sz w:val="12"/>
          <w:szCs w:val="12"/>
        </w:rPr>
        <w:t>2</w:t>
      </w:r>
      <w:r>
        <w:rPr>
          <w:rFonts w:ascii="Calibri" w:eastAsia="Calibri" w:hAnsi="Calibri" w:cs="Calibri"/>
          <w:w w:val="105"/>
          <w:sz w:val="12"/>
          <w:szCs w:val="12"/>
        </w:rPr>
        <w:t>)</w:t>
      </w:r>
    </w:p>
    <w:p w14:paraId="7E824D51" w14:textId="77777777" w:rsidR="00114C4D" w:rsidRDefault="00114C4D">
      <w:pPr>
        <w:spacing w:after="0"/>
        <w:jc w:val="center"/>
        <w:sectPr w:rsidR="00114C4D">
          <w:type w:val="continuous"/>
          <w:pgSz w:w="12240" w:h="15840"/>
          <w:pgMar w:top="1480" w:right="1720" w:bottom="280" w:left="1720" w:header="720" w:footer="720" w:gutter="0"/>
          <w:cols w:num="3" w:space="720" w:equalWidth="0">
            <w:col w:w="3415" w:space="639"/>
            <w:col w:w="711" w:space="535"/>
            <w:col w:w="3500"/>
          </w:cols>
        </w:sectPr>
      </w:pPr>
    </w:p>
    <w:p w14:paraId="67DD2924" w14:textId="77777777" w:rsidR="00114C4D" w:rsidRDefault="00114C4D">
      <w:pPr>
        <w:spacing w:before="6" w:after="0" w:line="160" w:lineRule="exact"/>
        <w:rPr>
          <w:sz w:val="16"/>
          <w:szCs w:val="16"/>
        </w:rPr>
      </w:pPr>
    </w:p>
    <w:p w14:paraId="2A8028B7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11A6B7C5" w14:textId="77777777" w:rsidR="00114C4D" w:rsidRDefault="00114C4D">
      <w:pPr>
        <w:spacing w:before="1" w:after="0" w:line="190" w:lineRule="exact"/>
        <w:rPr>
          <w:sz w:val="19"/>
          <w:szCs w:val="19"/>
        </w:rPr>
      </w:pPr>
    </w:p>
    <w:p w14:paraId="43E4B863" w14:textId="77777777" w:rsidR="00114C4D" w:rsidRDefault="00096F81">
      <w:pPr>
        <w:spacing w:after="0" w:line="248" w:lineRule="auto"/>
        <w:ind w:left="2832" w:right="-42" w:hanging="357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z w:val="12"/>
          <w:szCs w:val="12"/>
        </w:rPr>
        <w:t>Calculate</w:t>
      </w:r>
      <w:r>
        <w:rPr>
          <w:rFonts w:ascii="Calibri" w:eastAsia="Calibri" w:hAnsi="Calibri" w:cs="Calibri"/>
          <w:spacing w:val="16"/>
          <w:sz w:val="12"/>
          <w:szCs w:val="12"/>
        </w:rPr>
        <w:t xml:space="preserve"> </w:t>
      </w:r>
      <w:r>
        <w:rPr>
          <w:rFonts w:ascii="Calibri" w:eastAsia="Calibri" w:hAnsi="Calibri" w:cs="Calibri"/>
          <w:w w:val="105"/>
          <w:sz w:val="12"/>
          <w:szCs w:val="12"/>
        </w:rPr>
        <w:t>Bre</w:t>
      </w:r>
      <w:r>
        <w:rPr>
          <w:rFonts w:ascii="Calibri" w:eastAsia="Calibri" w:hAnsi="Calibri" w:cs="Calibri"/>
          <w:spacing w:val="1"/>
          <w:w w:val="105"/>
          <w:sz w:val="12"/>
          <w:szCs w:val="12"/>
        </w:rPr>
        <w:t>a</w:t>
      </w:r>
      <w:r>
        <w:rPr>
          <w:rFonts w:ascii="Calibri" w:eastAsia="Calibri" w:hAnsi="Calibri" w:cs="Calibri"/>
          <w:w w:val="105"/>
          <w:sz w:val="12"/>
          <w:szCs w:val="12"/>
        </w:rPr>
        <w:t>k</w:t>
      </w:r>
      <w:r>
        <w:rPr>
          <w:rFonts w:ascii="Calibri" w:eastAsia="Calibri" w:hAnsi="Calibri" w:cs="Calibri"/>
          <w:spacing w:val="1"/>
          <w:w w:val="105"/>
          <w:sz w:val="12"/>
          <w:szCs w:val="12"/>
        </w:rPr>
        <w:t>a</w:t>
      </w:r>
      <w:r>
        <w:rPr>
          <w:rFonts w:ascii="Calibri" w:eastAsia="Calibri" w:hAnsi="Calibri" w:cs="Calibri"/>
          <w:w w:val="105"/>
          <w:sz w:val="12"/>
          <w:szCs w:val="12"/>
        </w:rPr>
        <w:t>ge r</w:t>
      </w:r>
      <w:r>
        <w:rPr>
          <w:rFonts w:ascii="Calibri" w:eastAsia="Calibri" w:hAnsi="Calibri" w:cs="Calibri"/>
          <w:spacing w:val="1"/>
          <w:w w:val="105"/>
          <w:sz w:val="12"/>
          <w:szCs w:val="12"/>
        </w:rPr>
        <w:t>a</w:t>
      </w:r>
      <w:r>
        <w:rPr>
          <w:rFonts w:ascii="Calibri" w:eastAsia="Calibri" w:hAnsi="Calibri" w:cs="Calibri"/>
          <w:w w:val="105"/>
          <w:sz w:val="12"/>
          <w:szCs w:val="12"/>
        </w:rPr>
        <w:t>tes</w:t>
      </w:r>
    </w:p>
    <w:p w14:paraId="3882942B" w14:textId="77777777" w:rsidR="00114C4D" w:rsidRDefault="00096F81">
      <w:pPr>
        <w:spacing w:before="33" w:after="0" w:line="154" w:lineRule="exact"/>
        <w:ind w:left="94" w:right="-44" w:hanging="94"/>
        <w:rPr>
          <w:rFonts w:ascii="Calibri" w:eastAsia="Calibri" w:hAnsi="Calibri" w:cs="Calibri"/>
          <w:sz w:val="13"/>
          <w:szCs w:val="13"/>
        </w:rPr>
      </w:pPr>
      <w:r>
        <w:br w:type="column"/>
      </w:r>
      <w:r>
        <w:rPr>
          <w:rFonts w:ascii="Calibri" w:eastAsia="Calibri" w:hAnsi="Calibri" w:cs="Calibri"/>
          <w:sz w:val="13"/>
          <w:szCs w:val="13"/>
        </w:rPr>
        <w:t>Ke</w:t>
      </w:r>
      <w:r>
        <w:rPr>
          <w:rFonts w:ascii="Calibri" w:eastAsia="Calibri" w:hAnsi="Calibri" w:cs="Calibri"/>
          <w:spacing w:val="-1"/>
          <w:sz w:val="13"/>
          <w:szCs w:val="13"/>
        </w:rPr>
        <w:t>r</w:t>
      </w:r>
      <w:r>
        <w:rPr>
          <w:rFonts w:ascii="Calibri" w:eastAsia="Calibri" w:hAnsi="Calibri" w:cs="Calibri"/>
          <w:sz w:val="13"/>
          <w:szCs w:val="13"/>
        </w:rPr>
        <w:t>n</w:t>
      </w:r>
      <w:r>
        <w:rPr>
          <w:rFonts w:ascii="Calibri" w:eastAsia="Calibri" w:hAnsi="Calibri" w:cs="Calibri"/>
          <w:spacing w:val="-1"/>
          <w:sz w:val="13"/>
          <w:szCs w:val="13"/>
        </w:rPr>
        <w:t>e</w:t>
      </w:r>
      <w:r>
        <w:rPr>
          <w:rFonts w:ascii="Calibri" w:eastAsia="Calibri" w:hAnsi="Calibri" w:cs="Calibri"/>
          <w:sz w:val="13"/>
          <w:szCs w:val="13"/>
        </w:rPr>
        <w:t>l</w:t>
      </w:r>
      <w:r>
        <w:rPr>
          <w:rFonts w:ascii="Calibri" w:eastAsia="Calibri" w:hAnsi="Calibri" w:cs="Calibri"/>
          <w:spacing w:val="-2"/>
          <w:sz w:val="13"/>
          <w:szCs w:val="13"/>
        </w:rPr>
        <w:t xml:space="preserve"> </w:t>
      </w:r>
      <w:r>
        <w:rPr>
          <w:rFonts w:ascii="Calibri" w:eastAsia="Calibri" w:hAnsi="Calibri" w:cs="Calibri"/>
          <w:spacing w:val="-1"/>
          <w:sz w:val="13"/>
          <w:szCs w:val="13"/>
        </w:rPr>
        <w:t>l</w:t>
      </w:r>
      <w:r>
        <w:rPr>
          <w:rFonts w:ascii="Calibri" w:eastAsia="Calibri" w:hAnsi="Calibri" w:cs="Calibri"/>
          <w:sz w:val="13"/>
          <w:szCs w:val="13"/>
        </w:rPr>
        <w:t>a</w:t>
      </w:r>
      <w:r>
        <w:rPr>
          <w:rFonts w:ascii="Calibri" w:eastAsia="Calibri" w:hAnsi="Calibri" w:cs="Calibri"/>
          <w:spacing w:val="-1"/>
          <w:sz w:val="13"/>
          <w:szCs w:val="13"/>
        </w:rPr>
        <w:t>u</w:t>
      </w:r>
      <w:r>
        <w:rPr>
          <w:rFonts w:ascii="Calibri" w:eastAsia="Calibri" w:hAnsi="Calibri" w:cs="Calibri"/>
          <w:sz w:val="13"/>
          <w:szCs w:val="13"/>
        </w:rPr>
        <w:t>n</w:t>
      </w:r>
      <w:r>
        <w:rPr>
          <w:rFonts w:ascii="Calibri" w:eastAsia="Calibri" w:hAnsi="Calibri" w:cs="Calibri"/>
          <w:spacing w:val="-1"/>
          <w:sz w:val="13"/>
          <w:szCs w:val="13"/>
        </w:rPr>
        <w:t>c</w:t>
      </w:r>
      <w:r>
        <w:rPr>
          <w:rFonts w:ascii="Calibri" w:eastAsia="Calibri" w:hAnsi="Calibri" w:cs="Calibri"/>
          <w:sz w:val="13"/>
          <w:szCs w:val="13"/>
        </w:rPr>
        <w:t xml:space="preserve">h </w:t>
      </w:r>
      <w:r>
        <w:rPr>
          <w:rFonts w:ascii="Calibri" w:eastAsia="Calibri" w:hAnsi="Calibri" w:cs="Calibri"/>
          <w:spacing w:val="-1"/>
          <w:sz w:val="13"/>
          <w:szCs w:val="13"/>
        </w:rPr>
        <w:t>co</w:t>
      </w:r>
      <w:r>
        <w:rPr>
          <w:rFonts w:ascii="Calibri" w:eastAsia="Calibri" w:hAnsi="Calibri" w:cs="Calibri"/>
          <w:spacing w:val="1"/>
          <w:sz w:val="13"/>
          <w:szCs w:val="13"/>
        </w:rPr>
        <w:t>mm</w:t>
      </w:r>
      <w:r>
        <w:rPr>
          <w:rFonts w:ascii="Calibri" w:eastAsia="Calibri" w:hAnsi="Calibri" w:cs="Calibri"/>
          <w:sz w:val="13"/>
          <w:szCs w:val="13"/>
        </w:rPr>
        <w:t>a</w:t>
      </w:r>
      <w:r>
        <w:rPr>
          <w:rFonts w:ascii="Calibri" w:eastAsia="Calibri" w:hAnsi="Calibri" w:cs="Calibri"/>
          <w:spacing w:val="-1"/>
          <w:sz w:val="13"/>
          <w:szCs w:val="13"/>
        </w:rPr>
        <w:t>n</w:t>
      </w:r>
      <w:r>
        <w:rPr>
          <w:rFonts w:ascii="Calibri" w:eastAsia="Calibri" w:hAnsi="Calibri" w:cs="Calibri"/>
          <w:sz w:val="13"/>
          <w:szCs w:val="13"/>
        </w:rPr>
        <w:t>d</w:t>
      </w:r>
    </w:p>
    <w:p w14:paraId="047B062C" w14:textId="77777777" w:rsidR="00114C4D" w:rsidRDefault="00096F81">
      <w:pPr>
        <w:spacing w:before="4" w:after="0" w:line="100" w:lineRule="exact"/>
        <w:rPr>
          <w:sz w:val="10"/>
          <w:szCs w:val="10"/>
        </w:rPr>
      </w:pPr>
      <w:r>
        <w:br w:type="column"/>
      </w:r>
    </w:p>
    <w:p w14:paraId="7EA88392" w14:textId="77777777" w:rsidR="00114C4D" w:rsidRDefault="00096F81">
      <w:pPr>
        <w:spacing w:after="0" w:line="154" w:lineRule="exact"/>
        <w:ind w:left="-12" w:right="2452"/>
        <w:jc w:val="center"/>
        <w:rPr>
          <w:rFonts w:ascii="Calibri" w:eastAsia="Calibri" w:hAnsi="Calibri" w:cs="Calibri"/>
          <w:sz w:val="13"/>
          <w:szCs w:val="13"/>
        </w:rPr>
      </w:pPr>
      <w:r>
        <w:rPr>
          <w:rFonts w:ascii="Calibri" w:eastAsia="Calibri" w:hAnsi="Calibri" w:cs="Calibri"/>
          <w:spacing w:val="-1"/>
          <w:sz w:val="13"/>
          <w:szCs w:val="13"/>
        </w:rPr>
        <w:t>Bre</w:t>
      </w:r>
      <w:r>
        <w:rPr>
          <w:rFonts w:ascii="Calibri" w:eastAsia="Calibri" w:hAnsi="Calibri" w:cs="Calibri"/>
          <w:sz w:val="13"/>
          <w:szCs w:val="13"/>
        </w:rPr>
        <w:t>a</w:t>
      </w:r>
      <w:r>
        <w:rPr>
          <w:rFonts w:ascii="Calibri" w:eastAsia="Calibri" w:hAnsi="Calibri" w:cs="Calibri"/>
          <w:spacing w:val="-1"/>
          <w:sz w:val="13"/>
          <w:szCs w:val="13"/>
        </w:rPr>
        <w:t>k</w:t>
      </w:r>
      <w:r>
        <w:rPr>
          <w:rFonts w:ascii="Calibri" w:eastAsia="Calibri" w:hAnsi="Calibri" w:cs="Calibri"/>
          <w:sz w:val="13"/>
          <w:szCs w:val="13"/>
        </w:rPr>
        <w:t>a</w:t>
      </w:r>
      <w:r>
        <w:rPr>
          <w:rFonts w:ascii="Calibri" w:eastAsia="Calibri" w:hAnsi="Calibri" w:cs="Calibri"/>
          <w:spacing w:val="1"/>
          <w:sz w:val="13"/>
          <w:szCs w:val="13"/>
        </w:rPr>
        <w:t>g</w:t>
      </w:r>
      <w:r>
        <w:rPr>
          <w:rFonts w:ascii="Calibri" w:eastAsia="Calibri" w:hAnsi="Calibri" w:cs="Calibri"/>
          <w:sz w:val="13"/>
          <w:szCs w:val="13"/>
        </w:rPr>
        <w:t>e</w:t>
      </w:r>
      <w:r>
        <w:rPr>
          <w:rFonts w:ascii="Calibri" w:eastAsia="Calibri" w:hAnsi="Calibri" w:cs="Calibri"/>
          <w:spacing w:val="-4"/>
          <w:sz w:val="13"/>
          <w:szCs w:val="13"/>
        </w:rPr>
        <w:t xml:space="preserve"> </w:t>
      </w:r>
      <w:r>
        <w:rPr>
          <w:rFonts w:ascii="Calibri" w:eastAsia="Calibri" w:hAnsi="Calibri" w:cs="Calibri"/>
          <w:spacing w:val="-1"/>
          <w:sz w:val="13"/>
          <w:szCs w:val="13"/>
        </w:rPr>
        <w:t>ker</w:t>
      </w:r>
      <w:r>
        <w:rPr>
          <w:rFonts w:ascii="Calibri" w:eastAsia="Calibri" w:hAnsi="Calibri" w:cs="Calibri"/>
          <w:sz w:val="13"/>
          <w:szCs w:val="13"/>
        </w:rPr>
        <w:t>n</w:t>
      </w:r>
      <w:r>
        <w:rPr>
          <w:rFonts w:ascii="Calibri" w:eastAsia="Calibri" w:hAnsi="Calibri" w:cs="Calibri"/>
          <w:spacing w:val="-1"/>
          <w:sz w:val="13"/>
          <w:szCs w:val="13"/>
        </w:rPr>
        <w:t>e</w:t>
      </w:r>
      <w:r>
        <w:rPr>
          <w:rFonts w:ascii="Calibri" w:eastAsia="Calibri" w:hAnsi="Calibri" w:cs="Calibri"/>
          <w:sz w:val="13"/>
          <w:szCs w:val="13"/>
        </w:rPr>
        <w:t>l</w:t>
      </w:r>
      <w:r>
        <w:rPr>
          <w:rFonts w:ascii="Calibri" w:eastAsia="Calibri" w:hAnsi="Calibri" w:cs="Calibri"/>
          <w:spacing w:val="-2"/>
          <w:sz w:val="13"/>
          <w:szCs w:val="13"/>
        </w:rPr>
        <w:t xml:space="preserve"> </w:t>
      </w:r>
      <w:r>
        <w:rPr>
          <w:rFonts w:ascii="Calibri" w:eastAsia="Calibri" w:hAnsi="Calibri" w:cs="Calibri"/>
          <w:spacing w:val="1"/>
          <w:w w:val="99"/>
          <w:sz w:val="13"/>
          <w:szCs w:val="13"/>
        </w:rPr>
        <w:t>g</w:t>
      </w:r>
      <w:r>
        <w:rPr>
          <w:rFonts w:ascii="Calibri" w:eastAsia="Calibri" w:hAnsi="Calibri" w:cs="Calibri"/>
          <w:spacing w:val="-1"/>
          <w:w w:val="99"/>
          <w:sz w:val="13"/>
          <w:szCs w:val="13"/>
        </w:rPr>
        <w:t>ri</w:t>
      </w:r>
      <w:r>
        <w:rPr>
          <w:rFonts w:ascii="Calibri" w:eastAsia="Calibri" w:hAnsi="Calibri" w:cs="Calibri"/>
          <w:w w:val="99"/>
          <w:sz w:val="13"/>
          <w:szCs w:val="13"/>
        </w:rPr>
        <w:t xml:space="preserve">d </w:t>
      </w:r>
      <w:r>
        <w:rPr>
          <w:rFonts w:ascii="Calibri" w:eastAsia="Calibri" w:hAnsi="Calibri" w:cs="Calibri"/>
          <w:spacing w:val="-1"/>
          <w:sz w:val="13"/>
          <w:szCs w:val="13"/>
        </w:rPr>
        <w:t>(</w:t>
      </w:r>
      <w:r>
        <w:rPr>
          <w:rFonts w:ascii="Calibri" w:eastAsia="Calibri" w:hAnsi="Calibri" w:cs="Calibri"/>
          <w:sz w:val="13"/>
          <w:szCs w:val="13"/>
        </w:rPr>
        <w:t>nComp.,nS</w:t>
      </w:r>
      <w:r>
        <w:rPr>
          <w:rFonts w:ascii="Calibri" w:eastAsia="Calibri" w:hAnsi="Calibri" w:cs="Calibri"/>
          <w:spacing w:val="-1"/>
          <w:sz w:val="13"/>
          <w:szCs w:val="13"/>
        </w:rPr>
        <w:t>oli</w:t>
      </w:r>
      <w:r>
        <w:rPr>
          <w:rFonts w:ascii="Calibri" w:eastAsia="Calibri" w:hAnsi="Calibri" w:cs="Calibri"/>
          <w:sz w:val="13"/>
          <w:szCs w:val="13"/>
        </w:rPr>
        <w:t>d</w:t>
      </w:r>
      <w:r>
        <w:rPr>
          <w:rFonts w:ascii="Calibri" w:eastAsia="Calibri" w:hAnsi="Calibri" w:cs="Calibri"/>
          <w:spacing w:val="-1"/>
          <w:sz w:val="13"/>
          <w:szCs w:val="13"/>
        </w:rPr>
        <w:t>s</w:t>
      </w:r>
      <w:r>
        <w:rPr>
          <w:rFonts w:ascii="Calibri" w:eastAsia="Calibri" w:hAnsi="Calibri" w:cs="Calibri"/>
          <w:sz w:val="13"/>
          <w:szCs w:val="13"/>
        </w:rPr>
        <w:t>1</w:t>
      </w:r>
      <w:r>
        <w:rPr>
          <w:rFonts w:ascii="Calibri" w:eastAsia="Calibri" w:hAnsi="Calibri" w:cs="Calibri"/>
          <w:spacing w:val="-9"/>
          <w:sz w:val="13"/>
          <w:szCs w:val="13"/>
        </w:rPr>
        <w:t xml:space="preserve"> </w:t>
      </w:r>
      <w:r>
        <w:rPr>
          <w:rFonts w:ascii="Calibri" w:eastAsia="Calibri" w:hAnsi="Calibri" w:cs="Calibri"/>
          <w:w w:val="98"/>
          <w:sz w:val="13"/>
          <w:szCs w:val="13"/>
        </w:rPr>
        <w:t xml:space="preserve">x </w:t>
      </w:r>
      <w:r>
        <w:rPr>
          <w:rFonts w:ascii="Calibri" w:eastAsia="Calibri" w:hAnsi="Calibri" w:cs="Calibri"/>
          <w:w w:val="99"/>
          <w:sz w:val="13"/>
          <w:szCs w:val="13"/>
        </w:rPr>
        <w:t>nS</w:t>
      </w:r>
      <w:r>
        <w:rPr>
          <w:rFonts w:ascii="Calibri" w:eastAsia="Calibri" w:hAnsi="Calibri" w:cs="Calibri"/>
          <w:spacing w:val="-1"/>
          <w:w w:val="99"/>
          <w:sz w:val="13"/>
          <w:szCs w:val="13"/>
        </w:rPr>
        <w:t>oli</w:t>
      </w:r>
      <w:r>
        <w:rPr>
          <w:rFonts w:ascii="Calibri" w:eastAsia="Calibri" w:hAnsi="Calibri" w:cs="Calibri"/>
          <w:w w:val="99"/>
          <w:sz w:val="13"/>
          <w:szCs w:val="13"/>
        </w:rPr>
        <w:t>d</w:t>
      </w:r>
      <w:r>
        <w:rPr>
          <w:rFonts w:ascii="Calibri" w:eastAsia="Calibri" w:hAnsi="Calibri" w:cs="Calibri"/>
          <w:spacing w:val="-1"/>
          <w:w w:val="99"/>
          <w:sz w:val="13"/>
          <w:szCs w:val="13"/>
        </w:rPr>
        <w:t>s</w:t>
      </w:r>
      <w:r>
        <w:rPr>
          <w:rFonts w:ascii="Calibri" w:eastAsia="Calibri" w:hAnsi="Calibri" w:cs="Calibri"/>
          <w:w w:val="99"/>
          <w:sz w:val="13"/>
          <w:szCs w:val="13"/>
        </w:rPr>
        <w:t>2)</w:t>
      </w:r>
    </w:p>
    <w:p w14:paraId="21CC8415" w14:textId="77777777" w:rsidR="00114C4D" w:rsidRDefault="00114C4D">
      <w:pPr>
        <w:spacing w:after="0"/>
        <w:jc w:val="center"/>
        <w:sectPr w:rsidR="00114C4D">
          <w:type w:val="continuous"/>
          <w:pgSz w:w="12240" w:h="15840"/>
          <w:pgMar w:top="1480" w:right="1720" w:bottom="280" w:left="1720" w:header="720" w:footer="720" w:gutter="0"/>
          <w:cols w:num="3" w:space="720" w:equalWidth="0">
            <w:col w:w="3450" w:space="605"/>
            <w:col w:w="711" w:space="482"/>
            <w:col w:w="3552"/>
          </w:cols>
        </w:sectPr>
      </w:pPr>
    </w:p>
    <w:p w14:paraId="3DF3DFD6" w14:textId="77777777" w:rsidR="00114C4D" w:rsidRDefault="00114C4D">
      <w:pPr>
        <w:spacing w:before="5" w:after="0" w:line="170" w:lineRule="exact"/>
        <w:rPr>
          <w:sz w:val="17"/>
          <w:szCs w:val="17"/>
        </w:rPr>
      </w:pPr>
    </w:p>
    <w:p w14:paraId="4FDEF626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3795EEBD" w14:textId="77777777" w:rsidR="00114C4D" w:rsidRDefault="00114C4D">
      <w:pPr>
        <w:spacing w:before="6" w:after="0" w:line="190" w:lineRule="exact"/>
        <w:rPr>
          <w:sz w:val="19"/>
          <w:szCs w:val="19"/>
        </w:rPr>
      </w:pPr>
    </w:p>
    <w:p w14:paraId="0DF4A7D3" w14:textId="77777777" w:rsidR="00114C4D" w:rsidRDefault="00096F81">
      <w:pPr>
        <w:spacing w:after="0" w:line="240" w:lineRule="auto"/>
        <w:ind w:right="237"/>
        <w:jc w:val="right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w w:val="105"/>
          <w:sz w:val="12"/>
          <w:szCs w:val="12"/>
        </w:rPr>
        <w:t>Calculate</w:t>
      </w:r>
    </w:p>
    <w:p w14:paraId="7DD6F0FC" w14:textId="77777777" w:rsidR="00114C4D" w:rsidRDefault="00096F81">
      <w:pPr>
        <w:spacing w:before="5" w:after="0" w:line="240" w:lineRule="auto"/>
        <w:ind w:right="-20"/>
        <w:jc w:val="right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w w:val="105"/>
          <w:sz w:val="12"/>
          <w:szCs w:val="12"/>
        </w:rPr>
        <w:t>Co</w:t>
      </w:r>
      <w:r>
        <w:rPr>
          <w:rFonts w:ascii="Calibri" w:eastAsia="Calibri" w:hAnsi="Calibri" w:cs="Calibri"/>
          <w:spacing w:val="1"/>
          <w:w w:val="105"/>
          <w:sz w:val="12"/>
          <w:szCs w:val="12"/>
        </w:rPr>
        <w:t>n</w:t>
      </w:r>
      <w:r>
        <w:rPr>
          <w:rFonts w:ascii="Calibri" w:eastAsia="Calibri" w:hAnsi="Calibri" w:cs="Calibri"/>
          <w:w w:val="105"/>
          <w:sz w:val="12"/>
          <w:szCs w:val="12"/>
        </w:rPr>
        <w:t>s</w:t>
      </w:r>
      <w:r>
        <w:rPr>
          <w:rFonts w:ascii="Calibri" w:eastAsia="Calibri" w:hAnsi="Calibri" w:cs="Calibri"/>
          <w:spacing w:val="1"/>
          <w:w w:val="105"/>
          <w:sz w:val="12"/>
          <w:szCs w:val="12"/>
        </w:rPr>
        <w:t>o</w:t>
      </w:r>
      <w:r>
        <w:rPr>
          <w:rFonts w:ascii="Calibri" w:eastAsia="Calibri" w:hAnsi="Calibri" w:cs="Calibri"/>
          <w:w w:val="105"/>
          <w:sz w:val="12"/>
          <w:szCs w:val="12"/>
        </w:rPr>
        <w:t>l</w:t>
      </w:r>
      <w:r>
        <w:rPr>
          <w:rFonts w:ascii="Calibri" w:eastAsia="Calibri" w:hAnsi="Calibri" w:cs="Calibri"/>
          <w:spacing w:val="-1"/>
          <w:w w:val="105"/>
          <w:sz w:val="12"/>
          <w:szCs w:val="12"/>
        </w:rPr>
        <w:t>i</w:t>
      </w:r>
      <w:r>
        <w:rPr>
          <w:rFonts w:ascii="Calibri" w:eastAsia="Calibri" w:hAnsi="Calibri" w:cs="Calibri"/>
          <w:w w:val="105"/>
          <w:sz w:val="12"/>
          <w:szCs w:val="12"/>
        </w:rPr>
        <w:t>d</w:t>
      </w:r>
      <w:r>
        <w:rPr>
          <w:rFonts w:ascii="Calibri" w:eastAsia="Calibri" w:hAnsi="Calibri" w:cs="Calibri"/>
          <w:spacing w:val="-1"/>
          <w:w w:val="105"/>
          <w:sz w:val="12"/>
          <w:szCs w:val="12"/>
        </w:rPr>
        <w:t>a</w:t>
      </w:r>
      <w:r>
        <w:rPr>
          <w:rFonts w:ascii="Calibri" w:eastAsia="Calibri" w:hAnsi="Calibri" w:cs="Calibri"/>
          <w:w w:val="105"/>
          <w:sz w:val="12"/>
          <w:szCs w:val="12"/>
        </w:rPr>
        <w:t>ti</w:t>
      </w:r>
      <w:r>
        <w:rPr>
          <w:rFonts w:ascii="Calibri" w:eastAsia="Calibri" w:hAnsi="Calibri" w:cs="Calibri"/>
          <w:spacing w:val="-2"/>
          <w:w w:val="105"/>
          <w:sz w:val="12"/>
          <w:szCs w:val="12"/>
        </w:rPr>
        <w:t>o</w:t>
      </w:r>
      <w:r>
        <w:rPr>
          <w:rFonts w:ascii="Calibri" w:eastAsia="Calibri" w:hAnsi="Calibri" w:cs="Calibri"/>
          <w:w w:val="105"/>
          <w:sz w:val="12"/>
          <w:szCs w:val="12"/>
        </w:rPr>
        <w:t>n</w:t>
      </w:r>
      <w:r>
        <w:rPr>
          <w:rFonts w:ascii="Calibri" w:eastAsia="Calibri" w:hAnsi="Calibri" w:cs="Calibri"/>
          <w:spacing w:val="-7"/>
          <w:w w:val="105"/>
          <w:sz w:val="12"/>
          <w:szCs w:val="12"/>
        </w:rPr>
        <w:t xml:space="preserve"> </w:t>
      </w:r>
      <w:r>
        <w:rPr>
          <w:rFonts w:ascii="Calibri" w:eastAsia="Calibri" w:hAnsi="Calibri" w:cs="Calibri"/>
          <w:w w:val="105"/>
          <w:sz w:val="12"/>
          <w:szCs w:val="12"/>
        </w:rPr>
        <w:t>r</w:t>
      </w:r>
      <w:r>
        <w:rPr>
          <w:rFonts w:ascii="Calibri" w:eastAsia="Calibri" w:hAnsi="Calibri" w:cs="Calibri"/>
          <w:spacing w:val="1"/>
          <w:w w:val="105"/>
          <w:sz w:val="12"/>
          <w:szCs w:val="12"/>
        </w:rPr>
        <w:t>a</w:t>
      </w:r>
      <w:r>
        <w:rPr>
          <w:rFonts w:ascii="Calibri" w:eastAsia="Calibri" w:hAnsi="Calibri" w:cs="Calibri"/>
          <w:w w:val="105"/>
          <w:sz w:val="12"/>
          <w:szCs w:val="12"/>
        </w:rPr>
        <w:t>tes</w:t>
      </w:r>
    </w:p>
    <w:p w14:paraId="39E8019D" w14:textId="77777777" w:rsidR="00114C4D" w:rsidRDefault="00096F81">
      <w:pPr>
        <w:spacing w:before="33" w:after="0" w:line="154" w:lineRule="exact"/>
        <w:ind w:left="94" w:right="-44" w:hanging="94"/>
        <w:rPr>
          <w:rFonts w:ascii="Calibri" w:eastAsia="Calibri" w:hAnsi="Calibri" w:cs="Calibri"/>
          <w:sz w:val="13"/>
          <w:szCs w:val="13"/>
        </w:rPr>
      </w:pPr>
      <w:r>
        <w:br w:type="column"/>
      </w:r>
      <w:r>
        <w:rPr>
          <w:rFonts w:ascii="Calibri" w:eastAsia="Calibri" w:hAnsi="Calibri" w:cs="Calibri"/>
          <w:sz w:val="13"/>
          <w:szCs w:val="13"/>
        </w:rPr>
        <w:t>K</w:t>
      </w:r>
      <w:r>
        <w:rPr>
          <w:rFonts w:ascii="Calibri" w:eastAsia="Calibri" w:hAnsi="Calibri" w:cs="Calibri"/>
          <w:spacing w:val="-1"/>
          <w:sz w:val="13"/>
          <w:szCs w:val="13"/>
        </w:rPr>
        <w:t>erne</w:t>
      </w:r>
      <w:r>
        <w:rPr>
          <w:rFonts w:ascii="Calibri" w:eastAsia="Calibri" w:hAnsi="Calibri" w:cs="Calibri"/>
          <w:sz w:val="13"/>
          <w:szCs w:val="13"/>
        </w:rPr>
        <w:t>l</w:t>
      </w:r>
      <w:r>
        <w:rPr>
          <w:rFonts w:ascii="Calibri" w:eastAsia="Calibri" w:hAnsi="Calibri" w:cs="Calibri"/>
          <w:spacing w:val="-3"/>
          <w:sz w:val="13"/>
          <w:szCs w:val="13"/>
        </w:rPr>
        <w:t xml:space="preserve"> </w:t>
      </w:r>
      <w:r>
        <w:rPr>
          <w:rFonts w:ascii="Calibri" w:eastAsia="Calibri" w:hAnsi="Calibri" w:cs="Calibri"/>
          <w:spacing w:val="-1"/>
          <w:sz w:val="13"/>
          <w:szCs w:val="13"/>
        </w:rPr>
        <w:t>l</w:t>
      </w:r>
      <w:r>
        <w:rPr>
          <w:rFonts w:ascii="Calibri" w:eastAsia="Calibri" w:hAnsi="Calibri" w:cs="Calibri"/>
          <w:sz w:val="13"/>
          <w:szCs w:val="13"/>
        </w:rPr>
        <w:t>a</w:t>
      </w:r>
      <w:r>
        <w:rPr>
          <w:rFonts w:ascii="Calibri" w:eastAsia="Calibri" w:hAnsi="Calibri" w:cs="Calibri"/>
          <w:spacing w:val="-1"/>
          <w:sz w:val="13"/>
          <w:szCs w:val="13"/>
        </w:rPr>
        <w:t>unc</w:t>
      </w:r>
      <w:r>
        <w:rPr>
          <w:rFonts w:ascii="Calibri" w:eastAsia="Calibri" w:hAnsi="Calibri" w:cs="Calibri"/>
          <w:sz w:val="13"/>
          <w:szCs w:val="13"/>
        </w:rPr>
        <w:t xml:space="preserve">h </w:t>
      </w:r>
      <w:r>
        <w:rPr>
          <w:rFonts w:ascii="Calibri" w:eastAsia="Calibri" w:hAnsi="Calibri" w:cs="Calibri"/>
          <w:spacing w:val="-1"/>
          <w:sz w:val="13"/>
          <w:szCs w:val="13"/>
        </w:rPr>
        <w:t>co</w:t>
      </w:r>
      <w:r>
        <w:rPr>
          <w:rFonts w:ascii="Calibri" w:eastAsia="Calibri" w:hAnsi="Calibri" w:cs="Calibri"/>
          <w:spacing w:val="1"/>
          <w:sz w:val="13"/>
          <w:szCs w:val="13"/>
        </w:rPr>
        <w:t>mm</w:t>
      </w:r>
      <w:r>
        <w:rPr>
          <w:rFonts w:ascii="Calibri" w:eastAsia="Calibri" w:hAnsi="Calibri" w:cs="Calibri"/>
          <w:sz w:val="13"/>
          <w:szCs w:val="13"/>
        </w:rPr>
        <w:t>a</w:t>
      </w:r>
      <w:r>
        <w:rPr>
          <w:rFonts w:ascii="Calibri" w:eastAsia="Calibri" w:hAnsi="Calibri" w:cs="Calibri"/>
          <w:spacing w:val="-1"/>
          <w:sz w:val="13"/>
          <w:szCs w:val="13"/>
        </w:rPr>
        <w:t>n</w:t>
      </w:r>
      <w:r>
        <w:rPr>
          <w:rFonts w:ascii="Calibri" w:eastAsia="Calibri" w:hAnsi="Calibri" w:cs="Calibri"/>
          <w:sz w:val="13"/>
          <w:szCs w:val="13"/>
        </w:rPr>
        <w:t>d</w:t>
      </w:r>
    </w:p>
    <w:p w14:paraId="1492A680" w14:textId="77777777" w:rsidR="00114C4D" w:rsidRDefault="00096F81">
      <w:pPr>
        <w:spacing w:before="10" w:after="0" w:line="100" w:lineRule="exact"/>
        <w:rPr>
          <w:sz w:val="10"/>
          <w:szCs w:val="10"/>
        </w:rPr>
      </w:pPr>
      <w:r>
        <w:br w:type="column"/>
      </w:r>
    </w:p>
    <w:p w14:paraId="590A3465" w14:textId="77777777" w:rsidR="00114C4D" w:rsidRDefault="00096F81">
      <w:pPr>
        <w:spacing w:after="0" w:line="154" w:lineRule="exact"/>
        <w:ind w:left="-12" w:right="2489" w:firstLine="1"/>
        <w:jc w:val="center"/>
        <w:rPr>
          <w:rFonts w:ascii="Calibri" w:eastAsia="Calibri" w:hAnsi="Calibri" w:cs="Calibri"/>
          <w:sz w:val="13"/>
          <w:szCs w:val="13"/>
        </w:rPr>
      </w:pPr>
      <w:proofErr w:type="spellStart"/>
      <w:r>
        <w:rPr>
          <w:rFonts w:ascii="Calibri" w:eastAsia="Calibri" w:hAnsi="Calibri" w:cs="Calibri"/>
          <w:spacing w:val="1"/>
          <w:sz w:val="13"/>
          <w:szCs w:val="13"/>
        </w:rPr>
        <w:t>C</w:t>
      </w:r>
      <w:r>
        <w:rPr>
          <w:rFonts w:ascii="Calibri" w:eastAsia="Calibri" w:hAnsi="Calibri" w:cs="Calibri"/>
          <w:sz w:val="13"/>
          <w:szCs w:val="13"/>
        </w:rPr>
        <w:t>on</w:t>
      </w:r>
      <w:r>
        <w:rPr>
          <w:rFonts w:ascii="Calibri" w:eastAsia="Calibri" w:hAnsi="Calibri" w:cs="Calibri"/>
          <w:spacing w:val="-1"/>
          <w:sz w:val="13"/>
          <w:szCs w:val="13"/>
        </w:rPr>
        <w:t>so</w:t>
      </w:r>
      <w:proofErr w:type="spellEnd"/>
      <w:r>
        <w:rPr>
          <w:rFonts w:ascii="Calibri" w:eastAsia="Calibri" w:hAnsi="Calibri" w:cs="Calibri"/>
          <w:sz w:val="13"/>
          <w:szCs w:val="13"/>
        </w:rPr>
        <w:t>.</w:t>
      </w:r>
      <w:r>
        <w:rPr>
          <w:rFonts w:ascii="Calibri" w:eastAsia="Calibri" w:hAnsi="Calibri" w:cs="Calibri"/>
          <w:spacing w:val="-4"/>
          <w:sz w:val="13"/>
          <w:szCs w:val="13"/>
        </w:rPr>
        <w:t xml:space="preserve"> </w:t>
      </w:r>
      <w:r>
        <w:rPr>
          <w:rFonts w:ascii="Calibri" w:eastAsia="Calibri" w:hAnsi="Calibri" w:cs="Calibri"/>
          <w:spacing w:val="-1"/>
          <w:sz w:val="13"/>
          <w:szCs w:val="13"/>
        </w:rPr>
        <w:t>ker</w:t>
      </w:r>
      <w:r>
        <w:rPr>
          <w:rFonts w:ascii="Calibri" w:eastAsia="Calibri" w:hAnsi="Calibri" w:cs="Calibri"/>
          <w:sz w:val="13"/>
          <w:szCs w:val="13"/>
        </w:rPr>
        <w:t>n</w:t>
      </w:r>
      <w:r>
        <w:rPr>
          <w:rFonts w:ascii="Calibri" w:eastAsia="Calibri" w:hAnsi="Calibri" w:cs="Calibri"/>
          <w:spacing w:val="-1"/>
          <w:sz w:val="13"/>
          <w:szCs w:val="13"/>
        </w:rPr>
        <w:t>e</w:t>
      </w:r>
      <w:r>
        <w:rPr>
          <w:rFonts w:ascii="Calibri" w:eastAsia="Calibri" w:hAnsi="Calibri" w:cs="Calibri"/>
          <w:sz w:val="13"/>
          <w:szCs w:val="13"/>
        </w:rPr>
        <w:t>l</w:t>
      </w:r>
      <w:r>
        <w:rPr>
          <w:rFonts w:ascii="Calibri" w:eastAsia="Calibri" w:hAnsi="Calibri" w:cs="Calibri"/>
          <w:spacing w:val="-2"/>
          <w:sz w:val="13"/>
          <w:szCs w:val="13"/>
        </w:rPr>
        <w:t xml:space="preserve"> </w:t>
      </w:r>
      <w:r>
        <w:rPr>
          <w:rFonts w:ascii="Calibri" w:eastAsia="Calibri" w:hAnsi="Calibri" w:cs="Calibri"/>
          <w:spacing w:val="1"/>
          <w:w w:val="99"/>
          <w:sz w:val="13"/>
          <w:szCs w:val="13"/>
        </w:rPr>
        <w:t>g</w:t>
      </w:r>
      <w:r>
        <w:rPr>
          <w:rFonts w:ascii="Calibri" w:eastAsia="Calibri" w:hAnsi="Calibri" w:cs="Calibri"/>
          <w:spacing w:val="-1"/>
          <w:w w:val="99"/>
          <w:sz w:val="13"/>
          <w:szCs w:val="13"/>
        </w:rPr>
        <w:t>ri</w:t>
      </w:r>
      <w:r>
        <w:rPr>
          <w:rFonts w:ascii="Calibri" w:eastAsia="Calibri" w:hAnsi="Calibri" w:cs="Calibri"/>
          <w:w w:val="99"/>
          <w:sz w:val="13"/>
          <w:szCs w:val="13"/>
        </w:rPr>
        <w:t xml:space="preserve">d </w:t>
      </w:r>
      <w:r>
        <w:rPr>
          <w:rFonts w:ascii="Calibri" w:eastAsia="Calibri" w:hAnsi="Calibri" w:cs="Calibri"/>
          <w:spacing w:val="-1"/>
          <w:sz w:val="13"/>
          <w:szCs w:val="13"/>
        </w:rPr>
        <w:t>(</w:t>
      </w:r>
      <w:r>
        <w:rPr>
          <w:rFonts w:ascii="Calibri" w:eastAsia="Calibri" w:hAnsi="Calibri" w:cs="Calibri"/>
          <w:sz w:val="13"/>
          <w:szCs w:val="13"/>
        </w:rPr>
        <w:t>nComp.,nS</w:t>
      </w:r>
      <w:r>
        <w:rPr>
          <w:rFonts w:ascii="Calibri" w:eastAsia="Calibri" w:hAnsi="Calibri" w:cs="Calibri"/>
          <w:spacing w:val="-1"/>
          <w:sz w:val="13"/>
          <w:szCs w:val="13"/>
        </w:rPr>
        <w:t>oli</w:t>
      </w:r>
      <w:r>
        <w:rPr>
          <w:rFonts w:ascii="Calibri" w:eastAsia="Calibri" w:hAnsi="Calibri" w:cs="Calibri"/>
          <w:sz w:val="13"/>
          <w:szCs w:val="13"/>
        </w:rPr>
        <w:t>d</w:t>
      </w:r>
      <w:r>
        <w:rPr>
          <w:rFonts w:ascii="Calibri" w:eastAsia="Calibri" w:hAnsi="Calibri" w:cs="Calibri"/>
          <w:spacing w:val="-1"/>
          <w:sz w:val="13"/>
          <w:szCs w:val="13"/>
        </w:rPr>
        <w:t>s</w:t>
      </w:r>
      <w:r>
        <w:rPr>
          <w:rFonts w:ascii="Calibri" w:eastAsia="Calibri" w:hAnsi="Calibri" w:cs="Calibri"/>
          <w:sz w:val="13"/>
          <w:szCs w:val="13"/>
        </w:rPr>
        <w:t>1</w:t>
      </w:r>
      <w:r>
        <w:rPr>
          <w:rFonts w:ascii="Calibri" w:eastAsia="Calibri" w:hAnsi="Calibri" w:cs="Calibri"/>
          <w:spacing w:val="-9"/>
          <w:sz w:val="13"/>
          <w:szCs w:val="13"/>
        </w:rPr>
        <w:t xml:space="preserve"> </w:t>
      </w:r>
      <w:r>
        <w:rPr>
          <w:rFonts w:ascii="Calibri" w:eastAsia="Calibri" w:hAnsi="Calibri" w:cs="Calibri"/>
          <w:w w:val="98"/>
          <w:sz w:val="13"/>
          <w:szCs w:val="13"/>
        </w:rPr>
        <w:t xml:space="preserve">x </w:t>
      </w:r>
      <w:r>
        <w:rPr>
          <w:rFonts w:ascii="Calibri" w:eastAsia="Calibri" w:hAnsi="Calibri" w:cs="Calibri"/>
          <w:w w:val="99"/>
          <w:sz w:val="13"/>
          <w:szCs w:val="13"/>
        </w:rPr>
        <w:t>nS</w:t>
      </w:r>
      <w:r>
        <w:rPr>
          <w:rFonts w:ascii="Calibri" w:eastAsia="Calibri" w:hAnsi="Calibri" w:cs="Calibri"/>
          <w:spacing w:val="-1"/>
          <w:w w:val="99"/>
          <w:sz w:val="13"/>
          <w:szCs w:val="13"/>
        </w:rPr>
        <w:t>oli</w:t>
      </w:r>
      <w:r>
        <w:rPr>
          <w:rFonts w:ascii="Calibri" w:eastAsia="Calibri" w:hAnsi="Calibri" w:cs="Calibri"/>
          <w:w w:val="99"/>
          <w:sz w:val="13"/>
          <w:szCs w:val="13"/>
        </w:rPr>
        <w:t>d</w:t>
      </w:r>
      <w:r>
        <w:rPr>
          <w:rFonts w:ascii="Calibri" w:eastAsia="Calibri" w:hAnsi="Calibri" w:cs="Calibri"/>
          <w:spacing w:val="-1"/>
          <w:w w:val="99"/>
          <w:sz w:val="13"/>
          <w:szCs w:val="13"/>
        </w:rPr>
        <w:t>s</w:t>
      </w:r>
      <w:r>
        <w:rPr>
          <w:rFonts w:ascii="Calibri" w:eastAsia="Calibri" w:hAnsi="Calibri" w:cs="Calibri"/>
          <w:w w:val="99"/>
          <w:sz w:val="13"/>
          <w:szCs w:val="13"/>
        </w:rPr>
        <w:t>2)</w:t>
      </w:r>
    </w:p>
    <w:p w14:paraId="7788F3DC" w14:textId="77777777" w:rsidR="00114C4D" w:rsidRDefault="00114C4D">
      <w:pPr>
        <w:spacing w:after="0"/>
        <w:jc w:val="center"/>
        <w:sectPr w:rsidR="00114C4D">
          <w:type w:val="continuous"/>
          <w:pgSz w:w="12240" w:h="15840"/>
          <w:pgMar w:top="1480" w:right="1720" w:bottom="280" w:left="1720" w:header="720" w:footer="720" w:gutter="0"/>
          <w:cols w:num="3" w:space="720" w:equalWidth="0">
            <w:col w:w="3455" w:space="585"/>
            <w:col w:w="711" w:space="532"/>
            <w:col w:w="3517"/>
          </w:cols>
        </w:sectPr>
      </w:pPr>
    </w:p>
    <w:p w14:paraId="5C0031B6" w14:textId="77777777" w:rsidR="00114C4D" w:rsidRDefault="00114C4D">
      <w:pPr>
        <w:spacing w:before="7" w:after="0" w:line="160" w:lineRule="exact"/>
        <w:rPr>
          <w:sz w:val="16"/>
          <w:szCs w:val="16"/>
        </w:rPr>
      </w:pPr>
    </w:p>
    <w:p w14:paraId="0E7FF773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5E44B292" w14:textId="77777777" w:rsidR="00114C4D" w:rsidRDefault="00114C4D">
      <w:pPr>
        <w:spacing w:before="4" w:after="0" w:line="200" w:lineRule="exact"/>
        <w:rPr>
          <w:sz w:val="20"/>
          <w:szCs w:val="20"/>
        </w:rPr>
      </w:pPr>
    </w:p>
    <w:p w14:paraId="0C8362EF" w14:textId="77777777" w:rsidR="00114C4D" w:rsidRDefault="00096F81">
      <w:pPr>
        <w:spacing w:after="0" w:line="248" w:lineRule="auto"/>
        <w:ind w:left="2501" w:right="-20" w:firstLine="33"/>
        <w:jc w:val="right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z w:val="12"/>
          <w:szCs w:val="12"/>
        </w:rPr>
        <w:t>As</w:t>
      </w:r>
      <w:r>
        <w:rPr>
          <w:rFonts w:ascii="Calibri" w:eastAsia="Calibri" w:hAnsi="Calibri" w:cs="Calibri"/>
          <w:spacing w:val="1"/>
          <w:sz w:val="12"/>
          <w:szCs w:val="12"/>
        </w:rPr>
        <w:t>s</w:t>
      </w:r>
      <w:r>
        <w:rPr>
          <w:rFonts w:ascii="Calibri" w:eastAsia="Calibri" w:hAnsi="Calibri" w:cs="Calibri"/>
          <w:sz w:val="12"/>
          <w:szCs w:val="12"/>
        </w:rPr>
        <w:t>ign</w:t>
      </w:r>
      <w:r>
        <w:rPr>
          <w:rFonts w:ascii="Calibri" w:eastAsia="Calibri" w:hAnsi="Calibri" w:cs="Calibri"/>
          <w:spacing w:val="13"/>
          <w:sz w:val="12"/>
          <w:szCs w:val="12"/>
        </w:rPr>
        <w:t xml:space="preserve"> </w:t>
      </w:r>
      <w:r>
        <w:rPr>
          <w:rFonts w:ascii="Calibri" w:eastAsia="Calibri" w:hAnsi="Calibri" w:cs="Calibri"/>
          <w:sz w:val="12"/>
          <w:szCs w:val="12"/>
        </w:rPr>
        <w:t>v</w:t>
      </w:r>
      <w:r>
        <w:rPr>
          <w:rFonts w:ascii="Calibri" w:eastAsia="Calibri" w:hAnsi="Calibri" w:cs="Calibri"/>
          <w:spacing w:val="1"/>
          <w:sz w:val="12"/>
          <w:szCs w:val="12"/>
        </w:rPr>
        <w:t>a</w:t>
      </w:r>
      <w:r>
        <w:rPr>
          <w:rFonts w:ascii="Calibri" w:eastAsia="Calibri" w:hAnsi="Calibri" w:cs="Calibri"/>
          <w:sz w:val="12"/>
          <w:szCs w:val="12"/>
        </w:rPr>
        <w:t>lu</w:t>
      </w:r>
      <w:r>
        <w:rPr>
          <w:rFonts w:ascii="Calibri" w:eastAsia="Calibri" w:hAnsi="Calibri" w:cs="Calibri"/>
          <w:spacing w:val="1"/>
          <w:sz w:val="12"/>
          <w:szCs w:val="12"/>
        </w:rPr>
        <w:t>e</w:t>
      </w:r>
      <w:r>
        <w:rPr>
          <w:rFonts w:ascii="Calibri" w:eastAsia="Calibri" w:hAnsi="Calibri" w:cs="Calibri"/>
          <w:sz w:val="12"/>
          <w:szCs w:val="12"/>
        </w:rPr>
        <w:t>s</w:t>
      </w:r>
      <w:r>
        <w:rPr>
          <w:rFonts w:ascii="Calibri" w:eastAsia="Calibri" w:hAnsi="Calibri" w:cs="Calibri"/>
          <w:spacing w:val="11"/>
          <w:sz w:val="12"/>
          <w:szCs w:val="12"/>
        </w:rPr>
        <w:t xml:space="preserve"> </w:t>
      </w:r>
      <w:r>
        <w:rPr>
          <w:rFonts w:ascii="Calibri" w:eastAsia="Calibri" w:hAnsi="Calibri" w:cs="Calibri"/>
          <w:w w:val="105"/>
          <w:sz w:val="12"/>
          <w:szCs w:val="12"/>
        </w:rPr>
        <w:t xml:space="preserve">to </w:t>
      </w:r>
      <w:r>
        <w:rPr>
          <w:rFonts w:ascii="Calibri" w:eastAsia="Calibri" w:hAnsi="Calibri" w:cs="Calibri"/>
          <w:sz w:val="12"/>
          <w:szCs w:val="12"/>
        </w:rPr>
        <w:t>proce</w:t>
      </w:r>
      <w:r>
        <w:rPr>
          <w:rFonts w:ascii="Calibri" w:eastAsia="Calibri" w:hAnsi="Calibri" w:cs="Calibri"/>
          <w:spacing w:val="1"/>
          <w:sz w:val="12"/>
          <w:szCs w:val="12"/>
        </w:rPr>
        <w:t>s</w:t>
      </w:r>
      <w:r>
        <w:rPr>
          <w:rFonts w:ascii="Calibri" w:eastAsia="Calibri" w:hAnsi="Calibri" w:cs="Calibri"/>
          <w:sz w:val="12"/>
          <w:szCs w:val="12"/>
        </w:rPr>
        <w:t>s</w:t>
      </w:r>
      <w:r>
        <w:rPr>
          <w:rFonts w:ascii="Calibri" w:eastAsia="Calibri" w:hAnsi="Calibri" w:cs="Calibri"/>
          <w:spacing w:val="17"/>
          <w:sz w:val="12"/>
          <w:szCs w:val="12"/>
        </w:rPr>
        <w:t xml:space="preserve"> </w:t>
      </w:r>
      <w:r>
        <w:rPr>
          <w:rFonts w:ascii="Calibri" w:eastAsia="Calibri" w:hAnsi="Calibri" w:cs="Calibri"/>
          <w:w w:val="105"/>
          <w:sz w:val="12"/>
          <w:szCs w:val="12"/>
        </w:rPr>
        <w:t>v</w:t>
      </w:r>
      <w:r>
        <w:rPr>
          <w:rFonts w:ascii="Calibri" w:eastAsia="Calibri" w:hAnsi="Calibri" w:cs="Calibri"/>
          <w:spacing w:val="1"/>
          <w:w w:val="105"/>
          <w:sz w:val="12"/>
          <w:szCs w:val="12"/>
        </w:rPr>
        <w:t>a</w:t>
      </w:r>
      <w:r>
        <w:rPr>
          <w:rFonts w:ascii="Calibri" w:eastAsia="Calibri" w:hAnsi="Calibri" w:cs="Calibri"/>
          <w:w w:val="105"/>
          <w:sz w:val="12"/>
          <w:szCs w:val="12"/>
        </w:rPr>
        <w:t>ri</w:t>
      </w:r>
      <w:r>
        <w:rPr>
          <w:rFonts w:ascii="Calibri" w:eastAsia="Calibri" w:hAnsi="Calibri" w:cs="Calibri"/>
          <w:spacing w:val="1"/>
          <w:w w:val="105"/>
          <w:sz w:val="12"/>
          <w:szCs w:val="12"/>
        </w:rPr>
        <w:t>a</w:t>
      </w:r>
      <w:r>
        <w:rPr>
          <w:rFonts w:ascii="Calibri" w:eastAsia="Calibri" w:hAnsi="Calibri" w:cs="Calibri"/>
          <w:spacing w:val="-1"/>
          <w:w w:val="105"/>
          <w:sz w:val="12"/>
          <w:szCs w:val="12"/>
        </w:rPr>
        <w:t>b</w:t>
      </w:r>
      <w:r>
        <w:rPr>
          <w:rFonts w:ascii="Calibri" w:eastAsia="Calibri" w:hAnsi="Calibri" w:cs="Calibri"/>
          <w:w w:val="105"/>
          <w:sz w:val="12"/>
          <w:szCs w:val="12"/>
        </w:rPr>
        <w:t>l</w:t>
      </w:r>
      <w:r>
        <w:rPr>
          <w:rFonts w:ascii="Calibri" w:eastAsia="Calibri" w:hAnsi="Calibri" w:cs="Calibri"/>
          <w:spacing w:val="-2"/>
          <w:w w:val="105"/>
          <w:sz w:val="12"/>
          <w:szCs w:val="12"/>
        </w:rPr>
        <w:t>e</w:t>
      </w:r>
      <w:r>
        <w:rPr>
          <w:rFonts w:ascii="Calibri" w:eastAsia="Calibri" w:hAnsi="Calibri" w:cs="Calibri"/>
          <w:w w:val="105"/>
          <w:sz w:val="12"/>
          <w:szCs w:val="12"/>
        </w:rPr>
        <w:t>s</w:t>
      </w:r>
    </w:p>
    <w:p w14:paraId="277720C6" w14:textId="77777777" w:rsidR="00114C4D" w:rsidRDefault="00096F81">
      <w:pPr>
        <w:spacing w:before="33" w:after="0" w:line="154" w:lineRule="exact"/>
        <w:ind w:left="111" w:right="4011" w:hanging="111"/>
        <w:rPr>
          <w:rFonts w:ascii="Calibri" w:eastAsia="Calibri" w:hAnsi="Calibri" w:cs="Calibri"/>
          <w:sz w:val="13"/>
          <w:szCs w:val="13"/>
        </w:rPr>
      </w:pPr>
      <w:r>
        <w:br w:type="column"/>
      </w:r>
      <w:r>
        <w:rPr>
          <w:rFonts w:ascii="Calibri" w:eastAsia="Calibri" w:hAnsi="Calibri" w:cs="Calibri"/>
          <w:sz w:val="13"/>
          <w:szCs w:val="13"/>
        </w:rPr>
        <w:t>C</w:t>
      </w:r>
      <w:r>
        <w:rPr>
          <w:rFonts w:ascii="Calibri" w:eastAsia="Calibri" w:hAnsi="Calibri" w:cs="Calibri"/>
          <w:spacing w:val="-1"/>
          <w:sz w:val="13"/>
          <w:szCs w:val="13"/>
        </w:rPr>
        <w:t>o</w:t>
      </w:r>
      <w:r>
        <w:rPr>
          <w:rFonts w:ascii="Calibri" w:eastAsia="Calibri" w:hAnsi="Calibri" w:cs="Calibri"/>
          <w:sz w:val="13"/>
          <w:szCs w:val="13"/>
        </w:rPr>
        <w:t>py</w:t>
      </w:r>
      <w:r>
        <w:rPr>
          <w:rFonts w:ascii="Calibri" w:eastAsia="Calibri" w:hAnsi="Calibri" w:cs="Calibri"/>
          <w:spacing w:val="-4"/>
          <w:sz w:val="13"/>
          <w:szCs w:val="13"/>
        </w:rPr>
        <w:t xml:space="preserve"> </w:t>
      </w:r>
      <w:r>
        <w:rPr>
          <w:rFonts w:ascii="Calibri" w:eastAsia="Calibri" w:hAnsi="Calibri" w:cs="Calibri"/>
          <w:spacing w:val="-1"/>
          <w:sz w:val="13"/>
          <w:szCs w:val="13"/>
        </w:rPr>
        <w:t>proce</w:t>
      </w:r>
      <w:r>
        <w:rPr>
          <w:rFonts w:ascii="Calibri" w:eastAsia="Calibri" w:hAnsi="Calibri" w:cs="Calibri"/>
          <w:sz w:val="13"/>
          <w:szCs w:val="13"/>
        </w:rPr>
        <w:t>ss va</w:t>
      </w:r>
      <w:r>
        <w:rPr>
          <w:rFonts w:ascii="Calibri" w:eastAsia="Calibri" w:hAnsi="Calibri" w:cs="Calibri"/>
          <w:spacing w:val="-1"/>
          <w:sz w:val="13"/>
          <w:szCs w:val="13"/>
        </w:rPr>
        <w:t>ri</w:t>
      </w:r>
      <w:r>
        <w:rPr>
          <w:rFonts w:ascii="Calibri" w:eastAsia="Calibri" w:hAnsi="Calibri" w:cs="Calibri"/>
          <w:sz w:val="13"/>
          <w:szCs w:val="13"/>
        </w:rPr>
        <w:t>a</w:t>
      </w:r>
      <w:r>
        <w:rPr>
          <w:rFonts w:ascii="Calibri" w:eastAsia="Calibri" w:hAnsi="Calibri" w:cs="Calibri"/>
          <w:spacing w:val="-1"/>
          <w:sz w:val="13"/>
          <w:szCs w:val="13"/>
        </w:rPr>
        <w:t>ble</w:t>
      </w:r>
      <w:r>
        <w:rPr>
          <w:rFonts w:ascii="Calibri" w:eastAsia="Calibri" w:hAnsi="Calibri" w:cs="Calibri"/>
          <w:sz w:val="13"/>
          <w:szCs w:val="13"/>
        </w:rPr>
        <w:t>s</w:t>
      </w:r>
    </w:p>
    <w:p w14:paraId="20311D61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3401" w:space="658"/>
            <w:col w:w="4741"/>
          </w:cols>
        </w:sectPr>
      </w:pPr>
    </w:p>
    <w:p w14:paraId="1740D6BA" w14:textId="77777777" w:rsidR="00114C4D" w:rsidRDefault="00114C4D">
      <w:pPr>
        <w:spacing w:before="9" w:after="0" w:line="180" w:lineRule="exact"/>
        <w:rPr>
          <w:sz w:val="18"/>
          <w:szCs w:val="18"/>
        </w:rPr>
      </w:pPr>
    </w:p>
    <w:p w14:paraId="2D7A51CC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48A0C9BD" w14:textId="77777777" w:rsidR="00114C4D" w:rsidRDefault="00096F81">
      <w:pPr>
        <w:spacing w:before="40" w:after="0" w:line="248" w:lineRule="auto"/>
        <w:ind w:left="2734" w:right="5344" w:hanging="225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z w:val="12"/>
          <w:szCs w:val="12"/>
        </w:rPr>
        <w:t>Calculate</w:t>
      </w:r>
      <w:r>
        <w:rPr>
          <w:rFonts w:ascii="Calibri" w:eastAsia="Calibri" w:hAnsi="Calibri" w:cs="Calibri"/>
          <w:spacing w:val="16"/>
          <w:sz w:val="12"/>
          <w:szCs w:val="12"/>
        </w:rPr>
        <w:t xml:space="preserve"> </w:t>
      </w:r>
      <w:r>
        <w:rPr>
          <w:rFonts w:ascii="Calibri" w:eastAsia="Calibri" w:hAnsi="Calibri" w:cs="Calibri"/>
          <w:w w:val="105"/>
          <w:sz w:val="12"/>
          <w:szCs w:val="12"/>
        </w:rPr>
        <w:t>v</w:t>
      </w:r>
      <w:r>
        <w:rPr>
          <w:rFonts w:ascii="Calibri" w:eastAsia="Calibri" w:hAnsi="Calibri" w:cs="Calibri"/>
          <w:spacing w:val="1"/>
          <w:w w:val="105"/>
          <w:sz w:val="12"/>
          <w:szCs w:val="12"/>
        </w:rPr>
        <w:t>a</w:t>
      </w:r>
      <w:r>
        <w:rPr>
          <w:rFonts w:ascii="Calibri" w:eastAsia="Calibri" w:hAnsi="Calibri" w:cs="Calibri"/>
          <w:w w:val="105"/>
          <w:sz w:val="12"/>
          <w:szCs w:val="12"/>
        </w:rPr>
        <w:t>ri</w:t>
      </w:r>
      <w:r>
        <w:rPr>
          <w:rFonts w:ascii="Calibri" w:eastAsia="Calibri" w:hAnsi="Calibri" w:cs="Calibri"/>
          <w:spacing w:val="1"/>
          <w:w w:val="105"/>
          <w:sz w:val="12"/>
          <w:szCs w:val="12"/>
        </w:rPr>
        <w:t>a</w:t>
      </w:r>
      <w:r>
        <w:rPr>
          <w:rFonts w:ascii="Calibri" w:eastAsia="Calibri" w:hAnsi="Calibri" w:cs="Calibri"/>
          <w:w w:val="105"/>
          <w:sz w:val="12"/>
          <w:szCs w:val="12"/>
        </w:rPr>
        <w:t>b</w:t>
      </w:r>
      <w:r>
        <w:rPr>
          <w:rFonts w:ascii="Calibri" w:eastAsia="Calibri" w:hAnsi="Calibri" w:cs="Calibri"/>
          <w:spacing w:val="-2"/>
          <w:w w:val="105"/>
          <w:sz w:val="12"/>
          <w:szCs w:val="12"/>
        </w:rPr>
        <w:t>l</w:t>
      </w:r>
      <w:r>
        <w:rPr>
          <w:rFonts w:ascii="Calibri" w:eastAsia="Calibri" w:hAnsi="Calibri" w:cs="Calibri"/>
          <w:w w:val="105"/>
          <w:sz w:val="12"/>
          <w:szCs w:val="12"/>
        </w:rPr>
        <w:t>e time</w:t>
      </w:r>
      <w:r>
        <w:rPr>
          <w:rFonts w:ascii="Calibri" w:eastAsia="Calibri" w:hAnsi="Calibri" w:cs="Calibri"/>
          <w:spacing w:val="1"/>
          <w:w w:val="105"/>
          <w:sz w:val="12"/>
          <w:szCs w:val="12"/>
        </w:rPr>
        <w:t>s</w:t>
      </w:r>
      <w:r>
        <w:rPr>
          <w:rFonts w:ascii="Calibri" w:eastAsia="Calibri" w:hAnsi="Calibri" w:cs="Calibri"/>
          <w:w w:val="105"/>
          <w:sz w:val="12"/>
          <w:szCs w:val="12"/>
        </w:rPr>
        <w:t>tep</w:t>
      </w:r>
    </w:p>
    <w:p w14:paraId="5B682E33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46C152DD" w14:textId="77777777" w:rsidR="00114C4D" w:rsidRDefault="00114C4D">
      <w:pPr>
        <w:spacing w:before="15" w:after="0" w:line="260" w:lineRule="exact"/>
        <w:rPr>
          <w:sz w:val="26"/>
          <w:szCs w:val="26"/>
        </w:rPr>
      </w:pPr>
    </w:p>
    <w:p w14:paraId="0194B730" w14:textId="77777777" w:rsidR="00114C4D" w:rsidRDefault="00096F81">
      <w:pPr>
        <w:spacing w:before="40" w:after="0" w:line="146" w:lineRule="exact"/>
        <w:ind w:left="2593" w:right="-20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z w:val="12"/>
          <w:szCs w:val="12"/>
        </w:rPr>
        <w:t>t</w:t>
      </w:r>
      <w:r>
        <w:rPr>
          <w:rFonts w:ascii="Calibri" w:eastAsia="Calibri" w:hAnsi="Calibri" w:cs="Calibri"/>
          <w:spacing w:val="1"/>
          <w:sz w:val="12"/>
          <w:szCs w:val="12"/>
        </w:rPr>
        <w:t xml:space="preserve"> </w:t>
      </w:r>
      <w:r>
        <w:rPr>
          <w:rFonts w:ascii="Calibri" w:eastAsia="Calibri" w:hAnsi="Calibri" w:cs="Calibri"/>
          <w:sz w:val="12"/>
          <w:szCs w:val="12"/>
        </w:rPr>
        <w:t>=</w:t>
      </w:r>
      <w:r>
        <w:rPr>
          <w:rFonts w:ascii="Calibri" w:eastAsia="Calibri" w:hAnsi="Calibri" w:cs="Calibri"/>
          <w:spacing w:val="3"/>
          <w:sz w:val="12"/>
          <w:szCs w:val="12"/>
        </w:rPr>
        <w:t xml:space="preserve"> </w:t>
      </w:r>
      <w:r>
        <w:rPr>
          <w:rFonts w:ascii="Calibri" w:eastAsia="Calibri" w:hAnsi="Calibri" w:cs="Calibri"/>
          <w:sz w:val="12"/>
          <w:szCs w:val="12"/>
        </w:rPr>
        <w:t>t</w:t>
      </w:r>
      <w:r>
        <w:rPr>
          <w:rFonts w:ascii="Calibri" w:eastAsia="Calibri" w:hAnsi="Calibri" w:cs="Calibri"/>
          <w:spacing w:val="4"/>
          <w:sz w:val="12"/>
          <w:szCs w:val="12"/>
        </w:rPr>
        <w:t xml:space="preserve"> </w:t>
      </w:r>
      <w:r>
        <w:rPr>
          <w:rFonts w:ascii="Calibri" w:eastAsia="Calibri" w:hAnsi="Calibri" w:cs="Calibri"/>
          <w:sz w:val="12"/>
          <w:szCs w:val="12"/>
        </w:rPr>
        <w:t>+</w:t>
      </w:r>
      <w:r>
        <w:rPr>
          <w:rFonts w:ascii="Calibri" w:eastAsia="Calibri" w:hAnsi="Calibri" w:cs="Calibri"/>
          <w:spacing w:val="3"/>
          <w:sz w:val="12"/>
          <w:szCs w:val="12"/>
        </w:rPr>
        <w:t xml:space="preserve"> </w:t>
      </w:r>
      <w:r>
        <w:rPr>
          <w:rFonts w:ascii="Calibri" w:eastAsia="Calibri" w:hAnsi="Calibri" w:cs="Calibri"/>
          <w:w w:val="105"/>
          <w:sz w:val="12"/>
          <w:szCs w:val="12"/>
        </w:rPr>
        <w:t>time</w:t>
      </w:r>
      <w:r>
        <w:rPr>
          <w:rFonts w:ascii="Calibri" w:eastAsia="Calibri" w:hAnsi="Calibri" w:cs="Calibri"/>
          <w:spacing w:val="1"/>
          <w:w w:val="105"/>
          <w:sz w:val="12"/>
          <w:szCs w:val="12"/>
        </w:rPr>
        <w:t>s</w:t>
      </w:r>
      <w:r>
        <w:rPr>
          <w:rFonts w:ascii="Calibri" w:eastAsia="Calibri" w:hAnsi="Calibri" w:cs="Calibri"/>
          <w:w w:val="105"/>
          <w:sz w:val="12"/>
          <w:szCs w:val="12"/>
        </w:rPr>
        <w:t>tep</w:t>
      </w:r>
    </w:p>
    <w:p w14:paraId="41446A2E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78AA33F6" w14:textId="77777777" w:rsidR="00114C4D" w:rsidRDefault="00114C4D">
      <w:pPr>
        <w:spacing w:before="1" w:after="0" w:line="260" w:lineRule="exact"/>
        <w:rPr>
          <w:sz w:val="26"/>
          <w:szCs w:val="26"/>
        </w:rPr>
      </w:pPr>
    </w:p>
    <w:p w14:paraId="34985416" w14:textId="77777777" w:rsidR="00114C4D" w:rsidRDefault="00096F81">
      <w:pPr>
        <w:spacing w:before="41" w:after="0" w:line="248" w:lineRule="auto"/>
        <w:ind w:left="2797" w:right="5327" w:hanging="303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pacing w:val="-1"/>
          <w:sz w:val="12"/>
          <w:szCs w:val="12"/>
        </w:rPr>
        <w:t>C</w:t>
      </w:r>
      <w:r>
        <w:rPr>
          <w:rFonts w:ascii="Calibri" w:eastAsia="Calibri" w:hAnsi="Calibri" w:cs="Calibri"/>
          <w:sz w:val="12"/>
          <w:szCs w:val="12"/>
        </w:rPr>
        <w:t>alculate</w:t>
      </w:r>
      <w:r>
        <w:rPr>
          <w:rFonts w:ascii="Calibri" w:eastAsia="Calibri" w:hAnsi="Calibri" w:cs="Calibri"/>
          <w:spacing w:val="19"/>
          <w:sz w:val="12"/>
          <w:szCs w:val="12"/>
        </w:rPr>
        <w:t xml:space="preserve"> </w:t>
      </w:r>
      <w:r>
        <w:rPr>
          <w:rFonts w:ascii="Calibri" w:eastAsia="Calibri" w:hAnsi="Calibri" w:cs="Calibri"/>
          <w:sz w:val="12"/>
          <w:szCs w:val="12"/>
        </w:rPr>
        <w:t>f</w:t>
      </w:r>
      <w:r>
        <w:rPr>
          <w:rFonts w:ascii="Calibri" w:eastAsia="Calibri" w:hAnsi="Calibri" w:cs="Calibri"/>
          <w:spacing w:val="-1"/>
          <w:sz w:val="12"/>
          <w:szCs w:val="12"/>
        </w:rPr>
        <w:t>i</w:t>
      </w:r>
      <w:r>
        <w:rPr>
          <w:rFonts w:ascii="Calibri" w:eastAsia="Calibri" w:hAnsi="Calibri" w:cs="Calibri"/>
          <w:sz w:val="12"/>
          <w:szCs w:val="12"/>
        </w:rPr>
        <w:t>nal</w:t>
      </w:r>
      <w:r>
        <w:rPr>
          <w:rFonts w:ascii="Calibri" w:eastAsia="Calibri" w:hAnsi="Calibri" w:cs="Calibri"/>
          <w:spacing w:val="8"/>
          <w:sz w:val="12"/>
          <w:szCs w:val="12"/>
        </w:rPr>
        <w:t xml:space="preserve"> </w:t>
      </w:r>
      <w:r>
        <w:rPr>
          <w:rFonts w:ascii="Calibri" w:eastAsia="Calibri" w:hAnsi="Calibri" w:cs="Calibri"/>
          <w:w w:val="105"/>
          <w:sz w:val="12"/>
          <w:szCs w:val="12"/>
        </w:rPr>
        <w:t>d</w:t>
      </w:r>
      <w:r>
        <w:rPr>
          <w:rFonts w:ascii="Calibri" w:eastAsia="Calibri" w:hAnsi="Calibri" w:cs="Calibri"/>
          <w:spacing w:val="-1"/>
          <w:w w:val="106"/>
          <w:sz w:val="12"/>
          <w:szCs w:val="12"/>
        </w:rPr>
        <w:t>5</w:t>
      </w:r>
      <w:r>
        <w:rPr>
          <w:rFonts w:ascii="Calibri" w:eastAsia="Calibri" w:hAnsi="Calibri" w:cs="Calibri"/>
          <w:w w:val="106"/>
          <w:sz w:val="12"/>
          <w:szCs w:val="12"/>
        </w:rPr>
        <w:t xml:space="preserve">0 </w:t>
      </w:r>
      <w:r>
        <w:rPr>
          <w:rFonts w:ascii="Calibri" w:eastAsia="Calibri" w:hAnsi="Calibri" w:cs="Calibri"/>
          <w:w w:val="105"/>
          <w:sz w:val="12"/>
          <w:szCs w:val="12"/>
        </w:rPr>
        <w:t>v</w:t>
      </w:r>
      <w:r>
        <w:rPr>
          <w:rFonts w:ascii="Calibri" w:eastAsia="Calibri" w:hAnsi="Calibri" w:cs="Calibri"/>
          <w:spacing w:val="1"/>
          <w:w w:val="105"/>
          <w:sz w:val="12"/>
          <w:szCs w:val="12"/>
        </w:rPr>
        <w:t>a</w:t>
      </w:r>
      <w:r>
        <w:rPr>
          <w:rFonts w:ascii="Calibri" w:eastAsia="Calibri" w:hAnsi="Calibri" w:cs="Calibri"/>
          <w:w w:val="106"/>
          <w:sz w:val="12"/>
          <w:szCs w:val="12"/>
        </w:rPr>
        <w:t>l</w:t>
      </w:r>
      <w:r>
        <w:rPr>
          <w:rFonts w:ascii="Calibri" w:eastAsia="Calibri" w:hAnsi="Calibri" w:cs="Calibri"/>
          <w:w w:val="105"/>
          <w:sz w:val="12"/>
          <w:szCs w:val="12"/>
        </w:rPr>
        <w:t>u</w:t>
      </w:r>
      <w:r>
        <w:rPr>
          <w:rFonts w:ascii="Calibri" w:eastAsia="Calibri" w:hAnsi="Calibri" w:cs="Calibri"/>
          <w:w w:val="106"/>
          <w:sz w:val="12"/>
          <w:szCs w:val="12"/>
        </w:rPr>
        <w:t>es</w:t>
      </w:r>
    </w:p>
    <w:p w14:paraId="52DEA33D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42292D6E" w14:textId="77777777" w:rsidR="00114C4D" w:rsidRDefault="00114C4D">
      <w:pPr>
        <w:spacing w:before="8" w:after="0" w:line="280" w:lineRule="exact"/>
        <w:rPr>
          <w:sz w:val="28"/>
          <w:szCs w:val="28"/>
        </w:rPr>
      </w:pPr>
    </w:p>
    <w:p w14:paraId="40C0BFBC" w14:textId="77777777" w:rsidR="00114C4D" w:rsidRDefault="00096F81">
      <w:pPr>
        <w:spacing w:before="25" w:after="0" w:line="204" w:lineRule="exact"/>
        <w:ind w:left="2852" w:right="-20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sz w:val="17"/>
          <w:szCs w:val="17"/>
        </w:rPr>
        <w:t>End</w:t>
      </w:r>
    </w:p>
    <w:p w14:paraId="3D8862EB" w14:textId="77777777" w:rsidR="00114C4D" w:rsidRDefault="00114C4D">
      <w:pPr>
        <w:spacing w:before="4" w:after="0" w:line="190" w:lineRule="exact"/>
        <w:rPr>
          <w:sz w:val="19"/>
          <w:szCs w:val="19"/>
        </w:rPr>
      </w:pPr>
    </w:p>
    <w:p w14:paraId="3447A01F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3AD69B6E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5615A074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16B965A6" w14:textId="5B6F41EC" w:rsidR="00114C4D" w:rsidRDefault="00D6272F">
      <w:pPr>
        <w:spacing w:before="30" w:after="0" w:line="370" w:lineRule="auto"/>
        <w:ind w:left="955" w:right="92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857" behindDoc="1" locked="0" layoutInCell="1" allowOverlap="1" wp14:anchorId="231715DC" wp14:editId="66B2262C">
                <wp:simplePos x="0" y="0"/>
                <wp:positionH relativeFrom="page">
                  <wp:posOffset>2360930</wp:posOffset>
                </wp:positionH>
                <wp:positionV relativeFrom="paragraph">
                  <wp:posOffset>-7244080</wp:posOffset>
                </wp:positionV>
                <wp:extent cx="3037205" cy="6898005"/>
                <wp:effectExtent l="8255" t="4445" r="2540" b="3175"/>
                <wp:wrapNone/>
                <wp:docPr id="521" name="Group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37205" cy="6898005"/>
                          <a:chOff x="3718" y="-11408"/>
                          <a:chExt cx="4783" cy="10863"/>
                        </a:xfrm>
                      </wpg:grpSpPr>
                      <wpg:grpSp>
                        <wpg:cNvPr id="522" name="Group 510"/>
                        <wpg:cNvGrpSpPr>
                          <a:grpSpLocks/>
                        </wpg:cNvGrpSpPr>
                        <wpg:grpSpPr bwMode="auto">
                          <a:xfrm>
                            <a:off x="4025" y="-10912"/>
                            <a:ext cx="1292" cy="457"/>
                            <a:chOff x="4025" y="-10912"/>
                            <a:chExt cx="1292" cy="457"/>
                          </a:xfrm>
                        </wpg:grpSpPr>
                        <wps:wsp>
                          <wps:cNvPr id="523" name="Freeform 511"/>
                          <wps:cNvSpPr>
                            <a:spLocks/>
                          </wps:cNvSpPr>
                          <wps:spPr bwMode="auto">
                            <a:xfrm>
                              <a:off x="4025" y="-10912"/>
                              <a:ext cx="1292" cy="457"/>
                            </a:xfrm>
                            <a:custGeom>
                              <a:avLst/>
                              <a:gdLst>
                                <a:gd name="T0" fmla="+- 0 4025 4025"/>
                                <a:gd name="T1" fmla="*/ T0 w 1292"/>
                                <a:gd name="T2" fmla="+- 0 -10684 -10912"/>
                                <a:gd name="T3" fmla="*/ -10684 h 457"/>
                                <a:gd name="T4" fmla="+- 0 4058 4025"/>
                                <a:gd name="T5" fmla="*/ T4 w 1292"/>
                                <a:gd name="T6" fmla="+- 0 -10756 -10912"/>
                                <a:gd name="T7" fmla="*/ -10756 h 457"/>
                                <a:gd name="T8" fmla="+- 0 4122 4025"/>
                                <a:gd name="T9" fmla="*/ T8 w 1292"/>
                                <a:gd name="T10" fmla="+- 0 -10804 -10912"/>
                                <a:gd name="T11" fmla="*/ -10804 h 457"/>
                                <a:gd name="T12" fmla="+- 0 4180 4025"/>
                                <a:gd name="T13" fmla="*/ T12 w 1292"/>
                                <a:gd name="T14" fmla="+- 0 -10833 -10912"/>
                                <a:gd name="T15" fmla="*/ -10833 h 457"/>
                                <a:gd name="T16" fmla="+- 0 4250 4025"/>
                                <a:gd name="T17" fmla="*/ T16 w 1292"/>
                                <a:gd name="T18" fmla="+- 0 -10857 -10912"/>
                                <a:gd name="T19" fmla="*/ -10857 h 457"/>
                                <a:gd name="T20" fmla="+- 0 4331 4025"/>
                                <a:gd name="T21" fmla="*/ T20 w 1292"/>
                                <a:gd name="T22" fmla="+- 0 -10878 -10912"/>
                                <a:gd name="T23" fmla="*/ -10878 h 457"/>
                                <a:gd name="T24" fmla="+- 0 4419 4025"/>
                                <a:gd name="T25" fmla="*/ T24 w 1292"/>
                                <a:gd name="T26" fmla="+- 0 -10894 -10912"/>
                                <a:gd name="T27" fmla="*/ -10894 h 457"/>
                                <a:gd name="T28" fmla="+- 0 4516 4025"/>
                                <a:gd name="T29" fmla="*/ T28 w 1292"/>
                                <a:gd name="T30" fmla="+- 0 -10906 -10912"/>
                                <a:gd name="T31" fmla="*/ -10906 h 457"/>
                                <a:gd name="T32" fmla="+- 0 4618 4025"/>
                                <a:gd name="T33" fmla="*/ T32 w 1292"/>
                                <a:gd name="T34" fmla="+- 0 -10912 -10912"/>
                                <a:gd name="T35" fmla="*/ -10912 h 457"/>
                                <a:gd name="T36" fmla="+- 0 4671 4025"/>
                                <a:gd name="T37" fmla="*/ T36 w 1292"/>
                                <a:gd name="T38" fmla="+- 0 -10912 -10912"/>
                                <a:gd name="T39" fmla="*/ -10912 h 457"/>
                                <a:gd name="T40" fmla="+- 0 4724 4025"/>
                                <a:gd name="T41" fmla="*/ T40 w 1292"/>
                                <a:gd name="T42" fmla="+- 0 -10912 -10912"/>
                                <a:gd name="T43" fmla="*/ -10912 h 457"/>
                                <a:gd name="T44" fmla="+- 0 4826 4025"/>
                                <a:gd name="T45" fmla="*/ T44 w 1292"/>
                                <a:gd name="T46" fmla="+- 0 -10906 -10912"/>
                                <a:gd name="T47" fmla="*/ -10906 h 457"/>
                                <a:gd name="T48" fmla="+- 0 4922 4025"/>
                                <a:gd name="T49" fmla="*/ T48 w 1292"/>
                                <a:gd name="T50" fmla="+- 0 -10894 -10912"/>
                                <a:gd name="T51" fmla="*/ -10894 h 457"/>
                                <a:gd name="T52" fmla="+- 0 5011 4025"/>
                                <a:gd name="T53" fmla="*/ T52 w 1292"/>
                                <a:gd name="T54" fmla="+- 0 -10878 -10912"/>
                                <a:gd name="T55" fmla="*/ -10878 h 457"/>
                                <a:gd name="T56" fmla="+- 0 5091 4025"/>
                                <a:gd name="T57" fmla="*/ T56 w 1292"/>
                                <a:gd name="T58" fmla="+- 0 -10857 -10912"/>
                                <a:gd name="T59" fmla="*/ -10857 h 457"/>
                                <a:gd name="T60" fmla="+- 0 5161 4025"/>
                                <a:gd name="T61" fmla="*/ T60 w 1292"/>
                                <a:gd name="T62" fmla="+- 0 -10833 -10912"/>
                                <a:gd name="T63" fmla="*/ -10833 h 457"/>
                                <a:gd name="T64" fmla="+- 0 5220 4025"/>
                                <a:gd name="T65" fmla="*/ T64 w 1292"/>
                                <a:gd name="T66" fmla="+- 0 -10804 -10912"/>
                                <a:gd name="T67" fmla="*/ -10804 h 457"/>
                                <a:gd name="T68" fmla="+- 0 5284 4025"/>
                                <a:gd name="T69" fmla="*/ T68 w 1292"/>
                                <a:gd name="T70" fmla="+- 0 -10756 -10912"/>
                                <a:gd name="T71" fmla="*/ -10756 h 457"/>
                                <a:gd name="T72" fmla="+- 0 5315 4025"/>
                                <a:gd name="T73" fmla="*/ T72 w 1292"/>
                                <a:gd name="T74" fmla="+- 0 -10703 -10912"/>
                                <a:gd name="T75" fmla="*/ -10703 h 457"/>
                                <a:gd name="T76" fmla="+- 0 5317 4025"/>
                                <a:gd name="T77" fmla="*/ T76 w 1292"/>
                                <a:gd name="T78" fmla="+- 0 -10684 -10912"/>
                                <a:gd name="T79" fmla="*/ -10684 h 457"/>
                                <a:gd name="T80" fmla="+- 0 5315 4025"/>
                                <a:gd name="T81" fmla="*/ T80 w 1292"/>
                                <a:gd name="T82" fmla="+- 0 -10665 -10912"/>
                                <a:gd name="T83" fmla="*/ -10665 h 457"/>
                                <a:gd name="T84" fmla="+- 0 5284 4025"/>
                                <a:gd name="T85" fmla="*/ T84 w 1292"/>
                                <a:gd name="T86" fmla="+- 0 -10612 -10912"/>
                                <a:gd name="T87" fmla="*/ -10612 h 457"/>
                                <a:gd name="T88" fmla="+- 0 5220 4025"/>
                                <a:gd name="T89" fmla="*/ T88 w 1292"/>
                                <a:gd name="T90" fmla="+- 0 -10564 -10912"/>
                                <a:gd name="T91" fmla="*/ -10564 h 457"/>
                                <a:gd name="T92" fmla="+- 0 5161 4025"/>
                                <a:gd name="T93" fmla="*/ T92 w 1292"/>
                                <a:gd name="T94" fmla="+- 0 -10535 -10912"/>
                                <a:gd name="T95" fmla="*/ -10535 h 457"/>
                                <a:gd name="T96" fmla="+- 0 5091 4025"/>
                                <a:gd name="T97" fmla="*/ T96 w 1292"/>
                                <a:gd name="T98" fmla="+- 0 -10510 -10912"/>
                                <a:gd name="T99" fmla="*/ -10510 h 457"/>
                                <a:gd name="T100" fmla="+- 0 5011 4025"/>
                                <a:gd name="T101" fmla="*/ T100 w 1292"/>
                                <a:gd name="T102" fmla="+- 0 -10490 -10912"/>
                                <a:gd name="T103" fmla="*/ -10490 h 457"/>
                                <a:gd name="T104" fmla="+- 0 4922 4025"/>
                                <a:gd name="T105" fmla="*/ T104 w 1292"/>
                                <a:gd name="T106" fmla="+- 0 -10473 -10912"/>
                                <a:gd name="T107" fmla="*/ -10473 h 457"/>
                                <a:gd name="T108" fmla="+- 0 4826 4025"/>
                                <a:gd name="T109" fmla="*/ T108 w 1292"/>
                                <a:gd name="T110" fmla="+- 0 -10462 -10912"/>
                                <a:gd name="T111" fmla="*/ -10462 h 457"/>
                                <a:gd name="T112" fmla="+- 0 4724 4025"/>
                                <a:gd name="T113" fmla="*/ T112 w 1292"/>
                                <a:gd name="T114" fmla="+- 0 -10456 -10912"/>
                                <a:gd name="T115" fmla="*/ -10456 h 457"/>
                                <a:gd name="T116" fmla="+- 0 4671 4025"/>
                                <a:gd name="T117" fmla="*/ T116 w 1292"/>
                                <a:gd name="T118" fmla="+- 0 -10455 -10912"/>
                                <a:gd name="T119" fmla="*/ -10455 h 457"/>
                                <a:gd name="T120" fmla="+- 0 4618 4025"/>
                                <a:gd name="T121" fmla="*/ T120 w 1292"/>
                                <a:gd name="T122" fmla="+- 0 -10456 -10912"/>
                                <a:gd name="T123" fmla="*/ -10456 h 457"/>
                                <a:gd name="T124" fmla="+- 0 4516 4025"/>
                                <a:gd name="T125" fmla="*/ T124 w 1292"/>
                                <a:gd name="T126" fmla="+- 0 -10462 -10912"/>
                                <a:gd name="T127" fmla="*/ -10462 h 457"/>
                                <a:gd name="T128" fmla="+- 0 4419 4025"/>
                                <a:gd name="T129" fmla="*/ T128 w 1292"/>
                                <a:gd name="T130" fmla="+- 0 -10473 -10912"/>
                                <a:gd name="T131" fmla="*/ -10473 h 457"/>
                                <a:gd name="T132" fmla="+- 0 4331 4025"/>
                                <a:gd name="T133" fmla="*/ T132 w 1292"/>
                                <a:gd name="T134" fmla="+- 0 -10490 -10912"/>
                                <a:gd name="T135" fmla="*/ -10490 h 457"/>
                                <a:gd name="T136" fmla="+- 0 4250 4025"/>
                                <a:gd name="T137" fmla="*/ T136 w 1292"/>
                                <a:gd name="T138" fmla="+- 0 -10510 -10912"/>
                                <a:gd name="T139" fmla="*/ -10510 h 457"/>
                                <a:gd name="T140" fmla="+- 0 4180 4025"/>
                                <a:gd name="T141" fmla="*/ T140 w 1292"/>
                                <a:gd name="T142" fmla="+- 0 -10535 -10912"/>
                                <a:gd name="T143" fmla="*/ -10535 h 457"/>
                                <a:gd name="T144" fmla="+- 0 4122 4025"/>
                                <a:gd name="T145" fmla="*/ T144 w 1292"/>
                                <a:gd name="T146" fmla="+- 0 -10564 -10912"/>
                                <a:gd name="T147" fmla="*/ -10564 h 457"/>
                                <a:gd name="T148" fmla="+- 0 4058 4025"/>
                                <a:gd name="T149" fmla="*/ T148 w 1292"/>
                                <a:gd name="T150" fmla="+- 0 -10612 -10912"/>
                                <a:gd name="T151" fmla="*/ -10612 h 457"/>
                                <a:gd name="T152" fmla="+- 0 4027 4025"/>
                                <a:gd name="T153" fmla="*/ T152 w 1292"/>
                                <a:gd name="T154" fmla="+- 0 -10665 -10912"/>
                                <a:gd name="T155" fmla="*/ -10665 h 457"/>
                                <a:gd name="T156" fmla="+- 0 4025 4025"/>
                                <a:gd name="T157" fmla="*/ T156 w 1292"/>
                                <a:gd name="T158" fmla="+- 0 -10684 -10912"/>
                                <a:gd name="T159" fmla="*/ -10684 h 4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</a:cxnLst>
                              <a:rect l="0" t="0" r="r" b="b"/>
                              <a:pathLst>
                                <a:path w="1292" h="457">
                                  <a:moveTo>
                                    <a:pt x="0" y="228"/>
                                  </a:moveTo>
                                  <a:lnTo>
                                    <a:pt x="33" y="156"/>
                                  </a:lnTo>
                                  <a:lnTo>
                                    <a:pt x="97" y="108"/>
                                  </a:lnTo>
                                  <a:lnTo>
                                    <a:pt x="155" y="79"/>
                                  </a:lnTo>
                                  <a:lnTo>
                                    <a:pt x="225" y="55"/>
                                  </a:lnTo>
                                  <a:lnTo>
                                    <a:pt x="306" y="34"/>
                                  </a:lnTo>
                                  <a:lnTo>
                                    <a:pt x="394" y="18"/>
                                  </a:lnTo>
                                  <a:lnTo>
                                    <a:pt x="491" y="6"/>
                                  </a:lnTo>
                                  <a:lnTo>
                                    <a:pt x="593" y="0"/>
                                  </a:lnTo>
                                  <a:lnTo>
                                    <a:pt x="646" y="0"/>
                                  </a:lnTo>
                                  <a:lnTo>
                                    <a:pt x="699" y="0"/>
                                  </a:lnTo>
                                  <a:lnTo>
                                    <a:pt x="801" y="6"/>
                                  </a:lnTo>
                                  <a:lnTo>
                                    <a:pt x="897" y="18"/>
                                  </a:lnTo>
                                  <a:lnTo>
                                    <a:pt x="986" y="34"/>
                                  </a:lnTo>
                                  <a:lnTo>
                                    <a:pt x="1066" y="55"/>
                                  </a:lnTo>
                                  <a:lnTo>
                                    <a:pt x="1136" y="79"/>
                                  </a:lnTo>
                                  <a:lnTo>
                                    <a:pt x="1195" y="108"/>
                                  </a:lnTo>
                                  <a:lnTo>
                                    <a:pt x="1259" y="156"/>
                                  </a:lnTo>
                                  <a:lnTo>
                                    <a:pt x="1290" y="209"/>
                                  </a:lnTo>
                                  <a:lnTo>
                                    <a:pt x="1292" y="228"/>
                                  </a:lnTo>
                                  <a:lnTo>
                                    <a:pt x="1290" y="247"/>
                                  </a:lnTo>
                                  <a:lnTo>
                                    <a:pt x="1259" y="300"/>
                                  </a:lnTo>
                                  <a:lnTo>
                                    <a:pt x="1195" y="348"/>
                                  </a:lnTo>
                                  <a:lnTo>
                                    <a:pt x="1136" y="377"/>
                                  </a:lnTo>
                                  <a:lnTo>
                                    <a:pt x="1066" y="402"/>
                                  </a:lnTo>
                                  <a:lnTo>
                                    <a:pt x="986" y="422"/>
                                  </a:lnTo>
                                  <a:lnTo>
                                    <a:pt x="897" y="439"/>
                                  </a:lnTo>
                                  <a:lnTo>
                                    <a:pt x="801" y="450"/>
                                  </a:lnTo>
                                  <a:lnTo>
                                    <a:pt x="699" y="456"/>
                                  </a:lnTo>
                                  <a:lnTo>
                                    <a:pt x="646" y="457"/>
                                  </a:lnTo>
                                  <a:lnTo>
                                    <a:pt x="593" y="456"/>
                                  </a:lnTo>
                                  <a:lnTo>
                                    <a:pt x="491" y="450"/>
                                  </a:lnTo>
                                  <a:lnTo>
                                    <a:pt x="394" y="439"/>
                                  </a:lnTo>
                                  <a:lnTo>
                                    <a:pt x="306" y="422"/>
                                  </a:lnTo>
                                  <a:lnTo>
                                    <a:pt x="225" y="402"/>
                                  </a:lnTo>
                                  <a:lnTo>
                                    <a:pt x="155" y="377"/>
                                  </a:lnTo>
                                  <a:lnTo>
                                    <a:pt x="97" y="348"/>
                                  </a:lnTo>
                                  <a:lnTo>
                                    <a:pt x="33" y="300"/>
                                  </a:lnTo>
                                  <a:lnTo>
                                    <a:pt x="2" y="247"/>
                                  </a:lnTo>
                                  <a:lnTo>
                                    <a:pt x="0" y="22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7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4" name="Group 512"/>
                        <wpg:cNvGrpSpPr>
                          <a:grpSpLocks/>
                        </wpg:cNvGrpSpPr>
                        <wpg:grpSpPr bwMode="auto">
                          <a:xfrm>
                            <a:off x="4624" y="-10455"/>
                            <a:ext cx="96" cy="326"/>
                            <a:chOff x="4624" y="-10455"/>
                            <a:chExt cx="96" cy="326"/>
                          </a:xfrm>
                        </wpg:grpSpPr>
                        <wps:wsp>
                          <wps:cNvPr id="525" name="Freeform 513"/>
                          <wps:cNvSpPr>
                            <a:spLocks/>
                          </wps:cNvSpPr>
                          <wps:spPr bwMode="auto">
                            <a:xfrm>
                              <a:off x="4624" y="-10455"/>
                              <a:ext cx="96" cy="326"/>
                            </a:xfrm>
                            <a:custGeom>
                              <a:avLst/>
                              <a:gdLst>
                                <a:gd name="T0" fmla="+- 0 4664 4624"/>
                                <a:gd name="T1" fmla="*/ T0 w 96"/>
                                <a:gd name="T2" fmla="+- 0 -10226 -10455"/>
                                <a:gd name="T3" fmla="*/ -10226 h 326"/>
                                <a:gd name="T4" fmla="+- 0 4624 4624"/>
                                <a:gd name="T5" fmla="*/ T4 w 96"/>
                                <a:gd name="T6" fmla="+- 0 -10226 -10455"/>
                                <a:gd name="T7" fmla="*/ -10226 h 326"/>
                                <a:gd name="T8" fmla="+- 0 4672 4624"/>
                                <a:gd name="T9" fmla="*/ T8 w 96"/>
                                <a:gd name="T10" fmla="+- 0 -10130 -10455"/>
                                <a:gd name="T11" fmla="*/ -10130 h 326"/>
                                <a:gd name="T12" fmla="+- 0 4712 4624"/>
                                <a:gd name="T13" fmla="*/ T12 w 96"/>
                                <a:gd name="T14" fmla="+- 0 -10210 -10455"/>
                                <a:gd name="T15" fmla="*/ -10210 h 326"/>
                                <a:gd name="T16" fmla="+- 0 4664 4624"/>
                                <a:gd name="T17" fmla="*/ T16 w 96"/>
                                <a:gd name="T18" fmla="+- 0 -10210 -10455"/>
                                <a:gd name="T19" fmla="*/ -10210 h 326"/>
                                <a:gd name="T20" fmla="+- 0 4664 4624"/>
                                <a:gd name="T21" fmla="*/ T20 w 96"/>
                                <a:gd name="T22" fmla="+- 0 -10226 -10455"/>
                                <a:gd name="T23" fmla="*/ -10226 h 3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96" h="326">
                                  <a:moveTo>
                                    <a:pt x="40" y="229"/>
                                  </a:moveTo>
                                  <a:lnTo>
                                    <a:pt x="0" y="229"/>
                                  </a:lnTo>
                                  <a:lnTo>
                                    <a:pt x="48" y="325"/>
                                  </a:lnTo>
                                  <a:lnTo>
                                    <a:pt x="88" y="245"/>
                                  </a:lnTo>
                                  <a:lnTo>
                                    <a:pt x="40" y="245"/>
                                  </a:lnTo>
                                  <a:lnTo>
                                    <a:pt x="40" y="229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6" name="Freeform 514"/>
                          <wps:cNvSpPr>
                            <a:spLocks/>
                          </wps:cNvSpPr>
                          <wps:spPr bwMode="auto">
                            <a:xfrm>
                              <a:off x="4624" y="-10455"/>
                              <a:ext cx="96" cy="326"/>
                            </a:xfrm>
                            <a:custGeom>
                              <a:avLst/>
                              <a:gdLst>
                                <a:gd name="T0" fmla="+- 0 4680 4624"/>
                                <a:gd name="T1" fmla="*/ T0 w 96"/>
                                <a:gd name="T2" fmla="+- 0 -10226 -10455"/>
                                <a:gd name="T3" fmla="*/ -10226 h 326"/>
                                <a:gd name="T4" fmla="+- 0 4664 4624"/>
                                <a:gd name="T5" fmla="*/ T4 w 96"/>
                                <a:gd name="T6" fmla="+- 0 -10226 -10455"/>
                                <a:gd name="T7" fmla="*/ -10226 h 326"/>
                                <a:gd name="T8" fmla="+- 0 4664 4624"/>
                                <a:gd name="T9" fmla="*/ T8 w 96"/>
                                <a:gd name="T10" fmla="+- 0 -10210 -10455"/>
                                <a:gd name="T11" fmla="*/ -10210 h 326"/>
                                <a:gd name="T12" fmla="+- 0 4680 4624"/>
                                <a:gd name="T13" fmla="*/ T12 w 96"/>
                                <a:gd name="T14" fmla="+- 0 -10210 -10455"/>
                                <a:gd name="T15" fmla="*/ -10210 h 326"/>
                                <a:gd name="T16" fmla="+- 0 4680 4624"/>
                                <a:gd name="T17" fmla="*/ T16 w 96"/>
                                <a:gd name="T18" fmla="+- 0 -10226 -10455"/>
                                <a:gd name="T19" fmla="*/ -10226 h 3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" h="326">
                                  <a:moveTo>
                                    <a:pt x="56" y="229"/>
                                  </a:moveTo>
                                  <a:lnTo>
                                    <a:pt x="40" y="229"/>
                                  </a:lnTo>
                                  <a:lnTo>
                                    <a:pt x="40" y="245"/>
                                  </a:lnTo>
                                  <a:lnTo>
                                    <a:pt x="56" y="245"/>
                                  </a:lnTo>
                                  <a:lnTo>
                                    <a:pt x="56" y="229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7" name="Freeform 515"/>
                          <wps:cNvSpPr>
                            <a:spLocks/>
                          </wps:cNvSpPr>
                          <wps:spPr bwMode="auto">
                            <a:xfrm>
                              <a:off x="4624" y="-10455"/>
                              <a:ext cx="96" cy="326"/>
                            </a:xfrm>
                            <a:custGeom>
                              <a:avLst/>
                              <a:gdLst>
                                <a:gd name="T0" fmla="+- 0 4720 4624"/>
                                <a:gd name="T1" fmla="*/ T0 w 96"/>
                                <a:gd name="T2" fmla="+- 0 -10226 -10455"/>
                                <a:gd name="T3" fmla="*/ -10226 h 326"/>
                                <a:gd name="T4" fmla="+- 0 4680 4624"/>
                                <a:gd name="T5" fmla="*/ T4 w 96"/>
                                <a:gd name="T6" fmla="+- 0 -10226 -10455"/>
                                <a:gd name="T7" fmla="*/ -10226 h 326"/>
                                <a:gd name="T8" fmla="+- 0 4680 4624"/>
                                <a:gd name="T9" fmla="*/ T8 w 96"/>
                                <a:gd name="T10" fmla="+- 0 -10210 -10455"/>
                                <a:gd name="T11" fmla="*/ -10210 h 326"/>
                                <a:gd name="T12" fmla="+- 0 4664 4624"/>
                                <a:gd name="T13" fmla="*/ T12 w 96"/>
                                <a:gd name="T14" fmla="+- 0 -10210 -10455"/>
                                <a:gd name="T15" fmla="*/ -10210 h 326"/>
                                <a:gd name="T16" fmla="+- 0 4712 4624"/>
                                <a:gd name="T17" fmla="*/ T16 w 96"/>
                                <a:gd name="T18" fmla="+- 0 -10210 -10455"/>
                                <a:gd name="T19" fmla="*/ -10210 h 326"/>
                                <a:gd name="T20" fmla="+- 0 4720 4624"/>
                                <a:gd name="T21" fmla="*/ T20 w 96"/>
                                <a:gd name="T22" fmla="+- 0 -10226 -10455"/>
                                <a:gd name="T23" fmla="*/ -10226 h 3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96" h="326">
                                  <a:moveTo>
                                    <a:pt x="96" y="229"/>
                                  </a:moveTo>
                                  <a:lnTo>
                                    <a:pt x="56" y="229"/>
                                  </a:lnTo>
                                  <a:lnTo>
                                    <a:pt x="56" y="245"/>
                                  </a:lnTo>
                                  <a:lnTo>
                                    <a:pt x="40" y="245"/>
                                  </a:lnTo>
                                  <a:lnTo>
                                    <a:pt x="88" y="245"/>
                                  </a:lnTo>
                                  <a:lnTo>
                                    <a:pt x="96" y="229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8" name="Freeform 516"/>
                          <wps:cNvSpPr>
                            <a:spLocks/>
                          </wps:cNvSpPr>
                          <wps:spPr bwMode="auto">
                            <a:xfrm>
                              <a:off x="4624" y="-10455"/>
                              <a:ext cx="96" cy="326"/>
                            </a:xfrm>
                            <a:custGeom>
                              <a:avLst/>
                              <a:gdLst>
                                <a:gd name="T0" fmla="+- 0 4678 4624"/>
                                <a:gd name="T1" fmla="*/ T0 w 96"/>
                                <a:gd name="T2" fmla="+- 0 -10455 -10455"/>
                                <a:gd name="T3" fmla="*/ -10455 h 326"/>
                                <a:gd name="T4" fmla="+- 0 4662 4624"/>
                                <a:gd name="T5" fmla="*/ T4 w 96"/>
                                <a:gd name="T6" fmla="+- 0 -10455 -10455"/>
                                <a:gd name="T7" fmla="*/ -10455 h 326"/>
                                <a:gd name="T8" fmla="+- 0 4664 4624"/>
                                <a:gd name="T9" fmla="*/ T8 w 96"/>
                                <a:gd name="T10" fmla="+- 0 -10226 -10455"/>
                                <a:gd name="T11" fmla="*/ -10226 h 326"/>
                                <a:gd name="T12" fmla="+- 0 4680 4624"/>
                                <a:gd name="T13" fmla="*/ T12 w 96"/>
                                <a:gd name="T14" fmla="+- 0 -10226 -10455"/>
                                <a:gd name="T15" fmla="*/ -10226 h 326"/>
                                <a:gd name="T16" fmla="+- 0 4678 4624"/>
                                <a:gd name="T17" fmla="*/ T16 w 96"/>
                                <a:gd name="T18" fmla="+- 0 -10455 -10455"/>
                                <a:gd name="T19" fmla="*/ -10455 h 3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" h="326">
                                  <a:moveTo>
                                    <a:pt x="54" y="0"/>
                                  </a:moveTo>
                                  <a:lnTo>
                                    <a:pt x="38" y="0"/>
                                  </a:lnTo>
                                  <a:lnTo>
                                    <a:pt x="40" y="229"/>
                                  </a:lnTo>
                                  <a:lnTo>
                                    <a:pt x="56" y="229"/>
                                  </a:lnTo>
                                  <a:lnTo>
                                    <a:pt x="54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9" name="Group 517"/>
                        <wpg:cNvGrpSpPr>
                          <a:grpSpLocks/>
                        </wpg:cNvGrpSpPr>
                        <wpg:grpSpPr bwMode="auto">
                          <a:xfrm>
                            <a:off x="4006" y="-10131"/>
                            <a:ext cx="1334" cy="451"/>
                            <a:chOff x="4006" y="-10131"/>
                            <a:chExt cx="1334" cy="451"/>
                          </a:xfrm>
                        </wpg:grpSpPr>
                        <wps:wsp>
                          <wps:cNvPr id="530" name="Freeform 518"/>
                          <wps:cNvSpPr>
                            <a:spLocks/>
                          </wps:cNvSpPr>
                          <wps:spPr bwMode="auto">
                            <a:xfrm>
                              <a:off x="4006" y="-10131"/>
                              <a:ext cx="1334" cy="451"/>
                            </a:xfrm>
                            <a:custGeom>
                              <a:avLst/>
                              <a:gdLst>
                                <a:gd name="T0" fmla="+- 0 4006 4006"/>
                                <a:gd name="T1" fmla="*/ T0 w 1334"/>
                                <a:gd name="T2" fmla="+- 0 -9680 -10131"/>
                                <a:gd name="T3" fmla="*/ -9680 h 451"/>
                                <a:gd name="T4" fmla="+- 0 4118 4006"/>
                                <a:gd name="T5" fmla="*/ T4 w 1334"/>
                                <a:gd name="T6" fmla="+- 0 -10131 -10131"/>
                                <a:gd name="T7" fmla="*/ -10131 h 451"/>
                                <a:gd name="T8" fmla="+- 0 5340 4006"/>
                                <a:gd name="T9" fmla="*/ T8 w 1334"/>
                                <a:gd name="T10" fmla="+- 0 -10131 -10131"/>
                                <a:gd name="T11" fmla="*/ -10131 h 451"/>
                                <a:gd name="T12" fmla="+- 0 5227 4006"/>
                                <a:gd name="T13" fmla="*/ T12 w 1334"/>
                                <a:gd name="T14" fmla="+- 0 -9680 -10131"/>
                                <a:gd name="T15" fmla="*/ -9680 h 451"/>
                                <a:gd name="T16" fmla="+- 0 4006 4006"/>
                                <a:gd name="T17" fmla="*/ T16 w 1334"/>
                                <a:gd name="T18" fmla="+- 0 -9680 -10131"/>
                                <a:gd name="T19" fmla="*/ -9680 h 4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34" h="451">
                                  <a:moveTo>
                                    <a:pt x="0" y="451"/>
                                  </a:moveTo>
                                  <a:lnTo>
                                    <a:pt x="112" y="0"/>
                                  </a:lnTo>
                                  <a:lnTo>
                                    <a:pt x="1334" y="0"/>
                                  </a:lnTo>
                                  <a:lnTo>
                                    <a:pt x="1221" y="451"/>
                                  </a:lnTo>
                                  <a:lnTo>
                                    <a:pt x="0" y="45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7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1" name="Group 519"/>
                        <wpg:cNvGrpSpPr>
                          <a:grpSpLocks/>
                        </wpg:cNvGrpSpPr>
                        <wpg:grpSpPr bwMode="auto">
                          <a:xfrm>
                            <a:off x="5284" y="-9952"/>
                            <a:ext cx="1594" cy="96"/>
                            <a:chOff x="5284" y="-9952"/>
                            <a:chExt cx="1594" cy="96"/>
                          </a:xfrm>
                        </wpg:grpSpPr>
                        <wps:wsp>
                          <wps:cNvPr id="532" name="Freeform 520"/>
                          <wps:cNvSpPr>
                            <a:spLocks/>
                          </wps:cNvSpPr>
                          <wps:spPr bwMode="auto">
                            <a:xfrm>
                              <a:off x="5284" y="-9952"/>
                              <a:ext cx="1594" cy="96"/>
                            </a:xfrm>
                            <a:custGeom>
                              <a:avLst/>
                              <a:gdLst>
                                <a:gd name="T0" fmla="+- 0 6782 5284"/>
                                <a:gd name="T1" fmla="*/ T0 w 1594"/>
                                <a:gd name="T2" fmla="+- 0 -9952 -9952"/>
                                <a:gd name="T3" fmla="*/ -9952 h 96"/>
                                <a:gd name="T4" fmla="+- 0 6782 5284"/>
                                <a:gd name="T5" fmla="*/ T4 w 1594"/>
                                <a:gd name="T6" fmla="+- 0 -9856 -9952"/>
                                <a:gd name="T7" fmla="*/ -9856 h 96"/>
                                <a:gd name="T8" fmla="+- 0 6862 5284"/>
                                <a:gd name="T9" fmla="*/ T8 w 1594"/>
                                <a:gd name="T10" fmla="+- 0 -9896 -9952"/>
                                <a:gd name="T11" fmla="*/ -9896 h 96"/>
                                <a:gd name="T12" fmla="+- 0 6798 5284"/>
                                <a:gd name="T13" fmla="*/ T12 w 1594"/>
                                <a:gd name="T14" fmla="+- 0 -9896 -9952"/>
                                <a:gd name="T15" fmla="*/ -9896 h 96"/>
                                <a:gd name="T16" fmla="+- 0 6798 5284"/>
                                <a:gd name="T17" fmla="*/ T16 w 1594"/>
                                <a:gd name="T18" fmla="+- 0 -9912 -9952"/>
                                <a:gd name="T19" fmla="*/ -9912 h 96"/>
                                <a:gd name="T20" fmla="+- 0 6862 5284"/>
                                <a:gd name="T21" fmla="*/ T20 w 1594"/>
                                <a:gd name="T22" fmla="+- 0 -9912 -9952"/>
                                <a:gd name="T23" fmla="*/ -9912 h 96"/>
                                <a:gd name="T24" fmla="+- 0 6782 5284"/>
                                <a:gd name="T25" fmla="*/ T24 w 1594"/>
                                <a:gd name="T26" fmla="+- 0 -9952 -9952"/>
                                <a:gd name="T27" fmla="*/ -9952 h 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94" h="96">
                                  <a:moveTo>
                                    <a:pt x="1498" y="0"/>
                                  </a:moveTo>
                                  <a:lnTo>
                                    <a:pt x="1498" y="96"/>
                                  </a:lnTo>
                                  <a:lnTo>
                                    <a:pt x="1578" y="56"/>
                                  </a:lnTo>
                                  <a:lnTo>
                                    <a:pt x="1514" y="56"/>
                                  </a:lnTo>
                                  <a:lnTo>
                                    <a:pt x="1514" y="40"/>
                                  </a:lnTo>
                                  <a:lnTo>
                                    <a:pt x="1578" y="40"/>
                                  </a:lnTo>
                                  <a:lnTo>
                                    <a:pt x="1498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3" name="Freeform 521"/>
                          <wps:cNvSpPr>
                            <a:spLocks/>
                          </wps:cNvSpPr>
                          <wps:spPr bwMode="auto">
                            <a:xfrm>
                              <a:off x="5284" y="-9952"/>
                              <a:ext cx="1594" cy="96"/>
                            </a:xfrm>
                            <a:custGeom>
                              <a:avLst/>
                              <a:gdLst>
                                <a:gd name="T0" fmla="+- 0 6782 5284"/>
                                <a:gd name="T1" fmla="*/ T0 w 1594"/>
                                <a:gd name="T2" fmla="+- 0 -9912 -9952"/>
                                <a:gd name="T3" fmla="*/ -9912 h 96"/>
                                <a:gd name="T4" fmla="+- 0 5284 5284"/>
                                <a:gd name="T5" fmla="*/ T4 w 1594"/>
                                <a:gd name="T6" fmla="+- 0 -9912 -9952"/>
                                <a:gd name="T7" fmla="*/ -9912 h 96"/>
                                <a:gd name="T8" fmla="+- 0 5284 5284"/>
                                <a:gd name="T9" fmla="*/ T8 w 1594"/>
                                <a:gd name="T10" fmla="+- 0 -9896 -9952"/>
                                <a:gd name="T11" fmla="*/ -9896 h 96"/>
                                <a:gd name="T12" fmla="+- 0 6782 5284"/>
                                <a:gd name="T13" fmla="*/ T12 w 1594"/>
                                <a:gd name="T14" fmla="+- 0 -9896 -9952"/>
                                <a:gd name="T15" fmla="*/ -9896 h 96"/>
                                <a:gd name="T16" fmla="+- 0 6782 5284"/>
                                <a:gd name="T17" fmla="*/ T16 w 1594"/>
                                <a:gd name="T18" fmla="+- 0 -9912 -9952"/>
                                <a:gd name="T19" fmla="*/ -9912 h 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94" h="96">
                                  <a:moveTo>
                                    <a:pt x="1498" y="40"/>
                                  </a:moveTo>
                                  <a:lnTo>
                                    <a:pt x="0" y="40"/>
                                  </a:lnTo>
                                  <a:lnTo>
                                    <a:pt x="0" y="56"/>
                                  </a:lnTo>
                                  <a:lnTo>
                                    <a:pt x="1498" y="56"/>
                                  </a:lnTo>
                                  <a:lnTo>
                                    <a:pt x="1498" y="4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4" name="Freeform 522"/>
                          <wps:cNvSpPr>
                            <a:spLocks/>
                          </wps:cNvSpPr>
                          <wps:spPr bwMode="auto">
                            <a:xfrm>
                              <a:off x="5284" y="-9952"/>
                              <a:ext cx="1594" cy="96"/>
                            </a:xfrm>
                            <a:custGeom>
                              <a:avLst/>
                              <a:gdLst>
                                <a:gd name="T0" fmla="+- 0 6862 5284"/>
                                <a:gd name="T1" fmla="*/ T0 w 1594"/>
                                <a:gd name="T2" fmla="+- 0 -9912 -9952"/>
                                <a:gd name="T3" fmla="*/ -9912 h 96"/>
                                <a:gd name="T4" fmla="+- 0 6798 5284"/>
                                <a:gd name="T5" fmla="*/ T4 w 1594"/>
                                <a:gd name="T6" fmla="+- 0 -9912 -9952"/>
                                <a:gd name="T7" fmla="*/ -9912 h 96"/>
                                <a:gd name="T8" fmla="+- 0 6798 5284"/>
                                <a:gd name="T9" fmla="*/ T8 w 1594"/>
                                <a:gd name="T10" fmla="+- 0 -9896 -9952"/>
                                <a:gd name="T11" fmla="*/ -9896 h 96"/>
                                <a:gd name="T12" fmla="+- 0 6862 5284"/>
                                <a:gd name="T13" fmla="*/ T12 w 1594"/>
                                <a:gd name="T14" fmla="+- 0 -9896 -9952"/>
                                <a:gd name="T15" fmla="*/ -9896 h 96"/>
                                <a:gd name="T16" fmla="+- 0 6878 5284"/>
                                <a:gd name="T17" fmla="*/ T16 w 1594"/>
                                <a:gd name="T18" fmla="+- 0 -9904 -9952"/>
                                <a:gd name="T19" fmla="*/ -9904 h 96"/>
                                <a:gd name="T20" fmla="+- 0 6862 5284"/>
                                <a:gd name="T21" fmla="*/ T20 w 1594"/>
                                <a:gd name="T22" fmla="+- 0 -9912 -9952"/>
                                <a:gd name="T23" fmla="*/ -9912 h 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594" h="96">
                                  <a:moveTo>
                                    <a:pt x="1578" y="40"/>
                                  </a:moveTo>
                                  <a:lnTo>
                                    <a:pt x="1514" y="40"/>
                                  </a:lnTo>
                                  <a:lnTo>
                                    <a:pt x="1514" y="56"/>
                                  </a:lnTo>
                                  <a:lnTo>
                                    <a:pt x="1578" y="56"/>
                                  </a:lnTo>
                                  <a:lnTo>
                                    <a:pt x="1594" y="48"/>
                                  </a:lnTo>
                                  <a:lnTo>
                                    <a:pt x="1578" y="4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5" name="Group 523"/>
                        <wpg:cNvGrpSpPr>
                          <a:grpSpLocks/>
                        </wpg:cNvGrpSpPr>
                        <wpg:grpSpPr bwMode="auto">
                          <a:xfrm>
                            <a:off x="6820" y="-10131"/>
                            <a:ext cx="1388" cy="451"/>
                            <a:chOff x="6820" y="-10131"/>
                            <a:chExt cx="1388" cy="451"/>
                          </a:xfrm>
                        </wpg:grpSpPr>
                        <wps:wsp>
                          <wps:cNvPr id="536" name="Freeform 524"/>
                          <wps:cNvSpPr>
                            <a:spLocks/>
                          </wps:cNvSpPr>
                          <wps:spPr bwMode="auto">
                            <a:xfrm>
                              <a:off x="6820" y="-10131"/>
                              <a:ext cx="1388" cy="451"/>
                            </a:xfrm>
                            <a:custGeom>
                              <a:avLst/>
                              <a:gdLst>
                                <a:gd name="T0" fmla="+- 0 6820 6820"/>
                                <a:gd name="T1" fmla="*/ T0 w 1388"/>
                                <a:gd name="T2" fmla="+- 0 -9680 -10131"/>
                                <a:gd name="T3" fmla="*/ -9680 h 451"/>
                                <a:gd name="T4" fmla="+- 0 6933 6820"/>
                                <a:gd name="T5" fmla="*/ T4 w 1388"/>
                                <a:gd name="T6" fmla="+- 0 -10131 -10131"/>
                                <a:gd name="T7" fmla="*/ -10131 h 451"/>
                                <a:gd name="T8" fmla="+- 0 8208 6820"/>
                                <a:gd name="T9" fmla="*/ T8 w 1388"/>
                                <a:gd name="T10" fmla="+- 0 -10131 -10131"/>
                                <a:gd name="T11" fmla="*/ -10131 h 451"/>
                                <a:gd name="T12" fmla="+- 0 8096 6820"/>
                                <a:gd name="T13" fmla="*/ T12 w 1388"/>
                                <a:gd name="T14" fmla="+- 0 -9680 -10131"/>
                                <a:gd name="T15" fmla="*/ -9680 h 451"/>
                                <a:gd name="T16" fmla="+- 0 6820 6820"/>
                                <a:gd name="T17" fmla="*/ T16 w 1388"/>
                                <a:gd name="T18" fmla="+- 0 -9680 -10131"/>
                                <a:gd name="T19" fmla="*/ -9680 h 4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88" h="451">
                                  <a:moveTo>
                                    <a:pt x="0" y="451"/>
                                  </a:moveTo>
                                  <a:lnTo>
                                    <a:pt x="113" y="0"/>
                                  </a:lnTo>
                                  <a:lnTo>
                                    <a:pt x="1388" y="0"/>
                                  </a:lnTo>
                                  <a:lnTo>
                                    <a:pt x="1276" y="451"/>
                                  </a:lnTo>
                                  <a:lnTo>
                                    <a:pt x="0" y="45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7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7" name="Group 525"/>
                        <wpg:cNvGrpSpPr>
                          <a:grpSpLocks/>
                        </wpg:cNvGrpSpPr>
                        <wpg:grpSpPr bwMode="auto">
                          <a:xfrm>
                            <a:off x="4019" y="-9392"/>
                            <a:ext cx="1309" cy="449"/>
                            <a:chOff x="4019" y="-9392"/>
                            <a:chExt cx="1309" cy="449"/>
                          </a:xfrm>
                        </wpg:grpSpPr>
                        <wps:wsp>
                          <wps:cNvPr id="538" name="Freeform 526"/>
                          <wps:cNvSpPr>
                            <a:spLocks/>
                          </wps:cNvSpPr>
                          <wps:spPr bwMode="auto">
                            <a:xfrm>
                              <a:off x="4019" y="-9392"/>
                              <a:ext cx="1309" cy="449"/>
                            </a:xfrm>
                            <a:custGeom>
                              <a:avLst/>
                              <a:gdLst>
                                <a:gd name="T0" fmla="+- 0 4019 4019"/>
                                <a:gd name="T1" fmla="*/ T0 w 1309"/>
                                <a:gd name="T2" fmla="+- 0 -8942 -9392"/>
                                <a:gd name="T3" fmla="*/ -8942 h 449"/>
                                <a:gd name="T4" fmla="+- 0 5328 4019"/>
                                <a:gd name="T5" fmla="*/ T4 w 1309"/>
                                <a:gd name="T6" fmla="+- 0 -8942 -9392"/>
                                <a:gd name="T7" fmla="*/ -8942 h 449"/>
                                <a:gd name="T8" fmla="+- 0 5328 4019"/>
                                <a:gd name="T9" fmla="*/ T8 w 1309"/>
                                <a:gd name="T10" fmla="+- 0 -9392 -9392"/>
                                <a:gd name="T11" fmla="*/ -9392 h 449"/>
                                <a:gd name="T12" fmla="+- 0 4019 4019"/>
                                <a:gd name="T13" fmla="*/ T12 w 1309"/>
                                <a:gd name="T14" fmla="+- 0 -9392 -9392"/>
                                <a:gd name="T15" fmla="*/ -9392 h 449"/>
                                <a:gd name="T16" fmla="+- 0 4019 4019"/>
                                <a:gd name="T17" fmla="*/ T16 w 1309"/>
                                <a:gd name="T18" fmla="+- 0 -8942 -9392"/>
                                <a:gd name="T19" fmla="*/ -8942 h 4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09" h="449">
                                  <a:moveTo>
                                    <a:pt x="0" y="450"/>
                                  </a:moveTo>
                                  <a:lnTo>
                                    <a:pt x="1309" y="450"/>
                                  </a:lnTo>
                                  <a:lnTo>
                                    <a:pt x="130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5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7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9" name="Group 527"/>
                        <wpg:cNvGrpSpPr>
                          <a:grpSpLocks/>
                        </wpg:cNvGrpSpPr>
                        <wpg:grpSpPr bwMode="auto">
                          <a:xfrm>
                            <a:off x="4626" y="-9680"/>
                            <a:ext cx="96" cy="288"/>
                            <a:chOff x="4626" y="-9680"/>
                            <a:chExt cx="96" cy="288"/>
                          </a:xfrm>
                        </wpg:grpSpPr>
                        <wps:wsp>
                          <wps:cNvPr id="540" name="Freeform 528"/>
                          <wps:cNvSpPr>
                            <a:spLocks/>
                          </wps:cNvSpPr>
                          <wps:spPr bwMode="auto">
                            <a:xfrm>
                              <a:off x="4626" y="-9680"/>
                              <a:ext cx="96" cy="288"/>
                            </a:xfrm>
                            <a:custGeom>
                              <a:avLst/>
                              <a:gdLst>
                                <a:gd name="T0" fmla="+- 0 4666 4626"/>
                                <a:gd name="T1" fmla="*/ T0 w 96"/>
                                <a:gd name="T2" fmla="+- 0 -9488 -9680"/>
                                <a:gd name="T3" fmla="*/ -9488 h 288"/>
                                <a:gd name="T4" fmla="+- 0 4626 4626"/>
                                <a:gd name="T5" fmla="*/ T4 w 96"/>
                                <a:gd name="T6" fmla="+- 0 -9488 -9680"/>
                                <a:gd name="T7" fmla="*/ -9488 h 288"/>
                                <a:gd name="T8" fmla="+- 0 4675 4626"/>
                                <a:gd name="T9" fmla="*/ T8 w 96"/>
                                <a:gd name="T10" fmla="+- 0 -9392 -9680"/>
                                <a:gd name="T11" fmla="*/ -9392 h 288"/>
                                <a:gd name="T12" fmla="+- 0 4714 4626"/>
                                <a:gd name="T13" fmla="*/ T12 w 96"/>
                                <a:gd name="T14" fmla="+- 0 -9472 -9680"/>
                                <a:gd name="T15" fmla="*/ -9472 h 288"/>
                                <a:gd name="T16" fmla="+- 0 4666 4626"/>
                                <a:gd name="T17" fmla="*/ T16 w 96"/>
                                <a:gd name="T18" fmla="+- 0 -9472 -9680"/>
                                <a:gd name="T19" fmla="*/ -9472 h 288"/>
                                <a:gd name="T20" fmla="+- 0 4666 4626"/>
                                <a:gd name="T21" fmla="*/ T20 w 96"/>
                                <a:gd name="T22" fmla="+- 0 -9488 -9680"/>
                                <a:gd name="T23" fmla="*/ -9488 h 2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96" h="288">
                                  <a:moveTo>
                                    <a:pt x="4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49" y="288"/>
                                  </a:lnTo>
                                  <a:lnTo>
                                    <a:pt x="88" y="208"/>
                                  </a:lnTo>
                                  <a:lnTo>
                                    <a:pt x="40" y="208"/>
                                  </a:lnTo>
                                  <a:lnTo>
                                    <a:pt x="40" y="19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1" name="Freeform 529"/>
                          <wps:cNvSpPr>
                            <a:spLocks/>
                          </wps:cNvSpPr>
                          <wps:spPr bwMode="auto">
                            <a:xfrm>
                              <a:off x="4626" y="-9680"/>
                              <a:ext cx="96" cy="288"/>
                            </a:xfrm>
                            <a:custGeom>
                              <a:avLst/>
                              <a:gdLst>
                                <a:gd name="T0" fmla="+- 0 4682 4626"/>
                                <a:gd name="T1" fmla="*/ T0 w 96"/>
                                <a:gd name="T2" fmla="+- 0 -9488 -9680"/>
                                <a:gd name="T3" fmla="*/ -9488 h 288"/>
                                <a:gd name="T4" fmla="+- 0 4666 4626"/>
                                <a:gd name="T5" fmla="*/ T4 w 96"/>
                                <a:gd name="T6" fmla="+- 0 -9488 -9680"/>
                                <a:gd name="T7" fmla="*/ -9488 h 288"/>
                                <a:gd name="T8" fmla="+- 0 4666 4626"/>
                                <a:gd name="T9" fmla="*/ T8 w 96"/>
                                <a:gd name="T10" fmla="+- 0 -9472 -9680"/>
                                <a:gd name="T11" fmla="*/ -9472 h 288"/>
                                <a:gd name="T12" fmla="+- 0 4682 4626"/>
                                <a:gd name="T13" fmla="*/ T12 w 96"/>
                                <a:gd name="T14" fmla="+- 0 -9472 -9680"/>
                                <a:gd name="T15" fmla="*/ -9472 h 288"/>
                                <a:gd name="T16" fmla="+- 0 4682 4626"/>
                                <a:gd name="T17" fmla="*/ T16 w 96"/>
                                <a:gd name="T18" fmla="+- 0 -9488 -9680"/>
                                <a:gd name="T19" fmla="*/ -9488 h 2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" h="288">
                                  <a:moveTo>
                                    <a:pt x="56" y="192"/>
                                  </a:moveTo>
                                  <a:lnTo>
                                    <a:pt x="40" y="192"/>
                                  </a:lnTo>
                                  <a:lnTo>
                                    <a:pt x="40" y="208"/>
                                  </a:lnTo>
                                  <a:lnTo>
                                    <a:pt x="56" y="208"/>
                                  </a:lnTo>
                                  <a:lnTo>
                                    <a:pt x="56" y="19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2" name="Freeform 530"/>
                          <wps:cNvSpPr>
                            <a:spLocks/>
                          </wps:cNvSpPr>
                          <wps:spPr bwMode="auto">
                            <a:xfrm>
                              <a:off x="4626" y="-9680"/>
                              <a:ext cx="96" cy="288"/>
                            </a:xfrm>
                            <a:custGeom>
                              <a:avLst/>
                              <a:gdLst>
                                <a:gd name="T0" fmla="+- 0 4722 4626"/>
                                <a:gd name="T1" fmla="*/ T0 w 96"/>
                                <a:gd name="T2" fmla="+- 0 -9488 -9680"/>
                                <a:gd name="T3" fmla="*/ -9488 h 288"/>
                                <a:gd name="T4" fmla="+- 0 4682 4626"/>
                                <a:gd name="T5" fmla="*/ T4 w 96"/>
                                <a:gd name="T6" fmla="+- 0 -9488 -9680"/>
                                <a:gd name="T7" fmla="*/ -9488 h 288"/>
                                <a:gd name="T8" fmla="+- 0 4682 4626"/>
                                <a:gd name="T9" fmla="*/ T8 w 96"/>
                                <a:gd name="T10" fmla="+- 0 -9472 -9680"/>
                                <a:gd name="T11" fmla="*/ -9472 h 288"/>
                                <a:gd name="T12" fmla="+- 0 4714 4626"/>
                                <a:gd name="T13" fmla="*/ T12 w 96"/>
                                <a:gd name="T14" fmla="+- 0 -9472 -9680"/>
                                <a:gd name="T15" fmla="*/ -9472 h 288"/>
                                <a:gd name="T16" fmla="+- 0 4722 4626"/>
                                <a:gd name="T17" fmla="*/ T16 w 96"/>
                                <a:gd name="T18" fmla="+- 0 -9488 -9680"/>
                                <a:gd name="T19" fmla="*/ -9488 h 2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" h="288">
                                  <a:moveTo>
                                    <a:pt x="96" y="192"/>
                                  </a:moveTo>
                                  <a:lnTo>
                                    <a:pt x="56" y="192"/>
                                  </a:lnTo>
                                  <a:lnTo>
                                    <a:pt x="56" y="208"/>
                                  </a:lnTo>
                                  <a:lnTo>
                                    <a:pt x="88" y="208"/>
                                  </a:lnTo>
                                  <a:lnTo>
                                    <a:pt x="96" y="19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3" name="Freeform 531"/>
                          <wps:cNvSpPr>
                            <a:spLocks/>
                          </wps:cNvSpPr>
                          <wps:spPr bwMode="auto">
                            <a:xfrm>
                              <a:off x="4626" y="-9680"/>
                              <a:ext cx="96" cy="288"/>
                            </a:xfrm>
                            <a:custGeom>
                              <a:avLst/>
                              <a:gdLst>
                                <a:gd name="T0" fmla="+- 0 4682 4626"/>
                                <a:gd name="T1" fmla="*/ T0 w 96"/>
                                <a:gd name="T2" fmla="+- 0 -9680 -9680"/>
                                <a:gd name="T3" fmla="*/ -9680 h 288"/>
                                <a:gd name="T4" fmla="+- 0 4666 4626"/>
                                <a:gd name="T5" fmla="*/ T4 w 96"/>
                                <a:gd name="T6" fmla="+- 0 -9680 -9680"/>
                                <a:gd name="T7" fmla="*/ -9680 h 288"/>
                                <a:gd name="T8" fmla="+- 0 4666 4626"/>
                                <a:gd name="T9" fmla="*/ T8 w 96"/>
                                <a:gd name="T10" fmla="+- 0 -9488 -9680"/>
                                <a:gd name="T11" fmla="*/ -9488 h 288"/>
                                <a:gd name="T12" fmla="+- 0 4682 4626"/>
                                <a:gd name="T13" fmla="*/ T12 w 96"/>
                                <a:gd name="T14" fmla="+- 0 -9488 -9680"/>
                                <a:gd name="T15" fmla="*/ -9488 h 288"/>
                                <a:gd name="T16" fmla="+- 0 4682 4626"/>
                                <a:gd name="T17" fmla="*/ T16 w 96"/>
                                <a:gd name="T18" fmla="+- 0 -9680 -9680"/>
                                <a:gd name="T19" fmla="*/ -9680 h 2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" h="288">
                                  <a:moveTo>
                                    <a:pt x="56" y="0"/>
                                  </a:moveTo>
                                  <a:lnTo>
                                    <a:pt x="40" y="0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6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4" name="Group 532"/>
                        <wpg:cNvGrpSpPr>
                          <a:grpSpLocks/>
                        </wpg:cNvGrpSpPr>
                        <wpg:grpSpPr bwMode="auto">
                          <a:xfrm>
                            <a:off x="5328" y="-9325"/>
                            <a:ext cx="1520" cy="96"/>
                            <a:chOff x="5328" y="-9325"/>
                            <a:chExt cx="1520" cy="96"/>
                          </a:xfrm>
                        </wpg:grpSpPr>
                        <wps:wsp>
                          <wps:cNvPr id="545" name="Freeform 533"/>
                          <wps:cNvSpPr>
                            <a:spLocks/>
                          </wps:cNvSpPr>
                          <wps:spPr bwMode="auto">
                            <a:xfrm>
                              <a:off x="5328" y="-9325"/>
                              <a:ext cx="1520" cy="96"/>
                            </a:xfrm>
                            <a:custGeom>
                              <a:avLst/>
                              <a:gdLst>
                                <a:gd name="T0" fmla="+- 0 6752 5328"/>
                                <a:gd name="T1" fmla="*/ T0 w 1520"/>
                                <a:gd name="T2" fmla="+- 0 -9325 -9325"/>
                                <a:gd name="T3" fmla="*/ -9325 h 96"/>
                                <a:gd name="T4" fmla="+- 0 6752 5328"/>
                                <a:gd name="T5" fmla="*/ T4 w 1520"/>
                                <a:gd name="T6" fmla="+- 0 -9229 -9325"/>
                                <a:gd name="T7" fmla="*/ -9229 h 96"/>
                                <a:gd name="T8" fmla="+- 0 6832 5328"/>
                                <a:gd name="T9" fmla="*/ T8 w 1520"/>
                                <a:gd name="T10" fmla="+- 0 -9269 -9325"/>
                                <a:gd name="T11" fmla="*/ -9269 h 96"/>
                                <a:gd name="T12" fmla="+- 0 6768 5328"/>
                                <a:gd name="T13" fmla="*/ T12 w 1520"/>
                                <a:gd name="T14" fmla="+- 0 -9269 -9325"/>
                                <a:gd name="T15" fmla="*/ -9269 h 96"/>
                                <a:gd name="T16" fmla="+- 0 6768 5328"/>
                                <a:gd name="T17" fmla="*/ T16 w 1520"/>
                                <a:gd name="T18" fmla="+- 0 -9285 -9325"/>
                                <a:gd name="T19" fmla="*/ -9285 h 96"/>
                                <a:gd name="T20" fmla="+- 0 6832 5328"/>
                                <a:gd name="T21" fmla="*/ T20 w 1520"/>
                                <a:gd name="T22" fmla="+- 0 -9285 -9325"/>
                                <a:gd name="T23" fmla="*/ -9285 h 96"/>
                                <a:gd name="T24" fmla="+- 0 6752 5328"/>
                                <a:gd name="T25" fmla="*/ T24 w 1520"/>
                                <a:gd name="T26" fmla="+- 0 -9325 -9325"/>
                                <a:gd name="T27" fmla="*/ -9325 h 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20" h="96">
                                  <a:moveTo>
                                    <a:pt x="1424" y="0"/>
                                  </a:moveTo>
                                  <a:lnTo>
                                    <a:pt x="1424" y="96"/>
                                  </a:lnTo>
                                  <a:lnTo>
                                    <a:pt x="1504" y="56"/>
                                  </a:lnTo>
                                  <a:lnTo>
                                    <a:pt x="1440" y="56"/>
                                  </a:lnTo>
                                  <a:lnTo>
                                    <a:pt x="1440" y="40"/>
                                  </a:lnTo>
                                  <a:lnTo>
                                    <a:pt x="1504" y="40"/>
                                  </a:lnTo>
                                  <a:lnTo>
                                    <a:pt x="1424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6" name="Freeform 534"/>
                          <wps:cNvSpPr>
                            <a:spLocks/>
                          </wps:cNvSpPr>
                          <wps:spPr bwMode="auto">
                            <a:xfrm>
                              <a:off x="5328" y="-9325"/>
                              <a:ext cx="1520" cy="96"/>
                            </a:xfrm>
                            <a:custGeom>
                              <a:avLst/>
                              <a:gdLst>
                                <a:gd name="T0" fmla="+- 0 6752 5328"/>
                                <a:gd name="T1" fmla="*/ T0 w 1520"/>
                                <a:gd name="T2" fmla="+- 0 -9285 -9325"/>
                                <a:gd name="T3" fmla="*/ -9285 h 96"/>
                                <a:gd name="T4" fmla="+- 0 5328 5328"/>
                                <a:gd name="T5" fmla="*/ T4 w 1520"/>
                                <a:gd name="T6" fmla="+- 0 -9285 -9325"/>
                                <a:gd name="T7" fmla="*/ -9285 h 96"/>
                                <a:gd name="T8" fmla="+- 0 5328 5328"/>
                                <a:gd name="T9" fmla="*/ T8 w 1520"/>
                                <a:gd name="T10" fmla="+- 0 -9269 -9325"/>
                                <a:gd name="T11" fmla="*/ -9269 h 96"/>
                                <a:gd name="T12" fmla="+- 0 6752 5328"/>
                                <a:gd name="T13" fmla="*/ T12 w 1520"/>
                                <a:gd name="T14" fmla="+- 0 -9269 -9325"/>
                                <a:gd name="T15" fmla="*/ -9269 h 96"/>
                                <a:gd name="T16" fmla="+- 0 6752 5328"/>
                                <a:gd name="T17" fmla="*/ T16 w 1520"/>
                                <a:gd name="T18" fmla="+- 0 -9285 -9325"/>
                                <a:gd name="T19" fmla="*/ -9285 h 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20" h="96">
                                  <a:moveTo>
                                    <a:pt x="1424" y="40"/>
                                  </a:moveTo>
                                  <a:lnTo>
                                    <a:pt x="0" y="40"/>
                                  </a:lnTo>
                                  <a:lnTo>
                                    <a:pt x="0" y="56"/>
                                  </a:lnTo>
                                  <a:lnTo>
                                    <a:pt x="1424" y="56"/>
                                  </a:lnTo>
                                  <a:lnTo>
                                    <a:pt x="1424" y="4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7" name="Freeform 535"/>
                          <wps:cNvSpPr>
                            <a:spLocks/>
                          </wps:cNvSpPr>
                          <wps:spPr bwMode="auto">
                            <a:xfrm>
                              <a:off x="5328" y="-9325"/>
                              <a:ext cx="1520" cy="96"/>
                            </a:xfrm>
                            <a:custGeom>
                              <a:avLst/>
                              <a:gdLst>
                                <a:gd name="T0" fmla="+- 0 6832 5328"/>
                                <a:gd name="T1" fmla="*/ T0 w 1520"/>
                                <a:gd name="T2" fmla="+- 0 -9285 -9325"/>
                                <a:gd name="T3" fmla="*/ -9285 h 96"/>
                                <a:gd name="T4" fmla="+- 0 6768 5328"/>
                                <a:gd name="T5" fmla="*/ T4 w 1520"/>
                                <a:gd name="T6" fmla="+- 0 -9285 -9325"/>
                                <a:gd name="T7" fmla="*/ -9285 h 96"/>
                                <a:gd name="T8" fmla="+- 0 6768 5328"/>
                                <a:gd name="T9" fmla="*/ T8 w 1520"/>
                                <a:gd name="T10" fmla="+- 0 -9269 -9325"/>
                                <a:gd name="T11" fmla="*/ -9269 h 96"/>
                                <a:gd name="T12" fmla="+- 0 6832 5328"/>
                                <a:gd name="T13" fmla="*/ T12 w 1520"/>
                                <a:gd name="T14" fmla="+- 0 -9269 -9325"/>
                                <a:gd name="T15" fmla="*/ -9269 h 96"/>
                                <a:gd name="T16" fmla="+- 0 6848 5328"/>
                                <a:gd name="T17" fmla="*/ T16 w 1520"/>
                                <a:gd name="T18" fmla="+- 0 -9277 -9325"/>
                                <a:gd name="T19" fmla="*/ -9277 h 96"/>
                                <a:gd name="T20" fmla="+- 0 6832 5328"/>
                                <a:gd name="T21" fmla="*/ T20 w 1520"/>
                                <a:gd name="T22" fmla="+- 0 -9285 -9325"/>
                                <a:gd name="T23" fmla="*/ -9285 h 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520" h="96">
                                  <a:moveTo>
                                    <a:pt x="1504" y="40"/>
                                  </a:moveTo>
                                  <a:lnTo>
                                    <a:pt x="1440" y="40"/>
                                  </a:lnTo>
                                  <a:lnTo>
                                    <a:pt x="1440" y="56"/>
                                  </a:lnTo>
                                  <a:lnTo>
                                    <a:pt x="1504" y="56"/>
                                  </a:lnTo>
                                  <a:lnTo>
                                    <a:pt x="1520" y="48"/>
                                  </a:lnTo>
                                  <a:lnTo>
                                    <a:pt x="1504" y="4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8" name="Group 536"/>
                        <wpg:cNvGrpSpPr>
                          <a:grpSpLocks/>
                        </wpg:cNvGrpSpPr>
                        <wpg:grpSpPr bwMode="auto">
                          <a:xfrm>
                            <a:off x="6847" y="-9392"/>
                            <a:ext cx="1308" cy="449"/>
                            <a:chOff x="6847" y="-9392"/>
                            <a:chExt cx="1308" cy="449"/>
                          </a:xfrm>
                        </wpg:grpSpPr>
                        <wps:wsp>
                          <wps:cNvPr id="549" name="Freeform 537"/>
                          <wps:cNvSpPr>
                            <a:spLocks/>
                          </wps:cNvSpPr>
                          <wps:spPr bwMode="auto">
                            <a:xfrm>
                              <a:off x="6847" y="-9392"/>
                              <a:ext cx="1308" cy="449"/>
                            </a:xfrm>
                            <a:custGeom>
                              <a:avLst/>
                              <a:gdLst>
                                <a:gd name="T0" fmla="+- 0 6847 6847"/>
                                <a:gd name="T1" fmla="*/ T0 w 1308"/>
                                <a:gd name="T2" fmla="+- 0 -8942 -9392"/>
                                <a:gd name="T3" fmla="*/ -8942 h 449"/>
                                <a:gd name="T4" fmla="+- 0 8155 6847"/>
                                <a:gd name="T5" fmla="*/ T4 w 1308"/>
                                <a:gd name="T6" fmla="+- 0 -8942 -9392"/>
                                <a:gd name="T7" fmla="*/ -8942 h 449"/>
                                <a:gd name="T8" fmla="+- 0 8155 6847"/>
                                <a:gd name="T9" fmla="*/ T8 w 1308"/>
                                <a:gd name="T10" fmla="+- 0 -9392 -9392"/>
                                <a:gd name="T11" fmla="*/ -9392 h 449"/>
                                <a:gd name="T12" fmla="+- 0 6847 6847"/>
                                <a:gd name="T13" fmla="*/ T12 w 1308"/>
                                <a:gd name="T14" fmla="+- 0 -9392 -9392"/>
                                <a:gd name="T15" fmla="*/ -9392 h 449"/>
                                <a:gd name="T16" fmla="+- 0 6847 6847"/>
                                <a:gd name="T17" fmla="*/ T16 w 1308"/>
                                <a:gd name="T18" fmla="+- 0 -8942 -9392"/>
                                <a:gd name="T19" fmla="*/ -8942 h 4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08" h="449">
                                  <a:moveTo>
                                    <a:pt x="0" y="450"/>
                                  </a:moveTo>
                                  <a:lnTo>
                                    <a:pt x="1308" y="450"/>
                                  </a:lnTo>
                                  <a:lnTo>
                                    <a:pt x="13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5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7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0" name="Group 538"/>
                        <wpg:cNvGrpSpPr>
                          <a:grpSpLocks/>
                        </wpg:cNvGrpSpPr>
                        <wpg:grpSpPr bwMode="auto">
                          <a:xfrm>
                            <a:off x="4624" y="-8942"/>
                            <a:ext cx="96" cy="288"/>
                            <a:chOff x="4624" y="-8942"/>
                            <a:chExt cx="96" cy="288"/>
                          </a:xfrm>
                        </wpg:grpSpPr>
                        <wps:wsp>
                          <wps:cNvPr id="551" name="Freeform 539"/>
                          <wps:cNvSpPr>
                            <a:spLocks/>
                          </wps:cNvSpPr>
                          <wps:spPr bwMode="auto">
                            <a:xfrm>
                              <a:off x="4624" y="-8942"/>
                              <a:ext cx="96" cy="288"/>
                            </a:xfrm>
                            <a:custGeom>
                              <a:avLst/>
                              <a:gdLst>
                                <a:gd name="T0" fmla="+- 0 4664 4624"/>
                                <a:gd name="T1" fmla="*/ T0 w 96"/>
                                <a:gd name="T2" fmla="+- 0 -8751 -8942"/>
                                <a:gd name="T3" fmla="*/ -8751 h 288"/>
                                <a:gd name="T4" fmla="+- 0 4624 4624"/>
                                <a:gd name="T5" fmla="*/ T4 w 96"/>
                                <a:gd name="T6" fmla="+- 0 -8751 -8942"/>
                                <a:gd name="T7" fmla="*/ -8751 h 288"/>
                                <a:gd name="T8" fmla="+- 0 4673 4624"/>
                                <a:gd name="T9" fmla="*/ T8 w 96"/>
                                <a:gd name="T10" fmla="+- 0 -8655 -8942"/>
                                <a:gd name="T11" fmla="*/ -8655 h 288"/>
                                <a:gd name="T12" fmla="+- 0 4712 4624"/>
                                <a:gd name="T13" fmla="*/ T12 w 96"/>
                                <a:gd name="T14" fmla="+- 0 -8735 -8942"/>
                                <a:gd name="T15" fmla="*/ -8735 h 288"/>
                                <a:gd name="T16" fmla="+- 0 4664 4624"/>
                                <a:gd name="T17" fmla="*/ T16 w 96"/>
                                <a:gd name="T18" fmla="+- 0 -8735 -8942"/>
                                <a:gd name="T19" fmla="*/ -8735 h 288"/>
                                <a:gd name="T20" fmla="+- 0 4664 4624"/>
                                <a:gd name="T21" fmla="*/ T20 w 96"/>
                                <a:gd name="T22" fmla="+- 0 -8751 -8942"/>
                                <a:gd name="T23" fmla="*/ -8751 h 2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96" h="288">
                                  <a:moveTo>
                                    <a:pt x="40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49" y="287"/>
                                  </a:lnTo>
                                  <a:lnTo>
                                    <a:pt x="88" y="207"/>
                                  </a:lnTo>
                                  <a:lnTo>
                                    <a:pt x="40" y="207"/>
                                  </a:lnTo>
                                  <a:lnTo>
                                    <a:pt x="40" y="191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2" name="Freeform 540"/>
                          <wps:cNvSpPr>
                            <a:spLocks/>
                          </wps:cNvSpPr>
                          <wps:spPr bwMode="auto">
                            <a:xfrm>
                              <a:off x="4624" y="-8942"/>
                              <a:ext cx="96" cy="288"/>
                            </a:xfrm>
                            <a:custGeom>
                              <a:avLst/>
                              <a:gdLst>
                                <a:gd name="T0" fmla="+- 0 4680 4624"/>
                                <a:gd name="T1" fmla="*/ T0 w 96"/>
                                <a:gd name="T2" fmla="+- 0 -8751 -8942"/>
                                <a:gd name="T3" fmla="*/ -8751 h 288"/>
                                <a:gd name="T4" fmla="+- 0 4664 4624"/>
                                <a:gd name="T5" fmla="*/ T4 w 96"/>
                                <a:gd name="T6" fmla="+- 0 -8751 -8942"/>
                                <a:gd name="T7" fmla="*/ -8751 h 288"/>
                                <a:gd name="T8" fmla="+- 0 4664 4624"/>
                                <a:gd name="T9" fmla="*/ T8 w 96"/>
                                <a:gd name="T10" fmla="+- 0 -8735 -8942"/>
                                <a:gd name="T11" fmla="*/ -8735 h 288"/>
                                <a:gd name="T12" fmla="+- 0 4680 4624"/>
                                <a:gd name="T13" fmla="*/ T12 w 96"/>
                                <a:gd name="T14" fmla="+- 0 -8735 -8942"/>
                                <a:gd name="T15" fmla="*/ -8735 h 288"/>
                                <a:gd name="T16" fmla="+- 0 4680 4624"/>
                                <a:gd name="T17" fmla="*/ T16 w 96"/>
                                <a:gd name="T18" fmla="+- 0 -8751 -8942"/>
                                <a:gd name="T19" fmla="*/ -8751 h 2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" h="288">
                                  <a:moveTo>
                                    <a:pt x="56" y="191"/>
                                  </a:moveTo>
                                  <a:lnTo>
                                    <a:pt x="40" y="191"/>
                                  </a:lnTo>
                                  <a:lnTo>
                                    <a:pt x="40" y="207"/>
                                  </a:lnTo>
                                  <a:lnTo>
                                    <a:pt x="56" y="207"/>
                                  </a:lnTo>
                                  <a:lnTo>
                                    <a:pt x="56" y="191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3" name="Freeform 541"/>
                          <wps:cNvSpPr>
                            <a:spLocks/>
                          </wps:cNvSpPr>
                          <wps:spPr bwMode="auto">
                            <a:xfrm>
                              <a:off x="4624" y="-8942"/>
                              <a:ext cx="96" cy="288"/>
                            </a:xfrm>
                            <a:custGeom>
                              <a:avLst/>
                              <a:gdLst>
                                <a:gd name="T0" fmla="+- 0 4720 4624"/>
                                <a:gd name="T1" fmla="*/ T0 w 96"/>
                                <a:gd name="T2" fmla="+- 0 -8751 -8942"/>
                                <a:gd name="T3" fmla="*/ -8751 h 288"/>
                                <a:gd name="T4" fmla="+- 0 4680 4624"/>
                                <a:gd name="T5" fmla="*/ T4 w 96"/>
                                <a:gd name="T6" fmla="+- 0 -8751 -8942"/>
                                <a:gd name="T7" fmla="*/ -8751 h 288"/>
                                <a:gd name="T8" fmla="+- 0 4680 4624"/>
                                <a:gd name="T9" fmla="*/ T8 w 96"/>
                                <a:gd name="T10" fmla="+- 0 -8735 -8942"/>
                                <a:gd name="T11" fmla="*/ -8735 h 288"/>
                                <a:gd name="T12" fmla="+- 0 4712 4624"/>
                                <a:gd name="T13" fmla="*/ T12 w 96"/>
                                <a:gd name="T14" fmla="+- 0 -8735 -8942"/>
                                <a:gd name="T15" fmla="*/ -8735 h 288"/>
                                <a:gd name="T16" fmla="+- 0 4720 4624"/>
                                <a:gd name="T17" fmla="*/ T16 w 96"/>
                                <a:gd name="T18" fmla="+- 0 -8751 -8942"/>
                                <a:gd name="T19" fmla="*/ -8751 h 2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" h="288">
                                  <a:moveTo>
                                    <a:pt x="96" y="191"/>
                                  </a:moveTo>
                                  <a:lnTo>
                                    <a:pt x="56" y="191"/>
                                  </a:lnTo>
                                  <a:lnTo>
                                    <a:pt x="56" y="207"/>
                                  </a:lnTo>
                                  <a:lnTo>
                                    <a:pt x="88" y="207"/>
                                  </a:lnTo>
                                  <a:lnTo>
                                    <a:pt x="96" y="191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4" name="Freeform 542"/>
                          <wps:cNvSpPr>
                            <a:spLocks/>
                          </wps:cNvSpPr>
                          <wps:spPr bwMode="auto">
                            <a:xfrm>
                              <a:off x="4624" y="-8942"/>
                              <a:ext cx="96" cy="288"/>
                            </a:xfrm>
                            <a:custGeom>
                              <a:avLst/>
                              <a:gdLst>
                                <a:gd name="T0" fmla="+- 0 4680 4624"/>
                                <a:gd name="T1" fmla="*/ T0 w 96"/>
                                <a:gd name="T2" fmla="+- 0 -8942 -8942"/>
                                <a:gd name="T3" fmla="*/ -8942 h 288"/>
                                <a:gd name="T4" fmla="+- 0 4664 4624"/>
                                <a:gd name="T5" fmla="*/ T4 w 96"/>
                                <a:gd name="T6" fmla="+- 0 -8942 -8942"/>
                                <a:gd name="T7" fmla="*/ -8942 h 288"/>
                                <a:gd name="T8" fmla="+- 0 4664 4624"/>
                                <a:gd name="T9" fmla="*/ T8 w 96"/>
                                <a:gd name="T10" fmla="+- 0 -8751 -8942"/>
                                <a:gd name="T11" fmla="*/ -8751 h 288"/>
                                <a:gd name="T12" fmla="+- 0 4680 4624"/>
                                <a:gd name="T13" fmla="*/ T12 w 96"/>
                                <a:gd name="T14" fmla="+- 0 -8751 -8942"/>
                                <a:gd name="T15" fmla="*/ -8751 h 288"/>
                                <a:gd name="T16" fmla="+- 0 4680 4624"/>
                                <a:gd name="T17" fmla="*/ T16 w 96"/>
                                <a:gd name="T18" fmla="+- 0 -8942 -8942"/>
                                <a:gd name="T19" fmla="*/ -8942 h 2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" h="288">
                                  <a:moveTo>
                                    <a:pt x="56" y="0"/>
                                  </a:moveTo>
                                  <a:lnTo>
                                    <a:pt x="40" y="0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56" y="191"/>
                                  </a:lnTo>
                                  <a:lnTo>
                                    <a:pt x="56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5" name="Group 543"/>
                        <wpg:cNvGrpSpPr>
                          <a:grpSpLocks/>
                        </wpg:cNvGrpSpPr>
                        <wpg:grpSpPr bwMode="auto">
                          <a:xfrm>
                            <a:off x="4032" y="-8654"/>
                            <a:ext cx="1309" cy="451"/>
                            <a:chOff x="4032" y="-8654"/>
                            <a:chExt cx="1309" cy="451"/>
                          </a:xfrm>
                        </wpg:grpSpPr>
                        <wps:wsp>
                          <wps:cNvPr id="556" name="Freeform 544"/>
                          <wps:cNvSpPr>
                            <a:spLocks/>
                          </wps:cNvSpPr>
                          <wps:spPr bwMode="auto">
                            <a:xfrm>
                              <a:off x="4032" y="-8654"/>
                              <a:ext cx="1309" cy="451"/>
                            </a:xfrm>
                            <a:custGeom>
                              <a:avLst/>
                              <a:gdLst>
                                <a:gd name="T0" fmla="+- 0 4032 4032"/>
                                <a:gd name="T1" fmla="*/ T0 w 1309"/>
                                <a:gd name="T2" fmla="+- 0 -8203 -8654"/>
                                <a:gd name="T3" fmla="*/ -8203 h 451"/>
                                <a:gd name="T4" fmla="+- 0 5342 4032"/>
                                <a:gd name="T5" fmla="*/ T4 w 1309"/>
                                <a:gd name="T6" fmla="+- 0 -8203 -8654"/>
                                <a:gd name="T7" fmla="*/ -8203 h 451"/>
                                <a:gd name="T8" fmla="+- 0 5342 4032"/>
                                <a:gd name="T9" fmla="*/ T8 w 1309"/>
                                <a:gd name="T10" fmla="+- 0 -8654 -8654"/>
                                <a:gd name="T11" fmla="*/ -8654 h 451"/>
                                <a:gd name="T12" fmla="+- 0 4032 4032"/>
                                <a:gd name="T13" fmla="*/ T12 w 1309"/>
                                <a:gd name="T14" fmla="+- 0 -8654 -8654"/>
                                <a:gd name="T15" fmla="*/ -8654 h 451"/>
                                <a:gd name="T16" fmla="+- 0 4032 4032"/>
                                <a:gd name="T17" fmla="*/ T16 w 1309"/>
                                <a:gd name="T18" fmla="+- 0 -8203 -8654"/>
                                <a:gd name="T19" fmla="*/ -8203 h 4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09" h="451">
                                  <a:moveTo>
                                    <a:pt x="0" y="451"/>
                                  </a:moveTo>
                                  <a:lnTo>
                                    <a:pt x="1310" y="451"/>
                                  </a:lnTo>
                                  <a:lnTo>
                                    <a:pt x="13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5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7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7" name="Group 545"/>
                        <wpg:cNvGrpSpPr>
                          <a:grpSpLocks/>
                        </wpg:cNvGrpSpPr>
                        <wpg:grpSpPr bwMode="auto">
                          <a:xfrm>
                            <a:off x="4032" y="-7982"/>
                            <a:ext cx="1308" cy="724"/>
                            <a:chOff x="4032" y="-7982"/>
                            <a:chExt cx="1308" cy="724"/>
                          </a:xfrm>
                        </wpg:grpSpPr>
                        <wps:wsp>
                          <wps:cNvPr id="558" name="Freeform 546"/>
                          <wps:cNvSpPr>
                            <a:spLocks/>
                          </wps:cNvSpPr>
                          <wps:spPr bwMode="auto">
                            <a:xfrm>
                              <a:off x="4032" y="-7982"/>
                              <a:ext cx="1308" cy="724"/>
                            </a:xfrm>
                            <a:custGeom>
                              <a:avLst/>
                              <a:gdLst>
                                <a:gd name="T0" fmla="+- 0 4032 4032"/>
                                <a:gd name="T1" fmla="*/ T0 w 1308"/>
                                <a:gd name="T2" fmla="+- 0 -7621 -7982"/>
                                <a:gd name="T3" fmla="*/ -7621 h 724"/>
                                <a:gd name="T4" fmla="+- 0 4686 4032"/>
                                <a:gd name="T5" fmla="*/ T4 w 1308"/>
                                <a:gd name="T6" fmla="+- 0 -7982 -7982"/>
                                <a:gd name="T7" fmla="*/ -7982 h 724"/>
                                <a:gd name="T8" fmla="+- 0 5340 4032"/>
                                <a:gd name="T9" fmla="*/ T8 w 1308"/>
                                <a:gd name="T10" fmla="+- 0 -7621 -7982"/>
                                <a:gd name="T11" fmla="*/ -7621 h 724"/>
                                <a:gd name="T12" fmla="+- 0 4686 4032"/>
                                <a:gd name="T13" fmla="*/ T12 w 1308"/>
                                <a:gd name="T14" fmla="+- 0 -7259 -7982"/>
                                <a:gd name="T15" fmla="*/ -7259 h 724"/>
                                <a:gd name="T16" fmla="+- 0 4032 4032"/>
                                <a:gd name="T17" fmla="*/ T16 w 1308"/>
                                <a:gd name="T18" fmla="+- 0 -7621 -7982"/>
                                <a:gd name="T19" fmla="*/ -7621 h 72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08" h="724">
                                  <a:moveTo>
                                    <a:pt x="0" y="361"/>
                                  </a:moveTo>
                                  <a:lnTo>
                                    <a:pt x="654" y="0"/>
                                  </a:lnTo>
                                  <a:lnTo>
                                    <a:pt x="1308" y="361"/>
                                  </a:lnTo>
                                  <a:lnTo>
                                    <a:pt x="654" y="723"/>
                                  </a:lnTo>
                                  <a:lnTo>
                                    <a:pt x="0" y="36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7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9" name="Group 547"/>
                        <wpg:cNvGrpSpPr>
                          <a:grpSpLocks/>
                        </wpg:cNvGrpSpPr>
                        <wpg:grpSpPr bwMode="auto">
                          <a:xfrm>
                            <a:off x="4639" y="-7259"/>
                            <a:ext cx="96" cy="264"/>
                            <a:chOff x="4639" y="-7259"/>
                            <a:chExt cx="96" cy="264"/>
                          </a:xfrm>
                        </wpg:grpSpPr>
                        <wps:wsp>
                          <wps:cNvPr id="560" name="Freeform 548"/>
                          <wps:cNvSpPr>
                            <a:spLocks/>
                          </wps:cNvSpPr>
                          <wps:spPr bwMode="auto">
                            <a:xfrm>
                              <a:off x="4639" y="-7259"/>
                              <a:ext cx="96" cy="264"/>
                            </a:xfrm>
                            <a:custGeom>
                              <a:avLst/>
                              <a:gdLst>
                                <a:gd name="T0" fmla="+- 0 4679 4639"/>
                                <a:gd name="T1" fmla="*/ T0 w 96"/>
                                <a:gd name="T2" fmla="+- 0 -7091 -7259"/>
                                <a:gd name="T3" fmla="*/ -7091 h 264"/>
                                <a:gd name="T4" fmla="+- 0 4639 4639"/>
                                <a:gd name="T5" fmla="*/ T4 w 96"/>
                                <a:gd name="T6" fmla="+- 0 -7091 -7259"/>
                                <a:gd name="T7" fmla="*/ -7091 h 264"/>
                                <a:gd name="T8" fmla="+- 0 4687 4639"/>
                                <a:gd name="T9" fmla="*/ T8 w 96"/>
                                <a:gd name="T10" fmla="+- 0 -6995 -7259"/>
                                <a:gd name="T11" fmla="*/ -6995 h 264"/>
                                <a:gd name="T12" fmla="+- 0 4727 4639"/>
                                <a:gd name="T13" fmla="*/ T12 w 96"/>
                                <a:gd name="T14" fmla="+- 0 -7075 -7259"/>
                                <a:gd name="T15" fmla="*/ -7075 h 264"/>
                                <a:gd name="T16" fmla="+- 0 4679 4639"/>
                                <a:gd name="T17" fmla="*/ T16 w 96"/>
                                <a:gd name="T18" fmla="+- 0 -7075 -7259"/>
                                <a:gd name="T19" fmla="*/ -7075 h 264"/>
                                <a:gd name="T20" fmla="+- 0 4679 4639"/>
                                <a:gd name="T21" fmla="*/ T20 w 96"/>
                                <a:gd name="T22" fmla="+- 0 -7091 -7259"/>
                                <a:gd name="T23" fmla="*/ -7091 h 2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96" h="264">
                                  <a:moveTo>
                                    <a:pt x="40" y="168"/>
                                  </a:moveTo>
                                  <a:lnTo>
                                    <a:pt x="0" y="168"/>
                                  </a:lnTo>
                                  <a:lnTo>
                                    <a:pt x="48" y="264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40" y="184"/>
                                  </a:lnTo>
                                  <a:lnTo>
                                    <a:pt x="40" y="168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1" name="Freeform 549"/>
                          <wps:cNvSpPr>
                            <a:spLocks/>
                          </wps:cNvSpPr>
                          <wps:spPr bwMode="auto">
                            <a:xfrm>
                              <a:off x="4639" y="-7259"/>
                              <a:ext cx="96" cy="264"/>
                            </a:xfrm>
                            <a:custGeom>
                              <a:avLst/>
                              <a:gdLst>
                                <a:gd name="T0" fmla="+- 0 4695 4639"/>
                                <a:gd name="T1" fmla="*/ T0 w 96"/>
                                <a:gd name="T2" fmla="+- 0 -7259 -7259"/>
                                <a:gd name="T3" fmla="*/ -7259 h 264"/>
                                <a:gd name="T4" fmla="+- 0 4679 4639"/>
                                <a:gd name="T5" fmla="*/ T4 w 96"/>
                                <a:gd name="T6" fmla="+- 0 -7259 -7259"/>
                                <a:gd name="T7" fmla="*/ -7259 h 264"/>
                                <a:gd name="T8" fmla="+- 0 4679 4639"/>
                                <a:gd name="T9" fmla="*/ T8 w 96"/>
                                <a:gd name="T10" fmla="+- 0 -7075 -7259"/>
                                <a:gd name="T11" fmla="*/ -7075 h 264"/>
                                <a:gd name="T12" fmla="+- 0 4695 4639"/>
                                <a:gd name="T13" fmla="*/ T12 w 96"/>
                                <a:gd name="T14" fmla="+- 0 -7075 -7259"/>
                                <a:gd name="T15" fmla="*/ -7075 h 264"/>
                                <a:gd name="T16" fmla="+- 0 4695 4639"/>
                                <a:gd name="T17" fmla="*/ T16 w 96"/>
                                <a:gd name="T18" fmla="+- 0 -7259 -7259"/>
                                <a:gd name="T19" fmla="*/ -7259 h 2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" h="264">
                                  <a:moveTo>
                                    <a:pt x="56" y="0"/>
                                  </a:moveTo>
                                  <a:lnTo>
                                    <a:pt x="40" y="0"/>
                                  </a:lnTo>
                                  <a:lnTo>
                                    <a:pt x="40" y="184"/>
                                  </a:lnTo>
                                  <a:lnTo>
                                    <a:pt x="56" y="184"/>
                                  </a:lnTo>
                                  <a:lnTo>
                                    <a:pt x="56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2" name="Freeform 550"/>
                          <wps:cNvSpPr>
                            <a:spLocks/>
                          </wps:cNvSpPr>
                          <wps:spPr bwMode="auto">
                            <a:xfrm>
                              <a:off x="4639" y="-7259"/>
                              <a:ext cx="96" cy="264"/>
                            </a:xfrm>
                            <a:custGeom>
                              <a:avLst/>
                              <a:gdLst>
                                <a:gd name="T0" fmla="+- 0 4735 4639"/>
                                <a:gd name="T1" fmla="*/ T0 w 96"/>
                                <a:gd name="T2" fmla="+- 0 -7091 -7259"/>
                                <a:gd name="T3" fmla="*/ -7091 h 264"/>
                                <a:gd name="T4" fmla="+- 0 4695 4639"/>
                                <a:gd name="T5" fmla="*/ T4 w 96"/>
                                <a:gd name="T6" fmla="+- 0 -7091 -7259"/>
                                <a:gd name="T7" fmla="*/ -7091 h 264"/>
                                <a:gd name="T8" fmla="+- 0 4695 4639"/>
                                <a:gd name="T9" fmla="*/ T8 w 96"/>
                                <a:gd name="T10" fmla="+- 0 -7075 -7259"/>
                                <a:gd name="T11" fmla="*/ -7075 h 264"/>
                                <a:gd name="T12" fmla="+- 0 4727 4639"/>
                                <a:gd name="T13" fmla="*/ T12 w 96"/>
                                <a:gd name="T14" fmla="+- 0 -7075 -7259"/>
                                <a:gd name="T15" fmla="*/ -7075 h 264"/>
                                <a:gd name="T16" fmla="+- 0 4735 4639"/>
                                <a:gd name="T17" fmla="*/ T16 w 96"/>
                                <a:gd name="T18" fmla="+- 0 -7091 -7259"/>
                                <a:gd name="T19" fmla="*/ -7091 h 2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" h="264">
                                  <a:moveTo>
                                    <a:pt x="96" y="168"/>
                                  </a:moveTo>
                                  <a:lnTo>
                                    <a:pt x="56" y="168"/>
                                  </a:lnTo>
                                  <a:lnTo>
                                    <a:pt x="56" y="184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96" y="168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3" name="Group 551"/>
                        <wpg:cNvGrpSpPr>
                          <a:grpSpLocks/>
                        </wpg:cNvGrpSpPr>
                        <wpg:grpSpPr bwMode="auto">
                          <a:xfrm>
                            <a:off x="4638" y="-8203"/>
                            <a:ext cx="96" cy="220"/>
                            <a:chOff x="4638" y="-8203"/>
                            <a:chExt cx="96" cy="220"/>
                          </a:xfrm>
                        </wpg:grpSpPr>
                        <wps:wsp>
                          <wps:cNvPr id="564" name="Freeform 552"/>
                          <wps:cNvSpPr>
                            <a:spLocks/>
                          </wps:cNvSpPr>
                          <wps:spPr bwMode="auto">
                            <a:xfrm>
                              <a:off x="4638" y="-8203"/>
                              <a:ext cx="96" cy="220"/>
                            </a:xfrm>
                            <a:custGeom>
                              <a:avLst/>
                              <a:gdLst>
                                <a:gd name="T0" fmla="+- 0 4678 4638"/>
                                <a:gd name="T1" fmla="*/ T0 w 96"/>
                                <a:gd name="T2" fmla="+- 0 -8079 -8203"/>
                                <a:gd name="T3" fmla="*/ -8079 h 220"/>
                                <a:gd name="T4" fmla="+- 0 4638 4638"/>
                                <a:gd name="T5" fmla="*/ T4 w 96"/>
                                <a:gd name="T6" fmla="+- 0 -8079 -8203"/>
                                <a:gd name="T7" fmla="*/ -8079 h 220"/>
                                <a:gd name="T8" fmla="+- 0 4686 4638"/>
                                <a:gd name="T9" fmla="*/ T8 w 96"/>
                                <a:gd name="T10" fmla="+- 0 -7983 -8203"/>
                                <a:gd name="T11" fmla="*/ -7983 h 220"/>
                                <a:gd name="T12" fmla="+- 0 4726 4638"/>
                                <a:gd name="T13" fmla="*/ T12 w 96"/>
                                <a:gd name="T14" fmla="+- 0 -8063 -8203"/>
                                <a:gd name="T15" fmla="*/ -8063 h 220"/>
                                <a:gd name="T16" fmla="+- 0 4678 4638"/>
                                <a:gd name="T17" fmla="*/ T16 w 96"/>
                                <a:gd name="T18" fmla="+- 0 -8063 -8203"/>
                                <a:gd name="T19" fmla="*/ -8063 h 220"/>
                                <a:gd name="T20" fmla="+- 0 4678 4638"/>
                                <a:gd name="T21" fmla="*/ T20 w 96"/>
                                <a:gd name="T22" fmla="+- 0 -8079 -8203"/>
                                <a:gd name="T23" fmla="*/ -8079 h 2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96" h="220">
                                  <a:moveTo>
                                    <a:pt x="40" y="124"/>
                                  </a:moveTo>
                                  <a:lnTo>
                                    <a:pt x="0" y="124"/>
                                  </a:lnTo>
                                  <a:lnTo>
                                    <a:pt x="48" y="220"/>
                                  </a:lnTo>
                                  <a:lnTo>
                                    <a:pt x="88" y="140"/>
                                  </a:lnTo>
                                  <a:lnTo>
                                    <a:pt x="40" y="140"/>
                                  </a:lnTo>
                                  <a:lnTo>
                                    <a:pt x="40" y="124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5" name="Freeform 553"/>
                          <wps:cNvSpPr>
                            <a:spLocks/>
                          </wps:cNvSpPr>
                          <wps:spPr bwMode="auto">
                            <a:xfrm>
                              <a:off x="4638" y="-8203"/>
                              <a:ext cx="96" cy="220"/>
                            </a:xfrm>
                            <a:custGeom>
                              <a:avLst/>
                              <a:gdLst>
                                <a:gd name="T0" fmla="+- 0 4694 4638"/>
                                <a:gd name="T1" fmla="*/ T0 w 96"/>
                                <a:gd name="T2" fmla="+- 0 -8079 -8203"/>
                                <a:gd name="T3" fmla="*/ -8079 h 220"/>
                                <a:gd name="T4" fmla="+- 0 4678 4638"/>
                                <a:gd name="T5" fmla="*/ T4 w 96"/>
                                <a:gd name="T6" fmla="+- 0 -8079 -8203"/>
                                <a:gd name="T7" fmla="*/ -8079 h 220"/>
                                <a:gd name="T8" fmla="+- 0 4678 4638"/>
                                <a:gd name="T9" fmla="*/ T8 w 96"/>
                                <a:gd name="T10" fmla="+- 0 -8063 -8203"/>
                                <a:gd name="T11" fmla="*/ -8063 h 220"/>
                                <a:gd name="T12" fmla="+- 0 4694 4638"/>
                                <a:gd name="T13" fmla="*/ T12 w 96"/>
                                <a:gd name="T14" fmla="+- 0 -8063 -8203"/>
                                <a:gd name="T15" fmla="*/ -8063 h 220"/>
                                <a:gd name="T16" fmla="+- 0 4694 4638"/>
                                <a:gd name="T17" fmla="*/ T16 w 96"/>
                                <a:gd name="T18" fmla="+- 0 -8079 -8203"/>
                                <a:gd name="T19" fmla="*/ -8079 h 2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" h="220">
                                  <a:moveTo>
                                    <a:pt x="56" y="124"/>
                                  </a:moveTo>
                                  <a:lnTo>
                                    <a:pt x="40" y="124"/>
                                  </a:lnTo>
                                  <a:lnTo>
                                    <a:pt x="40" y="140"/>
                                  </a:lnTo>
                                  <a:lnTo>
                                    <a:pt x="56" y="140"/>
                                  </a:lnTo>
                                  <a:lnTo>
                                    <a:pt x="56" y="124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6" name="Freeform 554"/>
                          <wps:cNvSpPr>
                            <a:spLocks/>
                          </wps:cNvSpPr>
                          <wps:spPr bwMode="auto">
                            <a:xfrm>
                              <a:off x="4638" y="-8203"/>
                              <a:ext cx="96" cy="220"/>
                            </a:xfrm>
                            <a:custGeom>
                              <a:avLst/>
                              <a:gdLst>
                                <a:gd name="T0" fmla="+- 0 4734 4638"/>
                                <a:gd name="T1" fmla="*/ T0 w 96"/>
                                <a:gd name="T2" fmla="+- 0 -8079 -8203"/>
                                <a:gd name="T3" fmla="*/ -8079 h 220"/>
                                <a:gd name="T4" fmla="+- 0 4694 4638"/>
                                <a:gd name="T5" fmla="*/ T4 w 96"/>
                                <a:gd name="T6" fmla="+- 0 -8079 -8203"/>
                                <a:gd name="T7" fmla="*/ -8079 h 220"/>
                                <a:gd name="T8" fmla="+- 0 4694 4638"/>
                                <a:gd name="T9" fmla="*/ T8 w 96"/>
                                <a:gd name="T10" fmla="+- 0 -8063 -8203"/>
                                <a:gd name="T11" fmla="*/ -8063 h 220"/>
                                <a:gd name="T12" fmla="+- 0 4726 4638"/>
                                <a:gd name="T13" fmla="*/ T12 w 96"/>
                                <a:gd name="T14" fmla="+- 0 -8063 -8203"/>
                                <a:gd name="T15" fmla="*/ -8063 h 220"/>
                                <a:gd name="T16" fmla="+- 0 4734 4638"/>
                                <a:gd name="T17" fmla="*/ T16 w 96"/>
                                <a:gd name="T18" fmla="+- 0 -8079 -8203"/>
                                <a:gd name="T19" fmla="*/ -8079 h 2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" h="220">
                                  <a:moveTo>
                                    <a:pt x="96" y="124"/>
                                  </a:moveTo>
                                  <a:lnTo>
                                    <a:pt x="56" y="124"/>
                                  </a:lnTo>
                                  <a:lnTo>
                                    <a:pt x="56" y="140"/>
                                  </a:lnTo>
                                  <a:lnTo>
                                    <a:pt x="88" y="140"/>
                                  </a:lnTo>
                                  <a:lnTo>
                                    <a:pt x="96" y="124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7" name="Freeform 555"/>
                          <wps:cNvSpPr>
                            <a:spLocks/>
                          </wps:cNvSpPr>
                          <wps:spPr bwMode="auto">
                            <a:xfrm>
                              <a:off x="4638" y="-8203"/>
                              <a:ext cx="96" cy="220"/>
                            </a:xfrm>
                            <a:custGeom>
                              <a:avLst/>
                              <a:gdLst>
                                <a:gd name="T0" fmla="+- 0 4693 4638"/>
                                <a:gd name="T1" fmla="*/ T0 w 96"/>
                                <a:gd name="T2" fmla="+- 0 -8203 -8203"/>
                                <a:gd name="T3" fmla="*/ -8203 h 220"/>
                                <a:gd name="T4" fmla="+- 0 4677 4638"/>
                                <a:gd name="T5" fmla="*/ T4 w 96"/>
                                <a:gd name="T6" fmla="+- 0 -8203 -8203"/>
                                <a:gd name="T7" fmla="*/ -8203 h 220"/>
                                <a:gd name="T8" fmla="+- 0 4678 4638"/>
                                <a:gd name="T9" fmla="*/ T8 w 96"/>
                                <a:gd name="T10" fmla="+- 0 -8079 -8203"/>
                                <a:gd name="T11" fmla="*/ -8079 h 220"/>
                                <a:gd name="T12" fmla="+- 0 4694 4638"/>
                                <a:gd name="T13" fmla="*/ T12 w 96"/>
                                <a:gd name="T14" fmla="+- 0 -8079 -8203"/>
                                <a:gd name="T15" fmla="*/ -8079 h 220"/>
                                <a:gd name="T16" fmla="+- 0 4693 4638"/>
                                <a:gd name="T17" fmla="*/ T16 w 96"/>
                                <a:gd name="T18" fmla="+- 0 -8203 -8203"/>
                                <a:gd name="T19" fmla="*/ -8203 h 2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" h="220">
                                  <a:moveTo>
                                    <a:pt x="55" y="0"/>
                                  </a:moveTo>
                                  <a:lnTo>
                                    <a:pt x="39" y="0"/>
                                  </a:lnTo>
                                  <a:lnTo>
                                    <a:pt x="40" y="124"/>
                                  </a:lnTo>
                                  <a:lnTo>
                                    <a:pt x="56" y="124"/>
                                  </a:lnTo>
                                  <a:lnTo>
                                    <a:pt x="55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8" name="Group 556"/>
                        <wpg:cNvGrpSpPr>
                          <a:grpSpLocks/>
                        </wpg:cNvGrpSpPr>
                        <wpg:grpSpPr bwMode="auto">
                          <a:xfrm>
                            <a:off x="4032" y="-6994"/>
                            <a:ext cx="1309" cy="449"/>
                            <a:chOff x="4032" y="-6994"/>
                            <a:chExt cx="1309" cy="449"/>
                          </a:xfrm>
                        </wpg:grpSpPr>
                        <wps:wsp>
                          <wps:cNvPr id="569" name="Freeform 557"/>
                          <wps:cNvSpPr>
                            <a:spLocks/>
                          </wps:cNvSpPr>
                          <wps:spPr bwMode="auto">
                            <a:xfrm>
                              <a:off x="4032" y="-6994"/>
                              <a:ext cx="1309" cy="449"/>
                            </a:xfrm>
                            <a:custGeom>
                              <a:avLst/>
                              <a:gdLst>
                                <a:gd name="T0" fmla="+- 0 4032 4032"/>
                                <a:gd name="T1" fmla="*/ T0 w 1309"/>
                                <a:gd name="T2" fmla="+- 0 -6544 -6994"/>
                                <a:gd name="T3" fmla="*/ -6544 h 449"/>
                                <a:gd name="T4" fmla="+- 0 5342 4032"/>
                                <a:gd name="T5" fmla="*/ T4 w 1309"/>
                                <a:gd name="T6" fmla="+- 0 -6544 -6994"/>
                                <a:gd name="T7" fmla="*/ -6544 h 449"/>
                                <a:gd name="T8" fmla="+- 0 5342 4032"/>
                                <a:gd name="T9" fmla="*/ T8 w 1309"/>
                                <a:gd name="T10" fmla="+- 0 -6994 -6994"/>
                                <a:gd name="T11" fmla="*/ -6994 h 449"/>
                                <a:gd name="T12" fmla="+- 0 4032 4032"/>
                                <a:gd name="T13" fmla="*/ T12 w 1309"/>
                                <a:gd name="T14" fmla="+- 0 -6994 -6994"/>
                                <a:gd name="T15" fmla="*/ -6994 h 449"/>
                                <a:gd name="T16" fmla="+- 0 4032 4032"/>
                                <a:gd name="T17" fmla="*/ T16 w 1309"/>
                                <a:gd name="T18" fmla="+- 0 -6544 -6994"/>
                                <a:gd name="T19" fmla="*/ -6544 h 4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09" h="449">
                                  <a:moveTo>
                                    <a:pt x="0" y="450"/>
                                  </a:moveTo>
                                  <a:lnTo>
                                    <a:pt x="1310" y="450"/>
                                  </a:lnTo>
                                  <a:lnTo>
                                    <a:pt x="13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5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7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0" name="Group 558"/>
                        <wpg:cNvGrpSpPr>
                          <a:grpSpLocks/>
                        </wpg:cNvGrpSpPr>
                        <wpg:grpSpPr bwMode="auto">
                          <a:xfrm>
                            <a:off x="4638" y="-6544"/>
                            <a:ext cx="96" cy="220"/>
                            <a:chOff x="4638" y="-6544"/>
                            <a:chExt cx="96" cy="220"/>
                          </a:xfrm>
                        </wpg:grpSpPr>
                        <wps:wsp>
                          <wps:cNvPr id="571" name="Freeform 559"/>
                          <wps:cNvSpPr>
                            <a:spLocks/>
                          </wps:cNvSpPr>
                          <wps:spPr bwMode="auto">
                            <a:xfrm>
                              <a:off x="4638" y="-6544"/>
                              <a:ext cx="96" cy="220"/>
                            </a:xfrm>
                            <a:custGeom>
                              <a:avLst/>
                              <a:gdLst>
                                <a:gd name="T0" fmla="+- 0 4678 4638"/>
                                <a:gd name="T1" fmla="*/ T0 w 96"/>
                                <a:gd name="T2" fmla="+- 0 -6420 -6544"/>
                                <a:gd name="T3" fmla="*/ -6420 h 220"/>
                                <a:gd name="T4" fmla="+- 0 4638 4638"/>
                                <a:gd name="T5" fmla="*/ T4 w 96"/>
                                <a:gd name="T6" fmla="+- 0 -6420 -6544"/>
                                <a:gd name="T7" fmla="*/ -6420 h 220"/>
                                <a:gd name="T8" fmla="+- 0 4686 4638"/>
                                <a:gd name="T9" fmla="*/ T8 w 96"/>
                                <a:gd name="T10" fmla="+- 0 -6324 -6544"/>
                                <a:gd name="T11" fmla="*/ -6324 h 220"/>
                                <a:gd name="T12" fmla="+- 0 4726 4638"/>
                                <a:gd name="T13" fmla="*/ T12 w 96"/>
                                <a:gd name="T14" fmla="+- 0 -6404 -6544"/>
                                <a:gd name="T15" fmla="*/ -6404 h 220"/>
                                <a:gd name="T16" fmla="+- 0 4678 4638"/>
                                <a:gd name="T17" fmla="*/ T16 w 96"/>
                                <a:gd name="T18" fmla="+- 0 -6404 -6544"/>
                                <a:gd name="T19" fmla="*/ -6404 h 220"/>
                                <a:gd name="T20" fmla="+- 0 4678 4638"/>
                                <a:gd name="T21" fmla="*/ T20 w 96"/>
                                <a:gd name="T22" fmla="+- 0 -6420 -6544"/>
                                <a:gd name="T23" fmla="*/ -6420 h 2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96" h="220">
                                  <a:moveTo>
                                    <a:pt x="40" y="124"/>
                                  </a:moveTo>
                                  <a:lnTo>
                                    <a:pt x="0" y="124"/>
                                  </a:lnTo>
                                  <a:lnTo>
                                    <a:pt x="48" y="220"/>
                                  </a:lnTo>
                                  <a:lnTo>
                                    <a:pt x="88" y="140"/>
                                  </a:lnTo>
                                  <a:lnTo>
                                    <a:pt x="40" y="140"/>
                                  </a:lnTo>
                                  <a:lnTo>
                                    <a:pt x="40" y="124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2" name="Freeform 560"/>
                          <wps:cNvSpPr>
                            <a:spLocks/>
                          </wps:cNvSpPr>
                          <wps:spPr bwMode="auto">
                            <a:xfrm>
                              <a:off x="4638" y="-6544"/>
                              <a:ext cx="96" cy="220"/>
                            </a:xfrm>
                            <a:custGeom>
                              <a:avLst/>
                              <a:gdLst>
                                <a:gd name="T0" fmla="+- 0 4694 4638"/>
                                <a:gd name="T1" fmla="*/ T0 w 96"/>
                                <a:gd name="T2" fmla="+- 0 -6420 -6544"/>
                                <a:gd name="T3" fmla="*/ -6420 h 220"/>
                                <a:gd name="T4" fmla="+- 0 4678 4638"/>
                                <a:gd name="T5" fmla="*/ T4 w 96"/>
                                <a:gd name="T6" fmla="+- 0 -6420 -6544"/>
                                <a:gd name="T7" fmla="*/ -6420 h 220"/>
                                <a:gd name="T8" fmla="+- 0 4678 4638"/>
                                <a:gd name="T9" fmla="*/ T8 w 96"/>
                                <a:gd name="T10" fmla="+- 0 -6404 -6544"/>
                                <a:gd name="T11" fmla="*/ -6404 h 220"/>
                                <a:gd name="T12" fmla="+- 0 4694 4638"/>
                                <a:gd name="T13" fmla="*/ T12 w 96"/>
                                <a:gd name="T14" fmla="+- 0 -6404 -6544"/>
                                <a:gd name="T15" fmla="*/ -6404 h 220"/>
                                <a:gd name="T16" fmla="+- 0 4694 4638"/>
                                <a:gd name="T17" fmla="*/ T16 w 96"/>
                                <a:gd name="T18" fmla="+- 0 -6420 -6544"/>
                                <a:gd name="T19" fmla="*/ -6420 h 2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" h="220">
                                  <a:moveTo>
                                    <a:pt x="56" y="124"/>
                                  </a:moveTo>
                                  <a:lnTo>
                                    <a:pt x="40" y="124"/>
                                  </a:lnTo>
                                  <a:lnTo>
                                    <a:pt x="40" y="140"/>
                                  </a:lnTo>
                                  <a:lnTo>
                                    <a:pt x="56" y="140"/>
                                  </a:lnTo>
                                  <a:lnTo>
                                    <a:pt x="56" y="124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3" name="Freeform 561"/>
                          <wps:cNvSpPr>
                            <a:spLocks/>
                          </wps:cNvSpPr>
                          <wps:spPr bwMode="auto">
                            <a:xfrm>
                              <a:off x="4638" y="-6544"/>
                              <a:ext cx="96" cy="220"/>
                            </a:xfrm>
                            <a:custGeom>
                              <a:avLst/>
                              <a:gdLst>
                                <a:gd name="T0" fmla="+- 0 4734 4638"/>
                                <a:gd name="T1" fmla="*/ T0 w 96"/>
                                <a:gd name="T2" fmla="+- 0 -6420 -6544"/>
                                <a:gd name="T3" fmla="*/ -6420 h 220"/>
                                <a:gd name="T4" fmla="+- 0 4694 4638"/>
                                <a:gd name="T5" fmla="*/ T4 w 96"/>
                                <a:gd name="T6" fmla="+- 0 -6420 -6544"/>
                                <a:gd name="T7" fmla="*/ -6420 h 220"/>
                                <a:gd name="T8" fmla="+- 0 4694 4638"/>
                                <a:gd name="T9" fmla="*/ T8 w 96"/>
                                <a:gd name="T10" fmla="+- 0 -6404 -6544"/>
                                <a:gd name="T11" fmla="*/ -6404 h 220"/>
                                <a:gd name="T12" fmla="+- 0 4726 4638"/>
                                <a:gd name="T13" fmla="*/ T12 w 96"/>
                                <a:gd name="T14" fmla="+- 0 -6404 -6544"/>
                                <a:gd name="T15" fmla="*/ -6404 h 220"/>
                                <a:gd name="T16" fmla="+- 0 4734 4638"/>
                                <a:gd name="T17" fmla="*/ T16 w 96"/>
                                <a:gd name="T18" fmla="+- 0 -6420 -6544"/>
                                <a:gd name="T19" fmla="*/ -6420 h 2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" h="220">
                                  <a:moveTo>
                                    <a:pt x="96" y="124"/>
                                  </a:moveTo>
                                  <a:lnTo>
                                    <a:pt x="56" y="124"/>
                                  </a:lnTo>
                                  <a:lnTo>
                                    <a:pt x="56" y="140"/>
                                  </a:lnTo>
                                  <a:lnTo>
                                    <a:pt x="88" y="140"/>
                                  </a:lnTo>
                                  <a:lnTo>
                                    <a:pt x="96" y="124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4" name="Freeform 562"/>
                          <wps:cNvSpPr>
                            <a:spLocks/>
                          </wps:cNvSpPr>
                          <wps:spPr bwMode="auto">
                            <a:xfrm>
                              <a:off x="4638" y="-6544"/>
                              <a:ext cx="96" cy="220"/>
                            </a:xfrm>
                            <a:custGeom>
                              <a:avLst/>
                              <a:gdLst>
                                <a:gd name="T0" fmla="+- 0 4693 4638"/>
                                <a:gd name="T1" fmla="*/ T0 w 96"/>
                                <a:gd name="T2" fmla="+- 0 -6544 -6544"/>
                                <a:gd name="T3" fmla="*/ -6544 h 220"/>
                                <a:gd name="T4" fmla="+- 0 4677 4638"/>
                                <a:gd name="T5" fmla="*/ T4 w 96"/>
                                <a:gd name="T6" fmla="+- 0 -6544 -6544"/>
                                <a:gd name="T7" fmla="*/ -6544 h 220"/>
                                <a:gd name="T8" fmla="+- 0 4678 4638"/>
                                <a:gd name="T9" fmla="*/ T8 w 96"/>
                                <a:gd name="T10" fmla="+- 0 -6420 -6544"/>
                                <a:gd name="T11" fmla="*/ -6420 h 220"/>
                                <a:gd name="T12" fmla="+- 0 4694 4638"/>
                                <a:gd name="T13" fmla="*/ T12 w 96"/>
                                <a:gd name="T14" fmla="+- 0 -6420 -6544"/>
                                <a:gd name="T15" fmla="*/ -6420 h 220"/>
                                <a:gd name="T16" fmla="+- 0 4693 4638"/>
                                <a:gd name="T17" fmla="*/ T16 w 96"/>
                                <a:gd name="T18" fmla="+- 0 -6544 -6544"/>
                                <a:gd name="T19" fmla="*/ -6544 h 2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" h="220">
                                  <a:moveTo>
                                    <a:pt x="55" y="0"/>
                                  </a:moveTo>
                                  <a:lnTo>
                                    <a:pt x="39" y="0"/>
                                  </a:lnTo>
                                  <a:lnTo>
                                    <a:pt x="40" y="124"/>
                                  </a:lnTo>
                                  <a:lnTo>
                                    <a:pt x="56" y="124"/>
                                  </a:lnTo>
                                  <a:lnTo>
                                    <a:pt x="55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5" name="Group 563"/>
                        <wpg:cNvGrpSpPr>
                          <a:grpSpLocks/>
                        </wpg:cNvGrpSpPr>
                        <wpg:grpSpPr bwMode="auto">
                          <a:xfrm>
                            <a:off x="5342" y="-6817"/>
                            <a:ext cx="1593" cy="96"/>
                            <a:chOff x="5342" y="-6817"/>
                            <a:chExt cx="1593" cy="96"/>
                          </a:xfrm>
                        </wpg:grpSpPr>
                        <wps:wsp>
                          <wps:cNvPr id="576" name="Freeform 564"/>
                          <wps:cNvSpPr>
                            <a:spLocks/>
                          </wps:cNvSpPr>
                          <wps:spPr bwMode="auto">
                            <a:xfrm>
                              <a:off x="5342" y="-6817"/>
                              <a:ext cx="1593" cy="96"/>
                            </a:xfrm>
                            <a:custGeom>
                              <a:avLst/>
                              <a:gdLst>
                                <a:gd name="T0" fmla="+- 0 6839 5342"/>
                                <a:gd name="T1" fmla="*/ T0 w 1593"/>
                                <a:gd name="T2" fmla="+- 0 -6817 -6817"/>
                                <a:gd name="T3" fmla="*/ -6817 h 96"/>
                                <a:gd name="T4" fmla="+- 0 6839 5342"/>
                                <a:gd name="T5" fmla="*/ T4 w 1593"/>
                                <a:gd name="T6" fmla="+- 0 -6721 -6817"/>
                                <a:gd name="T7" fmla="*/ -6721 h 96"/>
                                <a:gd name="T8" fmla="+- 0 6919 5342"/>
                                <a:gd name="T9" fmla="*/ T8 w 1593"/>
                                <a:gd name="T10" fmla="+- 0 -6761 -6817"/>
                                <a:gd name="T11" fmla="*/ -6761 h 96"/>
                                <a:gd name="T12" fmla="+- 0 6855 5342"/>
                                <a:gd name="T13" fmla="*/ T12 w 1593"/>
                                <a:gd name="T14" fmla="+- 0 -6761 -6817"/>
                                <a:gd name="T15" fmla="*/ -6761 h 96"/>
                                <a:gd name="T16" fmla="+- 0 6855 5342"/>
                                <a:gd name="T17" fmla="*/ T16 w 1593"/>
                                <a:gd name="T18" fmla="+- 0 -6777 -6817"/>
                                <a:gd name="T19" fmla="*/ -6777 h 96"/>
                                <a:gd name="T20" fmla="+- 0 6919 5342"/>
                                <a:gd name="T21" fmla="*/ T20 w 1593"/>
                                <a:gd name="T22" fmla="+- 0 -6777 -6817"/>
                                <a:gd name="T23" fmla="*/ -6777 h 96"/>
                                <a:gd name="T24" fmla="+- 0 6839 5342"/>
                                <a:gd name="T25" fmla="*/ T24 w 1593"/>
                                <a:gd name="T26" fmla="+- 0 -6817 -6817"/>
                                <a:gd name="T27" fmla="*/ -6817 h 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93" h="96">
                                  <a:moveTo>
                                    <a:pt x="1497" y="0"/>
                                  </a:moveTo>
                                  <a:lnTo>
                                    <a:pt x="1497" y="96"/>
                                  </a:lnTo>
                                  <a:lnTo>
                                    <a:pt x="1577" y="56"/>
                                  </a:lnTo>
                                  <a:lnTo>
                                    <a:pt x="1513" y="56"/>
                                  </a:lnTo>
                                  <a:lnTo>
                                    <a:pt x="1513" y="40"/>
                                  </a:lnTo>
                                  <a:lnTo>
                                    <a:pt x="1577" y="40"/>
                                  </a:lnTo>
                                  <a:lnTo>
                                    <a:pt x="149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7" name="Freeform 565"/>
                          <wps:cNvSpPr>
                            <a:spLocks/>
                          </wps:cNvSpPr>
                          <wps:spPr bwMode="auto">
                            <a:xfrm>
                              <a:off x="5342" y="-6817"/>
                              <a:ext cx="1593" cy="96"/>
                            </a:xfrm>
                            <a:custGeom>
                              <a:avLst/>
                              <a:gdLst>
                                <a:gd name="T0" fmla="+- 0 6839 5342"/>
                                <a:gd name="T1" fmla="*/ T0 w 1593"/>
                                <a:gd name="T2" fmla="+- 0 -6777 -6817"/>
                                <a:gd name="T3" fmla="*/ -6777 h 96"/>
                                <a:gd name="T4" fmla="+- 0 5342 5342"/>
                                <a:gd name="T5" fmla="*/ T4 w 1593"/>
                                <a:gd name="T6" fmla="+- 0 -6777 -6817"/>
                                <a:gd name="T7" fmla="*/ -6777 h 96"/>
                                <a:gd name="T8" fmla="+- 0 5342 5342"/>
                                <a:gd name="T9" fmla="*/ T8 w 1593"/>
                                <a:gd name="T10" fmla="+- 0 -6761 -6817"/>
                                <a:gd name="T11" fmla="*/ -6761 h 96"/>
                                <a:gd name="T12" fmla="+- 0 6839 5342"/>
                                <a:gd name="T13" fmla="*/ T12 w 1593"/>
                                <a:gd name="T14" fmla="+- 0 -6761 -6817"/>
                                <a:gd name="T15" fmla="*/ -6761 h 96"/>
                                <a:gd name="T16" fmla="+- 0 6839 5342"/>
                                <a:gd name="T17" fmla="*/ T16 w 1593"/>
                                <a:gd name="T18" fmla="+- 0 -6777 -6817"/>
                                <a:gd name="T19" fmla="*/ -6777 h 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93" h="96">
                                  <a:moveTo>
                                    <a:pt x="1497" y="40"/>
                                  </a:moveTo>
                                  <a:lnTo>
                                    <a:pt x="0" y="40"/>
                                  </a:lnTo>
                                  <a:lnTo>
                                    <a:pt x="0" y="56"/>
                                  </a:lnTo>
                                  <a:lnTo>
                                    <a:pt x="1497" y="56"/>
                                  </a:lnTo>
                                  <a:lnTo>
                                    <a:pt x="1497" y="4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8" name="Freeform 566"/>
                          <wps:cNvSpPr>
                            <a:spLocks/>
                          </wps:cNvSpPr>
                          <wps:spPr bwMode="auto">
                            <a:xfrm>
                              <a:off x="5342" y="-6817"/>
                              <a:ext cx="1593" cy="96"/>
                            </a:xfrm>
                            <a:custGeom>
                              <a:avLst/>
                              <a:gdLst>
                                <a:gd name="T0" fmla="+- 0 6919 5342"/>
                                <a:gd name="T1" fmla="*/ T0 w 1593"/>
                                <a:gd name="T2" fmla="+- 0 -6777 -6817"/>
                                <a:gd name="T3" fmla="*/ -6777 h 96"/>
                                <a:gd name="T4" fmla="+- 0 6855 5342"/>
                                <a:gd name="T5" fmla="*/ T4 w 1593"/>
                                <a:gd name="T6" fmla="+- 0 -6777 -6817"/>
                                <a:gd name="T7" fmla="*/ -6777 h 96"/>
                                <a:gd name="T8" fmla="+- 0 6855 5342"/>
                                <a:gd name="T9" fmla="*/ T8 w 1593"/>
                                <a:gd name="T10" fmla="+- 0 -6761 -6817"/>
                                <a:gd name="T11" fmla="*/ -6761 h 96"/>
                                <a:gd name="T12" fmla="+- 0 6919 5342"/>
                                <a:gd name="T13" fmla="*/ T12 w 1593"/>
                                <a:gd name="T14" fmla="+- 0 -6761 -6817"/>
                                <a:gd name="T15" fmla="*/ -6761 h 96"/>
                                <a:gd name="T16" fmla="+- 0 6935 5342"/>
                                <a:gd name="T17" fmla="*/ T16 w 1593"/>
                                <a:gd name="T18" fmla="+- 0 -6769 -6817"/>
                                <a:gd name="T19" fmla="*/ -6769 h 96"/>
                                <a:gd name="T20" fmla="+- 0 6919 5342"/>
                                <a:gd name="T21" fmla="*/ T20 w 1593"/>
                                <a:gd name="T22" fmla="+- 0 -6777 -6817"/>
                                <a:gd name="T23" fmla="*/ -6777 h 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593" h="96">
                                  <a:moveTo>
                                    <a:pt x="1577" y="40"/>
                                  </a:moveTo>
                                  <a:lnTo>
                                    <a:pt x="1513" y="40"/>
                                  </a:lnTo>
                                  <a:lnTo>
                                    <a:pt x="1513" y="56"/>
                                  </a:lnTo>
                                  <a:lnTo>
                                    <a:pt x="1577" y="56"/>
                                  </a:lnTo>
                                  <a:lnTo>
                                    <a:pt x="1593" y="48"/>
                                  </a:lnTo>
                                  <a:lnTo>
                                    <a:pt x="1577" y="4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9" name="Group 567"/>
                        <wpg:cNvGrpSpPr>
                          <a:grpSpLocks/>
                        </wpg:cNvGrpSpPr>
                        <wpg:grpSpPr bwMode="auto">
                          <a:xfrm>
                            <a:off x="6878" y="-6994"/>
                            <a:ext cx="1386" cy="449"/>
                            <a:chOff x="6878" y="-6994"/>
                            <a:chExt cx="1386" cy="449"/>
                          </a:xfrm>
                        </wpg:grpSpPr>
                        <wps:wsp>
                          <wps:cNvPr id="580" name="Freeform 568"/>
                          <wps:cNvSpPr>
                            <a:spLocks/>
                          </wps:cNvSpPr>
                          <wps:spPr bwMode="auto">
                            <a:xfrm>
                              <a:off x="6878" y="-6994"/>
                              <a:ext cx="1386" cy="449"/>
                            </a:xfrm>
                            <a:custGeom>
                              <a:avLst/>
                              <a:gdLst>
                                <a:gd name="T0" fmla="+- 0 6878 6878"/>
                                <a:gd name="T1" fmla="*/ T0 w 1386"/>
                                <a:gd name="T2" fmla="+- 0 -6544 -6994"/>
                                <a:gd name="T3" fmla="*/ -6544 h 449"/>
                                <a:gd name="T4" fmla="+- 0 6990 6878"/>
                                <a:gd name="T5" fmla="*/ T4 w 1386"/>
                                <a:gd name="T6" fmla="+- 0 -6994 -6994"/>
                                <a:gd name="T7" fmla="*/ -6994 h 449"/>
                                <a:gd name="T8" fmla="+- 0 8264 6878"/>
                                <a:gd name="T9" fmla="*/ T8 w 1386"/>
                                <a:gd name="T10" fmla="+- 0 -6994 -6994"/>
                                <a:gd name="T11" fmla="*/ -6994 h 449"/>
                                <a:gd name="T12" fmla="+- 0 8152 6878"/>
                                <a:gd name="T13" fmla="*/ T12 w 1386"/>
                                <a:gd name="T14" fmla="+- 0 -6544 -6994"/>
                                <a:gd name="T15" fmla="*/ -6544 h 449"/>
                                <a:gd name="T16" fmla="+- 0 6878 6878"/>
                                <a:gd name="T17" fmla="*/ T16 w 1386"/>
                                <a:gd name="T18" fmla="+- 0 -6544 -6994"/>
                                <a:gd name="T19" fmla="*/ -6544 h 4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86" h="449">
                                  <a:moveTo>
                                    <a:pt x="0" y="450"/>
                                  </a:moveTo>
                                  <a:lnTo>
                                    <a:pt x="112" y="0"/>
                                  </a:lnTo>
                                  <a:lnTo>
                                    <a:pt x="1386" y="0"/>
                                  </a:lnTo>
                                  <a:lnTo>
                                    <a:pt x="1274" y="450"/>
                                  </a:lnTo>
                                  <a:lnTo>
                                    <a:pt x="0" y="45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7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1" name="Group 569"/>
                        <wpg:cNvGrpSpPr>
                          <a:grpSpLocks/>
                        </wpg:cNvGrpSpPr>
                        <wpg:grpSpPr bwMode="auto">
                          <a:xfrm>
                            <a:off x="4029" y="-6318"/>
                            <a:ext cx="1308" cy="449"/>
                            <a:chOff x="4029" y="-6318"/>
                            <a:chExt cx="1308" cy="449"/>
                          </a:xfrm>
                        </wpg:grpSpPr>
                        <wps:wsp>
                          <wps:cNvPr id="582" name="Freeform 570"/>
                          <wps:cNvSpPr>
                            <a:spLocks/>
                          </wps:cNvSpPr>
                          <wps:spPr bwMode="auto">
                            <a:xfrm>
                              <a:off x="4029" y="-6318"/>
                              <a:ext cx="1308" cy="449"/>
                            </a:xfrm>
                            <a:custGeom>
                              <a:avLst/>
                              <a:gdLst>
                                <a:gd name="T0" fmla="+- 0 4029 4029"/>
                                <a:gd name="T1" fmla="*/ T0 w 1308"/>
                                <a:gd name="T2" fmla="+- 0 -5869 -6318"/>
                                <a:gd name="T3" fmla="*/ -5869 h 449"/>
                                <a:gd name="T4" fmla="+- 0 5336 4029"/>
                                <a:gd name="T5" fmla="*/ T4 w 1308"/>
                                <a:gd name="T6" fmla="+- 0 -5869 -6318"/>
                                <a:gd name="T7" fmla="*/ -5869 h 449"/>
                                <a:gd name="T8" fmla="+- 0 5336 4029"/>
                                <a:gd name="T9" fmla="*/ T8 w 1308"/>
                                <a:gd name="T10" fmla="+- 0 -6318 -6318"/>
                                <a:gd name="T11" fmla="*/ -6318 h 449"/>
                                <a:gd name="T12" fmla="+- 0 4029 4029"/>
                                <a:gd name="T13" fmla="*/ T12 w 1308"/>
                                <a:gd name="T14" fmla="+- 0 -6318 -6318"/>
                                <a:gd name="T15" fmla="*/ -6318 h 449"/>
                                <a:gd name="T16" fmla="+- 0 4029 4029"/>
                                <a:gd name="T17" fmla="*/ T16 w 1308"/>
                                <a:gd name="T18" fmla="+- 0 -5869 -6318"/>
                                <a:gd name="T19" fmla="*/ -5869 h 4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08" h="449">
                                  <a:moveTo>
                                    <a:pt x="0" y="449"/>
                                  </a:moveTo>
                                  <a:lnTo>
                                    <a:pt x="1307" y="449"/>
                                  </a:lnTo>
                                  <a:lnTo>
                                    <a:pt x="130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4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7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3" name="Group 571"/>
                        <wpg:cNvGrpSpPr>
                          <a:grpSpLocks/>
                        </wpg:cNvGrpSpPr>
                        <wpg:grpSpPr bwMode="auto">
                          <a:xfrm>
                            <a:off x="5336" y="-6141"/>
                            <a:ext cx="1520" cy="96"/>
                            <a:chOff x="5336" y="-6141"/>
                            <a:chExt cx="1520" cy="96"/>
                          </a:xfrm>
                        </wpg:grpSpPr>
                        <wps:wsp>
                          <wps:cNvPr id="584" name="Freeform 572"/>
                          <wps:cNvSpPr>
                            <a:spLocks/>
                          </wps:cNvSpPr>
                          <wps:spPr bwMode="auto">
                            <a:xfrm>
                              <a:off x="5336" y="-6141"/>
                              <a:ext cx="1520" cy="96"/>
                            </a:xfrm>
                            <a:custGeom>
                              <a:avLst/>
                              <a:gdLst>
                                <a:gd name="T0" fmla="+- 0 6760 5336"/>
                                <a:gd name="T1" fmla="*/ T0 w 1520"/>
                                <a:gd name="T2" fmla="+- 0 -6141 -6141"/>
                                <a:gd name="T3" fmla="*/ -6141 h 96"/>
                                <a:gd name="T4" fmla="+- 0 6760 5336"/>
                                <a:gd name="T5" fmla="*/ T4 w 1520"/>
                                <a:gd name="T6" fmla="+- 0 -6045 -6141"/>
                                <a:gd name="T7" fmla="*/ -6045 h 96"/>
                                <a:gd name="T8" fmla="+- 0 6840 5336"/>
                                <a:gd name="T9" fmla="*/ T8 w 1520"/>
                                <a:gd name="T10" fmla="+- 0 -6085 -6141"/>
                                <a:gd name="T11" fmla="*/ -6085 h 96"/>
                                <a:gd name="T12" fmla="+- 0 6776 5336"/>
                                <a:gd name="T13" fmla="*/ T12 w 1520"/>
                                <a:gd name="T14" fmla="+- 0 -6085 -6141"/>
                                <a:gd name="T15" fmla="*/ -6085 h 96"/>
                                <a:gd name="T16" fmla="+- 0 6776 5336"/>
                                <a:gd name="T17" fmla="*/ T16 w 1520"/>
                                <a:gd name="T18" fmla="+- 0 -6101 -6141"/>
                                <a:gd name="T19" fmla="*/ -6101 h 96"/>
                                <a:gd name="T20" fmla="+- 0 6840 5336"/>
                                <a:gd name="T21" fmla="*/ T20 w 1520"/>
                                <a:gd name="T22" fmla="+- 0 -6101 -6141"/>
                                <a:gd name="T23" fmla="*/ -6101 h 96"/>
                                <a:gd name="T24" fmla="+- 0 6760 5336"/>
                                <a:gd name="T25" fmla="*/ T24 w 1520"/>
                                <a:gd name="T26" fmla="+- 0 -6141 -6141"/>
                                <a:gd name="T27" fmla="*/ -6141 h 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20" h="96">
                                  <a:moveTo>
                                    <a:pt x="1424" y="0"/>
                                  </a:moveTo>
                                  <a:lnTo>
                                    <a:pt x="1424" y="96"/>
                                  </a:lnTo>
                                  <a:lnTo>
                                    <a:pt x="1504" y="56"/>
                                  </a:lnTo>
                                  <a:lnTo>
                                    <a:pt x="1440" y="56"/>
                                  </a:lnTo>
                                  <a:lnTo>
                                    <a:pt x="1440" y="40"/>
                                  </a:lnTo>
                                  <a:lnTo>
                                    <a:pt x="1504" y="40"/>
                                  </a:lnTo>
                                  <a:lnTo>
                                    <a:pt x="1424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5" name="Freeform 573"/>
                          <wps:cNvSpPr>
                            <a:spLocks/>
                          </wps:cNvSpPr>
                          <wps:spPr bwMode="auto">
                            <a:xfrm>
                              <a:off x="5336" y="-6141"/>
                              <a:ext cx="1520" cy="96"/>
                            </a:xfrm>
                            <a:custGeom>
                              <a:avLst/>
                              <a:gdLst>
                                <a:gd name="T0" fmla="+- 0 6760 5336"/>
                                <a:gd name="T1" fmla="*/ T0 w 1520"/>
                                <a:gd name="T2" fmla="+- 0 -6101 -6141"/>
                                <a:gd name="T3" fmla="*/ -6101 h 96"/>
                                <a:gd name="T4" fmla="+- 0 5336 5336"/>
                                <a:gd name="T5" fmla="*/ T4 w 1520"/>
                                <a:gd name="T6" fmla="+- 0 -6101 -6141"/>
                                <a:gd name="T7" fmla="*/ -6101 h 96"/>
                                <a:gd name="T8" fmla="+- 0 5336 5336"/>
                                <a:gd name="T9" fmla="*/ T8 w 1520"/>
                                <a:gd name="T10" fmla="+- 0 -6085 -6141"/>
                                <a:gd name="T11" fmla="*/ -6085 h 96"/>
                                <a:gd name="T12" fmla="+- 0 6760 5336"/>
                                <a:gd name="T13" fmla="*/ T12 w 1520"/>
                                <a:gd name="T14" fmla="+- 0 -6085 -6141"/>
                                <a:gd name="T15" fmla="*/ -6085 h 96"/>
                                <a:gd name="T16" fmla="+- 0 6760 5336"/>
                                <a:gd name="T17" fmla="*/ T16 w 1520"/>
                                <a:gd name="T18" fmla="+- 0 -6101 -6141"/>
                                <a:gd name="T19" fmla="*/ -6101 h 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20" h="96">
                                  <a:moveTo>
                                    <a:pt x="1424" y="40"/>
                                  </a:moveTo>
                                  <a:lnTo>
                                    <a:pt x="0" y="40"/>
                                  </a:lnTo>
                                  <a:lnTo>
                                    <a:pt x="0" y="56"/>
                                  </a:lnTo>
                                  <a:lnTo>
                                    <a:pt x="1424" y="56"/>
                                  </a:lnTo>
                                  <a:lnTo>
                                    <a:pt x="1424" y="4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6" name="Freeform 574"/>
                          <wps:cNvSpPr>
                            <a:spLocks/>
                          </wps:cNvSpPr>
                          <wps:spPr bwMode="auto">
                            <a:xfrm>
                              <a:off x="5336" y="-6141"/>
                              <a:ext cx="1520" cy="96"/>
                            </a:xfrm>
                            <a:custGeom>
                              <a:avLst/>
                              <a:gdLst>
                                <a:gd name="T0" fmla="+- 0 6840 5336"/>
                                <a:gd name="T1" fmla="*/ T0 w 1520"/>
                                <a:gd name="T2" fmla="+- 0 -6101 -6141"/>
                                <a:gd name="T3" fmla="*/ -6101 h 96"/>
                                <a:gd name="T4" fmla="+- 0 6776 5336"/>
                                <a:gd name="T5" fmla="*/ T4 w 1520"/>
                                <a:gd name="T6" fmla="+- 0 -6101 -6141"/>
                                <a:gd name="T7" fmla="*/ -6101 h 96"/>
                                <a:gd name="T8" fmla="+- 0 6776 5336"/>
                                <a:gd name="T9" fmla="*/ T8 w 1520"/>
                                <a:gd name="T10" fmla="+- 0 -6085 -6141"/>
                                <a:gd name="T11" fmla="*/ -6085 h 96"/>
                                <a:gd name="T12" fmla="+- 0 6840 5336"/>
                                <a:gd name="T13" fmla="*/ T12 w 1520"/>
                                <a:gd name="T14" fmla="+- 0 -6085 -6141"/>
                                <a:gd name="T15" fmla="*/ -6085 h 96"/>
                                <a:gd name="T16" fmla="+- 0 6856 5336"/>
                                <a:gd name="T17" fmla="*/ T16 w 1520"/>
                                <a:gd name="T18" fmla="+- 0 -6093 -6141"/>
                                <a:gd name="T19" fmla="*/ -6093 h 96"/>
                                <a:gd name="T20" fmla="+- 0 6840 5336"/>
                                <a:gd name="T21" fmla="*/ T20 w 1520"/>
                                <a:gd name="T22" fmla="+- 0 -6101 -6141"/>
                                <a:gd name="T23" fmla="*/ -6101 h 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520" h="96">
                                  <a:moveTo>
                                    <a:pt x="1504" y="40"/>
                                  </a:moveTo>
                                  <a:lnTo>
                                    <a:pt x="1440" y="40"/>
                                  </a:lnTo>
                                  <a:lnTo>
                                    <a:pt x="1440" y="56"/>
                                  </a:lnTo>
                                  <a:lnTo>
                                    <a:pt x="1504" y="56"/>
                                  </a:lnTo>
                                  <a:lnTo>
                                    <a:pt x="1520" y="48"/>
                                  </a:lnTo>
                                  <a:lnTo>
                                    <a:pt x="1504" y="4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7" name="Group 575"/>
                        <wpg:cNvGrpSpPr>
                          <a:grpSpLocks/>
                        </wpg:cNvGrpSpPr>
                        <wpg:grpSpPr bwMode="auto">
                          <a:xfrm>
                            <a:off x="6855" y="-6318"/>
                            <a:ext cx="1309" cy="449"/>
                            <a:chOff x="6855" y="-6318"/>
                            <a:chExt cx="1309" cy="449"/>
                          </a:xfrm>
                        </wpg:grpSpPr>
                        <wps:wsp>
                          <wps:cNvPr id="588" name="Freeform 576"/>
                          <wps:cNvSpPr>
                            <a:spLocks/>
                          </wps:cNvSpPr>
                          <wps:spPr bwMode="auto">
                            <a:xfrm>
                              <a:off x="6855" y="-6318"/>
                              <a:ext cx="1309" cy="449"/>
                            </a:xfrm>
                            <a:custGeom>
                              <a:avLst/>
                              <a:gdLst>
                                <a:gd name="T0" fmla="+- 0 6855 6855"/>
                                <a:gd name="T1" fmla="*/ T0 w 1309"/>
                                <a:gd name="T2" fmla="+- 0 -5869 -6318"/>
                                <a:gd name="T3" fmla="*/ -5869 h 449"/>
                                <a:gd name="T4" fmla="+- 0 8164 6855"/>
                                <a:gd name="T5" fmla="*/ T4 w 1309"/>
                                <a:gd name="T6" fmla="+- 0 -5869 -6318"/>
                                <a:gd name="T7" fmla="*/ -5869 h 449"/>
                                <a:gd name="T8" fmla="+- 0 8164 6855"/>
                                <a:gd name="T9" fmla="*/ T8 w 1309"/>
                                <a:gd name="T10" fmla="+- 0 -6318 -6318"/>
                                <a:gd name="T11" fmla="*/ -6318 h 449"/>
                                <a:gd name="T12" fmla="+- 0 6855 6855"/>
                                <a:gd name="T13" fmla="*/ T12 w 1309"/>
                                <a:gd name="T14" fmla="+- 0 -6318 -6318"/>
                                <a:gd name="T15" fmla="*/ -6318 h 449"/>
                                <a:gd name="T16" fmla="+- 0 6855 6855"/>
                                <a:gd name="T17" fmla="*/ T16 w 1309"/>
                                <a:gd name="T18" fmla="+- 0 -5869 -6318"/>
                                <a:gd name="T19" fmla="*/ -5869 h 4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09" h="449">
                                  <a:moveTo>
                                    <a:pt x="0" y="449"/>
                                  </a:moveTo>
                                  <a:lnTo>
                                    <a:pt x="1309" y="449"/>
                                  </a:lnTo>
                                  <a:lnTo>
                                    <a:pt x="130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4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7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9" name="Group 577"/>
                        <wpg:cNvGrpSpPr>
                          <a:grpSpLocks/>
                        </wpg:cNvGrpSpPr>
                        <wpg:grpSpPr bwMode="auto">
                          <a:xfrm>
                            <a:off x="4634" y="-5869"/>
                            <a:ext cx="96" cy="288"/>
                            <a:chOff x="4634" y="-5869"/>
                            <a:chExt cx="96" cy="288"/>
                          </a:xfrm>
                        </wpg:grpSpPr>
                        <wps:wsp>
                          <wps:cNvPr id="590" name="Freeform 578"/>
                          <wps:cNvSpPr>
                            <a:spLocks/>
                          </wps:cNvSpPr>
                          <wps:spPr bwMode="auto">
                            <a:xfrm>
                              <a:off x="4634" y="-5869"/>
                              <a:ext cx="96" cy="288"/>
                            </a:xfrm>
                            <a:custGeom>
                              <a:avLst/>
                              <a:gdLst>
                                <a:gd name="T0" fmla="+- 0 4674 4634"/>
                                <a:gd name="T1" fmla="*/ T0 w 96"/>
                                <a:gd name="T2" fmla="+- 0 -5677 -5869"/>
                                <a:gd name="T3" fmla="*/ -5677 h 288"/>
                                <a:gd name="T4" fmla="+- 0 4634 4634"/>
                                <a:gd name="T5" fmla="*/ T4 w 96"/>
                                <a:gd name="T6" fmla="+- 0 -5677 -5869"/>
                                <a:gd name="T7" fmla="*/ -5677 h 288"/>
                                <a:gd name="T8" fmla="+- 0 4682 4634"/>
                                <a:gd name="T9" fmla="*/ T8 w 96"/>
                                <a:gd name="T10" fmla="+- 0 -5581 -5869"/>
                                <a:gd name="T11" fmla="*/ -5581 h 288"/>
                                <a:gd name="T12" fmla="+- 0 4722 4634"/>
                                <a:gd name="T13" fmla="*/ T12 w 96"/>
                                <a:gd name="T14" fmla="+- 0 -5661 -5869"/>
                                <a:gd name="T15" fmla="*/ -5661 h 288"/>
                                <a:gd name="T16" fmla="+- 0 4674 4634"/>
                                <a:gd name="T17" fmla="*/ T16 w 96"/>
                                <a:gd name="T18" fmla="+- 0 -5661 -5869"/>
                                <a:gd name="T19" fmla="*/ -5661 h 288"/>
                                <a:gd name="T20" fmla="+- 0 4674 4634"/>
                                <a:gd name="T21" fmla="*/ T20 w 96"/>
                                <a:gd name="T22" fmla="+- 0 -5677 -5869"/>
                                <a:gd name="T23" fmla="*/ -5677 h 2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96" h="288">
                                  <a:moveTo>
                                    <a:pt x="4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48" y="288"/>
                                  </a:lnTo>
                                  <a:lnTo>
                                    <a:pt x="88" y="208"/>
                                  </a:lnTo>
                                  <a:lnTo>
                                    <a:pt x="40" y="208"/>
                                  </a:lnTo>
                                  <a:lnTo>
                                    <a:pt x="40" y="19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1" name="Freeform 579"/>
                          <wps:cNvSpPr>
                            <a:spLocks/>
                          </wps:cNvSpPr>
                          <wps:spPr bwMode="auto">
                            <a:xfrm>
                              <a:off x="4634" y="-5869"/>
                              <a:ext cx="96" cy="288"/>
                            </a:xfrm>
                            <a:custGeom>
                              <a:avLst/>
                              <a:gdLst>
                                <a:gd name="T0" fmla="+- 0 4690 4634"/>
                                <a:gd name="T1" fmla="*/ T0 w 96"/>
                                <a:gd name="T2" fmla="+- 0 -5677 -5869"/>
                                <a:gd name="T3" fmla="*/ -5677 h 288"/>
                                <a:gd name="T4" fmla="+- 0 4674 4634"/>
                                <a:gd name="T5" fmla="*/ T4 w 96"/>
                                <a:gd name="T6" fmla="+- 0 -5677 -5869"/>
                                <a:gd name="T7" fmla="*/ -5677 h 288"/>
                                <a:gd name="T8" fmla="+- 0 4674 4634"/>
                                <a:gd name="T9" fmla="*/ T8 w 96"/>
                                <a:gd name="T10" fmla="+- 0 -5661 -5869"/>
                                <a:gd name="T11" fmla="*/ -5661 h 288"/>
                                <a:gd name="T12" fmla="+- 0 4690 4634"/>
                                <a:gd name="T13" fmla="*/ T12 w 96"/>
                                <a:gd name="T14" fmla="+- 0 -5661 -5869"/>
                                <a:gd name="T15" fmla="*/ -5661 h 288"/>
                                <a:gd name="T16" fmla="+- 0 4690 4634"/>
                                <a:gd name="T17" fmla="*/ T16 w 96"/>
                                <a:gd name="T18" fmla="+- 0 -5677 -5869"/>
                                <a:gd name="T19" fmla="*/ -5677 h 2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" h="288">
                                  <a:moveTo>
                                    <a:pt x="56" y="192"/>
                                  </a:moveTo>
                                  <a:lnTo>
                                    <a:pt x="40" y="192"/>
                                  </a:lnTo>
                                  <a:lnTo>
                                    <a:pt x="40" y="208"/>
                                  </a:lnTo>
                                  <a:lnTo>
                                    <a:pt x="56" y="208"/>
                                  </a:lnTo>
                                  <a:lnTo>
                                    <a:pt x="56" y="19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2" name="Freeform 580"/>
                          <wps:cNvSpPr>
                            <a:spLocks/>
                          </wps:cNvSpPr>
                          <wps:spPr bwMode="auto">
                            <a:xfrm>
                              <a:off x="4634" y="-5869"/>
                              <a:ext cx="96" cy="288"/>
                            </a:xfrm>
                            <a:custGeom>
                              <a:avLst/>
                              <a:gdLst>
                                <a:gd name="T0" fmla="+- 0 4730 4634"/>
                                <a:gd name="T1" fmla="*/ T0 w 96"/>
                                <a:gd name="T2" fmla="+- 0 -5677 -5869"/>
                                <a:gd name="T3" fmla="*/ -5677 h 288"/>
                                <a:gd name="T4" fmla="+- 0 4690 4634"/>
                                <a:gd name="T5" fmla="*/ T4 w 96"/>
                                <a:gd name="T6" fmla="+- 0 -5677 -5869"/>
                                <a:gd name="T7" fmla="*/ -5677 h 288"/>
                                <a:gd name="T8" fmla="+- 0 4690 4634"/>
                                <a:gd name="T9" fmla="*/ T8 w 96"/>
                                <a:gd name="T10" fmla="+- 0 -5661 -5869"/>
                                <a:gd name="T11" fmla="*/ -5661 h 288"/>
                                <a:gd name="T12" fmla="+- 0 4722 4634"/>
                                <a:gd name="T13" fmla="*/ T12 w 96"/>
                                <a:gd name="T14" fmla="+- 0 -5661 -5869"/>
                                <a:gd name="T15" fmla="*/ -5661 h 288"/>
                                <a:gd name="T16" fmla="+- 0 4730 4634"/>
                                <a:gd name="T17" fmla="*/ T16 w 96"/>
                                <a:gd name="T18" fmla="+- 0 -5677 -5869"/>
                                <a:gd name="T19" fmla="*/ -5677 h 2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" h="288">
                                  <a:moveTo>
                                    <a:pt x="96" y="192"/>
                                  </a:moveTo>
                                  <a:lnTo>
                                    <a:pt x="56" y="192"/>
                                  </a:lnTo>
                                  <a:lnTo>
                                    <a:pt x="56" y="208"/>
                                  </a:lnTo>
                                  <a:lnTo>
                                    <a:pt x="88" y="208"/>
                                  </a:lnTo>
                                  <a:lnTo>
                                    <a:pt x="96" y="19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3" name="Freeform 581"/>
                          <wps:cNvSpPr>
                            <a:spLocks/>
                          </wps:cNvSpPr>
                          <wps:spPr bwMode="auto">
                            <a:xfrm>
                              <a:off x="4634" y="-5869"/>
                              <a:ext cx="96" cy="288"/>
                            </a:xfrm>
                            <a:custGeom>
                              <a:avLst/>
                              <a:gdLst>
                                <a:gd name="T0" fmla="+- 0 4689 4634"/>
                                <a:gd name="T1" fmla="*/ T0 w 96"/>
                                <a:gd name="T2" fmla="+- 0 -5869 -5869"/>
                                <a:gd name="T3" fmla="*/ -5869 h 288"/>
                                <a:gd name="T4" fmla="+- 0 4673 4634"/>
                                <a:gd name="T5" fmla="*/ T4 w 96"/>
                                <a:gd name="T6" fmla="+- 0 -5869 -5869"/>
                                <a:gd name="T7" fmla="*/ -5869 h 288"/>
                                <a:gd name="T8" fmla="+- 0 4674 4634"/>
                                <a:gd name="T9" fmla="*/ T8 w 96"/>
                                <a:gd name="T10" fmla="+- 0 -5677 -5869"/>
                                <a:gd name="T11" fmla="*/ -5677 h 288"/>
                                <a:gd name="T12" fmla="+- 0 4690 4634"/>
                                <a:gd name="T13" fmla="*/ T12 w 96"/>
                                <a:gd name="T14" fmla="+- 0 -5677 -5869"/>
                                <a:gd name="T15" fmla="*/ -5677 h 288"/>
                                <a:gd name="T16" fmla="+- 0 4689 4634"/>
                                <a:gd name="T17" fmla="*/ T16 w 96"/>
                                <a:gd name="T18" fmla="+- 0 -5869 -5869"/>
                                <a:gd name="T19" fmla="*/ -5869 h 2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" h="288">
                                  <a:moveTo>
                                    <a:pt x="55" y="0"/>
                                  </a:moveTo>
                                  <a:lnTo>
                                    <a:pt x="39" y="0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4" name="Group 582"/>
                        <wpg:cNvGrpSpPr>
                          <a:grpSpLocks/>
                        </wpg:cNvGrpSpPr>
                        <wpg:grpSpPr bwMode="auto">
                          <a:xfrm>
                            <a:off x="4029" y="-5582"/>
                            <a:ext cx="1308" cy="449"/>
                            <a:chOff x="4029" y="-5582"/>
                            <a:chExt cx="1308" cy="449"/>
                          </a:xfrm>
                        </wpg:grpSpPr>
                        <wps:wsp>
                          <wps:cNvPr id="595" name="Freeform 583"/>
                          <wps:cNvSpPr>
                            <a:spLocks/>
                          </wps:cNvSpPr>
                          <wps:spPr bwMode="auto">
                            <a:xfrm>
                              <a:off x="4029" y="-5582"/>
                              <a:ext cx="1308" cy="449"/>
                            </a:xfrm>
                            <a:custGeom>
                              <a:avLst/>
                              <a:gdLst>
                                <a:gd name="T0" fmla="+- 0 4029 4029"/>
                                <a:gd name="T1" fmla="*/ T0 w 1308"/>
                                <a:gd name="T2" fmla="+- 0 -5133 -5582"/>
                                <a:gd name="T3" fmla="*/ -5133 h 449"/>
                                <a:gd name="T4" fmla="+- 0 5336 4029"/>
                                <a:gd name="T5" fmla="*/ T4 w 1308"/>
                                <a:gd name="T6" fmla="+- 0 -5133 -5582"/>
                                <a:gd name="T7" fmla="*/ -5133 h 449"/>
                                <a:gd name="T8" fmla="+- 0 5336 4029"/>
                                <a:gd name="T9" fmla="*/ T8 w 1308"/>
                                <a:gd name="T10" fmla="+- 0 -5582 -5582"/>
                                <a:gd name="T11" fmla="*/ -5582 h 449"/>
                                <a:gd name="T12" fmla="+- 0 4029 4029"/>
                                <a:gd name="T13" fmla="*/ T12 w 1308"/>
                                <a:gd name="T14" fmla="+- 0 -5582 -5582"/>
                                <a:gd name="T15" fmla="*/ -5582 h 449"/>
                                <a:gd name="T16" fmla="+- 0 4029 4029"/>
                                <a:gd name="T17" fmla="*/ T16 w 1308"/>
                                <a:gd name="T18" fmla="+- 0 -5133 -5582"/>
                                <a:gd name="T19" fmla="*/ -5133 h 4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08" h="449">
                                  <a:moveTo>
                                    <a:pt x="0" y="449"/>
                                  </a:moveTo>
                                  <a:lnTo>
                                    <a:pt x="1307" y="449"/>
                                  </a:lnTo>
                                  <a:lnTo>
                                    <a:pt x="130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4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7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6" name="Group 584"/>
                        <wpg:cNvGrpSpPr>
                          <a:grpSpLocks/>
                        </wpg:cNvGrpSpPr>
                        <wpg:grpSpPr bwMode="auto">
                          <a:xfrm>
                            <a:off x="5336" y="-5406"/>
                            <a:ext cx="1512" cy="96"/>
                            <a:chOff x="5336" y="-5406"/>
                            <a:chExt cx="1512" cy="96"/>
                          </a:xfrm>
                        </wpg:grpSpPr>
                        <wps:wsp>
                          <wps:cNvPr id="597" name="Freeform 585"/>
                          <wps:cNvSpPr>
                            <a:spLocks/>
                          </wps:cNvSpPr>
                          <wps:spPr bwMode="auto">
                            <a:xfrm>
                              <a:off x="5336" y="-5406"/>
                              <a:ext cx="1512" cy="96"/>
                            </a:xfrm>
                            <a:custGeom>
                              <a:avLst/>
                              <a:gdLst>
                                <a:gd name="T0" fmla="+- 0 6752 5336"/>
                                <a:gd name="T1" fmla="*/ T0 w 1512"/>
                                <a:gd name="T2" fmla="+- 0 -5406 -5406"/>
                                <a:gd name="T3" fmla="*/ -5406 h 96"/>
                                <a:gd name="T4" fmla="+- 0 6752 5336"/>
                                <a:gd name="T5" fmla="*/ T4 w 1512"/>
                                <a:gd name="T6" fmla="+- 0 -5310 -5406"/>
                                <a:gd name="T7" fmla="*/ -5310 h 96"/>
                                <a:gd name="T8" fmla="+- 0 6832 5336"/>
                                <a:gd name="T9" fmla="*/ T8 w 1512"/>
                                <a:gd name="T10" fmla="+- 0 -5350 -5406"/>
                                <a:gd name="T11" fmla="*/ -5350 h 96"/>
                                <a:gd name="T12" fmla="+- 0 6768 5336"/>
                                <a:gd name="T13" fmla="*/ T12 w 1512"/>
                                <a:gd name="T14" fmla="+- 0 -5350 -5406"/>
                                <a:gd name="T15" fmla="*/ -5350 h 96"/>
                                <a:gd name="T16" fmla="+- 0 6768 5336"/>
                                <a:gd name="T17" fmla="*/ T16 w 1512"/>
                                <a:gd name="T18" fmla="+- 0 -5366 -5406"/>
                                <a:gd name="T19" fmla="*/ -5366 h 96"/>
                                <a:gd name="T20" fmla="+- 0 6832 5336"/>
                                <a:gd name="T21" fmla="*/ T20 w 1512"/>
                                <a:gd name="T22" fmla="+- 0 -5366 -5406"/>
                                <a:gd name="T23" fmla="*/ -5366 h 96"/>
                                <a:gd name="T24" fmla="+- 0 6752 5336"/>
                                <a:gd name="T25" fmla="*/ T24 w 1512"/>
                                <a:gd name="T26" fmla="+- 0 -5406 -5406"/>
                                <a:gd name="T27" fmla="*/ -5406 h 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12" h="96">
                                  <a:moveTo>
                                    <a:pt x="1416" y="0"/>
                                  </a:moveTo>
                                  <a:lnTo>
                                    <a:pt x="1416" y="96"/>
                                  </a:lnTo>
                                  <a:lnTo>
                                    <a:pt x="1496" y="56"/>
                                  </a:lnTo>
                                  <a:lnTo>
                                    <a:pt x="1432" y="56"/>
                                  </a:lnTo>
                                  <a:lnTo>
                                    <a:pt x="1432" y="40"/>
                                  </a:lnTo>
                                  <a:lnTo>
                                    <a:pt x="1496" y="40"/>
                                  </a:lnTo>
                                  <a:lnTo>
                                    <a:pt x="1416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8" name="Freeform 586"/>
                          <wps:cNvSpPr>
                            <a:spLocks/>
                          </wps:cNvSpPr>
                          <wps:spPr bwMode="auto">
                            <a:xfrm>
                              <a:off x="5336" y="-5406"/>
                              <a:ext cx="1512" cy="96"/>
                            </a:xfrm>
                            <a:custGeom>
                              <a:avLst/>
                              <a:gdLst>
                                <a:gd name="T0" fmla="+- 0 6752 5336"/>
                                <a:gd name="T1" fmla="*/ T0 w 1512"/>
                                <a:gd name="T2" fmla="+- 0 -5366 -5406"/>
                                <a:gd name="T3" fmla="*/ -5366 h 96"/>
                                <a:gd name="T4" fmla="+- 0 5336 5336"/>
                                <a:gd name="T5" fmla="*/ T4 w 1512"/>
                                <a:gd name="T6" fmla="+- 0 -5366 -5406"/>
                                <a:gd name="T7" fmla="*/ -5366 h 96"/>
                                <a:gd name="T8" fmla="+- 0 5336 5336"/>
                                <a:gd name="T9" fmla="*/ T8 w 1512"/>
                                <a:gd name="T10" fmla="+- 0 -5350 -5406"/>
                                <a:gd name="T11" fmla="*/ -5350 h 96"/>
                                <a:gd name="T12" fmla="+- 0 6752 5336"/>
                                <a:gd name="T13" fmla="*/ T12 w 1512"/>
                                <a:gd name="T14" fmla="+- 0 -5350 -5406"/>
                                <a:gd name="T15" fmla="*/ -5350 h 96"/>
                                <a:gd name="T16" fmla="+- 0 6752 5336"/>
                                <a:gd name="T17" fmla="*/ T16 w 1512"/>
                                <a:gd name="T18" fmla="+- 0 -5366 -5406"/>
                                <a:gd name="T19" fmla="*/ -5366 h 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12" h="96">
                                  <a:moveTo>
                                    <a:pt x="1416" y="40"/>
                                  </a:moveTo>
                                  <a:lnTo>
                                    <a:pt x="0" y="40"/>
                                  </a:lnTo>
                                  <a:lnTo>
                                    <a:pt x="0" y="56"/>
                                  </a:lnTo>
                                  <a:lnTo>
                                    <a:pt x="1416" y="56"/>
                                  </a:lnTo>
                                  <a:lnTo>
                                    <a:pt x="1416" y="4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9" name="Freeform 587"/>
                          <wps:cNvSpPr>
                            <a:spLocks/>
                          </wps:cNvSpPr>
                          <wps:spPr bwMode="auto">
                            <a:xfrm>
                              <a:off x="5336" y="-5406"/>
                              <a:ext cx="1512" cy="96"/>
                            </a:xfrm>
                            <a:custGeom>
                              <a:avLst/>
                              <a:gdLst>
                                <a:gd name="T0" fmla="+- 0 6832 5336"/>
                                <a:gd name="T1" fmla="*/ T0 w 1512"/>
                                <a:gd name="T2" fmla="+- 0 -5366 -5406"/>
                                <a:gd name="T3" fmla="*/ -5366 h 96"/>
                                <a:gd name="T4" fmla="+- 0 6768 5336"/>
                                <a:gd name="T5" fmla="*/ T4 w 1512"/>
                                <a:gd name="T6" fmla="+- 0 -5366 -5406"/>
                                <a:gd name="T7" fmla="*/ -5366 h 96"/>
                                <a:gd name="T8" fmla="+- 0 6768 5336"/>
                                <a:gd name="T9" fmla="*/ T8 w 1512"/>
                                <a:gd name="T10" fmla="+- 0 -5350 -5406"/>
                                <a:gd name="T11" fmla="*/ -5350 h 96"/>
                                <a:gd name="T12" fmla="+- 0 6832 5336"/>
                                <a:gd name="T13" fmla="*/ T12 w 1512"/>
                                <a:gd name="T14" fmla="+- 0 -5350 -5406"/>
                                <a:gd name="T15" fmla="*/ -5350 h 96"/>
                                <a:gd name="T16" fmla="+- 0 6848 5336"/>
                                <a:gd name="T17" fmla="*/ T16 w 1512"/>
                                <a:gd name="T18" fmla="+- 0 -5358 -5406"/>
                                <a:gd name="T19" fmla="*/ -5358 h 96"/>
                                <a:gd name="T20" fmla="+- 0 6832 5336"/>
                                <a:gd name="T21" fmla="*/ T20 w 1512"/>
                                <a:gd name="T22" fmla="+- 0 -5366 -5406"/>
                                <a:gd name="T23" fmla="*/ -5366 h 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512" h="96">
                                  <a:moveTo>
                                    <a:pt x="1496" y="40"/>
                                  </a:moveTo>
                                  <a:lnTo>
                                    <a:pt x="1432" y="40"/>
                                  </a:lnTo>
                                  <a:lnTo>
                                    <a:pt x="1432" y="56"/>
                                  </a:lnTo>
                                  <a:lnTo>
                                    <a:pt x="1496" y="56"/>
                                  </a:lnTo>
                                  <a:lnTo>
                                    <a:pt x="1512" y="48"/>
                                  </a:lnTo>
                                  <a:lnTo>
                                    <a:pt x="1496" y="4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0" name="Group 588"/>
                        <wpg:cNvGrpSpPr>
                          <a:grpSpLocks/>
                        </wpg:cNvGrpSpPr>
                        <wpg:grpSpPr bwMode="auto">
                          <a:xfrm>
                            <a:off x="6847" y="-5582"/>
                            <a:ext cx="1309" cy="449"/>
                            <a:chOff x="6847" y="-5582"/>
                            <a:chExt cx="1309" cy="449"/>
                          </a:xfrm>
                        </wpg:grpSpPr>
                        <wps:wsp>
                          <wps:cNvPr id="601" name="Freeform 589"/>
                          <wps:cNvSpPr>
                            <a:spLocks/>
                          </wps:cNvSpPr>
                          <wps:spPr bwMode="auto">
                            <a:xfrm>
                              <a:off x="6847" y="-5582"/>
                              <a:ext cx="1309" cy="449"/>
                            </a:xfrm>
                            <a:custGeom>
                              <a:avLst/>
                              <a:gdLst>
                                <a:gd name="T0" fmla="+- 0 6847 6847"/>
                                <a:gd name="T1" fmla="*/ T0 w 1309"/>
                                <a:gd name="T2" fmla="+- 0 -5133 -5582"/>
                                <a:gd name="T3" fmla="*/ -5133 h 449"/>
                                <a:gd name="T4" fmla="+- 0 8157 6847"/>
                                <a:gd name="T5" fmla="*/ T4 w 1309"/>
                                <a:gd name="T6" fmla="+- 0 -5133 -5582"/>
                                <a:gd name="T7" fmla="*/ -5133 h 449"/>
                                <a:gd name="T8" fmla="+- 0 8157 6847"/>
                                <a:gd name="T9" fmla="*/ T8 w 1309"/>
                                <a:gd name="T10" fmla="+- 0 -5582 -5582"/>
                                <a:gd name="T11" fmla="*/ -5582 h 449"/>
                                <a:gd name="T12" fmla="+- 0 6847 6847"/>
                                <a:gd name="T13" fmla="*/ T12 w 1309"/>
                                <a:gd name="T14" fmla="+- 0 -5582 -5582"/>
                                <a:gd name="T15" fmla="*/ -5582 h 449"/>
                                <a:gd name="T16" fmla="+- 0 6847 6847"/>
                                <a:gd name="T17" fmla="*/ T16 w 1309"/>
                                <a:gd name="T18" fmla="+- 0 -5133 -5582"/>
                                <a:gd name="T19" fmla="*/ -5133 h 4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09" h="449">
                                  <a:moveTo>
                                    <a:pt x="0" y="449"/>
                                  </a:moveTo>
                                  <a:lnTo>
                                    <a:pt x="1310" y="449"/>
                                  </a:lnTo>
                                  <a:lnTo>
                                    <a:pt x="13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4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7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2" name="Group 590"/>
                        <wpg:cNvGrpSpPr>
                          <a:grpSpLocks/>
                        </wpg:cNvGrpSpPr>
                        <wpg:grpSpPr bwMode="auto">
                          <a:xfrm>
                            <a:off x="4634" y="-5133"/>
                            <a:ext cx="96" cy="288"/>
                            <a:chOff x="4634" y="-5133"/>
                            <a:chExt cx="96" cy="288"/>
                          </a:xfrm>
                        </wpg:grpSpPr>
                        <wps:wsp>
                          <wps:cNvPr id="603" name="Freeform 591"/>
                          <wps:cNvSpPr>
                            <a:spLocks/>
                          </wps:cNvSpPr>
                          <wps:spPr bwMode="auto">
                            <a:xfrm>
                              <a:off x="4634" y="-5133"/>
                              <a:ext cx="96" cy="288"/>
                            </a:xfrm>
                            <a:custGeom>
                              <a:avLst/>
                              <a:gdLst>
                                <a:gd name="T0" fmla="+- 0 4674 4634"/>
                                <a:gd name="T1" fmla="*/ T0 w 96"/>
                                <a:gd name="T2" fmla="+- 0 -4941 -5133"/>
                                <a:gd name="T3" fmla="*/ -4941 h 288"/>
                                <a:gd name="T4" fmla="+- 0 4634 4634"/>
                                <a:gd name="T5" fmla="*/ T4 w 96"/>
                                <a:gd name="T6" fmla="+- 0 -4941 -5133"/>
                                <a:gd name="T7" fmla="*/ -4941 h 288"/>
                                <a:gd name="T8" fmla="+- 0 4682 4634"/>
                                <a:gd name="T9" fmla="*/ T8 w 96"/>
                                <a:gd name="T10" fmla="+- 0 -4846 -5133"/>
                                <a:gd name="T11" fmla="*/ -4846 h 288"/>
                                <a:gd name="T12" fmla="+- 0 4722 4634"/>
                                <a:gd name="T13" fmla="*/ T12 w 96"/>
                                <a:gd name="T14" fmla="+- 0 -4926 -5133"/>
                                <a:gd name="T15" fmla="*/ -4926 h 288"/>
                                <a:gd name="T16" fmla="+- 0 4674 4634"/>
                                <a:gd name="T17" fmla="*/ T16 w 96"/>
                                <a:gd name="T18" fmla="+- 0 -4926 -5133"/>
                                <a:gd name="T19" fmla="*/ -4926 h 288"/>
                                <a:gd name="T20" fmla="+- 0 4674 4634"/>
                                <a:gd name="T21" fmla="*/ T20 w 96"/>
                                <a:gd name="T22" fmla="+- 0 -4941 -5133"/>
                                <a:gd name="T23" fmla="*/ -4941 h 2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96" h="288">
                                  <a:moveTo>
                                    <a:pt x="4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48" y="287"/>
                                  </a:lnTo>
                                  <a:lnTo>
                                    <a:pt x="88" y="207"/>
                                  </a:lnTo>
                                  <a:lnTo>
                                    <a:pt x="40" y="207"/>
                                  </a:lnTo>
                                  <a:lnTo>
                                    <a:pt x="40" y="19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4" name="Freeform 592"/>
                          <wps:cNvSpPr>
                            <a:spLocks/>
                          </wps:cNvSpPr>
                          <wps:spPr bwMode="auto">
                            <a:xfrm>
                              <a:off x="4634" y="-5133"/>
                              <a:ext cx="96" cy="288"/>
                            </a:xfrm>
                            <a:custGeom>
                              <a:avLst/>
                              <a:gdLst>
                                <a:gd name="T0" fmla="+- 0 4690 4634"/>
                                <a:gd name="T1" fmla="*/ T0 w 96"/>
                                <a:gd name="T2" fmla="+- 0 -4942 -5133"/>
                                <a:gd name="T3" fmla="*/ -4942 h 288"/>
                                <a:gd name="T4" fmla="+- 0 4674 4634"/>
                                <a:gd name="T5" fmla="*/ T4 w 96"/>
                                <a:gd name="T6" fmla="+- 0 -4941 -5133"/>
                                <a:gd name="T7" fmla="*/ -4941 h 288"/>
                                <a:gd name="T8" fmla="+- 0 4674 4634"/>
                                <a:gd name="T9" fmla="*/ T8 w 96"/>
                                <a:gd name="T10" fmla="+- 0 -4926 -5133"/>
                                <a:gd name="T11" fmla="*/ -4926 h 288"/>
                                <a:gd name="T12" fmla="+- 0 4690 4634"/>
                                <a:gd name="T13" fmla="*/ T12 w 96"/>
                                <a:gd name="T14" fmla="+- 0 -4926 -5133"/>
                                <a:gd name="T15" fmla="*/ -4926 h 288"/>
                                <a:gd name="T16" fmla="+- 0 4690 4634"/>
                                <a:gd name="T17" fmla="*/ T16 w 96"/>
                                <a:gd name="T18" fmla="+- 0 -4942 -5133"/>
                                <a:gd name="T19" fmla="*/ -4942 h 2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" h="288">
                                  <a:moveTo>
                                    <a:pt x="56" y="191"/>
                                  </a:moveTo>
                                  <a:lnTo>
                                    <a:pt x="40" y="192"/>
                                  </a:lnTo>
                                  <a:lnTo>
                                    <a:pt x="40" y="207"/>
                                  </a:lnTo>
                                  <a:lnTo>
                                    <a:pt x="56" y="207"/>
                                  </a:lnTo>
                                  <a:lnTo>
                                    <a:pt x="56" y="191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5" name="Freeform 593"/>
                          <wps:cNvSpPr>
                            <a:spLocks/>
                          </wps:cNvSpPr>
                          <wps:spPr bwMode="auto">
                            <a:xfrm>
                              <a:off x="4634" y="-5133"/>
                              <a:ext cx="96" cy="288"/>
                            </a:xfrm>
                            <a:custGeom>
                              <a:avLst/>
                              <a:gdLst>
                                <a:gd name="T0" fmla="+- 0 4730 4634"/>
                                <a:gd name="T1" fmla="*/ T0 w 96"/>
                                <a:gd name="T2" fmla="+- 0 -4942 -5133"/>
                                <a:gd name="T3" fmla="*/ -4942 h 288"/>
                                <a:gd name="T4" fmla="+- 0 4690 4634"/>
                                <a:gd name="T5" fmla="*/ T4 w 96"/>
                                <a:gd name="T6" fmla="+- 0 -4942 -5133"/>
                                <a:gd name="T7" fmla="*/ -4942 h 288"/>
                                <a:gd name="T8" fmla="+- 0 4690 4634"/>
                                <a:gd name="T9" fmla="*/ T8 w 96"/>
                                <a:gd name="T10" fmla="+- 0 -4926 -5133"/>
                                <a:gd name="T11" fmla="*/ -4926 h 288"/>
                                <a:gd name="T12" fmla="+- 0 4722 4634"/>
                                <a:gd name="T13" fmla="*/ T12 w 96"/>
                                <a:gd name="T14" fmla="+- 0 -4926 -5133"/>
                                <a:gd name="T15" fmla="*/ -4926 h 288"/>
                                <a:gd name="T16" fmla="+- 0 4730 4634"/>
                                <a:gd name="T17" fmla="*/ T16 w 96"/>
                                <a:gd name="T18" fmla="+- 0 -4942 -5133"/>
                                <a:gd name="T19" fmla="*/ -4942 h 2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" h="288">
                                  <a:moveTo>
                                    <a:pt x="96" y="191"/>
                                  </a:moveTo>
                                  <a:lnTo>
                                    <a:pt x="56" y="191"/>
                                  </a:lnTo>
                                  <a:lnTo>
                                    <a:pt x="56" y="207"/>
                                  </a:lnTo>
                                  <a:lnTo>
                                    <a:pt x="88" y="207"/>
                                  </a:lnTo>
                                  <a:lnTo>
                                    <a:pt x="96" y="191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6" name="Freeform 594"/>
                          <wps:cNvSpPr>
                            <a:spLocks/>
                          </wps:cNvSpPr>
                          <wps:spPr bwMode="auto">
                            <a:xfrm>
                              <a:off x="4634" y="-5133"/>
                              <a:ext cx="96" cy="288"/>
                            </a:xfrm>
                            <a:custGeom>
                              <a:avLst/>
                              <a:gdLst>
                                <a:gd name="T0" fmla="+- 0 4689 4634"/>
                                <a:gd name="T1" fmla="*/ T0 w 96"/>
                                <a:gd name="T2" fmla="+- 0 -5133 -5133"/>
                                <a:gd name="T3" fmla="*/ -5133 h 288"/>
                                <a:gd name="T4" fmla="+- 0 4673 4634"/>
                                <a:gd name="T5" fmla="*/ T4 w 96"/>
                                <a:gd name="T6" fmla="+- 0 -5133 -5133"/>
                                <a:gd name="T7" fmla="*/ -5133 h 288"/>
                                <a:gd name="T8" fmla="+- 0 4674 4634"/>
                                <a:gd name="T9" fmla="*/ T8 w 96"/>
                                <a:gd name="T10" fmla="+- 0 -4941 -5133"/>
                                <a:gd name="T11" fmla="*/ -4941 h 288"/>
                                <a:gd name="T12" fmla="+- 0 4690 4634"/>
                                <a:gd name="T13" fmla="*/ T12 w 96"/>
                                <a:gd name="T14" fmla="+- 0 -4942 -5133"/>
                                <a:gd name="T15" fmla="*/ -4942 h 288"/>
                                <a:gd name="T16" fmla="+- 0 4689 4634"/>
                                <a:gd name="T17" fmla="*/ T16 w 96"/>
                                <a:gd name="T18" fmla="+- 0 -5133 -5133"/>
                                <a:gd name="T19" fmla="*/ -5133 h 2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" h="288">
                                  <a:moveTo>
                                    <a:pt x="55" y="0"/>
                                  </a:moveTo>
                                  <a:lnTo>
                                    <a:pt x="39" y="0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56" y="191"/>
                                  </a:lnTo>
                                  <a:lnTo>
                                    <a:pt x="55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7" name="Group 595"/>
                        <wpg:cNvGrpSpPr>
                          <a:grpSpLocks/>
                        </wpg:cNvGrpSpPr>
                        <wpg:grpSpPr bwMode="auto">
                          <a:xfrm>
                            <a:off x="4029" y="-4838"/>
                            <a:ext cx="1308" cy="449"/>
                            <a:chOff x="4029" y="-4838"/>
                            <a:chExt cx="1308" cy="449"/>
                          </a:xfrm>
                        </wpg:grpSpPr>
                        <wps:wsp>
                          <wps:cNvPr id="608" name="Freeform 596"/>
                          <wps:cNvSpPr>
                            <a:spLocks/>
                          </wps:cNvSpPr>
                          <wps:spPr bwMode="auto">
                            <a:xfrm>
                              <a:off x="4029" y="-4838"/>
                              <a:ext cx="1308" cy="449"/>
                            </a:xfrm>
                            <a:custGeom>
                              <a:avLst/>
                              <a:gdLst>
                                <a:gd name="T0" fmla="+- 0 4029 4029"/>
                                <a:gd name="T1" fmla="*/ T0 w 1308"/>
                                <a:gd name="T2" fmla="+- 0 -4388 -4838"/>
                                <a:gd name="T3" fmla="*/ -4388 h 449"/>
                                <a:gd name="T4" fmla="+- 0 5336 4029"/>
                                <a:gd name="T5" fmla="*/ T4 w 1308"/>
                                <a:gd name="T6" fmla="+- 0 -4388 -4838"/>
                                <a:gd name="T7" fmla="*/ -4388 h 449"/>
                                <a:gd name="T8" fmla="+- 0 5336 4029"/>
                                <a:gd name="T9" fmla="*/ T8 w 1308"/>
                                <a:gd name="T10" fmla="+- 0 -4838 -4838"/>
                                <a:gd name="T11" fmla="*/ -4838 h 449"/>
                                <a:gd name="T12" fmla="+- 0 4029 4029"/>
                                <a:gd name="T13" fmla="*/ T12 w 1308"/>
                                <a:gd name="T14" fmla="+- 0 -4838 -4838"/>
                                <a:gd name="T15" fmla="*/ -4838 h 449"/>
                                <a:gd name="T16" fmla="+- 0 4029 4029"/>
                                <a:gd name="T17" fmla="*/ T16 w 1308"/>
                                <a:gd name="T18" fmla="+- 0 -4388 -4838"/>
                                <a:gd name="T19" fmla="*/ -4388 h 4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08" h="449">
                                  <a:moveTo>
                                    <a:pt x="0" y="450"/>
                                  </a:moveTo>
                                  <a:lnTo>
                                    <a:pt x="1307" y="450"/>
                                  </a:lnTo>
                                  <a:lnTo>
                                    <a:pt x="130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5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7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9" name="Group 597"/>
                        <wpg:cNvGrpSpPr>
                          <a:grpSpLocks/>
                        </wpg:cNvGrpSpPr>
                        <wpg:grpSpPr bwMode="auto">
                          <a:xfrm>
                            <a:off x="5336" y="-4661"/>
                            <a:ext cx="1512" cy="96"/>
                            <a:chOff x="5336" y="-4661"/>
                            <a:chExt cx="1512" cy="96"/>
                          </a:xfrm>
                        </wpg:grpSpPr>
                        <wps:wsp>
                          <wps:cNvPr id="610" name="Freeform 598"/>
                          <wps:cNvSpPr>
                            <a:spLocks/>
                          </wps:cNvSpPr>
                          <wps:spPr bwMode="auto">
                            <a:xfrm>
                              <a:off x="5336" y="-4661"/>
                              <a:ext cx="1512" cy="96"/>
                            </a:xfrm>
                            <a:custGeom>
                              <a:avLst/>
                              <a:gdLst>
                                <a:gd name="T0" fmla="+- 0 6752 5336"/>
                                <a:gd name="T1" fmla="*/ T0 w 1512"/>
                                <a:gd name="T2" fmla="+- 0 -4661 -4661"/>
                                <a:gd name="T3" fmla="*/ -4661 h 96"/>
                                <a:gd name="T4" fmla="+- 0 6752 5336"/>
                                <a:gd name="T5" fmla="*/ T4 w 1512"/>
                                <a:gd name="T6" fmla="+- 0 -4565 -4661"/>
                                <a:gd name="T7" fmla="*/ -4565 h 96"/>
                                <a:gd name="T8" fmla="+- 0 6832 5336"/>
                                <a:gd name="T9" fmla="*/ T8 w 1512"/>
                                <a:gd name="T10" fmla="+- 0 -4605 -4661"/>
                                <a:gd name="T11" fmla="*/ -4605 h 96"/>
                                <a:gd name="T12" fmla="+- 0 6768 5336"/>
                                <a:gd name="T13" fmla="*/ T12 w 1512"/>
                                <a:gd name="T14" fmla="+- 0 -4605 -4661"/>
                                <a:gd name="T15" fmla="*/ -4605 h 96"/>
                                <a:gd name="T16" fmla="+- 0 6768 5336"/>
                                <a:gd name="T17" fmla="*/ T16 w 1512"/>
                                <a:gd name="T18" fmla="+- 0 -4621 -4661"/>
                                <a:gd name="T19" fmla="*/ -4621 h 96"/>
                                <a:gd name="T20" fmla="+- 0 6832 5336"/>
                                <a:gd name="T21" fmla="*/ T20 w 1512"/>
                                <a:gd name="T22" fmla="+- 0 -4621 -4661"/>
                                <a:gd name="T23" fmla="*/ -4621 h 96"/>
                                <a:gd name="T24" fmla="+- 0 6752 5336"/>
                                <a:gd name="T25" fmla="*/ T24 w 1512"/>
                                <a:gd name="T26" fmla="+- 0 -4661 -4661"/>
                                <a:gd name="T27" fmla="*/ -4661 h 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12" h="96">
                                  <a:moveTo>
                                    <a:pt x="1416" y="0"/>
                                  </a:moveTo>
                                  <a:lnTo>
                                    <a:pt x="1416" y="96"/>
                                  </a:lnTo>
                                  <a:lnTo>
                                    <a:pt x="1496" y="56"/>
                                  </a:lnTo>
                                  <a:lnTo>
                                    <a:pt x="1432" y="56"/>
                                  </a:lnTo>
                                  <a:lnTo>
                                    <a:pt x="1432" y="40"/>
                                  </a:lnTo>
                                  <a:lnTo>
                                    <a:pt x="1496" y="40"/>
                                  </a:lnTo>
                                  <a:lnTo>
                                    <a:pt x="1416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1" name="Freeform 599"/>
                          <wps:cNvSpPr>
                            <a:spLocks/>
                          </wps:cNvSpPr>
                          <wps:spPr bwMode="auto">
                            <a:xfrm>
                              <a:off x="5336" y="-4661"/>
                              <a:ext cx="1512" cy="96"/>
                            </a:xfrm>
                            <a:custGeom>
                              <a:avLst/>
                              <a:gdLst>
                                <a:gd name="T0" fmla="+- 0 6752 5336"/>
                                <a:gd name="T1" fmla="*/ T0 w 1512"/>
                                <a:gd name="T2" fmla="+- 0 -4621 -4661"/>
                                <a:gd name="T3" fmla="*/ -4621 h 96"/>
                                <a:gd name="T4" fmla="+- 0 5336 5336"/>
                                <a:gd name="T5" fmla="*/ T4 w 1512"/>
                                <a:gd name="T6" fmla="+- 0 -4621 -4661"/>
                                <a:gd name="T7" fmla="*/ -4621 h 96"/>
                                <a:gd name="T8" fmla="+- 0 5336 5336"/>
                                <a:gd name="T9" fmla="*/ T8 w 1512"/>
                                <a:gd name="T10" fmla="+- 0 -4605 -4661"/>
                                <a:gd name="T11" fmla="*/ -4605 h 96"/>
                                <a:gd name="T12" fmla="+- 0 6752 5336"/>
                                <a:gd name="T13" fmla="*/ T12 w 1512"/>
                                <a:gd name="T14" fmla="+- 0 -4605 -4661"/>
                                <a:gd name="T15" fmla="*/ -4605 h 96"/>
                                <a:gd name="T16" fmla="+- 0 6752 5336"/>
                                <a:gd name="T17" fmla="*/ T16 w 1512"/>
                                <a:gd name="T18" fmla="+- 0 -4621 -4661"/>
                                <a:gd name="T19" fmla="*/ -4621 h 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12" h="96">
                                  <a:moveTo>
                                    <a:pt x="1416" y="40"/>
                                  </a:moveTo>
                                  <a:lnTo>
                                    <a:pt x="0" y="40"/>
                                  </a:lnTo>
                                  <a:lnTo>
                                    <a:pt x="0" y="56"/>
                                  </a:lnTo>
                                  <a:lnTo>
                                    <a:pt x="1416" y="56"/>
                                  </a:lnTo>
                                  <a:lnTo>
                                    <a:pt x="1416" y="4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2" name="Freeform 600"/>
                          <wps:cNvSpPr>
                            <a:spLocks/>
                          </wps:cNvSpPr>
                          <wps:spPr bwMode="auto">
                            <a:xfrm>
                              <a:off x="5336" y="-4661"/>
                              <a:ext cx="1512" cy="96"/>
                            </a:xfrm>
                            <a:custGeom>
                              <a:avLst/>
                              <a:gdLst>
                                <a:gd name="T0" fmla="+- 0 6832 5336"/>
                                <a:gd name="T1" fmla="*/ T0 w 1512"/>
                                <a:gd name="T2" fmla="+- 0 -4621 -4661"/>
                                <a:gd name="T3" fmla="*/ -4621 h 96"/>
                                <a:gd name="T4" fmla="+- 0 6768 5336"/>
                                <a:gd name="T5" fmla="*/ T4 w 1512"/>
                                <a:gd name="T6" fmla="+- 0 -4621 -4661"/>
                                <a:gd name="T7" fmla="*/ -4621 h 96"/>
                                <a:gd name="T8" fmla="+- 0 6768 5336"/>
                                <a:gd name="T9" fmla="*/ T8 w 1512"/>
                                <a:gd name="T10" fmla="+- 0 -4605 -4661"/>
                                <a:gd name="T11" fmla="*/ -4605 h 96"/>
                                <a:gd name="T12" fmla="+- 0 6832 5336"/>
                                <a:gd name="T13" fmla="*/ T12 w 1512"/>
                                <a:gd name="T14" fmla="+- 0 -4605 -4661"/>
                                <a:gd name="T15" fmla="*/ -4605 h 96"/>
                                <a:gd name="T16" fmla="+- 0 6848 5336"/>
                                <a:gd name="T17" fmla="*/ T16 w 1512"/>
                                <a:gd name="T18" fmla="+- 0 -4613 -4661"/>
                                <a:gd name="T19" fmla="*/ -4613 h 96"/>
                                <a:gd name="T20" fmla="+- 0 6832 5336"/>
                                <a:gd name="T21" fmla="*/ T20 w 1512"/>
                                <a:gd name="T22" fmla="+- 0 -4621 -4661"/>
                                <a:gd name="T23" fmla="*/ -4621 h 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512" h="96">
                                  <a:moveTo>
                                    <a:pt x="1496" y="40"/>
                                  </a:moveTo>
                                  <a:lnTo>
                                    <a:pt x="1432" y="40"/>
                                  </a:lnTo>
                                  <a:lnTo>
                                    <a:pt x="1432" y="56"/>
                                  </a:lnTo>
                                  <a:lnTo>
                                    <a:pt x="1496" y="56"/>
                                  </a:lnTo>
                                  <a:lnTo>
                                    <a:pt x="1512" y="48"/>
                                  </a:lnTo>
                                  <a:lnTo>
                                    <a:pt x="1496" y="4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3" name="Group 601"/>
                        <wpg:cNvGrpSpPr>
                          <a:grpSpLocks/>
                        </wpg:cNvGrpSpPr>
                        <wpg:grpSpPr bwMode="auto">
                          <a:xfrm>
                            <a:off x="6847" y="-4838"/>
                            <a:ext cx="1309" cy="449"/>
                            <a:chOff x="6847" y="-4838"/>
                            <a:chExt cx="1309" cy="449"/>
                          </a:xfrm>
                        </wpg:grpSpPr>
                        <wps:wsp>
                          <wps:cNvPr id="614" name="Freeform 602"/>
                          <wps:cNvSpPr>
                            <a:spLocks/>
                          </wps:cNvSpPr>
                          <wps:spPr bwMode="auto">
                            <a:xfrm>
                              <a:off x="6847" y="-4838"/>
                              <a:ext cx="1309" cy="449"/>
                            </a:xfrm>
                            <a:custGeom>
                              <a:avLst/>
                              <a:gdLst>
                                <a:gd name="T0" fmla="+- 0 6847 6847"/>
                                <a:gd name="T1" fmla="*/ T0 w 1309"/>
                                <a:gd name="T2" fmla="+- 0 -4388 -4838"/>
                                <a:gd name="T3" fmla="*/ -4388 h 449"/>
                                <a:gd name="T4" fmla="+- 0 8157 6847"/>
                                <a:gd name="T5" fmla="*/ T4 w 1309"/>
                                <a:gd name="T6" fmla="+- 0 -4388 -4838"/>
                                <a:gd name="T7" fmla="*/ -4388 h 449"/>
                                <a:gd name="T8" fmla="+- 0 8157 6847"/>
                                <a:gd name="T9" fmla="*/ T8 w 1309"/>
                                <a:gd name="T10" fmla="+- 0 -4838 -4838"/>
                                <a:gd name="T11" fmla="*/ -4838 h 449"/>
                                <a:gd name="T12" fmla="+- 0 6847 6847"/>
                                <a:gd name="T13" fmla="*/ T12 w 1309"/>
                                <a:gd name="T14" fmla="+- 0 -4838 -4838"/>
                                <a:gd name="T15" fmla="*/ -4838 h 449"/>
                                <a:gd name="T16" fmla="+- 0 6847 6847"/>
                                <a:gd name="T17" fmla="*/ T16 w 1309"/>
                                <a:gd name="T18" fmla="+- 0 -4388 -4838"/>
                                <a:gd name="T19" fmla="*/ -4388 h 4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09" h="449">
                                  <a:moveTo>
                                    <a:pt x="0" y="450"/>
                                  </a:moveTo>
                                  <a:lnTo>
                                    <a:pt x="1310" y="450"/>
                                  </a:lnTo>
                                  <a:lnTo>
                                    <a:pt x="13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5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7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5" name="Group 603"/>
                        <wpg:cNvGrpSpPr>
                          <a:grpSpLocks/>
                        </wpg:cNvGrpSpPr>
                        <wpg:grpSpPr bwMode="auto">
                          <a:xfrm>
                            <a:off x="4634" y="-4388"/>
                            <a:ext cx="96" cy="288"/>
                            <a:chOff x="4634" y="-4388"/>
                            <a:chExt cx="96" cy="288"/>
                          </a:xfrm>
                        </wpg:grpSpPr>
                        <wps:wsp>
                          <wps:cNvPr id="616" name="Freeform 604"/>
                          <wps:cNvSpPr>
                            <a:spLocks/>
                          </wps:cNvSpPr>
                          <wps:spPr bwMode="auto">
                            <a:xfrm>
                              <a:off x="4634" y="-4388"/>
                              <a:ext cx="96" cy="288"/>
                            </a:xfrm>
                            <a:custGeom>
                              <a:avLst/>
                              <a:gdLst>
                                <a:gd name="T0" fmla="+- 0 4674 4634"/>
                                <a:gd name="T1" fmla="*/ T0 w 96"/>
                                <a:gd name="T2" fmla="+- 0 -4197 -4388"/>
                                <a:gd name="T3" fmla="*/ -4197 h 288"/>
                                <a:gd name="T4" fmla="+- 0 4634 4634"/>
                                <a:gd name="T5" fmla="*/ T4 w 96"/>
                                <a:gd name="T6" fmla="+- 0 -4196 -4388"/>
                                <a:gd name="T7" fmla="*/ -4196 h 288"/>
                                <a:gd name="T8" fmla="+- 0 4682 4634"/>
                                <a:gd name="T9" fmla="*/ T8 w 96"/>
                                <a:gd name="T10" fmla="+- 0 -4101 -4388"/>
                                <a:gd name="T11" fmla="*/ -4101 h 288"/>
                                <a:gd name="T12" fmla="+- 0 4722 4634"/>
                                <a:gd name="T13" fmla="*/ T12 w 96"/>
                                <a:gd name="T14" fmla="+- 0 -4181 -4388"/>
                                <a:gd name="T15" fmla="*/ -4181 h 288"/>
                                <a:gd name="T16" fmla="+- 0 4674 4634"/>
                                <a:gd name="T17" fmla="*/ T16 w 96"/>
                                <a:gd name="T18" fmla="+- 0 -4181 -4388"/>
                                <a:gd name="T19" fmla="*/ -4181 h 288"/>
                                <a:gd name="T20" fmla="+- 0 4674 4634"/>
                                <a:gd name="T21" fmla="*/ T20 w 96"/>
                                <a:gd name="T22" fmla="+- 0 -4197 -4388"/>
                                <a:gd name="T23" fmla="*/ -4197 h 2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96" h="288">
                                  <a:moveTo>
                                    <a:pt x="40" y="191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48" y="287"/>
                                  </a:lnTo>
                                  <a:lnTo>
                                    <a:pt x="88" y="207"/>
                                  </a:lnTo>
                                  <a:lnTo>
                                    <a:pt x="40" y="207"/>
                                  </a:lnTo>
                                  <a:lnTo>
                                    <a:pt x="40" y="191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7" name="Freeform 605"/>
                          <wps:cNvSpPr>
                            <a:spLocks/>
                          </wps:cNvSpPr>
                          <wps:spPr bwMode="auto">
                            <a:xfrm>
                              <a:off x="4634" y="-4388"/>
                              <a:ext cx="96" cy="288"/>
                            </a:xfrm>
                            <a:custGeom>
                              <a:avLst/>
                              <a:gdLst>
                                <a:gd name="T0" fmla="+- 0 4690 4634"/>
                                <a:gd name="T1" fmla="*/ T0 w 96"/>
                                <a:gd name="T2" fmla="+- 0 -4197 -4388"/>
                                <a:gd name="T3" fmla="*/ -4197 h 288"/>
                                <a:gd name="T4" fmla="+- 0 4674 4634"/>
                                <a:gd name="T5" fmla="*/ T4 w 96"/>
                                <a:gd name="T6" fmla="+- 0 -4197 -4388"/>
                                <a:gd name="T7" fmla="*/ -4197 h 288"/>
                                <a:gd name="T8" fmla="+- 0 4674 4634"/>
                                <a:gd name="T9" fmla="*/ T8 w 96"/>
                                <a:gd name="T10" fmla="+- 0 -4181 -4388"/>
                                <a:gd name="T11" fmla="*/ -4181 h 288"/>
                                <a:gd name="T12" fmla="+- 0 4690 4634"/>
                                <a:gd name="T13" fmla="*/ T12 w 96"/>
                                <a:gd name="T14" fmla="+- 0 -4181 -4388"/>
                                <a:gd name="T15" fmla="*/ -4181 h 288"/>
                                <a:gd name="T16" fmla="+- 0 4690 4634"/>
                                <a:gd name="T17" fmla="*/ T16 w 96"/>
                                <a:gd name="T18" fmla="+- 0 -4197 -4388"/>
                                <a:gd name="T19" fmla="*/ -4197 h 2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" h="288">
                                  <a:moveTo>
                                    <a:pt x="56" y="191"/>
                                  </a:moveTo>
                                  <a:lnTo>
                                    <a:pt x="40" y="191"/>
                                  </a:lnTo>
                                  <a:lnTo>
                                    <a:pt x="40" y="207"/>
                                  </a:lnTo>
                                  <a:lnTo>
                                    <a:pt x="56" y="207"/>
                                  </a:lnTo>
                                  <a:lnTo>
                                    <a:pt x="56" y="191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8" name="Freeform 606"/>
                          <wps:cNvSpPr>
                            <a:spLocks/>
                          </wps:cNvSpPr>
                          <wps:spPr bwMode="auto">
                            <a:xfrm>
                              <a:off x="4634" y="-4388"/>
                              <a:ext cx="96" cy="288"/>
                            </a:xfrm>
                            <a:custGeom>
                              <a:avLst/>
                              <a:gdLst>
                                <a:gd name="T0" fmla="+- 0 4730 4634"/>
                                <a:gd name="T1" fmla="*/ T0 w 96"/>
                                <a:gd name="T2" fmla="+- 0 -4197 -4388"/>
                                <a:gd name="T3" fmla="*/ -4197 h 288"/>
                                <a:gd name="T4" fmla="+- 0 4690 4634"/>
                                <a:gd name="T5" fmla="*/ T4 w 96"/>
                                <a:gd name="T6" fmla="+- 0 -4197 -4388"/>
                                <a:gd name="T7" fmla="*/ -4197 h 288"/>
                                <a:gd name="T8" fmla="+- 0 4690 4634"/>
                                <a:gd name="T9" fmla="*/ T8 w 96"/>
                                <a:gd name="T10" fmla="+- 0 -4181 -4388"/>
                                <a:gd name="T11" fmla="*/ -4181 h 288"/>
                                <a:gd name="T12" fmla="+- 0 4722 4634"/>
                                <a:gd name="T13" fmla="*/ T12 w 96"/>
                                <a:gd name="T14" fmla="+- 0 -4181 -4388"/>
                                <a:gd name="T15" fmla="*/ -4181 h 288"/>
                                <a:gd name="T16" fmla="+- 0 4730 4634"/>
                                <a:gd name="T17" fmla="*/ T16 w 96"/>
                                <a:gd name="T18" fmla="+- 0 -4197 -4388"/>
                                <a:gd name="T19" fmla="*/ -4197 h 2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" h="288">
                                  <a:moveTo>
                                    <a:pt x="96" y="191"/>
                                  </a:moveTo>
                                  <a:lnTo>
                                    <a:pt x="56" y="191"/>
                                  </a:lnTo>
                                  <a:lnTo>
                                    <a:pt x="56" y="207"/>
                                  </a:lnTo>
                                  <a:lnTo>
                                    <a:pt x="88" y="207"/>
                                  </a:lnTo>
                                  <a:lnTo>
                                    <a:pt x="96" y="191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9" name="Freeform 607"/>
                          <wps:cNvSpPr>
                            <a:spLocks/>
                          </wps:cNvSpPr>
                          <wps:spPr bwMode="auto">
                            <a:xfrm>
                              <a:off x="4634" y="-4388"/>
                              <a:ext cx="96" cy="288"/>
                            </a:xfrm>
                            <a:custGeom>
                              <a:avLst/>
                              <a:gdLst>
                                <a:gd name="T0" fmla="+- 0 4689 4634"/>
                                <a:gd name="T1" fmla="*/ T0 w 96"/>
                                <a:gd name="T2" fmla="+- 0 -4388 -4388"/>
                                <a:gd name="T3" fmla="*/ -4388 h 288"/>
                                <a:gd name="T4" fmla="+- 0 4673 4634"/>
                                <a:gd name="T5" fmla="*/ T4 w 96"/>
                                <a:gd name="T6" fmla="+- 0 -4388 -4388"/>
                                <a:gd name="T7" fmla="*/ -4388 h 288"/>
                                <a:gd name="T8" fmla="+- 0 4674 4634"/>
                                <a:gd name="T9" fmla="*/ T8 w 96"/>
                                <a:gd name="T10" fmla="+- 0 -4197 -4388"/>
                                <a:gd name="T11" fmla="*/ -4197 h 288"/>
                                <a:gd name="T12" fmla="+- 0 4690 4634"/>
                                <a:gd name="T13" fmla="*/ T12 w 96"/>
                                <a:gd name="T14" fmla="+- 0 -4197 -4388"/>
                                <a:gd name="T15" fmla="*/ -4197 h 288"/>
                                <a:gd name="T16" fmla="+- 0 4689 4634"/>
                                <a:gd name="T17" fmla="*/ T16 w 96"/>
                                <a:gd name="T18" fmla="+- 0 -4388 -4388"/>
                                <a:gd name="T19" fmla="*/ -4388 h 2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" h="288">
                                  <a:moveTo>
                                    <a:pt x="55" y="0"/>
                                  </a:moveTo>
                                  <a:lnTo>
                                    <a:pt x="39" y="0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56" y="191"/>
                                  </a:lnTo>
                                  <a:lnTo>
                                    <a:pt x="55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0" name="Group 608"/>
                        <wpg:cNvGrpSpPr>
                          <a:grpSpLocks/>
                        </wpg:cNvGrpSpPr>
                        <wpg:grpSpPr bwMode="auto">
                          <a:xfrm>
                            <a:off x="5321" y="-9063"/>
                            <a:ext cx="1528" cy="96"/>
                            <a:chOff x="5321" y="-9063"/>
                            <a:chExt cx="1528" cy="96"/>
                          </a:xfrm>
                        </wpg:grpSpPr>
                        <wps:wsp>
                          <wps:cNvPr id="621" name="Freeform 609"/>
                          <wps:cNvSpPr>
                            <a:spLocks/>
                          </wps:cNvSpPr>
                          <wps:spPr bwMode="auto">
                            <a:xfrm>
                              <a:off x="5321" y="-9063"/>
                              <a:ext cx="1528" cy="96"/>
                            </a:xfrm>
                            <a:custGeom>
                              <a:avLst/>
                              <a:gdLst>
                                <a:gd name="T0" fmla="+- 0 5417 5321"/>
                                <a:gd name="T1" fmla="*/ T0 w 1528"/>
                                <a:gd name="T2" fmla="+- 0 -9063 -9063"/>
                                <a:gd name="T3" fmla="*/ -9063 h 96"/>
                                <a:gd name="T4" fmla="+- 0 5321 5321"/>
                                <a:gd name="T5" fmla="*/ T4 w 1528"/>
                                <a:gd name="T6" fmla="+- 0 -9015 -9063"/>
                                <a:gd name="T7" fmla="*/ -9015 h 96"/>
                                <a:gd name="T8" fmla="+- 0 5417 5321"/>
                                <a:gd name="T9" fmla="*/ T8 w 1528"/>
                                <a:gd name="T10" fmla="+- 0 -8967 -9063"/>
                                <a:gd name="T11" fmla="*/ -8967 h 96"/>
                                <a:gd name="T12" fmla="+- 0 5417 5321"/>
                                <a:gd name="T13" fmla="*/ T12 w 1528"/>
                                <a:gd name="T14" fmla="+- 0 -9007 -9063"/>
                                <a:gd name="T15" fmla="*/ -9007 h 96"/>
                                <a:gd name="T16" fmla="+- 0 5401 5321"/>
                                <a:gd name="T17" fmla="*/ T16 w 1528"/>
                                <a:gd name="T18" fmla="+- 0 -9007 -9063"/>
                                <a:gd name="T19" fmla="*/ -9007 h 96"/>
                                <a:gd name="T20" fmla="+- 0 5401 5321"/>
                                <a:gd name="T21" fmla="*/ T20 w 1528"/>
                                <a:gd name="T22" fmla="+- 0 -9023 -9063"/>
                                <a:gd name="T23" fmla="*/ -9023 h 96"/>
                                <a:gd name="T24" fmla="+- 0 5417 5321"/>
                                <a:gd name="T25" fmla="*/ T24 w 1528"/>
                                <a:gd name="T26" fmla="+- 0 -9023 -9063"/>
                                <a:gd name="T27" fmla="*/ -9023 h 96"/>
                                <a:gd name="T28" fmla="+- 0 5417 5321"/>
                                <a:gd name="T29" fmla="*/ T28 w 1528"/>
                                <a:gd name="T30" fmla="+- 0 -9063 -9063"/>
                                <a:gd name="T31" fmla="*/ -9063 h 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528" h="96">
                                  <a:moveTo>
                                    <a:pt x="96" y="0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96" y="96"/>
                                  </a:lnTo>
                                  <a:lnTo>
                                    <a:pt x="96" y="56"/>
                                  </a:lnTo>
                                  <a:lnTo>
                                    <a:pt x="80" y="56"/>
                                  </a:lnTo>
                                  <a:lnTo>
                                    <a:pt x="80" y="40"/>
                                  </a:lnTo>
                                  <a:lnTo>
                                    <a:pt x="96" y="40"/>
                                  </a:lnTo>
                                  <a:lnTo>
                                    <a:pt x="96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2" name="Freeform 610"/>
                          <wps:cNvSpPr>
                            <a:spLocks/>
                          </wps:cNvSpPr>
                          <wps:spPr bwMode="auto">
                            <a:xfrm>
                              <a:off x="5321" y="-9063"/>
                              <a:ext cx="1528" cy="96"/>
                            </a:xfrm>
                            <a:custGeom>
                              <a:avLst/>
                              <a:gdLst>
                                <a:gd name="T0" fmla="+- 0 5417 5321"/>
                                <a:gd name="T1" fmla="*/ T0 w 1528"/>
                                <a:gd name="T2" fmla="+- 0 -9023 -9063"/>
                                <a:gd name="T3" fmla="*/ -9023 h 96"/>
                                <a:gd name="T4" fmla="+- 0 5401 5321"/>
                                <a:gd name="T5" fmla="*/ T4 w 1528"/>
                                <a:gd name="T6" fmla="+- 0 -9023 -9063"/>
                                <a:gd name="T7" fmla="*/ -9023 h 96"/>
                                <a:gd name="T8" fmla="+- 0 5401 5321"/>
                                <a:gd name="T9" fmla="*/ T8 w 1528"/>
                                <a:gd name="T10" fmla="+- 0 -9007 -9063"/>
                                <a:gd name="T11" fmla="*/ -9007 h 96"/>
                                <a:gd name="T12" fmla="+- 0 5417 5321"/>
                                <a:gd name="T13" fmla="*/ T12 w 1528"/>
                                <a:gd name="T14" fmla="+- 0 -9007 -9063"/>
                                <a:gd name="T15" fmla="*/ -9007 h 96"/>
                                <a:gd name="T16" fmla="+- 0 5417 5321"/>
                                <a:gd name="T17" fmla="*/ T16 w 1528"/>
                                <a:gd name="T18" fmla="+- 0 -9023 -9063"/>
                                <a:gd name="T19" fmla="*/ -9023 h 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28" h="96">
                                  <a:moveTo>
                                    <a:pt x="96" y="40"/>
                                  </a:moveTo>
                                  <a:lnTo>
                                    <a:pt x="80" y="40"/>
                                  </a:lnTo>
                                  <a:lnTo>
                                    <a:pt x="80" y="56"/>
                                  </a:lnTo>
                                  <a:lnTo>
                                    <a:pt x="96" y="56"/>
                                  </a:lnTo>
                                  <a:lnTo>
                                    <a:pt x="96" y="4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3" name="Freeform 611"/>
                          <wps:cNvSpPr>
                            <a:spLocks/>
                          </wps:cNvSpPr>
                          <wps:spPr bwMode="auto">
                            <a:xfrm>
                              <a:off x="5321" y="-9063"/>
                              <a:ext cx="1528" cy="96"/>
                            </a:xfrm>
                            <a:custGeom>
                              <a:avLst/>
                              <a:gdLst>
                                <a:gd name="T0" fmla="+- 0 6848 5321"/>
                                <a:gd name="T1" fmla="*/ T0 w 1528"/>
                                <a:gd name="T2" fmla="+- 0 -9023 -9063"/>
                                <a:gd name="T3" fmla="*/ -9023 h 96"/>
                                <a:gd name="T4" fmla="+- 0 5417 5321"/>
                                <a:gd name="T5" fmla="*/ T4 w 1528"/>
                                <a:gd name="T6" fmla="+- 0 -9023 -9063"/>
                                <a:gd name="T7" fmla="*/ -9023 h 96"/>
                                <a:gd name="T8" fmla="+- 0 5417 5321"/>
                                <a:gd name="T9" fmla="*/ T8 w 1528"/>
                                <a:gd name="T10" fmla="+- 0 -9007 -9063"/>
                                <a:gd name="T11" fmla="*/ -9007 h 96"/>
                                <a:gd name="T12" fmla="+- 0 6848 5321"/>
                                <a:gd name="T13" fmla="*/ T12 w 1528"/>
                                <a:gd name="T14" fmla="+- 0 -9007 -9063"/>
                                <a:gd name="T15" fmla="*/ -9007 h 96"/>
                                <a:gd name="T16" fmla="+- 0 6848 5321"/>
                                <a:gd name="T17" fmla="*/ T16 w 1528"/>
                                <a:gd name="T18" fmla="+- 0 -9023 -9063"/>
                                <a:gd name="T19" fmla="*/ -9023 h 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28" h="96">
                                  <a:moveTo>
                                    <a:pt x="1527" y="40"/>
                                  </a:moveTo>
                                  <a:lnTo>
                                    <a:pt x="96" y="40"/>
                                  </a:lnTo>
                                  <a:lnTo>
                                    <a:pt x="96" y="56"/>
                                  </a:lnTo>
                                  <a:lnTo>
                                    <a:pt x="1527" y="56"/>
                                  </a:lnTo>
                                  <a:lnTo>
                                    <a:pt x="1527" y="4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4" name="Group 612"/>
                        <wpg:cNvGrpSpPr>
                          <a:grpSpLocks/>
                        </wpg:cNvGrpSpPr>
                        <wpg:grpSpPr bwMode="auto">
                          <a:xfrm>
                            <a:off x="4029" y="-4093"/>
                            <a:ext cx="1308" cy="451"/>
                            <a:chOff x="4029" y="-4093"/>
                            <a:chExt cx="1308" cy="451"/>
                          </a:xfrm>
                        </wpg:grpSpPr>
                        <wps:wsp>
                          <wps:cNvPr id="625" name="Freeform 613"/>
                          <wps:cNvSpPr>
                            <a:spLocks/>
                          </wps:cNvSpPr>
                          <wps:spPr bwMode="auto">
                            <a:xfrm>
                              <a:off x="4029" y="-4093"/>
                              <a:ext cx="1308" cy="451"/>
                            </a:xfrm>
                            <a:custGeom>
                              <a:avLst/>
                              <a:gdLst>
                                <a:gd name="T0" fmla="+- 0 4029 4029"/>
                                <a:gd name="T1" fmla="*/ T0 w 1308"/>
                                <a:gd name="T2" fmla="+- 0 -3641 -4093"/>
                                <a:gd name="T3" fmla="*/ -3641 h 451"/>
                                <a:gd name="T4" fmla="+- 0 5336 4029"/>
                                <a:gd name="T5" fmla="*/ T4 w 1308"/>
                                <a:gd name="T6" fmla="+- 0 -3641 -4093"/>
                                <a:gd name="T7" fmla="*/ -3641 h 451"/>
                                <a:gd name="T8" fmla="+- 0 5336 4029"/>
                                <a:gd name="T9" fmla="*/ T8 w 1308"/>
                                <a:gd name="T10" fmla="+- 0 -4093 -4093"/>
                                <a:gd name="T11" fmla="*/ -4093 h 451"/>
                                <a:gd name="T12" fmla="+- 0 4029 4029"/>
                                <a:gd name="T13" fmla="*/ T12 w 1308"/>
                                <a:gd name="T14" fmla="+- 0 -4093 -4093"/>
                                <a:gd name="T15" fmla="*/ -4093 h 451"/>
                                <a:gd name="T16" fmla="+- 0 4029 4029"/>
                                <a:gd name="T17" fmla="*/ T16 w 1308"/>
                                <a:gd name="T18" fmla="+- 0 -3641 -4093"/>
                                <a:gd name="T19" fmla="*/ -3641 h 4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08" h="451">
                                  <a:moveTo>
                                    <a:pt x="0" y="452"/>
                                  </a:moveTo>
                                  <a:lnTo>
                                    <a:pt x="1307" y="452"/>
                                  </a:lnTo>
                                  <a:lnTo>
                                    <a:pt x="130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5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7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6" name="Group 614"/>
                        <wpg:cNvGrpSpPr>
                          <a:grpSpLocks/>
                        </wpg:cNvGrpSpPr>
                        <wpg:grpSpPr bwMode="auto">
                          <a:xfrm>
                            <a:off x="4634" y="-3641"/>
                            <a:ext cx="96" cy="288"/>
                            <a:chOff x="4634" y="-3641"/>
                            <a:chExt cx="96" cy="288"/>
                          </a:xfrm>
                        </wpg:grpSpPr>
                        <wps:wsp>
                          <wps:cNvPr id="627" name="Freeform 615"/>
                          <wps:cNvSpPr>
                            <a:spLocks/>
                          </wps:cNvSpPr>
                          <wps:spPr bwMode="auto">
                            <a:xfrm>
                              <a:off x="4634" y="-3641"/>
                              <a:ext cx="96" cy="288"/>
                            </a:xfrm>
                            <a:custGeom>
                              <a:avLst/>
                              <a:gdLst>
                                <a:gd name="T0" fmla="+- 0 4674 4634"/>
                                <a:gd name="T1" fmla="*/ T0 w 96"/>
                                <a:gd name="T2" fmla="+- 0 -3450 -3641"/>
                                <a:gd name="T3" fmla="*/ -3450 h 288"/>
                                <a:gd name="T4" fmla="+- 0 4634 4634"/>
                                <a:gd name="T5" fmla="*/ T4 w 96"/>
                                <a:gd name="T6" fmla="+- 0 -3450 -3641"/>
                                <a:gd name="T7" fmla="*/ -3450 h 288"/>
                                <a:gd name="T8" fmla="+- 0 4682 4634"/>
                                <a:gd name="T9" fmla="*/ T8 w 96"/>
                                <a:gd name="T10" fmla="+- 0 -3354 -3641"/>
                                <a:gd name="T11" fmla="*/ -3354 h 288"/>
                                <a:gd name="T12" fmla="+- 0 4722 4634"/>
                                <a:gd name="T13" fmla="*/ T12 w 96"/>
                                <a:gd name="T14" fmla="+- 0 -3434 -3641"/>
                                <a:gd name="T15" fmla="*/ -3434 h 288"/>
                                <a:gd name="T16" fmla="+- 0 4674 4634"/>
                                <a:gd name="T17" fmla="*/ T16 w 96"/>
                                <a:gd name="T18" fmla="+- 0 -3434 -3641"/>
                                <a:gd name="T19" fmla="*/ -3434 h 288"/>
                                <a:gd name="T20" fmla="+- 0 4674 4634"/>
                                <a:gd name="T21" fmla="*/ T20 w 96"/>
                                <a:gd name="T22" fmla="+- 0 -3450 -3641"/>
                                <a:gd name="T23" fmla="*/ -3450 h 2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96" h="288">
                                  <a:moveTo>
                                    <a:pt x="40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48" y="287"/>
                                  </a:lnTo>
                                  <a:lnTo>
                                    <a:pt x="88" y="207"/>
                                  </a:lnTo>
                                  <a:lnTo>
                                    <a:pt x="40" y="207"/>
                                  </a:lnTo>
                                  <a:lnTo>
                                    <a:pt x="40" y="191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8" name="Freeform 616"/>
                          <wps:cNvSpPr>
                            <a:spLocks/>
                          </wps:cNvSpPr>
                          <wps:spPr bwMode="auto">
                            <a:xfrm>
                              <a:off x="4634" y="-3641"/>
                              <a:ext cx="96" cy="288"/>
                            </a:xfrm>
                            <a:custGeom>
                              <a:avLst/>
                              <a:gdLst>
                                <a:gd name="T0" fmla="+- 0 4690 4634"/>
                                <a:gd name="T1" fmla="*/ T0 w 96"/>
                                <a:gd name="T2" fmla="+- 0 -3450 -3641"/>
                                <a:gd name="T3" fmla="*/ -3450 h 288"/>
                                <a:gd name="T4" fmla="+- 0 4674 4634"/>
                                <a:gd name="T5" fmla="*/ T4 w 96"/>
                                <a:gd name="T6" fmla="+- 0 -3450 -3641"/>
                                <a:gd name="T7" fmla="*/ -3450 h 288"/>
                                <a:gd name="T8" fmla="+- 0 4674 4634"/>
                                <a:gd name="T9" fmla="*/ T8 w 96"/>
                                <a:gd name="T10" fmla="+- 0 -3434 -3641"/>
                                <a:gd name="T11" fmla="*/ -3434 h 288"/>
                                <a:gd name="T12" fmla="+- 0 4690 4634"/>
                                <a:gd name="T13" fmla="*/ T12 w 96"/>
                                <a:gd name="T14" fmla="+- 0 -3434 -3641"/>
                                <a:gd name="T15" fmla="*/ -3434 h 288"/>
                                <a:gd name="T16" fmla="+- 0 4690 4634"/>
                                <a:gd name="T17" fmla="*/ T16 w 96"/>
                                <a:gd name="T18" fmla="+- 0 -3450 -3641"/>
                                <a:gd name="T19" fmla="*/ -3450 h 2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" h="288">
                                  <a:moveTo>
                                    <a:pt x="56" y="191"/>
                                  </a:moveTo>
                                  <a:lnTo>
                                    <a:pt x="40" y="191"/>
                                  </a:lnTo>
                                  <a:lnTo>
                                    <a:pt x="40" y="207"/>
                                  </a:lnTo>
                                  <a:lnTo>
                                    <a:pt x="56" y="207"/>
                                  </a:lnTo>
                                  <a:lnTo>
                                    <a:pt x="56" y="191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9" name="Freeform 617"/>
                          <wps:cNvSpPr>
                            <a:spLocks/>
                          </wps:cNvSpPr>
                          <wps:spPr bwMode="auto">
                            <a:xfrm>
                              <a:off x="4634" y="-3641"/>
                              <a:ext cx="96" cy="288"/>
                            </a:xfrm>
                            <a:custGeom>
                              <a:avLst/>
                              <a:gdLst>
                                <a:gd name="T0" fmla="+- 0 4730 4634"/>
                                <a:gd name="T1" fmla="*/ T0 w 96"/>
                                <a:gd name="T2" fmla="+- 0 -3450 -3641"/>
                                <a:gd name="T3" fmla="*/ -3450 h 288"/>
                                <a:gd name="T4" fmla="+- 0 4690 4634"/>
                                <a:gd name="T5" fmla="*/ T4 w 96"/>
                                <a:gd name="T6" fmla="+- 0 -3450 -3641"/>
                                <a:gd name="T7" fmla="*/ -3450 h 288"/>
                                <a:gd name="T8" fmla="+- 0 4690 4634"/>
                                <a:gd name="T9" fmla="*/ T8 w 96"/>
                                <a:gd name="T10" fmla="+- 0 -3434 -3641"/>
                                <a:gd name="T11" fmla="*/ -3434 h 288"/>
                                <a:gd name="T12" fmla="+- 0 4722 4634"/>
                                <a:gd name="T13" fmla="*/ T12 w 96"/>
                                <a:gd name="T14" fmla="+- 0 -3434 -3641"/>
                                <a:gd name="T15" fmla="*/ -3434 h 288"/>
                                <a:gd name="T16" fmla="+- 0 4730 4634"/>
                                <a:gd name="T17" fmla="*/ T16 w 96"/>
                                <a:gd name="T18" fmla="+- 0 -3450 -3641"/>
                                <a:gd name="T19" fmla="*/ -3450 h 2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" h="288">
                                  <a:moveTo>
                                    <a:pt x="96" y="191"/>
                                  </a:moveTo>
                                  <a:lnTo>
                                    <a:pt x="56" y="191"/>
                                  </a:lnTo>
                                  <a:lnTo>
                                    <a:pt x="56" y="207"/>
                                  </a:lnTo>
                                  <a:lnTo>
                                    <a:pt x="88" y="207"/>
                                  </a:lnTo>
                                  <a:lnTo>
                                    <a:pt x="96" y="191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0" name="Freeform 618"/>
                          <wps:cNvSpPr>
                            <a:spLocks/>
                          </wps:cNvSpPr>
                          <wps:spPr bwMode="auto">
                            <a:xfrm>
                              <a:off x="4634" y="-3641"/>
                              <a:ext cx="96" cy="288"/>
                            </a:xfrm>
                            <a:custGeom>
                              <a:avLst/>
                              <a:gdLst>
                                <a:gd name="T0" fmla="+- 0 4689 4634"/>
                                <a:gd name="T1" fmla="*/ T0 w 96"/>
                                <a:gd name="T2" fmla="+- 0 -3641 -3641"/>
                                <a:gd name="T3" fmla="*/ -3641 h 288"/>
                                <a:gd name="T4" fmla="+- 0 4673 4634"/>
                                <a:gd name="T5" fmla="*/ T4 w 96"/>
                                <a:gd name="T6" fmla="+- 0 -3641 -3641"/>
                                <a:gd name="T7" fmla="*/ -3641 h 288"/>
                                <a:gd name="T8" fmla="+- 0 4674 4634"/>
                                <a:gd name="T9" fmla="*/ T8 w 96"/>
                                <a:gd name="T10" fmla="+- 0 -3450 -3641"/>
                                <a:gd name="T11" fmla="*/ -3450 h 288"/>
                                <a:gd name="T12" fmla="+- 0 4690 4634"/>
                                <a:gd name="T13" fmla="*/ T12 w 96"/>
                                <a:gd name="T14" fmla="+- 0 -3450 -3641"/>
                                <a:gd name="T15" fmla="*/ -3450 h 288"/>
                                <a:gd name="T16" fmla="+- 0 4689 4634"/>
                                <a:gd name="T17" fmla="*/ T16 w 96"/>
                                <a:gd name="T18" fmla="+- 0 -3641 -3641"/>
                                <a:gd name="T19" fmla="*/ -3641 h 2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" h="288">
                                  <a:moveTo>
                                    <a:pt x="55" y="0"/>
                                  </a:moveTo>
                                  <a:lnTo>
                                    <a:pt x="39" y="0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56" y="191"/>
                                  </a:lnTo>
                                  <a:lnTo>
                                    <a:pt x="55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1" name="Group 619"/>
                        <wpg:cNvGrpSpPr>
                          <a:grpSpLocks/>
                        </wpg:cNvGrpSpPr>
                        <wpg:grpSpPr bwMode="auto">
                          <a:xfrm>
                            <a:off x="5336" y="-6101"/>
                            <a:ext cx="3037" cy="2282"/>
                            <a:chOff x="5336" y="-6101"/>
                            <a:chExt cx="3037" cy="2282"/>
                          </a:xfrm>
                        </wpg:grpSpPr>
                        <wps:wsp>
                          <wps:cNvPr id="632" name="Freeform 620"/>
                          <wps:cNvSpPr>
                            <a:spLocks/>
                          </wps:cNvSpPr>
                          <wps:spPr bwMode="auto">
                            <a:xfrm>
                              <a:off x="5336" y="-6101"/>
                              <a:ext cx="3037" cy="2282"/>
                            </a:xfrm>
                            <a:custGeom>
                              <a:avLst/>
                              <a:gdLst>
                                <a:gd name="T0" fmla="+- 0 5432 5336"/>
                                <a:gd name="T1" fmla="*/ T0 w 3037"/>
                                <a:gd name="T2" fmla="+- 0 -3915 -6101"/>
                                <a:gd name="T3" fmla="*/ -3915 h 2282"/>
                                <a:gd name="T4" fmla="+- 0 5336 5336"/>
                                <a:gd name="T5" fmla="*/ T4 w 3037"/>
                                <a:gd name="T6" fmla="+- 0 -3867 -6101"/>
                                <a:gd name="T7" fmla="*/ -3867 h 2282"/>
                                <a:gd name="T8" fmla="+- 0 5432 5336"/>
                                <a:gd name="T9" fmla="*/ T8 w 3037"/>
                                <a:gd name="T10" fmla="+- 0 -3819 -6101"/>
                                <a:gd name="T11" fmla="*/ -3819 h 2282"/>
                                <a:gd name="T12" fmla="+- 0 5432 5336"/>
                                <a:gd name="T13" fmla="*/ T12 w 3037"/>
                                <a:gd name="T14" fmla="+- 0 -3859 -6101"/>
                                <a:gd name="T15" fmla="*/ -3859 h 2282"/>
                                <a:gd name="T16" fmla="+- 0 5416 5336"/>
                                <a:gd name="T17" fmla="*/ T16 w 3037"/>
                                <a:gd name="T18" fmla="+- 0 -3859 -6101"/>
                                <a:gd name="T19" fmla="*/ -3859 h 2282"/>
                                <a:gd name="T20" fmla="+- 0 5416 5336"/>
                                <a:gd name="T21" fmla="*/ T20 w 3037"/>
                                <a:gd name="T22" fmla="+- 0 -3875 -6101"/>
                                <a:gd name="T23" fmla="*/ -3875 h 2282"/>
                                <a:gd name="T24" fmla="+- 0 5432 5336"/>
                                <a:gd name="T25" fmla="*/ T24 w 3037"/>
                                <a:gd name="T26" fmla="+- 0 -3875 -6101"/>
                                <a:gd name="T27" fmla="*/ -3875 h 2282"/>
                                <a:gd name="T28" fmla="+- 0 5432 5336"/>
                                <a:gd name="T29" fmla="*/ T28 w 3037"/>
                                <a:gd name="T30" fmla="+- 0 -3915 -6101"/>
                                <a:gd name="T31" fmla="*/ -3915 h 228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037" h="2282">
                                  <a:moveTo>
                                    <a:pt x="96" y="2186"/>
                                  </a:moveTo>
                                  <a:lnTo>
                                    <a:pt x="0" y="2234"/>
                                  </a:lnTo>
                                  <a:lnTo>
                                    <a:pt x="96" y="2282"/>
                                  </a:lnTo>
                                  <a:lnTo>
                                    <a:pt x="96" y="2242"/>
                                  </a:lnTo>
                                  <a:lnTo>
                                    <a:pt x="80" y="2242"/>
                                  </a:lnTo>
                                  <a:lnTo>
                                    <a:pt x="80" y="2226"/>
                                  </a:lnTo>
                                  <a:lnTo>
                                    <a:pt x="96" y="2226"/>
                                  </a:lnTo>
                                  <a:lnTo>
                                    <a:pt x="96" y="2186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3" name="Freeform 621"/>
                          <wps:cNvSpPr>
                            <a:spLocks/>
                          </wps:cNvSpPr>
                          <wps:spPr bwMode="auto">
                            <a:xfrm>
                              <a:off x="5336" y="-6101"/>
                              <a:ext cx="3037" cy="2282"/>
                            </a:xfrm>
                            <a:custGeom>
                              <a:avLst/>
                              <a:gdLst>
                                <a:gd name="T0" fmla="+- 0 5432 5336"/>
                                <a:gd name="T1" fmla="*/ T0 w 3037"/>
                                <a:gd name="T2" fmla="+- 0 -3875 -6101"/>
                                <a:gd name="T3" fmla="*/ -3875 h 2282"/>
                                <a:gd name="T4" fmla="+- 0 5416 5336"/>
                                <a:gd name="T5" fmla="*/ T4 w 3037"/>
                                <a:gd name="T6" fmla="+- 0 -3875 -6101"/>
                                <a:gd name="T7" fmla="*/ -3875 h 2282"/>
                                <a:gd name="T8" fmla="+- 0 5416 5336"/>
                                <a:gd name="T9" fmla="*/ T8 w 3037"/>
                                <a:gd name="T10" fmla="+- 0 -3859 -6101"/>
                                <a:gd name="T11" fmla="*/ -3859 h 2282"/>
                                <a:gd name="T12" fmla="+- 0 5432 5336"/>
                                <a:gd name="T13" fmla="*/ T12 w 3037"/>
                                <a:gd name="T14" fmla="+- 0 -3859 -6101"/>
                                <a:gd name="T15" fmla="*/ -3859 h 2282"/>
                                <a:gd name="T16" fmla="+- 0 5432 5336"/>
                                <a:gd name="T17" fmla="*/ T16 w 3037"/>
                                <a:gd name="T18" fmla="+- 0 -3875 -6101"/>
                                <a:gd name="T19" fmla="*/ -3875 h 228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037" h="2282">
                                  <a:moveTo>
                                    <a:pt x="96" y="2226"/>
                                  </a:moveTo>
                                  <a:lnTo>
                                    <a:pt x="80" y="2226"/>
                                  </a:lnTo>
                                  <a:lnTo>
                                    <a:pt x="80" y="2242"/>
                                  </a:lnTo>
                                  <a:lnTo>
                                    <a:pt x="96" y="2242"/>
                                  </a:lnTo>
                                  <a:lnTo>
                                    <a:pt x="96" y="2226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4" name="Freeform 622"/>
                          <wps:cNvSpPr>
                            <a:spLocks/>
                          </wps:cNvSpPr>
                          <wps:spPr bwMode="auto">
                            <a:xfrm>
                              <a:off x="5336" y="-6101"/>
                              <a:ext cx="3037" cy="2282"/>
                            </a:xfrm>
                            <a:custGeom>
                              <a:avLst/>
                              <a:gdLst>
                                <a:gd name="T0" fmla="+- 0 8357 5336"/>
                                <a:gd name="T1" fmla="*/ T0 w 3037"/>
                                <a:gd name="T2" fmla="+- 0 -3875 -6101"/>
                                <a:gd name="T3" fmla="*/ -3875 h 2282"/>
                                <a:gd name="T4" fmla="+- 0 5432 5336"/>
                                <a:gd name="T5" fmla="*/ T4 w 3037"/>
                                <a:gd name="T6" fmla="+- 0 -3875 -6101"/>
                                <a:gd name="T7" fmla="*/ -3875 h 2282"/>
                                <a:gd name="T8" fmla="+- 0 5432 5336"/>
                                <a:gd name="T9" fmla="*/ T8 w 3037"/>
                                <a:gd name="T10" fmla="+- 0 -3859 -6101"/>
                                <a:gd name="T11" fmla="*/ -3859 h 2282"/>
                                <a:gd name="T12" fmla="+- 0 8373 5336"/>
                                <a:gd name="T13" fmla="*/ T12 w 3037"/>
                                <a:gd name="T14" fmla="+- 0 -3859 -6101"/>
                                <a:gd name="T15" fmla="*/ -3859 h 2282"/>
                                <a:gd name="T16" fmla="+- 0 8373 5336"/>
                                <a:gd name="T17" fmla="*/ T16 w 3037"/>
                                <a:gd name="T18" fmla="+- 0 -3867 -6101"/>
                                <a:gd name="T19" fmla="*/ -3867 h 2282"/>
                                <a:gd name="T20" fmla="+- 0 8357 5336"/>
                                <a:gd name="T21" fmla="*/ T20 w 3037"/>
                                <a:gd name="T22" fmla="+- 0 -3867 -6101"/>
                                <a:gd name="T23" fmla="*/ -3867 h 2282"/>
                                <a:gd name="T24" fmla="+- 0 8357 5336"/>
                                <a:gd name="T25" fmla="*/ T24 w 3037"/>
                                <a:gd name="T26" fmla="+- 0 -3875 -6101"/>
                                <a:gd name="T27" fmla="*/ -3875 h 228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037" h="2282">
                                  <a:moveTo>
                                    <a:pt x="3021" y="2226"/>
                                  </a:moveTo>
                                  <a:lnTo>
                                    <a:pt x="96" y="2226"/>
                                  </a:lnTo>
                                  <a:lnTo>
                                    <a:pt x="96" y="2242"/>
                                  </a:lnTo>
                                  <a:lnTo>
                                    <a:pt x="3037" y="2242"/>
                                  </a:lnTo>
                                  <a:lnTo>
                                    <a:pt x="3037" y="2234"/>
                                  </a:lnTo>
                                  <a:lnTo>
                                    <a:pt x="3021" y="2234"/>
                                  </a:lnTo>
                                  <a:lnTo>
                                    <a:pt x="3021" y="2226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5" name="Freeform 623"/>
                          <wps:cNvSpPr>
                            <a:spLocks/>
                          </wps:cNvSpPr>
                          <wps:spPr bwMode="auto">
                            <a:xfrm>
                              <a:off x="5336" y="-6101"/>
                              <a:ext cx="3037" cy="2282"/>
                            </a:xfrm>
                            <a:custGeom>
                              <a:avLst/>
                              <a:gdLst>
                                <a:gd name="T0" fmla="+- 0 8357 5336"/>
                                <a:gd name="T1" fmla="*/ T0 w 3037"/>
                                <a:gd name="T2" fmla="+- 0 -6093 -6101"/>
                                <a:gd name="T3" fmla="*/ -6093 h 2282"/>
                                <a:gd name="T4" fmla="+- 0 8357 5336"/>
                                <a:gd name="T5" fmla="*/ T4 w 3037"/>
                                <a:gd name="T6" fmla="+- 0 -3867 -6101"/>
                                <a:gd name="T7" fmla="*/ -3867 h 2282"/>
                                <a:gd name="T8" fmla="+- 0 8365 5336"/>
                                <a:gd name="T9" fmla="*/ T8 w 3037"/>
                                <a:gd name="T10" fmla="+- 0 -3875 -6101"/>
                                <a:gd name="T11" fmla="*/ -3875 h 2282"/>
                                <a:gd name="T12" fmla="+- 0 8373 5336"/>
                                <a:gd name="T13" fmla="*/ T12 w 3037"/>
                                <a:gd name="T14" fmla="+- 0 -3875 -6101"/>
                                <a:gd name="T15" fmla="*/ -3875 h 2282"/>
                                <a:gd name="T16" fmla="+- 0 8373 5336"/>
                                <a:gd name="T17" fmla="*/ T16 w 3037"/>
                                <a:gd name="T18" fmla="+- 0 -6085 -6101"/>
                                <a:gd name="T19" fmla="*/ -6085 h 2282"/>
                                <a:gd name="T20" fmla="+- 0 8365 5336"/>
                                <a:gd name="T21" fmla="*/ T20 w 3037"/>
                                <a:gd name="T22" fmla="+- 0 -6085 -6101"/>
                                <a:gd name="T23" fmla="*/ -6085 h 2282"/>
                                <a:gd name="T24" fmla="+- 0 8357 5336"/>
                                <a:gd name="T25" fmla="*/ T24 w 3037"/>
                                <a:gd name="T26" fmla="+- 0 -6093 -6101"/>
                                <a:gd name="T27" fmla="*/ -6093 h 228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037" h="2282">
                                  <a:moveTo>
                                    <a:pt x="3021" y="8"/>
                                  </a:moveTo>
                                  <a:lnTo>
                                    <a:pt x="3021" y="2234"/>
                                  </a:lnTo>
                                  <a:lnTo>
                                    <a:pt x="3029" y="2226"/>
                                  </a:lnTo>
                                  <a:lnTo>
                                    <a:pt x="3037" y="2226"/>
                                  </a:lnTo>
                                  <a:lnTo>
                                    <a:pt x="3037" y="16"/>
                                  </a:lnTo>
                                  <a:lnTo>
                                    <a:pt x="3029" y="16"/>
                                  </a:lnTo>
                                  <a:lnTo>
                                    <a:pt x="3021" y="8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6" name="Freeform 624"/>
                          <wps:cNvSpPr>
                            <a:spLocks/>
                          </wps:cNvSpPr>
                          <wps:spPr bwMode="auto">
                            <a:xfrm>
                              <a:off x="5336" y="-6101"/>
                              <a:ext cx="3037" cy="2282"/>
                            </a:xfrm>
                            <a:custGeom>
                              <a:avLst/>
                              <a:gdLst>
                                <a:gd name="T0" fmla="+- 0 8373 5336"/>
                                <a:gd name="T1" fmla="*/ T0 w 3037"/>
                                <a:gd name="T2" fmla="+- 0 -3875 -6101"/>
                                <a:gd name="T3" fmla="*/ -3875 h 2282"/>
                                <a:gd name="T4" fmla="+- 0 8365 5336"/>
                                <a:gd name="T5" fmla="*/ T4 w 3037"/>
                                <a:gd name="T6" fmla="+- 0 -3875 -6101"/>
                                <a:gd name="T7" fmla="*/ -3875 h 2282"/>
                                <a:gd name="T8" fmla="+- 0 8357 5336"/>
                                <a:gd name="T9" fmla="*/ T8 w 3037"/>
                                <a:gd name="T10" fmla="+- 0 -3867 -6101"/>
                                <a:gd name="T11" fmla="*/ -3867 h 2282"/>
                                <a:gd name="T12" fmla="+- 0 8373 5336"/>
                                <a:gd name="T13" fmla="*/ T12 w 3037"/>
                                <a:gd name="T14" fmla="+- 0 -3867 -6101"/>
                                <a:gd name="T15" fmla="*/ -3867 h 2282"/>
                                <a:gd name="T16" fmla="+- 0 8373 5336"/>
                                <a:gd name="T17" fmla="*/ T16 w 3037"/>
                                <a:gd name="T18" fmla="+- 0 -3875 -6101"/>
                                <a:gd name="T19" fmla="*/ -3875 h 228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037" h="2282">
                                  <a:moveTo>
                                    <a:pt x="3037" y="2226"/>
                                  </a:moveTo>
                                  <a:lnTo>
                                    <a:pt x="3029" y="2226"/>
                                  </a:lnTo>
                                  <a:lnTo>
                                    <a:pt x="3021" y="2234"/>
                                  </a:lnTo>
                                  <a:lnTo>
                                    <a:pt x="3037" y="2234"/>
                                  </a:lnTo>
                                  <a:lnTo>
                                    <a:pt x="3037" y="2226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7" name="Freeform 625"/>
                          <wps:cNvSpPr>
                            <a:spLocks/>
                          </wps:cNvSpPr>
                          <wps:spPr bwMode="auto">
                            <a:xfrm>
                              <a:off x="5336" y="-6101"/>
                              <a:ext cx="3037" cy="2282"/>
                            </a:xfrm>
                            <a:custGeom>
                              <a:avLst/>
                              <a:gdLst>
                                <a:gd name="T0" fmla="+- 0 8373 5336"/>
                                <a:gd name="T1" fmla="*/ T0 w 3037"/>
                                <a:gd name="T2" fmla="+- 0 -6101 -6101"/>
                                <a:gd name="T3" fmla="*/ -6101 h 2282"/>
                                <a:gd name="T4" fmla="+- 0 8164 5336"/>
                                <a:gd name="T5" fmla="*/ T4 w 3037"/>
                                <a:gd name="T6" fmla="+- 0 -6101 -6101"/>
                                <a:gd name="T7" fmla="*/ -6101 h 2282"/>
                                <a:gd name="T8" fmla="+- 0 8164 5336"/>
                                <a:gd name="T9" fmla="*/ T8 w 3037"/>
                                <a:gd name="T10" fmla="+- 0 -6085 -6101"/>
                                <a:gd name="T11" fmla="*/ -6085 h 2282"/>
                                <a:gd name="T12" fmla="+- 0 8357 5336"/>
                                <a:gd name="T13" fmla="*/ T12 w 3037"/>
                                <a:gd name="T14" fmla="+- 0 -6085 -6101"/>
                                <a:gd name="T15" fmla="*/ -6085 h 2282"/>
                                <a:gd name="T16" fmla="+- 0 8357 5336"/>
                                <a:gd name="T17" fmla="*/ T16 w 3037"/>
                                <a:gd name="T18" fmla="+- 0 -6093 -6101"/>
                                <a:gd name="T19" fmla="*/ -6093 h 2282"/>
                                <a:gd name="T20" fmla="+- 0 8373 5336"/>
                                <a:gd name="T21" fmla="*/ T20 w 3037"/>
                                <a:gd name="T22" fmla="+- 0 -6093 -6101"/>
                                <a:gd name="T23" fmla="*/ -6093 h 2282"/>
                                <a:gd name="T24" fmla="+- 0 8373 5336"/>
                                <a:gd name="T25" fmla="*/ T24 w 3037"/>
                                <a:gd name="T26" fmla="+- 0 -6101 -6101"/>
                                <a:gd name="T27" fmla="*/ -6101 h 228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037" h="2282">
                                  <a:moveTo>
                                    <a:pt x="3037" y="0"/>
                                  </a:moveTo>
                                  <a:lnTo>
                                    <a:pt x="2828" y="0"/>
                                  </a:lnTo>
                                  <a:lnTo>
                                    <a:pt x="2828" y="16"/>
                                  </a:lnTo>
                                  <a:lnTo>
                                    <a:pt x="3021" y="16"/>
                                  </a:lnTo>
                                  <a:lnTo>
                                    <a:pt x="3021" y="8"/>
                                  </a:lnTo>
                                  <a:lnTo>
                                    <a:pt x="3037" y="8"/>
                                  </a:lnTo>
                                  <a:lnTo>
                                    <a:pt x="303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8" name="Freeform 626"/>
                          <wps:cNvSpPr>
                            <a:spLocks/>
                          </wps:cNvSpPr>
                          <wps:spPr bwMode="auto">
                            <a:xfrm>
                              <a:off x="5336" y="-6101"/>
                              <a:ext cx="3037" cy="2282"/>
                            </a:xfrm>
                            <a:custGeom>
                              <a:avLst/>
                              <a:gdLst>
                                <a:gd name="T0" fmla="+- 0 8373 5336"/>
                                <a:gd name="T1" fmla="*/ T0 w 3037"/>
                                <a:gd name="T2" fmla="+- 0 -6093 -6101"/>
                                <a:gd name="T3" fmla="*/ -6093 h 2282"/>
                                <a:gd name="T4" fmla="+- 0 8357 5336"/>
                                <a:gd name="T5" fmla="*/ T4 w 3037"/>
                                <a:gd name="T6" fmla="+- 0 -6093 -6101"/>
                                <a:gd name="T7" fmla="*/ -6093 h 2282"/>
                                <a:gd name="T8" fmla="+- 0 8365 5336"/>
                                <a:gd name="T9" fmla="*/ T8 w 3037"/>
                                <a:gd name="T10" fmla="+- 0 -6085 -6101"/>
                                <a:gd name="T11" fmla="*/ -6085 h 2282"/>
                                <a:gd name="T12" fmla="+- 0 8373 5336"/>
                                <a:gd name="T13" fmla="*/ T12 w 3037"/>
                                <a:gd name="T14" fmla="+- 0 -6085 -6101"/>
                                <a:gd name="T15" fmla="*/ -6085 h 2282"/>
                                <a:gd name="T16" fmla="+- 0 8373 5336"/>
                                <a:gd name="T17" fmla="*/ T16 w 3037"/>
                                <a:gd name="T18" fmla="+- 0 -6093 -6101"/>
                                <a:gd name="T19" fmla="*/ -6093 h 228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037" h="2282">
                                  <a:moveTo>
                                    <a:pt x="3037" y="8"/>
                                  </a:moveTo>
                                  <a:lnTo>
                                    <a:pt x="3021" y="8"/>
                                  </a:lnTo>
                                  <a:lnTo>
                                    <a:pt x="3029" y="16"/>
                                  </a:lnTo>
                                  <a:lnTo>
                                    <a:pt x="3037" y="16"/>
                                  </a:lnTo>
                                  <a:lnTo>
                                    <a:pt x="3037" y="8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9" name="Group 627"/>
                        <wpg:cNvGrpSpPr>
                          <a:grpSpLocks/>
                        </wpg:cNvGrpSpPr>
                        <wpg:grpSpPr bwMode="auto">
                          <a:xfrm>
                            <a:off x="8157" y="-5358"/>
                            <a:ext cx="204" cy="2"/>
                            <a:chOff x="8157" y="-5358"/>
                            <a:chExt cx="204" cy="2"/>
                          </a:xfrm>
                        </wpg:grpSpPr>
                        <wps:wsp>
                          <wps:cNvPr id="640" name="Freeform 628"/>
                          <wps:cNvSpPr>
                            <a:spLocks/>
                          </wps:cNvSpPr>
                          <wps:spPr bwMode="auto">
                            <a:xfrm>
                              <a:off x="8157" y="-5358"/>
                              <a:ext cx="204" cy="2"/>
                            </a:xfrm>
                            <a:custGeom>
                              <a:avLst/>
                              <a:gdLst>
                                <a:gd name="T0" fmla="+- 0 8157 8157"/>
                                <a:gd name="T1" fmla="*/ T0 w 204"/>
                                <a:gd name="T2" fmla="+- 0 8361 8157"/>
                                <a:gd name="T3" fmla="*/ T2 w 2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4">
                                  <a:moveTo>
                                    <a:pt x="0" y="0"/>
                                  </a:moveTo>
                                  <a:lnTo>
                                    <a:pt x="204" y="0"/>
                                  </a:lnTo>
                                </a:path>
                              </a:pathLst>
                            </a:custGeom>
                            <a:noFill/>
                            <a:ln w="731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1" name="Group 629"/>
                        <wpg:cNvGrpSpPr>
                          <a:grpSpLocks/>
                        </wpg:cNvGrpSpPr>
                        <wpg:grpSpPr bwMode="auto">
                          <a:xfrm>
                            <a:off x="8145" y="-4598"/>
                            <a:ext cx="214" cy="2"/>
                            <a:chOff x="8145" y="-4598"/>
                            <a:chExt cx="214" cy="2"/>
                          </a:xfrm>
                        </wpg:grpSpPr>
                        <wps:wsp>
                          <wps:cNvPr id="642" name="Freeform 630"/>
                          <wps:cNvSpPr>
                            <a:spLocks/>
                          </wps:cNvSpPr>
                          <wps:spPr bwMode="auto">
                            <a:xfrm>
                              <a:off x="8145" y="-4598"/>
                              <a:ext cx="214" cy="2"/>
                            </a:xfrm>
                            <a:custGeom>
                              <a:avLst/>
                              <a:gdLst>
                                <a:gd name="T0" fmla="+- 0 8145 8145"/>
                                <a:gd name="T1" fmla="*/ T0 w 214"/>
                                <a:gd name="T2" fmla="+- 0 8360 8145"/>
                                <a:gd name="T3" fmla="*/ T2 w 2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4">
                                  <a:moveTo>
                                    <a:pt x="0" y="0"/>
                                  </a:moveTo>
                                  <a:lnTo>
                                    <a:pt x="215" y="0"/>
                                  </a:lnTo>
                                </a:path>
                              </a:pathLst>
                            </a:custGeom>
                            <a:noFill/>
                            <a:ln w="731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3" name="Group 631"/>
                        <wpg:cNvGrpSpPr>
                          <a:grpSpLocks/>
                        </wpg:cNvGrpSpPr>
                        <wpg:grpSpPr bwMode="auto">
                          <a:xfrm>
                            <a:off x="4029" y="-3359"/>
                            <a:ext cx="1308" cy="451"/>
                            <a:chOff x="4029" y="-3359"/>
                            <a:chExt cx="1308" cy="451"/>
                          </a:xfrm>
                        </wpg:grpSpPr>
                        <wps:wsp>
                          <wps:cNvPr id="644" name="Freeform 632"/>
                          <wps:cNvSpPr>
                            <a:spLocks/>
                          </wps:cNvSpPr>
                          <wps:spPr bwMode="auto">
                            <a:xfrm>
                              <a:off x="4029" y="-3359"/>
                              <a:ext cx="1308" cy="451"/>
                            </a:xfrm>
                            <a:custGeom>
                              <a:avLst/>
                              <a:gdLst>
                                <a:gd name="T0" fmla="+- 0 4029 4029"/>
                                <a:gd name="T1" fmla="*/ T0 w 1308"/>
                                <a:gd name="T2" fmla="+- 0 -2908 -3359"/>
                                <a:gd name="T3" fmla="*/ -2908 h 451"/>
                                <a:gd name="T4" fmla="+- 0 5336 4029"/>
                                <a:gd name="T5" fmla="*/ T4 w 1308"/>
                                <a:gd name="T6" fmla="+- 0 -2908 -3359"/>
                                <a:gd name="T7" fmla="*/ -2908 h 451"/>
                                <a:gd name="T8" fmla="+- 0 5336 4029"/>
                                <a:gd name="T9" fmla="*/ T8 w 1308"/>
                                <a:gd name="T10" fmla="+- 0 -3359 -3359"/>
                                <a:gd name="T11" fmla="*/ -3359 h 451"/>
                                <a:gd name="T12" fmla="+- 0 4029 4029"/>
                                <a:gd name="T13" fmla="*/ T12 w 1308"/>
                                <a:gd name="T14" fmla="+- 0 -3359 -3359"/>
                                <a:gd name="T15" fmla="*/ -3359 h 451"/>
                                <a:gd name="T16" fmla="+- 0 4029 4029"/>
                                <a:gd name="T17" fmla="*/ T16 w 1308"/>
                                <a:gd name="T18" fmla="+- 0 -2908 -3359"/>
                                <a:gd name="T19" fmla="*/ -2908 h 4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08" h="451">
                                  <a:moveTo>
                                    <a:pt x="0" y="451"/>
                                  </a:moveTo>
                                  <a:lnTo>
                                    <a:pt x="1307" y="451"/>
                                  </a:lnTo>
                                  <a:lnTo>
                                    <a:pt x="130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5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7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5" name="Group 633"/>
                        <wpg:cNvGrpSpPr>
                          <a:grpSpLocks/>
                        </wpg:cNvGrpSpPr>
                        <wpg:grpSpPr bwMode="auto">
                          <a:xfrm>
                            <a:off x="4634" y="-2908"/>
                            <a:ext cx="96" cy="288"/>
                            <a:chOff x="4634" y="-2908"/>
                            <a:chExt cx="96" cy="288"/>
                          </a:xfrm>
                        </wpg:grpSpPr>
                        <wps:wsp>
                          <wps:cNvPr id="646" name="Freeform 634"/>
                          <wps:cNvSpPr>
                            <a:spLocks/>
                          </wps:cNvSpPr>
                          <wps:spPr bwMode="auto">
                            <a:xfrm>
                              <a:off x="4634" y="-2908"/>
                              <a:ext cx="96" cy="288"/>
                            </a:xfrm>
                            <a:custGeom>
                              <a:avLst/>
                              <a:gdLst>
                                <a:gd name="T0" fmla="+- 0 4674 4634"/>
                                <a:gd name="T1" fmla="*/ T0 w 96"/>
                                <a:gd name="T2" fmla="+- 0 -2716 -2908"/>
                                <a:gd name="T3" fmla="*/ -2716 h 288"/>
                                <a:gd name="T4" fmla="+- 0 4634 4634"/>
                                <a:gd name="T5" fmla="*/ T4 w 96"/>
                                <a:gd name="T6" fmla="+- 0 -2716 -2908"/>
                                <a:gd name="T7" fmla="*/ -2716 h 288"/>
                                <a:gd name="T8" fmla="+- 0 4682 4634"/>
                                <a:gd name="T9" fmla="*/ T8 w 96"/>
                                <a:gd name="T10" fmla="+- 0 -2620 -2908"/>
                                <a:gd name="T11" fmla="*/ -2620 h 288"/>
                                <a:gd name="T12" fmla="+- 0 4722 4634"/>
                                <a:gd name="T13" fmla="*/ T12 w 96"/>
                                <a:gd name="T14" fmla="+- 0 -2700 -2908"/>
                                <a:gd name="T15" fmla="*/ -2700 h 288"/>
                                <a:gd name="T16" fmla="+- 0 4674 4634"/>
                                <a:gd name="T17" fmla="*/ T16 w 96"/>
                                <a:gd name="T18" fmla="+- 0 -2700 -2908"/>
                                <a:gd name="T19" fmla="*/ -2700 h 288"/>
                                <a:gd name="T20" fmla="+- 0 4674 4634"/>
                                <a:gd name="T21" fmla="*/ T20 w 96"/>
                                <a:gd name="T22" fmla="+- 0 -2716 -2908"/>
                                <a:gd name="T23" fmla="*/ -2716 h 2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96" h="288">
                                  <a:moveTo>
                                    <a:pt x="4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48" y="288"/>
                                  </a:lnTo>
                                  <a:lnTo>
                                    <a:pt x="88" y="208"/>
                                  </a:lnTo>
                                  <a:lnTo>
                                    <a:pt x="40" y="208"/>
                                  </a:lnTo>
                                  <a:lnTo>
                                    <a:pt x="40" y="19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7" name="Freeform 635"/>
                          <wps:cNvSpPr>
                            <a:spLocks/>
                          </wps:cNvSpPr>
                          <wps:spPr bwMode="auto">
                            <a:xfrm>
                              <a:off x="4634" y="-2908"/>
                              <a:ext cx="96" cy="288"/>
                            </a:xfrm>
                            <a:custGeom>
                              <a:avLst/>
                              <a:gdLst>
                                <a:gd name="T0" fmla="+- 0 4690 4634"/>
                                <a:gd name="T1" fmla="*/ T0 w 96"/>
                                <a:gd name="T2" fmla="+- 0 -2716 -2908"/>
                                <a:gd name="T3" fmla="*/ -2716 h 288"/>
                                <a:gd name="T4" fmla="+- 0 4674 4634"/>
                                <a:gd name="T5" fmla="*/ T4 w 96"/>
                                <a:gd name="T6" fmla="+- 0 -2716 -2908"/>
                                <a:gd name="T7" fmla="*/ -2716 h 288"/>
                                <a:gd name="T8" fmla="+- 0 4674 4634"/>
                                <a:gd name="T9" fmla="*/ T8 w 96"/>
                                <a:gd name="T10" fmla="+- 0 -2700 -2908"/>
                                <a:gd name="T11" fmla="*/ -2700 h 288"/>
                                <a:gd name="T12" fmla="+- 0 4690 4634"/>
                                <a:gd name="T13" fmla="*/ T12 w 96"/>
                                <a:gd name="T14" fmla="+- 0 -2700 -2908"/>
                                <a:gd name="T15" fmla="*/ -2700 h 288"/>
                                <a:gd name="T16" fmla="+- 0 4690 4634"/>
                                <a:gd name="T17" fmla="*/ T16 w 96"/>
                                <a:gd name="T18" fmla="+- 0 -2716 -2908"/>
                                <a:gd name="T19" fmla="*/ -2716 h 2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" h="288">
                                  <a:moveTo>
                                    <a:pt x="56" y="192"/>
                                  </a:moveTo>
                                  <a:lnTo>
                                    <a:pt x="40" y="192"/>
                                  </a:lnTo>
                                  <a:lnTo>
                                    <a:pt x="40" y="208"/>
                                  </a:lnTo>
                                  <a:lnTo>
                                    <a:pt x="56" y="208"/>
                                  </a:lnTo>
                                  <a:lnTo>
                                    <a:pt x="56" y="19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8" name="Freeform 636"/>
                          <wps:cNvSpPr>
                            <a:spLocks/>
                          </wps:cNvSpPr>
                          <wps:spPr bwMode="auto">
                            <a:xfrm>
                              <a:off x="4634" y="-2908"/>
                              <a:ext cx="96" cy="288"/>
                            </a:xfrm>
                            <a:custGeom>
                              <a:avLst/>
                              <a:gdLst>
                                <a:gd name="T0" fmla="+- 0 4730 4634"/>
                                <a:gd name="T1" fmla="*/ T0 w 96"/>
                                <a:gd name="T2" fmla="+- 0 -2716 -2908"/>
                                <a:gd name="T3" fmla="*/ -2716 h 288"/>
                                <a:gd name="T4" fmla="+- 0 4690 4634"/>
                                <a:gd name="T5" fmla="*/ T4 w 96"/>
                                <a:gd name="T6" fmla="+- 0 -2716 -2908"/>
                                <a:gd name="T7" fmla="*/ -2716 h 288"/>
                                <a:gd name="T8" fmla="+- 0 4690 4634"/>
                                <a:gd name="T9" fmla="*/ T8 w 96"/>
                                <a:gd name="T10" fmla="+- 0 -2700 -2908"/>
                                <a:gd name="T11" fmla="*/ -2700 h 288"/>
                                <a:gd name="T12" fmla="+- 0 4722 4634"/>
                                <a:gd name="T13" fmla="*/ T12 w 96"/>
                                <a:gd name="T14" fmla="+- 0 -2700 -2908"/>
                                <a:gd name="T15" fmla="*/ -2700 h 288"/>
                                <a:gd name="T16" fmla="+- 0 4730 4634"/>
                                <a:gd name="T17" fmla="*/ T16 w 96"/>
                                <a:gd name="T18" fmla="+- 0 -2716 -2908"/>
                                <a:gd name="T19" fmla="*/ -2716 h 2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" h="288">
                                  <a:moveTo>
                                    <a:pt x="96" y="192"/>
                                  </a:moveTo>
                                  <a:lnTo>
                                    <a:pt x="56" y="192"/>
                                  </a:lnTo>
                                  <a:lnTo>
                                    <a:pt x="56" y="208"/>
                                  </a:lnTo>
                                  <a:lnTo>
                                    <a:pt x="88" y="208"/>
                                  </a:lnTo>
                                  <a:lnTo>
                                    <a:pt x="96" y="19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9" name="Freeform 637"/>
                          <wps:cNvSpPr>
                            <a:spLocks/>
                          </wps:cNvSpPr>
                          <wps:spPr bwMode="auto">
                            <a:xfrm>
                              <a:off x="4634" y="-2908"/>
                              <a:ext cx="96" cy="288"/>
                            </a:xfrm>
                            <a:custGeom>
                              <a:avLst/>
                              <a:gdLst>
                                <a:gd name="T0" fmla="+- 0 4689 4634"/>
                                <a:gd name="T1" fmla="*/ T0 w 96"/>
                                <a:gd name="T2" fmla="+- 0 -2908 -2908"/>
                                <a:gd name="T3" fmla="*/ -2908 h 288"/>
                                <a:gd name="T4" fmla="+- 0 4673 4634"/>
                                <a:gd name="T5" fmla="*/ T4 w 96"/>
                                <a:gd name="T6" fmla="+- 0 -2908 -2908"/>
                                <a:gd name="T7" fmla="*/ -2908 h 288"/>
                                <a:gd name="T8" fmla="+- 0 4674 4634"/>
                                <a:gd name="T9" fmla="*/ T8 w 96"/>
                                <a:gd name="T10" fmla="+- 0 -2716 -2908"/>
                                <a:gd name="T11" fmla="*/ -2716 h 288"/>
                                <a:gd name="T12" fmla="+- 0 4690 4634"/>
                                <a:gd name="T13" fmla="*/ T12 w 96"/>
                                <a:gd name="T14" fmla="+- 0 -2716 -2908"/>
                                <a:gd name="T15" fmla="*/ -2716 h 288"/>
                                <a:gd name="T16" fmla="+- 0 4689 4634"/>
                                <a:gd name="T17" fmla="*/ T16 w 96"/>
                                <a:gd name="T18" fmla="+- 0 -2908 -2908"/>
                                <a:gd name="T19" fmla="*/ -2908 h 2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" h="288">
                                  <a:moveTo>
                                    <a:pt x="55" y="0"/>
                                  </a:moveTo>
                                  <a:lnTo>
                                    <a:pt x="39" y="0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0" name="Group 638"/>
                        <wpg:cNvGrpSpPr>
                          <a:grpSpLocks/>
                        </wpg:cNvGrpSpPr>
                        <wpg:grpSpPr bwMode="auto">
                          <a:xfrm>
                            <a:off x="3802" y="-7670"/>
                            <a:ext cx="288" cy="5286"/>
                            <a:chOff x="3802" y="-7670"/>
                            <a:chExt cx="288" cy="5286"/>
                          </a:xfrm>
                        </wpg:grpSpPr>
                        <wps:wsp>
                          <wps:cNvPr id="651" name="Freeform 639"/>
                          <wps:cNvSpPr>
                            <a:spLocks/>
                          </wps:cNvSpPr>
                          <wps:spPr bwMode="auto">
                            <a:xfrm>
                              <a:off x="3802" y="-7670"/>
                              <a:ext cx="288" cy="5286"/>
                            </a:xfrm>
                            <a:custGeom>
                              <a:avLst/>
                              <a:gdLst>
                                <a:gd name="T0" fmla="+- 0 3936 3802"/>
                                <a:gd name="T1" fmla="*/ T0 w 288"/>
                                <a:gd name="T2" fmla="+- 0 -7630 -7670"/>
                                <a:gd name="T3" fmla="*/ -7630 h 5286"/>
                                <a:gd name="T4" fmla="+- 0 3802 3802"/>
                                <a:gd name="T5" fmla="*/ T4 w 288"/>
                                <a:gd name="T6" fmla="+- 0 -7630 -7670"/>
                                <a:gd name="T7" fmla="*/ -7630 h 5286"/>
                                <a:gd name="T8" fmla="+- 0 3802 3802"/>
                                <a:gd name="T9" fmla="*/ T8 w 288"/>
                                <a:gd name="T10" fmla="+- 0 -2383 -7670"/>
                                <a:gd name="T11" fmla="*/ -2383 h 5286"/>
                                <a:gd name="T12" fmla="+- 0 4090 3802"/>
                                <a:gd name="T13" fmla="*/ T12 w 288"/>
                                <a:gd name="T14" fmla="+- 0 -2383 -7670"/>
                                <a:gd name="T15" fmla="*/ -2383 h 5286"/>
                                <a:gd name="T16" fmla="+- 0 4090 3802"/>
                                <a:gd name="T17" fmla="*/ T16 w 288"/>
                                <a:gd name="T18" fmla="+- 0 -2391 -7670"/>
                                <a:gd name="T19" fmla="*/ -2391 h 5286"/>
                                <a:gd name="T20" fmla="+- 0 3818 3802"/>
                                <a:gd name="T21" fmla="*/ T20 w 288"/>
                                <a:gd name="T22" fmla="+- 0 -2391 -7670"/>
                                <a:gd name="T23" fmla="*/ -2391 h 5286"/>
                                <a:gd name="T24" fmla="+- 0 3810 3802"/>
                                <a:gd name="T25" fmla="*/ T24 w 288"/>
                                <a:gd name="T26" fmla="+- 0 -2399 -7670"/>
                                <a:gd name="T27" fmla="*/ -2399 h 5286"/>
                                <a:gd name="T28" fmla="+- 0 3818 3802"/>
                                <a:gd name="T29" fmla="*/ T28 w 288"/>
                                <a:gd name="T30" fmla="+- 0 -2399 -7670"/>
                                <a:gd name="T31" fmla="*/ -2399 h 5286"/>
                                <a:gd name="T32" fmla="+- 0 3818 3802"/>
                                <a:gd name="T33" fmla="*/ T32 w 288"/>
                                <a:gd name="T34" fmla="+- 0 -7614 -7670"/>
                                <a:gd name="T35" fmla="*/ -7614 h 5286"/>
                                <a:gd name="T36" fmla="+- 0 3810 3802"/>
                                <a:gd name="T37" fmla="*/ T36 w 288"/>
                                <a:gd name="T38" fmla="+- 0 -7614 -7670"/>
                                <a:gd name="T39" fmla="*/ -7614 h 5286"/>
                                <a:gd name="T40" fmla="+- 0 3818 3802"/>
                                <a:gd name="T41" fmla="*/ T40 w 288"/>
                                <a:gd name="T42" fmla="+- 0 -7622 -7670"/>
                                <a:gd name="T43" fmla="*/ -7622 h 5286"/>
                                <a:gd name="T44" fmla="+- 0 3936 3802"/>
                                <a:gd name="T45" fmla="*/ T44 w 288"/>
                                <a:gd name="T46" fmla="+- 0 -7622 -7670"/>
                                <a:gd name="T47" fmla="*/ -7622 h 5286"/>
                                <a:gd name="T48" fmla="+- 0 3936 3802"/>
                                <a:gd name="T49" fmla="*/ T48 w 288"/>
                                <a:gd name="T50" fmla="+- 0 -7630 -7670"/>
                                <a:gd name="T51" fmla="*/ -7630 h 52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288" h="5286">
                                  <a:moveTo>
                                    <a:pt x="134" y="40"/>
                                  </a:moveTo>
                                  <a:lnTo>
                                    <a:pt x="0" y="40"/>
                                  </a:lnTo>
                                  <a:lnTo>
                                    <a:pt x="0" y="5287"/>
                                  </a:lnTo>
                                  <a:lnTo>
                                    <a:pt x="288" y="5287"/>
                                  </a:lnTo>
                                  <a:lnTo>
                                    <a:pt x="288" y="5279"/>
                                  </a:lnTo>
                                  <a:lnTo>
                                    <a:pt x="16" y="5279"/>
                                  </a:lnTo>
                                  <a:lnTo>
                                    <a:pt x="8" y="5271"/>
                                  </a:lnTo>
                                  <a:lnTo>
                                    <a:pt x="16" y="5271"/>
                                  </a:lnTo>
                                  <a:lnTo>
                                    <a:pt x="16" y="56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16" y="48"/>
                                  </a:lnTo>
                                  <a:lnTo>
                                    <a:pt x="134" y="48"/>
                                  </a:lnTo>
                                  <a:lnTo>
                                    <a:pt x="134" y="4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2" name="Freeform 640"/>
                          <wps:cNvSpPr>
                            <a:spLocks/>
                          </wps:cNvSpPr>
                          <wps:spPr bwMode="auto">
                            <a:xfrm>
                              <a:off x="3802" y="-7670"/>
                              <a:ext cx="288" cy="5286"/>
                            </a:xfrm>
                            <a:custGeom>
                              <a:avLst/>
                              <a:gdLst>
                                <a:gd name="T0" fmla="+- 0 3818 3802"/>
                                <a:gd name="T1" fmla="*/ T0 w 288"/>
                                <a:gd name="T2" fmla="+- 0 -2399 -7670"/>
                                <a:gd name="T3" fmla="*/ -2399 h 5286"/>
                                <a:gd name="T4" fmla="+- 0 3810 3802"/>
                                <a:gd name="T5" fmla="*/ T4 w 288"/>
                                <a:gd name="T6" fmla="+- 0 -2399 -7670"/>
                                <a:gd name="T7" fmla="*/ -2399 h 5286"/>
                                <a:gd name="T8" fmla="+- 0 3818 3802"/>
                                <a:gd name="T9" fmla="*/ T8 w 288"/>
                                <a:gd name="T10" fmla="+- 0 -2391 -7670"/>
                                <a:gd name="T11" fmla="*/ -2391 h 5286"/>
                                <a:gd name="T12" fmla="+- 0 3818 3802"/>
                                <a:gd name="T13" fmla="*/ T12 w 288"/>
                                <a:gd name="T14" fmla="+- 0 -2399 -7670"/>
                                <a:gd name="T15" fmla="*/ -2399 h 52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88" h="5286">
                                  <a:moveTo>
                                    <a:pt x="16" y="5271"/>
                                  </a:moveTo>
                                  <a:lnTo>
                                    <a:pt x="8" y="5271"/>
                                  </a:lnTo>
                                  <a:lnTo>
                                    <a:pt x="16" y="5279"/>
                                  </a:lnTo>
                                  <a:lnTo>
                                    <a:pt x="16" y="5271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3" name="Freeform 641"/>
                          <wps:cNvSpPr>
                            <a:spLocks/>
                          </wps:cNvSpPr>
                          <wps:spPr bwMode="auto">
                            <a:xfrm>
                              <a:off x="3802" y="-7670"/>
                              <a:ext cx="288" cy="5286"/>
                            </a:xfrm>
                            <a:custGeom>
                              <a:avLst/>
                              <a:gdLst>
                                <a:gd name="T0" fmla="+- 0 4090 3802"/>
                                <a:gd name="T1" fmla="*/ T0 w 288"/>
                                <a:gd name="T2" fmla="+- 0 -2399 -7670"/>
                                <a:gd name="T3" fmla="*/ -2399 h 5286"/>
                                <a:gd name="T4" fmla="+- 0 3818 3802"/>
                                <a:gd name="T5" fmla="*/ T4 w 288"/>
                                <a:gd name="T6" fmla="+- 0 -2399 -7670"/>
                                <a:gd name="T7" fmla="*/ -2399 h 5286"/>
                                <a:gd name="T8" fmla="+- 0 3818 3802"/>
                                <a:gd name="T9" fmla="*/ T8 w 288"/>
                                <a:gd name="T10" fmla="+- 0 -2391 -7670"/>
                                <a:gd name="T11" fmla="*/ -2391 h 5286"/>
                                <a:gd name="T12" fmla="+- 0 4090 3802"/>
                                <a:gd name="T13" fmla="*/ T12 w 288"/>
                                <a:gd name="T14" fmla="+- 0 -2391 -7670"/>
                                <a:gd name="T15" fmla="*/ -2391 h 5286"/>
                                <a:gd name="T16" fmla="+- 0 4090 3802"/>
                                <a:gd name="T17" fmla="*/ T16 w 288"/>
                                <a:gd name="T18" fmla="+- 0 -2399 -7670"/>
                                <a:gd name="T19" fmla="*/ -2399 h 52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88" h="5286">
                                  <a:moveTo>
                                    <a:pt x="288" y="5271"/>
                                  </a:moveTo>
                                  <a:lnTo>
                                    <a:pt x="16" y="5271"/>
                                  </a:lnTo>
                                  <a:lnTo>
                                    <a:pt x="16" y="5279"/>
                                  </a:lnTo>
                                  <a:lnTo>
                                    <a:pt x="288" y="5279"/>
                                  </a:lnTo>
                                  <a:lnTo>
                                    <a:pt x="288" y="5271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4" name="Freeform 642"/>
                          <wps:cNvSpPr>
                            <a:spLocks/>
                          </wps:cNvSpPr>
                          <wps:spPr bwMode="auto">
                            <a:xfrm>
                              <a:off x="3802" y="-7670"/>
                              <a:ext cx="288" cy="5286"/>
                            </a:xfrm>
                            <a:custGeom>
                              <a:avLst/>
                              <a:gdLst>
                                <a:gd name="T0" fmla="+- 0 3936 3802"/>
                                <a:gd name="T1" fmla="*/ T0 w 288"/>
                                <a:gd name="T2" fmla="+- 0 -7670 -7670"/>
                                <a:gd name="T3" fmla="*/ -7670 h 5286"/>
                                <a:gd name="T4" fmla="+- 0 3936 3802"/>
                                <a:gd name="T5" fmla="*/ T4 w 288"/>
                                <a:gd name="T6" fmla="+- 0 -7574 -7670"/>
                                <a:gd name="T7" fmla="*/ -7574 h 5286"/>
                                <a:gd name="T8" fmla="+- 0 4016 3802"/>
                                <a:gd name="T9" fmla="*/ T8 w 288"/>
                                <a:gd name="T10" fmla="+- 0 -7614 -7670"/>
                                <a:gd name="T11" fmla="*/ -7614 h 5286"/>
                                <a:gd name="T12" fmla="+- 0 3952 3802"/>
                                <a:gd name="T13" fmla="*/ T12 w 288"/>
                                <a:gd name="T14" fmla="+- 0 -7614 -7670"/>
                                <a:gd name="T15" fmla="*/ -7614 h 5286"/>
                                <a:gd name="T16" fmla="+- 0 3952 3802"/>
                                <a:gd name="T17" fmla="*/ T16 w 288"/>
                                <a:gd name="T18" fmla="+- 0 -7630 -7670"/>
                                <a:gd name="T19" fmla="*/ -7630 h 5286"/>
                                <a:gd name="T20" fmla="+- 0 4016 3802"/>
                                <a:gd name="T21" fmla="*/ T20 w 288"/>
                                <a:gd name="T22" fmla="+- 0 -7630 -7670"/>
                                <a:gd name="T23" fmla="*/ -7630 h 5286"/>
                                <a:gd name="T24" fmla="+- 0 3936 3802"/>
                                <a:gd name="T25" fmla="*/ T24 w 288"/>
                                <a:gd name="T26" fmla="+- 0 -7670 -7670"/>
                                <a:gd name="T27" fmla="*/ -7670 h 52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288" h="5286">
                                  <a:moveTo>
                                    <a:pt x="134" y="0"/>
                                  </a:moveTo>
                                  <a:lnTo>
                                    <a:pt x="134" y="96"/>
                                  </a:lnTo>
                                  <a:lnTo>
                                    <a:pt x="214" y="56"/>
                                  </a:lnTo>
                                  <a:lnTo>
                                    <a:pt x="150" y="56"/>
                                  </a:lnTo>
                                  <a:lnTo>
                                    <a:pt x="150" y="40"/>
                                  </a:lnTo>
                                  <a:lnTo>
                                    <a:pt x="214" y="40"/>
                                  </a:lnTo>
                                  <a:lnTo>
                                    <a:pt x="134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5" name="Freeform 643"/>
                          <wps:cNvSpPr>
                            <a:spLocks/>
                          </wps:cNvSpPr>
                          <wps:spPr bwMode="auto">
                            <a:xfrm>
                              <a:off x="3802" y="-7670"/>
                              <a:ext cx="288" cy="5286"/>
                            </a:xfrm>
                            <a:custGeom>
                              <a:avLst/>
                              <a:gdLst>
                                <a:gd name="T0" fmla="+- 0 3818 3802"/>
                                <a:gd name="T1" fmla="*/ T0 w 288"/>
                                <a:gd name="T2" fmla="+- 0 -7622 -7670"/>
                                <a:gd name="T3" fmla="*/ -7622 h 5286"/>
                                <a:gd name="T4" fmla="+- 0 3810 3802"/>
                                <a:gd name="T5" fmla="*/ T4 w 288"/>
                                <a:gd name="T6" fmla="+- 0 -7614 -7670"/>
                                <a:gd name="T7" fmla="*/ -7614 h 5286"/>
                                <a:gd name="T8" fmla="+- 0 3818 3802"/>
                                <a:gd name="T9" fmla="*/ T8 w 288"/>
                                <a:gd name="T10" fmla="+- 0 -7614 -7670"/>
                                <a:gd name="T11" fmla="*/ -7614 h 5286"/>
                                <a:gd name="T12" fmla="+- 0 3818 3802"/>
                                <a:gd name="T13" fmla="*/ T12 w 288"/>
                                <a:gd name="T14" fmla="+- 0 -7622 -7670"/>
                                <a:gd name="T15" fmla="*/ -7622 h 52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88" h="5286">
                                  <a:moveTo>
                                    <a:pt x="16" y="48"/>
                                  </a:moveTo>
                                  <a:lnTo>
                                    <a:pt x="8" y="56"/>
                                  </a:lnTo>
                                  <a:lnTo>
                                    <a:pt x="16" y="56"/>
                                  </a:lnTo>
                                  <a:lnTo>
                                    <a:pt x="16" y="48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6" name="Freeform 644"/>
                          <wps:cNvSpPr>
                            <a:spLocks/>
                          </wps:cNvSpPr>
                          <wps:spPr bwMode="auto">
                            <a:xfrm>
                              <a:off x="3802" y="-7670"/>
                              <a:ext cx="288" cy="5286"/>
                            </a:xfrm>
                            <a:custGeom>
                              <a:avLst/>
                              <a:gdLst>
                                <a:gd name="T0" fmla="+- 0 3936 3802"/>
                                <a:gd name="T1" fmla="*/ T0 w 288"/>
                                <a:gd name="T2" fmla="+- 0 -7622 -7670"/>
                                <a:gd name="T3" fmla="*/ -7622 h 5286"/>
                                <a:gd name="T4" fmla="+- 0 3818 3802"/>
                                <a:gd name="T5" fmla="*/ T4 w 288"/>
                                <a:gd name="T6" fmla="+- 0 -7622 -7670"/>
                                <a:gd name="T7" fmla="*/ -7622 h 5286"/>
                                <a:gd name="T8" fmla="+- 0 3818 3802"/>
                                <a:gd name="T9" fmla="*/ T8 w 288"/>
                                <a:gd name="T10" fmla="+- 0 -7614 -7670"/>
                                <a:gd name="T11" fmla="*/ -7614 h 5286"/>
                                <a:gd name="T12" fmla="+- 0 3936 3802"/>
                                <a:gd name="T13" fmla="*/ T12 w 288"/>
                                <a:gd name="T14" fmla="+- 0 -7614 -7670"/>
                                <a:gd name="T15" fmla="*/ -7614 h 5286"/>
                                <a:gd name="T16" fmla="+- 0 3936 3802"/>
                                <a:gd name="T17" fmla="*/ T16 w 288"/>
                                <a:gd name="T18" fmla="+- 0 -7622 -7670"/>
                                <a:gd name="T19" fmla="*/ -7622 h 52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88" h="5286">
                                  <a:moveTo>
                                    <a:pt x="134" y="48"/>
                                  </a:moveTo>
                                  <a:lnTo>
                                    <a:pt x="16" y="48"/>
                                  </a:lnTo>
                                  <a:lnTo>
                                    <a:pt x="16" y="56"/>
                                  </a:lnTo>
                                  <a:lnTo>
                                    <a:pt x="134" y="56"/>
                                  </a:lnTo>
                                  <a:lnTo>
                                    <a:pt x="134" y="48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7" name="Freeform 645"/>
                          <wps:cNvSpPr>
                            <a:spLocks/>
                          </wps:cNvSpPr>
                          <wps:spPr bwMode="auto">
                            <a:xfrm>
                              <a:off x="3802" y="-7670"/>
                              <a:ext cx="288" cy="5286"/>
                            </a:xfrm>
                            <a:custGeom>
                              <a:avLst/>
                              <a:gdLst>
                                <a:gd name="T0" fmla="+- 0 4016 3802"/>
                                <a:gd name="T1" fmla="*/ T0 w 288"/>
                                <a:gd name="T2" fmla="+- 0 -7630 -7670"/>
                                <a:gd name="T3" fmla="*/ -7630 h 5286"/>
                                <a:gd name="T4" fmla="+- 0 3952 3802"/>
                                <a:gd name="T5" fmla="*/ T4 w 288"/>
                                <a:gd name="T6" fmla="+- 0 -7630 -7670"/>
                                <a:gd name="T7" fmla="*/ -7630 h 5286"/>
                                <a:gd name="T8" fmla="+- 0 3952 3802"/>
                                <a:gd name="T9" fmla="*/ T8 w 288"/>
                                <a:gd name="T10" fmla="+- 0 -7614 -7670"/>
                                <a:gd name="T11" fmla="*/ -7614 h 5286"/>
                                <a:gd name="T12" fmla="+- 0 4016 3802"/>
                                <a:gd name="T13" fmla="*/ T12 w 288"/>
                                <a:gd name="T14" fmla="+- 0 -7614 -7670"/>
                                <a:gd name="T15" fmla="*/ -7614 h 5286"/>
                                <a:gd name="T16" fmla="+- 0 4032 3802"/>
                                <a:gd name="T17" fmla="*/ T16 w 288"/>
                                <a:gd name="T18" fmla="+- 0 -7622 -7670"/>
                                <a:gd name="T19" fmla="*/ -7622 h 5286"/>
                                <a:gd name="T20" fmla="+- 0 4016 3802"/>
                                <a:gd name="T21" fmla="*/ T20 w 288"/>
                                <a:gd name="T22" fmla="+- 0 -7630 -7670"/>
                                <a:gd name="T23" fmla="*/ -7630 h 52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288" h="5286">
                                  <a:moveTo>
                                    <a:pt x="214" y="40"/>
                                  </a:moveTo>
                                  <a:lnTo>
                                    <a:pt x="150" y="40"/>
                                  </a:lnTo>
                                  <a:lnTo>
                                    <a:pt x="150" y="56"/>
                                  </a:lnTo>
                                  <a:lnTo>
                                    <a:pt x="214" y="56"/>
                                  </a:lnTo>
                                  <a:lnTo>
                                    <a:pt x="230" y="48"/>
                                  </a:lnTo>
                                  <a:lnTo>
                                    <a:pt x="214" y="4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8" name="Group 646"/>
                        <wpg:cNvGrpSpPr>
                          <a:grpSpLocks/>
                        </wpg:cNvGrpSpPr>
                        <wpg:grpSpPr bwMode="auto">
                          <a:xfrm>
                            <a:off x="4634" y="-2174"/>
                            <a:ext cx="96" cy="288"/>
                            <a:chOff x="4634" y="-2174"/>
                            <a:chExt cx="96" cy="288"/>
                          </a:xfrm>
                        </wpg:grpSpPr>
                        <wps:wsp>
                          <wps:cNvPr id="659" name="Freeform 647"/>
                          <wps:cNvSpPr>
                            <a:spLocks/>
                          </wps:cNvSpPr>
                          <wps:spPr bwMode="auto">
                            <a:xfrm>
                              <a:off x="4634" y="-2174"/>
                              <a:ext cx="96" cy="288"/>
                            </a:xfrm>
                            <a:custGeom>
                              <a:avLst/>
                              <a:gdLst>
                                <a:gd name="T0" fmla="+- 0 4674 4634"/>
                                <a:gd name="T1" fmla="*/ T0 w 96"/>
                                <a:gd name="T2" fmla="+- 0 -1983 -2174"/>
                                <a:gd name="T3" fmla="*/ -1983 h 288"/>
                                <a:gd name="T4" fmla="+- 0 4634 4634"/>
                                <a:gd name="T5" fmla="*/ T4 w 96"/>
                                <a:gd name="T6" fmla="+- 0 -1983 -2174"/>
                                <a:gd name="T7" fmla="*/ -1983 h 288"/>
                                <a:gd name="T8" fmla="+- 0 4682 4634"/>
                                <a:gd name="T9" fmla="*/ T8 w 96"/>
                                <a:gd name="T10" fmla="+- 0 -1887 -2174"/>
                                <a:gd name="T11" fmla="*/ -1887 h 288"/>
                                <a:gd name="T12" fmla="+- 0 4722 4634"/>
                                <a:gd name="T13" fmla="*/ T12 w 96"/>
                                <a:gd name="T14" fmla="+- 0 -1967 -2174"/>
                                <a:gd name="T15" fmla="*/ -1967 h 288"/>
                                <a:gd name="T16" fmla="+- 0 4674 4634"/>
                                <a:gd name="T17" fmla="*/ T16 w 96"/>
                                <a:gd name="T18" fmla="+- 0 -1967 -2174"/>
                                <a:gd name="T19" fmla="*/ -1967 h 288"/>
                                <a:gd name="T20" fmla="+- 0 4674 4634"/>
                                <a:gd name="T21" fmla="*/ T20 w 96"/>
                                <a:gd name="T22" fmla="+- 0 -1983 -2174"/>
                                <a:gd name="T23" fmla="*/ -1983 h 2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96" h="288">
                                  <a:moveTo>
                                    <a:pt x="40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48" y="287"/>
                                  </a:lnTo>
                                  <a:lnTo>
                                    <a:pt x="88" y="207"/>
                                  </a:lnTo>
                                  <a:lnTo>
                                    <a:pt x="40" y="207"/>
                                  </a:lnTo>
                                  <a:lnTo>
                                    <a:pt x="40" y="191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0" name="Freeform 648"/>
                          <wps:cNvSpPr>
                            <a:spLocks/>
                          </wps:cNvSpPr>
                          <wps:spPr bwMode="auto">
                            <a:xfrm>
                              <a:off x="4634" y="-2174"/>
                              <a:ext cx="96" cy="288"/>
                            </a:xfrm>
                            <a:custGeom>
                              <a:avLst/>
                              <a:gdLst>
                                <a:gd name="T0" fmla="+- 0 4690 4634"/>
                                <a:gd name="T1" fmla="*/ T0 w 96"/>
                                <a:gd name="T2" fmla="+- 0 -1983 -2174"/>
                                <a:gd name="T3" fmla="*/ -1983 h 288"/>
                                <a:gd name="T4" fmla="+- 0 4674 4634"/>
                                <a:gd name="T5" fmla="*/ T4 w 96"/>
                                <a:gd name="T6" fmla="+- 0 -1983 -2174"/>
                                <a:gd name="T7" fmla="*/ -1983 h 288"/>
                                <a:gd name="T8" fmla="+- 0 4674 4634"/>
                                <a:gd name="T9" fmla="*/ T8 w 96"/>
                                <a:gd name="T10" fmla="+- 0 -1967 -2174"/>
                                <a:gd name="T11" fmla="*/ -1967 h 288"/>
                                <a:gd name="T12" fmla="+- 0 4690 4634"/>
                                <a:gd name="T13" fmla="*/ T12 w 96"/>
                                <a:gd name="T14" fmla="+- 0 -1967 -2174"/>
                                <a:gd name="T15" fmla="*/ -1967 h 288"/>
                                <a:gd name="T16" fmla="+- 0 4690 4634"/>
                                <a:gd name="T17" fmla="*/ T16 w 96"/>
                                <a:gd name="T18" fmla="+- 0 -1983 -2174"/>
                                <a:gd name="T19" fmla="*/ -1983 h 2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" h="288">
                                  <a:moveTo>
                                    <a:pt x="56" y="191"/>
                                  </a:moveTo>
                                  <a:lnTo>
                                    <a:pt x="40" y="191"/>
                                  </a:lnTo>
                                  <a:lnTo>
                                    <a:pt x="40" y="207"/>
                                  </a:lnTo>
                                  <a:lnTo>
                                    <a:pt x="56" y="207"/>
                                  </a:lnTo>
                                  <a:lnTo>
                                    <a:pt x="56" y="191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1" name="Freeform 649"/>
                          <wps:cNvSpPr>
                            <a:spLocks/>
                          </wps:cNvSpPr>
                          <wps:spPr bwMode="auto">
                            <a:xfrm>
                              <a:off x="4634" y="-2174"/>
                              <a:ext cx="96" cy="288"/>
                            </a:xfrm>
                            <a:custGeom>
                              <a:avLst/>
                              <a:gdLst>
                                <a:gd name="T0" fmla="+- 0 4730 4634"/>
                                <a:gd name="T1" fmla="*/ T0 w 96"/>
                                <a:gd name="T2" fmla="+- 0 -1983 -2174"/>
                                <a:gd name="T3" fmla="*/ -1983 h 288"/>
                                <a:gd name="T4" fmla="+- 0 4690 4634"/>
                                <a:gd name="T5" fmla="*/ T4 w 96"/>
                                <a:gd name="T6" fmla="+- 0 -1983 -2174"/>
                                <a:gd name="T7" fmla="*/ -1983 h 288"/>
                                <a:gd name="T8" fmla="+- 0 4690 4634"/>
                                <a:gd name="T9" fmla="*/ T8 w 96"/>
                                <a:gd name="T10" fmla="+- 0 -1967 -2174"/>
                                <a:gd name="T11" fmla="*/ -1967 h 288"/>
                                <a:gd name="T12" fmla="+- 0 4722 4634"/>
                                <a:gd name="T13" fmla="*/ T12 w 96"/>
                                <a:gd name="T14" fmla="+- 0 -1967 -2174"/>
                                <a:gd name="T15" fmla="*/ -1967 h 288"/>
                                <a:gd name="T16" fmla="+- 0 4730 4634"/>
                                <a:gd name="T17" fmla="*/ T16 w 96"/>
                                <a:gd name="T18" fmla="+- 0 -1983 -2174"/>
                                <a:gd name="T19" fmla="*/ -1983 h 2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" h="288">
                                  <a:moveTo>
                                    <a:pt x="96" y="191"/>
                                  </a:moveTo>
                                  <a:lnTo>
                                    <a:pt x="56" y="191"/>
                                  </a:lnTo>
                                  <a:lnTo>
                                    <a:pt x="56" y="207"/>
                                  </a:lnTo>
                                  <a:lnTo>
                                    <a:pt x="88" y="207"/>
                                  </a:lnTo>
                                  <a:lnTo>
                                    <a:pt x="96" y="191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2" name="Freeform 650"/>
                          <wps:cNvSpPr>
                            <a:spLocks/>
                          </wps:cNvSpPr>
                          <wps:spPr bwMode="auto">
                            <a:xfrm>
                              <a:off x="4634" y="-2174"/>
                              <a:ext cx="96" cy="288"/>
                            </a:xfrm>
                            <a:custGeom>
                              <a:avLst/>
                              <a:gdLst>
                                <a:gd name="T0" fmla="+- 0 4689 4634"/>
                                <a:gd name="T1" fmla="*/ T0 w 96"/>
                                <a:gd name="T2" fmla="+- 0 -2174 -2174"/>
                                <a:gd name="T3" fmla="*/ -2174 h 288"/>
                                <a:gd name="T4" fmla="+- 0 4673 4634"/>
                                <a:gd name="T5" fmla="*/ T4 w 96"/>
                                <a:gd name="T6" fmla="+- 0 -2174 -2174"/>
                                <a:gd name="T7" fmla="*/ -2174 h 288"/>
                                <a:gd name="T8" fmla="+- 0 4674 4634"/>
                                <a:gd name="T9" fmla="*/ T8 w 96"/>
                                <a:gd name="T10" fmla="+- 0 -1983 -2174"/>
                                <a:gd name="T11" fmla="*/ -1983 h 288"/>
                                <a:gd name="T12" fmla="+- 0 4690 4634"/>
                                <a:gd name="T13" fmla="*/ T12 w 96"/>
                                <a:gd name="T14" fmla="+- 0 -1983 -2174"/>
                                <a:gd name="T15" fmla="*/ -1983 h 288"/>
                                <a:gd name="T16" fmla="+- 0 4689 4634"/>
                                <a:gd name="T17" fmla="*/ T16 w 96"/>
                                <a:gd name="T18" fmla="+- 0 -2174 -2174"/>
                                <a:gd name="T19" fmla="*/ -2174 h 2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" h="288">
                                  <a:moveTo>
                                    <a:pt x="55" y="0"/>
                                  </a:moveTo>
                                  <a:lnTo>
                                    <a:pt x="39" y="0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56" y="191"/>
                                  </a:lnTo>
                                  <a:lnTo>
                                    <a:pt x="55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3" name="Group 651"/>
                        <wpg:cNvGrpSpPr>
                          <a:grpSpLocks/>
                        </wpg:cNvGrpSpPr>
                        <wpg:grpSpPr bwMode="auto">
                          <a:xfrm>
                            <a:off x="4029" y="-1892"/>
                            <a:ext cx="1308" cy="451"/>
                            <a:chOff x="4029" y="-1892"/>
                            <a:chExt cx="1308" cy="451"/>
                          </a:xfrm>
                        </wpg:grpSpPr>
                        <wps:wsp>
                          <wps:cNvPr id="664" name="Freeform 652"/>
                          <wps:cNvSpPr>
                            <a:spLocks/>
                          </wps:cNvSpPr>
                          <wps:spPr bwMode="auto">
                            <a:xfrm>
                              <a:off x="4029" y="-1892"/>
                              <a:ext cx="1308" cy="451"/>
                            </a:xfrm>
                            <a:custGeom>
                              <a:avLst/>
                              <a:gdLst>
                                <a:gd name="T0" fmla="+- 0 4029 4029"/>
                                <a:gd name="T1" fmla="*/ T0 w 1308"/>
                                <a:gd name="T2" fmla="+- 0 -1441 -1892"/>
                                <a:gd name="T3" fmla="*/ -1441 h 451"/>
                                <a:gd name="T4" fmla="+- 0 5336 4029"/>
                                <a:gd name="T5" fmla="*/ T4 w 1308"/>
                                <a:gd name="T6" fmla="+- 0 -1441 -1892"/>
                                <a:gd name="T7" fmla="*/ -1441 h 451"/>
                                <a:gd name="T8" fmla="+- 0 5336 4029"/>
                                <a:gd name="T9" fmla="*/ T8 w 1308"/>
                                <a:gd name="T10" fmla="+- 0 -1892 -1892"/>
                                <a:gd name="T11" fmla="*/ -1892 h 451"/>
                                <a:gd name="T12" fmla="+- 0 4029 4029"/>
                                <a:gd name="T13" fmla="*/ T12 w 1308"/>
                                <a:gd name="T14" fmla="+- 0 -1892 -1892"/>
                                <a:gd name="T15" fmla="*/ -1892 h 451"/>
                                <a:gd name="T16" fmla="+- 0 4029 4029"/>
                                <a:gd name="T17" fmla="*/ T16 w 1308"/>
                                <a:gd name="T18" fmla="+- 0 -1441 -1892"/>
                                <a:gd name="T19" fmla="*/ -1441 h 4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08" h="451">
                                  <a:moveTo>
                                    <a:pt x="0" y="451"/>
                                  </a:moveTo>
                                  <a:lnTo>
                                    <a:pt x="1307" y="451"/>
                                  </a:lnTo>
                                  <a:lnTo>
                                    <a:pt x="130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5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7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5" name="Group 653"/>
                        <wpg:cNvGrpSpPr>
                          <a:grpSpLocks/>
                        </wpg:cNvGrpSpPr>
                        <wpg:grpSpPr bwMode="auto">
                          <a:xfrm>
                            <a:off x="4034" y="-2616"/>
                            <a:ext cx="1334" cy="451"/>
                            <a:chOff x="4034" y="-2616"/>
                            <a:chExt cx="1334" cy="451"/>
                          </a:xfrm>
                        </wpg:grpSpPr>
                        <wps:wsp>
                          <wps:cNvPr id="666" name="Freeform 654"/>
                          <wps:cNvSpPr>
                            <a:spLocks/>
                          </wps:cNvSpPr>
                          <wps:spPr bwMode="auto">
                            <a:xfrm>
                              <a:off x="4034" y="-2616"/>
                              <a:ext cx="1334" cy="451"/>
                            </a:xfrm>
                            <a:custGeom>
                              <a:avLst/>
                              <a:gdLst>
                                <a:gd name="T0" fmla="+- 0 4034 4034"/>
                                <a:gd name="T1" fmla="*/ T0 w 1334"/>
                                <a:gd name="T2" fmla="+- 0 -2165 -2616"/>
                                <a:gd name="T3" fmla="*/ -2165 h 451"/>
                                <a:gd name="T4" fmla="+- 0 4147 4034"/>
                                <a:gd name="T5" fmla="*/ T4 w 1334"/>
                                <a:gd name="T6" fmla="+- 0 -2616 -2616"/>
                                <a:gd name="T7" fmla="*/ -2616 h 451"/>
                                <a:gd name="T8" fmla="+- 0 5369 4034"/>
                                <a:gd name="T9" fmla="*/ T8 w 1334"/>
                                <a:gd name="T10" fmla="+- 0 -2616 -2616"/>
                                <a:gd name="T11" fmla="*/ -2616 h 451"/>
                                <a:gd name="T12" fmla="+- 0 5256 4034"/>
                                <a:gd name="T13" fmla="*/ T12 w 1334"/>
                                <a:gd name="T14" fmla="+- 0 -2165 -2616"/>
                                <a:gd name="T15" fmla="*/ -2165 h 451"/>
                                <a:gd name="T16" fmla="+- 0 4034 4034"/>
                                <a:gd name="T17" fmla="*/ T16 w 1334"/>
                                <a:gd name="T18" fmla="+- 0 -2165 -2616"/>
                                <a:gd name="T19" fmla="*/ -2165 h 4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34" h="451">
                                  <a:moveTo>
                                    <a:pt x="0" y="451"/>
                                  </a:moveTo>
                                  <a:lnTo>
                                    <a:pt x="113" y="0"/>
                                  </a:lnTo>
                                  <a:lnTo>
                                    <a:pt x="1335" y="0"/>
                                  </a:lnTo>
                                  <a:lnTo>
                                    <a:pt x="1222" y="451"/>
                                  </a:lnTo>
                                  <a:lnTo>
                                    <a:pt x="0" y="45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7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7" name="Group 655"/>
                        <wpg:cNvGrpSpPr>
                          <a:grpSpLocks/>
                        </wpg:cNvGrpSpPr>
                        <wpg:grpSpPr bwMode="auto">
                          <a:xfrm>
                            <a:off x="4056" y="-1122"/>
                            <a:ext cx="1292" cy="455"/>
                            <a:chOff x="4056" y="-1122"/>
                            <a:chExt cx="1292" cy="455"/>
                          </a:xfrm>
                        </wpg:grpSpPr>
                        <wps:wsp>
                          <wps:cNvPr id="668" name="Freeform 656"/>
                          <wps:cNvSpPr>
                            <a:spLocks/>
                          </wps:cNvSpPr>
                          <wps:spPr bwMode="auto">
                            <a:xfrm>
                              <a:off x="4056" y="-1122"/>
                              <a:ext cx="1292" cy="455"/>
                            </a:xfrm>
                            <a:custGeom>
                              <a:avLst/>
                              <a:gdLst>
                                <a:gd name="T0" fmla="+- 0 4056 4056"/>
                                <a:gd name="T1" fmla="*/ T0 w 1292"/>
                                <a:gd name="T2" fmla="+- 0 -895 -1122"/>
                                <a:gd name="T3" fmla="*/ -895 h 455"/>
                                <a:gd name="T4" fmla="+- 0 4088 4056"/>
                                <a:gd name="T5" fmla="*/ T4 w 1292"/>
                                <a:gd name="T6" fmla="+- 0 -967 -1122"/>
                                <a:gd name="T7" fmla="*/ -967 h 455"/>
                                <a:gd name="T8" fmla="+- 0 4152 4056"/>
                                <a:gd name="T9" fmla="*/ T8 w 1292"/>
                                <a:gd name="T10" fmla="+- 0 -1015 -1122"/>
                                <a:gd name="T11" fmla="*/ -1015 h 455"/>
                                <a:gd name="T12" fmla="+- 0 4211 4056"/>
                                <a:gd name="T13" fmla="*/ T12 w 1292"/>
                                <a:gd name="T14" fmla="+- 0 -1043 -1122"/>
                                <a:gd name="T15" fmla="*/ -1043 h 455"/>
                                <a:gd name="T16" fmla="+- 0 4281 4056"/>
                                <a:gd name="T17" fmla="*/ T16 w 1292"/>
                                <a:gd name="T18" fmla="+- 0 -1068 -1122"/>
                                <a:gd name="T19" fmla="*/ -1068 h 455"/>
                                <a:gd name="T20" fmla="+- 0 4361 4056"/>
                                <a:gd name="T21" fmla="*/ T20 w 1292"/>
                                <a:gd name="T22" fmla="+- 0 -1088 -1122"/>
                                <a:gd name="T23" fmla="*/ -1088 h 455"/>
                                <a:gd name="T24" fmla="+- 0 4450 4056"/>
                                <a:gd name="T25" fmla="*/ T24 w 1292"/>
                                <a:gd name="T26" fmla="+- 0 -1104 -1122"/>
                                <a:gd name="T27" fmla="*/ -1104 h 455"/>
                                <a:gd name="T28" fmla="+- 0 4546 4056"/>
                                <a:gd name="T29" fmla="*/ T28 w 1292"/>
                                <a:gd name="T30" fmla="+- 0 -1116 -1122"/>
                                <a:gd name="T31" fmla="*/ -1116 h 455"/>
                                <a:gd name="T32" fmla="+- 0 4649 4056"/>
                                <a:gd name="T33" fmla="*/ T32 w 1292"/>
                                <a:gd name="T34" fmla="+- 0 -1122 -1122"/>
                                <a:gd name="T35" fmla="*/ -1122 h 455"/>
                                <a:gd name="T36" fmla="+- 0 4702 4056"/>
                                <a:gd name="T37" fmla="*/ T36 w 1292"/>
                                <a:gd name="T38" fmla="+- 0 -1122 -1122"/>
                                <a:gd name="T39" fmla="*/ -1122 h 455"/>
                                <a:gd name="T40" fmla="+- 0 4755 4056"/>
                                <a:gd name="T41" fmla="*/ T40 w 1292"/>
                                <a:gd name="T42" fmla="+- 0 -1122 -1122"/>
                                <a:gd name="T43" fmla="*/ -1122 h 455"/>
                                <a:gd name="T44" fmla="+- 0 4857 4056"/>
                                <a:gd name="T45" fmla="*/ T44 w 1292"/>
                                <a:gd name="T46" fmla="+- 0 -1116 -1122"/>
                                <a:gd name="T47" fmla="*/ -1116 h 455"/>
                                <a:gd name="T48" fmla="+- 0 4953 4056"/>
                                <a:gd name="T49" fmla="*/ T48 w 1292"/>
                                <a:gd name="T50" fmla="+- 0 -1104 -1122"/>
                                <a:gd name="T51" fmla="*/ -1104 h 455"/>
                                <a:gd name="T52" fmla="+- 0 5042 4056"/>
                                <a:gd name="T53" fmla="*/ T52 w 1292"/>
                                <a:gd name="T54" fmla="+- 0 -1088 -1122"/>
                                <a:gd name="T55" fmla="*/ -1088 h 455"/>
                                <a:gd name="T56" fmla="+- 0 5122 4056"/>
                                <a:gd name="T57" fmla="*/ T56 w 1292"/>
                                <a:gd name="T58" fmla="+- 0 -1068 -1122"/>
                                <a:gd name="T59" fmla="*/ -1068 h 455"/>
                                <a:gd name="T60" fmla="+- 0 5192 4056"/>
                                <a:gd name="T61" fmla="*/ T60 w 1292"/>
                                <a:gd name="T62" fmla="+- 0 -1043 -1122"/>
                                <a:gd name="T63" fmla="*/ -1043 h 455"/>
                                <a:gd name="T64" fmla="+- 0 5251 4056"/>
                                <a:gd name="T65" fmla="*/ T64 w 1292"/>
                                <a:gd name="T66" fmla="+- 0 -1015 -1122"/>
                                <a:gd name="T67" fmla="*/ -1015 h 455"/>
                                <a:gd name="T68" fmla="+- 0 5315 4056"/>
                                <a:gd name="T69" fmla="*/ T68 w 1292"/>
                                <a:gd name="T70" fmla="+- 0 -967 -1122"/>
                                <a:gd name="T71" fmla="*/ -967 h 455"/>
                                <a:gd name="T72" fmla="+- 0 5346 4056"/>
                                <a:gd name="T73" fmla="*/ T72 w 1292"/>
                                <a:gd name="T74" fmla="+- 0 -913 -1122"/>
                                <a:gd name="T75" fmla="*/ -913 h 455"/>
                                <a:gd name="T76" fmla="+- 0 5348 4056"/>
                                <a:gd name="T77" fmla="*/ T76 w 1292"/>
                                <a:gd name="T78" fmla="+- 0 -895 -1122"/>
                                <a:gd name="T79" fmla="*/ -895 h 455"/>
                                <a:gd name="T80" fmla="+- 0 5346 4056"/>
                                <a:gd name="T81" fmla="*/ T80 w 1292"/>
                                <a:gd name="T82" fmla="+- 0 -876 -1122"/>
                                <a:gd name="T83" fmla="*/ -876 h 455"/>
                                <a:gd name="T84" fmla="+- 0 5315 4056"/>
                                <a:gd name="T85" fmla="*/ T84 w 1292"/>
                                <a:gd name="T86" fmla="+- 0 -823 -1122"/>
                                <a:gd name="T87" fmla="*/ -823 h 455"/>
                                <a:gd name="T88" fmla="+- 0 5251 4056"/>
                                <a:gd name="T89" fmla="*/ T88 w 1292"/>
                                <a:gd name="T90" fmla="+- 0 -775 -1122"/>
                                <a:gd name="T91" fmla="*/ -775 h 455"/>
                                <a:gd name="T92" fmla="+- 0 5192 4056"/>
                                <a:gd name="T93" fmla="*/ T92 w 1292"/>
                                <a:gd name="T94" fmla="+- 0 -747 -1122"/>
                                <a:gd name="T95" fmla="*/ -747 h 455"/>
                                <a:gd name="T96" fmla="+- 0 5122 4056"/>
                                <a:gd name="T97" fmla="*/ T96 w 1292"/>
                                <a:gd name="T98" fmla="+- 0 -722 -1122"/>
                                <a:gd name="T99" fmla="*/ -722 h 455"/>
                                <a:gd name="T100" fmla="+- 0 5042 4056"/>
                                <a:gd name="T101" fmla="*/ T100 w 1292"/>
                                <a:gd name="T102" fmla="+- 0 -701 -1122"/>
                                <a:gd name="T103" fmla="*/ -701 h 455"/>
                                <a:gd name="T104" fmla="+- 0 4953 4056"/>
                                <a:gd name="T105" fmla="*/ T104 w 1292"/>
                                <a:gd name="T106" fmla="+- 0 -685 -1122"/>
                                <a:gd name="T107" fmla="*/ -685 h 455"/>
                                <a:gd name="T108" fmla="+- 0 4857 4056"/>
                                <a:gd name="T109" fmla="*/ T108 w 1292"/>
                                <a:gd name="T110" fmla="+- 0 -674 -1122"/>
                                <a:gd name="T111" fmla="*/ -674 h 455"/>
                                <a:gd name="T112" fmla="+- 0 4755 4056"/>
                                <a:gd name="T113" fmla="*/ T112 w 1292"/>
                                <a:gd name="T114" fmla="+- 0 -668 -1122"/>
                                <a:gd name="T115" fmla="*/ -668 h 455"/>
                                <a:gd name="T116" fmla="+- 0 4702 4056"/>
                                <a:gd name="T117" fmla="*/ T116 w 1292"/>
                                <a:gd name="T118" fmla="+- 0 -667 -1122"/>
                                <a:gd name="T119" fmla="*/ -667 h 455"/>
                                <a:gd name="T120" fmla="+- 0 4649 4056"/>
                                <a:gd name="T121" fmla="*/ T120 w 1292"/>
                                <a:gd name="T122" fmla="+- 0 -668 -1122"/>
                                <a:gd name="T123" fmla="*/ -668 h 455"/>
                                <a:gd name="T124" fmla="+- 0 4546 4056"/>
                                <a:gd name="T125" fmla="*/ T124 w 1292"/>
                                <a:gd name="T126" fmla="+- 0 -674 -1122"/>
                                <a:gd name="T127" fmla="*/ -674 h 455"/>
                                <a:gd name="T128" fmla="+- 0 4450 4056"/>
                                <a:gd name="T129" fmla="*/ T128 w 1292"/>
                                <a:gd name="T130" fmla="+- 0 -685 -1122"/>
                                <a:gd name="T131" fmla="*/ -685 h 455"/>
                                <a:gd name="T132" fmla="+- 0 4361 4056"/>
                                <a:gd name="T133" fmla="*/ T132 w 1292"/>
                                <a:gd name="T134" fmla="+- 0 -701 -1122"/>
                                <a:gd name="T135" fmla="*/ -701 h 455"/>
                                <a:gd name="T136" fmla="+- 0 4281 4056"/>
                                <a:gd name="T137" fmla="*/ T136 w 1292"/>
                                <a:gd name="T138" fmla="+- 0 -722 -1122"/>
                                <a:gd name="T139" fmla="*/ -722 h 455"/>
                                <a:gd name="T140" fmla="+- 0 4211 4056"/>
                                <a:gd name="T141" fmla="*/ T140 w 1292"/>
                                <a:gd name="T142" fmla="+- 0 -747 -1122"/>
                                <a:gd name="T143" fmla="*/ -747 h 455"/>
                                <a:gd name="T144" fmla="+- 0 4152 4056"/>
                                <a:gd name="T145" fmla="*/ T144 w 1292"/>
                                <a:gd name="T146" fmla="+- 0 -775 -1122"/>
                                <a:gd name="T147" fmla="*/ -775 h 455"/>
                                <a:gd name="T148" fmla="+- 0 4088 4056"/>
                                <a:gd name="T149" fmla="*/ T148 w 1292"/>
                                <a:gd name="T150" fmla="+- 0 -823 -1122"/>
                                <a:gd name="T151" fmla="*/ -823 h 455"/>
                                <a:gd name="T152" fmla="+- 0 4058 4056"/>
                                <a:gd name="T153" fmla="*/ T152 w 1292"/>
                                <a:gd name="T154" fmla="+- 0 -876 -1122"/>
                                <a:gd name="T155" fmla="*/ -876 h 455"/>
                                <a:gd name="T156" fmla="+- 0 4056 4056"/>
                                <a:gd name="T157" fmla="*/ T156 w 1292"/>
                                <a:gd name="T158" fmla="+- 0 -895 -1122"/>
                                <a:gd name="T159" fmla="*/ -895 h 45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</a:cxnLst>
                              <a:rect l="0" t="0" r="r" b="b"/>
                              <a:pathLst>
                                <a:path w="1292" h="455">
                                  <a:moveTo>
                                    <a:pt x="0" y="227"/>
                                  </a:moveTo>
                                  <a:lnTo>
                                    <a:pt x="32" y="155"/>
                                  </a:lnTo>
                                  <a:lnTo>
                                    <a:pt x="96" y="107"/>
                                  </a:lnTo>
                                  <a:lnTo>
                                    <a:pt x="155" y="79"/>
                                  </a:lnTo>
                                  <a:lnTo>
                                    <a:pt x="225" y="54"/>
                                  </a:lnTo>
                                  <a:lnTo>
                                    <a:pt x="305" y="34"/>
                                  </a:lnTo>
                                  <a:lnTo>
                                    <a:pt x="394" y="18"/>
                                  </a:lnTo>
                                  <a:lnTo>
                                    <a:pt x="490" y="6"/>
                                  </a:lnTo>
                                  <a:lnTo>
                                    <a:pt x="593" y="0"/>
                                  </a:lnTo>
                                  <a:lnTo>
                                    <a:pt x="646" y="0"/>
                                  </a:lnTo>
                                  <a:lnTo>
                                    <a:pt x="699" y="0"/>
                                  </a:lnTo>
                                  <a:lnTo>
                                    <a:pt x="801" y="6"/>
                                  </a:lnTo>
                                  <a:lnTo>
                                    <a:pt x="897" y="18"/>
                                  </a:lnTo>
                                  <a:lnTo>
                                    <a:pt x="986" y="34"/>
                                  </a:lnTo>
                                  <a:lnTo>
                                    <a:pt x="1066" y="54"/>
                                  </a:lnTo>
                                  <a:lnTo>
                                    <a:pt x="1136" y="79"/>
                                  </a:lnTo>
                                  <a:lnTo>
                                    <a:pt x="1195" y="107"/>
                                  </a:lnTo>
                                  <a:lnTo>
                                    <a:pt x="1259" y="155"/>
                                  </a:lnTo>
                                  <a:lnTo>
                                    <a:pt x="1290" y="209"/>
                                  </a:lnTo>
                                  <a:lnTo>
                                    <a:pt x="1292" y="227"/>
                                  </a:lnTo>
                                  <a:lnTo>
                                    <a:pt x="1290" y="246"/>
                                  </a:lnTo>
                                  <a:lnTo>
                                    <a:pt x="1259" y="299"/>
                                  </a:lnTo>
                                  <a:lnTo>
                                    <a:pt x="1195" y="347"/>
                                  </a:lnTo>
                                  <a:lnTo>
                                    <a:pt x="1136" y="375"/>
                                  </a:lnTo>
                                  <a:lnTo>
                                    <a:pt x="1066" y="400"/>
                                  </a:lnTo>
                                  <a:lnTo>
                                    <a:pt x="986" y="421"/>
                                  </a:lnTo>
                                  <a:lnTo>
                                    <a:pt x="897" y="437"/>
                                  </a:lnTo>
                                  <a:lnTo>
                                    <a:pt x="801" y="448"/>
                                  </a:lnTo>
                                  <a:lnTo>
                                    <a:pt x="699" y="454"/>
                                  </a:lnTo>
                                  <a:lnTo>
                                    <a:pt x="646" y="455"/>
                                  </a:lnTo>
                                  <a:lnTo>
                                    <a:pt x="593" y="454"/>
                                  </a:lnTo>
                                  <a:lnTo>
                                    <a:pt x="490" y="448"/>
                                  </a:lnTo>
                                  <a:lnTo>
                                    <a:pt x="394" y="437"/>
                                  </a:lnTo>
                                  <a:lnTo>
                                    <a:pt x="305" y="421"/>
                                  </a:lnTo>
                                  <a:lnTo>
                                    <a:pt x="225" y="400"/>
                                  </a:lnTo>
                                  <a:lnTo>
                                    <a:pt x="155" y="375"/>
                                  </a:lnTo>
                                  <a:lnTo>
                                    <a:pt x="96" y="347"/>
                                  </a:lnTo>
                                  <a:lnTo>
                                    <a:pt x="32" y="299"/>
                                  </a:lnTo>
                                  <a:lnTo>
                                    <a:pt x="2" y="246"/>
                                  </a:lnTo>
                                  <a:lnTo>
                                    <a:pt x="0" y="22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7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9" name="Group 657"/>
                        <wpg:cNvGrpSpPr>
                          <a:grpSpLocks/>
                        </wpg:cNvGrpSpPr>
                        <wpg:grpSpPr bwMode="auto">
                          <a:xfrm>
                            <a:off x="4637" y="-1453"/>
                            <a:ext cx="96" cy="326"/>
                            <a:chOff x="4637" y="-1453"/>
                            <a:chExt cx="96" cy="326"/>
                          </a:xfrm>
                        </wpg:grpSpPr>
                        <wps:wsp>
                          <wps:cNvPr id="670" name="Freeform 658"/>
                          <wps:cNvSpPr>
                            <a:spLocks/>
                          </wps:cNvSpPr>
                          <wps:spPr bwMode="auto">
                            <a:xfrm>
                              <a:off x="4637" y="-1453"/>
                              <a:ext cx="96" cy="326"/>
                            </a:xfrm>
                            <a:custGeom>
                              <a:avLst/>
                              <a:gdLst>
                                <a:gd name="T0" fmla="+- 0 4677 4637"/>
                                <a:gd name="T1" fmla="*/ T0 w 96"/>
                                <a:gd name="T2" fmla="+- 0 -1223 -1453"/>
                                <a:gd name="T3" fmla="*/ -1223 h 326"/>
                                <a:gd name="T4" fmla="+- 0 4637 4637"/>
                                <a:gd name="T5" fmla="*/ T4 w 96"/>
                                <a:gd name="T6" fmla="+- 0 -1223 -1453"/>
                                <a:gd name="T7" fmla="*/ -1223 h 326"/>
                                <a:gd name="T8" fmla="+- 0 4686 4637"/>
                                <a:gd name="T9" fmla="*/ T8 w 96"/>
                                <a:gd name="T10" fmla="+- 0 -1127 -1453"/>
                                <a:gd name="T11" fmla="*/ -1127 h 326"/>
                                <a:gd name="T12" fmla="+- 0 4725 4637"/>
                                <a:gd name="T13" fmla="*/ T12 w 96"/>
                                <a:gd name="T14" fmla="+- 0 -1207 -1453"/>
                                <a:gd name="T15" fmla="*/ -1207 h 326"/>
                                <a:gd name="T16" fmla="+- 0 4677 4637"/>
                                <a:gd name="T17" fmla="*/ T16 w 96"/>
                                <a:gd name="T18" fmla="+- 0 -1207 -1453"/>
                                <a:gd name="T19" fmla="*/ -1207 h 326"/>
                                <a:gd name="T20" fmla="+- 0 4677 4637"/>
                                <a:gd name="T21" fmla="*/ T20 w 96"/>
                                <a:gd name="T22" fmla="+- 0 -1223 -1453"/>
                                <a:gd name="T23" fmla="*/ -1223 h 3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96" h="326">
                                  <a:moveTo>
                                    <a:pt x="40" y="230"/>
                                  </a:moveTo>
                                  <a:lnTo>
                                    <a:pt x="0" y="230"/>
                                  </a:lnTo>
                                  <a:lnTo>
                                    <a:pt x="49" y="326"/>
                                  </a:lnTo>
                                  <a:lnTo>
                                    <a:pt x="88" y="246"/>
                                  </a:lnTo>
                                  <a:lnTo>
                                    <a:pt x="40" y="246"/>
                                  </a:lnTo>
                                  <a:lnTo>
                                    <a:pt x="40" y="23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1" name="Freeform 659"/>
                          <wps:cNvSpPr>
                            <a:spLocks/>
                          </wps:cNvSpPr>
                          <wps:spPr bwMode="auto">
                            <a:xfrm>
                              <a:off x="4637" y="-1453"/>
                              <a:ext cx="96" cy="326"/>
                            </a:xfrm>
                            <a:custGeom>
                              <a:avLst/>
                              <a:gdLst>
                                <a:gd name="T0" fmla="+- 0 4693 4637"/>
                                <a:gd name="T1" fmla="*/ T0 w 96"/>
                                <a:gd name="T2" fmla="+- 0 -1223 -1453"/>
                                <a:gd name="T3" fmla="*/ -1223 h 326"/>
                                <a:gd name="T4" fmla="+- 0 4677 4637"/>
                                <a:gd name="T5" fmla="*/ T4 w 96"/>
                                <a:gd name="T6" fmla="+- 0 -1223 -1453"/>
                                <a:gd name="T7" fmla="*/ -1223 h 326"/>
                                <a:gd name="T8" fmla="+- 0 4677 4637"/>
                                <a:gd name="T9" fmla="*/ T8 w 96"/>
                                <a:gd name="T10" fmla="+- 0 -1207 -1453"/>
                                <a:gd name="T11" fmla="*/ -1207 h 326"/>
                                <a:gd name="T12" fmla="+- 0 4693 4637"/>
                                <a:gd name="T13" fmla="*/ T12 w 96"/>
                                <a:gd name="T14" fmla="+- 0 -1207 -1453"/>
                                <a:gd name="T15" fmla="*/ -1207 h 326"/>
                                <a:gd name="T16" fmla="+- 0 4693 4637"/>
                                <a:gd name="T17" fmla="*/ T16 w 96"/>
                                <a:gd name="T18" fmla="+- 0 -1223 -1453"/>
                                <a:gd name="T19" fmla="*/ -1223 h 3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" h="326">
                                  <a:moveTo>
                                    <a:pt x="56" y="230"/>
                                  </a:moveTo>
                                  <a:lnTo>
                                    <a:pt x="40" y="230"/>
                                  </a:lnTo>
                                  <a:lnTo>
                                    <a:pt x="40" y="246"/>
                                  </a:lnTo>
                                  <a:lnTo>
                                    <a:pt x="56" y="246"/>
                                  </a:lnTo>
                                  <a:lnTo>
                                    <a:pt x="56" y="23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2" name="Freeform 660"/>
                          <wps:cNvSpPr>
                            <a:spLocks/>
                          </wps:cNvSpPr>
                          <wps:spPr bwMode="auto">
                            <a:xfrm>
                              <a:off x="4637" y="-1453"/>
                              <a:ext cx="96" cy="326"/>
                            </a:xfrm>
                            <a:custGeom>
                              <a:avLst/>
                              <a:gdLst>
                                <a:gd name="T0" fmla="+- 0 4733 4637"/>
                                <a:gd name="T1" fmla="*/ T0 w 96"/>
                                <a:gd name="T2" fmla="+- 0 -1223 -1453"/>
                                <a:gd name="T3" fmla="*/ -1223 h 326"/>
                                <a:gd name="T4" fmla="+- 0 4693 4637"/>
                                <a:gd name="T5" fmla="*/ T4 w 96"/>
                                <a:gd name="T6" fmla="+- 0 -1223 -1453"/>
                                <a:gd name="T7" fmla="*/ -1223 h 326"/>
                                <a:gd name="T8" fmla="+- 0 4693 4637"/>
                                <a:gd name="T9" fmla="*/ T8 w 96"/>
                                <a:gd name="T10" fmla="+- 0 -1207 -1453"/>
                                <a:gd name="T11" fmla="*/ -1207 h 326"/>
                                <a:gd name="T12" fmla="+- 0 4677 4637"/>
                                <a:gd name="T13" fmla="*/ T12 w 96"/>
                                <a:gd name="T14" fmla="+- 0 -1207 -1453"/>
                                <a:gd name="T15" fmla="*/ -1207 h 326"/>
                                <a:gd name="T16" fmla="+- 0 4725 4637"/>
                                <a:gd name="T17" fmla="*/ T16 w 96"/>
                                <a:gd name="T18" fmla="+- 0 -1207 -1453"/>
                                <a:gd name="T19" fmla="*/ -1207 h 326"/>
                                <a:gd name="T20" fmla="+- 0 4733 4637"/>
                                <a:gd name="T21" fmla="*/ T20 w 96"/>
                                <a:gd name="T22" fmla="+- 0 -1223 -1453"/>
                                <a:gd name="T23" fmla="*/ -1223 h 3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96" h="326">
                                  <a:moveTo>
                                    <a:pt x="96" y="230"/>
                                  </a:moveTo>
                                  <a:lnTo>
                                    <a:pt x="56" y="230"/>
                                  </a:lnTo>
                                  <a:lnTo>
                                    <a:pt x="56" y="246"/>
                                  </a:lnTo>
                                  <a:lnTo>
                                    <a:pt x="40" y="246"/>
                                  </a:lnTo>
                                  <a:lnTo>
                                    <a:pt x="88" y="246"/>
                                  </a:lnTo>
                                  <a:lnTo>
                                    <a:pt x="96" y="23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3" name="Freeform 661"/>
                          <wps:cNvSpPr>
                            <a:spLocks/>
                          </wps:cNvSpPr>
                          <wps:spPr bwMode="auto">
                            <a:xfrm>
                              <a:off x="4637" y="-1453"/>
                              <a:ext cx="96" cy="326"/>
                            </a:xfrm>
                            <a:custGeom>
                              <a:avLst/>
                              <a:gdLst>
                                <a:gd name="T0" fmla="+- 0 4691 4637"/>
                                <a:gd name="T1" fmla="*/ T0 w 96"/>
                                <a:gd name="T2" fmla="+- 0 -1453 -1453"/>
                                <a:gd name="T3" fmla="*/ -1453 h 326"/>
                                <a:gd name="T4" fmla="+- 0 4675 4637"/>
                                <a:gd name="T5" fmla="*/ T4 w 96"/>
                                <a:gd name="T6" fmla="+- 0 -1453 -1453"/>
                                <a:gd name="T7" fmla="*/ -1453 h 326"/>
                                <a:gd name="T8" fmla="+- 0 4677 4637"/>
                                <a:gd name="T9" fmla="*/ T8 w 96"/>
                                <a:gd name="T10" fmla="+- 0 -1223 -1453"/>
                                <a:gd name="T11" fmla="*/ -1223 h 326"/>
                                <a:gd name="T12" fmla="+- 0 4693 4637"/>
                                <a:gd name="T13" fmla="*/ T12 w 96"/>
                                <a:gd name="T14" fmla="+- 0 -1223 -1453"/>
                                <a:gd name="T15" fmla="*/ -1223 h 326"/>
                                <a:gd name="T16" fmla="+- 0 4691 4637"/>
                                <a:gd name="T17" fmla="*/ T16 w 96"/>
                                <a:gd name="T18" fmla="+- 0 -1453 -1453"/>
                                <a:gd name="T19" fmla="*/ -1453 h 3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" h="326">
                                  <a:moveTo>
                                    <a:pt x="54" y="0"/>
                                  </a:moveTo>
                                  <a:lnTo>
                                    <a:pt x="38" y="0"/>
                                  </a:lnTo>
                                  <a:lnTo>
                                    <a:pt x="40" y="230"/>
                                  </a:lnTo>
                                  <a:lnTo>
                                    <a:pt x="56" y="230"/>
                                  </a:lnTo>
                                  <a:lnTo>
                                    <a:pt x="54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4" name="Group 662"/>
                        <wpg:cNvGrpSpPr>
                          <a:grpSpLocks/>
                        </wpg:cNvGrpSpPr>
                        <wpg:grpSpPr bwMode="auto">
                          <a:xfrm>
                            <a:off x="6700" y="-11395"/>
                            <a:ext cx="1788" cy="7895"/>
                            <a:chOff x="6700" y="-11395"/>
                            <a:chExt cx="1788" cy="7895"/>
                          </a:xfrm>
                        </wpg:grpSpPr>
                        <wps:wsp>
                          <wps:cNvPr id="675" name="Freeform 663"/>
                          <wps:cNvSpPr>
                            <a:spLocks/>
                          </wps:cNvSpPr>
                          <wps:spPr bwMode="auto">
                            <a:xfrm>
                              <a:off x="6700" y="-11395"/>
                              <a:ext cx="1788" cy="7895"/>
                            </a:xfrm>
                            <a:custGeom>
                              <a:avLst/>
                              <a:gdLst>
                                <a:gd name="T0" fmla="+- 0 6700 6700"/>
                                <a:gd name="T1" fmla="*/ T0 w 1788"/>
                                <a:gd name="T2" fmla="+- 0 -11097 -11395"/>
                                <a:gd name="T3" fmla="*/ -11097 h 7895"/>
                                <a:gd name="T4" fmla="+- 0 6709 6700"/>
                                <a:gd name="T5" fmla="*/ T4 w 1788"/>
                                <a:gd name="T6" fmla="+- 0 -11169 -11395"/>
                                <a:gd name="T7" fmla="*/ -11169 h 7895"/>
                                <a:gd name="T8" fmla="+- 0 6734 6700"/>
                                <a:gd name="T9" fmla="*/ T8 w 1788"/>
                                <a:gd name="T10" fmla="+- 0 -11234 -11395"/>
                                <a:gd name="T11" fmla="*/ -11234 h 7895"/>
                                <a:gd name="T12" fmla="+- 0 6772 6700"/>
                                <a:gd name="T13" fmla="*/ T12 w 1788"/>
                                <a:gd name="T14" fmla="+- 0 -11291 -11395"/>
                                <a:gd name="T15" fmla="*/ -11291 h 7895"/>
                                <a:gd name="T16" fmla="+- 0 6822 6700"/>
                                <a:gd name="T17" fmla="*/ T16 w 1788"/>
                                <a:gd name="T18" fmla="+- 0 -11338 -11395"/>
                                <a:gd name="T19" fmla="*/ -11338 h 7895"/>
                                <a:gd name="T20" fmla="+- 0 6882 6700"/>
                                <a:gd name="T21" fmla="*/ T20 w 1788"/>
                                <a:gd name="T22" fmla="+- 0 -11372 -11395"/>
                                <a:gd name="T23" fmla="*/ -11372 h 7895"/>
                                <a:gd name="T24" fmla="+- 0 6950 6700"/>
                                <a:gd name="T25" fmla="*/ T24 w 1788"/>
                                <a:gd name="T26" fmla="+- 0 -11391 -11395"/>
                                <a:gd name="T27" fmla="*/ -11391 h 7895"/>
                                <a:gd name="T28" fmla="+- 0 6998 6700"/>
                                <a:gd name="T29" fmla="*/ T28 w 1788"/>
                                <a:gd name="T30" fmla="+- 0 -11395 -11395"/>
                                <a:gd name="T31" fmla="*/ -11395 h 7895"/>
                                <a:gd name="T32" fmla="+- 0 8190 6700"/>
                                <a:gd name="T33" fmla="*/ T32 w 1788"/>
                                <a:gd name="T34" fmla="+- 0 -11395 -11395"/>
                                <a:gd name="T35" fmla="*/ -11395 h 7895"/>
                                <a:gd name="T36" fmla="+- 0 8262 6700"/>
                                <a:gd name="T37" fmla="*/ T36 w 1788"/>
                                <a:gd name="T38" fmla="+- 0 -11387 -11395"/>
                                <a:gd name="T39" fmla="*/ -11387 h 7895"/>
                                <a:gd name="T40" fmla="+- 0 8327 6700"/>
                                <a:gd name="T41" fmla="*/ T40 w 1788"/>
                                <a:gd name="T42" fmla="+- 0 -11362 -11395"/>
                                <a:gd name="T43" fmla="*/ -11362 h 7895"/>
                                <a:gd name="T44" fmla="+- 0 8384 6700"/>
                                <a:gd name="T45" fmla="*/ T44 w 1788"/>
                                <a:gd name="T46" fmla="+- 0 -11324 -11395"/>
                                <a:gd name="T47" fmla="*/ -11324 h 7895"/>
                                <a:gd name="T48" fmla="+- 0 8431 6700"/>
                                <a:gd name="T49" fmla="*/ T48 w 1788"/>
                                <a:gd name="T50" fmla="+- 0 -11273 -11395"/>
                                <a:gd name="T51" fmla="*/ -11273 h 7895"/>
                                <a:gd name="T52" fmla="+- 0 8465 6700"/>
                                <a:gd name="T53" fmla="*/ T52 w 1788"/>
                                <a:gd name="T54" fmla="+- 0 -11213 -11395"/>
                                <a:gd name="T55" fmla="*/ -11213 h 7895"/>
                                <a:gd name="T56" fmla="+- 0 8484 6700"/>
                                <a:gd name="T57" fmla="*/ T56 w 1788"/>
                                <a:gd name="T58" fmla="+- 0 -11146 -11395"/>
                                <a:gd name="T59" fmla="*/ -11146 h 7895"/>
                                <a:gd name="T60" fmla="+- 0 8488 6700"/>
                                <a:gd name="T61" fmla="*/ T60 w 1788"/>
                                <a:gd name="T62" fmla="+- 0 -11097 -11395"/>
                                <a:gd name="T63" fmla="*/ -11097 h 7895"/>
                                <a:gd name="T64" fmla="+- 0 8488 6700"/>
                                <a:gd name="T65" fmla="*/ T64 w 1788"/>
                                <a:gd name="T66" fmla="+- 0 -3798 -11395"/>
                                <a:gd name="T67" fmla="*/ -3798 h 7895"/>
                                <a:gd name="T68" fmla="+- 0 8479 6700"/>
                                <a:gd name="T69" fmla="*/ T68 w 1788"/>
                                <a:gd name="T70" fmla="+- 0 -3727 -11395"/>
                                <a:gd name="T71" fmla="*/ -3727 h 7895"/>
                                <a:gd name="T72" fmla="+- 0 8455 6700"/>
                                <a:gd name="T73" fmla="*/ T72 w 1788"/>
                                <a:gd name="T74" fmla="+- 0 -3661 -11395"/>
                                <a:gd name="T75" fmla="*/ -3661 h 7895"/>
                                <a:gd name="T76" fmla="+- 0 8416 6700"/>
                                <a:gd name="T77" fmla="*/ T76 w 1788"/>
                                <a:gd name="T78" fmla="+- 0 -3604 -11395"/>
                                <a:gd name="T79" fmla="*/ -3604 h 7895"/>
                                <a:gd name="T80" fmla="+- 0 8366 6700"/>
                                <a:gd name="T81" fmla="*/ T80 w 1788"/>
                                <a:gd name="T82" fmla="+- 0 -3558 -11395"/>
                                <a:gd name="T83" fmla="*/ -3558 h 7895"/>
                                <a:gd name="T84" fmla="+- 0 8306 6700"/>
                                <a:gd name="T85" fmla="*/ T84 w 1788"/>
                                <a:gd name="T86" fmla="+- 0 -3524 -11395"/>
                                <a:gd name="T87" fmla="*/ -3524 h 7895"/>
                                <a:gd name="T88" fmla="+- 0 8238 6700"/>
                                <a:gd name="T89" fmla="*/ T88 w 1788"/>
                                <a:gd name="T90" fmla="+- 0 -3504 -11395"/>
                                <a:gd name="T91" fmla="*/ -3504 h 7895"/>
                                <a:gd name="T92" fmla="+- 0 8190 6700"/>
                                <a:gd name="T93" fmla="*/ T92 w 1788"/>
                                <a:gd name="T94" fmla="+- 0 -3500 -11395"/>
                                <a:gd name="T95" fmla="*/ -3500 h 7895"/>
                                <a:gd name="T96" fmla="+- 0 6998 6700"/>
                                <a:gd name="T97" fmla="*/ T96 w 1788"/>
                                <a:gd name="T98" fmla="+- 0 -3500 -11395"/>
                                <a:gd name="T99" fmla="*/ -3500 h 7895"/>
                                <a:gd name="T100" fmla="+- 0 6927 6700"/>
                                <a:gd name="T101" fmla="*/ T100 w 1788"/>
                                <a:gd name="T102" fmla="+- 0 -3509 -11395"/>
                                <a:gd name="T103" fmla="*/ -3509 h 7895"/>
                                <a:gd name="T104" fmla="+- 0 6861 6700"/>
                                <a:gd name="T105" fmla="*/ T104 w 1788"/>
                                <a:gd name="T106" fmla="+- 0 -3534 -11395"/>
                                <a:gd name="T107" fmla="*/ -3534 h 7895"/>
                                <a:gd name="T108" fmla="+- 0 6804 6700"/>
                                <a:gd name="T109" fmla="*/ T108 w 1788"/>
                                <a:gd name="T110" fmla="+- 0 -3572 -11395"/>
                                <a:gd name="T111" fmla="*/ -3572 h 7895"/>
                                <a:gd name="T112" fmla="+- 0 6758 6700"/>
                                <a:gd name="T113" fmla="*/ T112 w 1788"/>
                                <a:gd name="T114" fmla="+- 0 -3622 -11395"/>
                                <a:gd name="T115" fmla="*/ -3622 h 7895"/>
                                <a:gd name="T116" fmla="+- 0 6724 6700"/>
                                <a:gd name="T117" fmla="*/ T116 w 1788"/>
                                <a:gd name="T118" fmla="+- 0 -3682 -11395"/>
                                <a:gd name="T119" fmla="*/ -3682 h 7895"/>
                                <a:gd name="T120" fmla="+- 0 6704 6700"/>
                                <a:gd name="T121" fmla="*/ T120 w 1788"/>
                                <a:gd name="T122" fmla="+- 0 -3750 -11395"/>
                                <a:gd name="T123" fmla="*/ -3750 h 7895"/>
                                <a:gd name="T124" fmla="+- 0 6700 6700"/>
                                <a:gd name="T125" fmla="*/ T124 w 1788"/>
                                <a:gd name="T126" fmla="+- 0 -3798 -11395"/>
                                <a:gd name="T127" fmla="*/ -3798 h 7895"/>
                                <a:gd name="T128" fmla="+- 0 6700 6700"/>
                                <a:gd name="T129" fmla="*/ T128 w 1788"/>
                                <a:gd name="T130" fmla="+- 0 -11097 -11395"/>
                                <a:gd name="T131" fmla="*/ -11097 h 78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</a:cxnLst>
                              <a:rect l="0" t="0" r="r" b="b"/>
                              <a:pathLst>
                                <a:path w="1788" h="7895">
                                  <a:moveTo>
                                    <a:pt x="0" y="298"/>
                                  </a:moveTo>
                                  <a:lnTo>
                                    <a:pt x="9" y="226"/>
                                  </a:lnTo>
                                  <a:lnTo>
                                    <a:pt x="34" y="161"/>
                                  </a:lnTo>
                                  <a:lnTo>
                                    <a:pt x="72" y="104"/>
                                  </a:lnTo>
                                  <a:lnTo>
                                    <a:pt x="122" y="57"/>
                                  </a:lnTo>
                                  <a:lnTo>
                                    <a:pt x="182" y="23"/>
                                  </a:lnTo>
                                  <a:lnTo>
                                    <a:pt x="250" y="4"/>
                                  </a:lnTo>
                                  <a:lnTo>
                                    <a:pt x="298" y="0"/>
                                  </a:lnTo>
                                  <a:lnTo>
                                    <a:pt x="1490" y="0"/>
                                  </a:lnTo>
                                  <a:lnTo>
                                    <a:pt x="1562" y="8"/>
                                  </a:lnTo>
                                  <a:lnTo>
                                    <a:pt x="1627" y="33"/>
                                  </a:lnTo>
                                  <a:lnTo>
                                    <a:pt x="1684" y="71"/>
                                  </a:lnTo>
                                  <a:lnTo>
                                    <a:pt x="1731" y="122"/>
                                  </a:lnTo>
                                  <a:lnTo>
                                    <a:pt x="1765" y="182"/>
                                  </a:lnTo>
                                  <a:lnTo>
                                    <a:pt x="1784" y="249"/>
                                  </a:lnTo>
                                  <a:lnTo>
                                    <a:pt x="1788" y="298"/>
                                  </a:lnTo>
                                  <a:lnTo>
                                    <a:pt x="1788" y="7597"/>
                                  </a:lnTo>
                                  <a:lnTo>
                                    <a:pt x="1779" y="7668"/>
                                  </a:lnTo>
                                  <a:lnTo>
                                    <a:pt x="1755" y="7734"/>
                                  </a:lnTo>
                                  <a:lnTo>
                                    <a:pt x="1716" y="7791"/>
                                  </a:lnTo>
                                  <a:lnTo>
                                    <a:pt x="1666" y="7837"/>
                                  </a:lnTo>
                                  <a:lnTo>
                                    <a:pt x="1606" y="7871"/>
                                  </a:lnTo>
                                  <a:lnTo>
                                    <a:pt x="1538" y="7891"/>
                                  </a:lnTo>
                                  <a:lnTo>
                                    <a:pt x="1490" y="7895"/>
                                  </a:lnTo>
                                  <a:lnTo>
                                    <a:pt x="298" y="7895"/>
                                  </a:lnTo>
                                  <a:lnTo>
                                    <a:pt x="227" y="7886"/>
                                  </a:lnTo>
                                  <a:lnTo>
                                    <a:pt x="161" y="7861"/>
                                  </a:lnTo>
                                  <a:lnTo>
                                    <a:pt x="104" y="7823"/>
                                  </a:lnTo>
                                  <a:lnTo>
                                    <a:pt x="58" y="7773"/>
                                  </a:lnTo>
                                  <a:lnTo>
                                    <a:pt x="24" y="7713"/>
                                  </a:lnTo>
                                  <a:lnTo>
                                    <a:pt x="4" y="7645"/>
                                  </a:lnTo>
                                  <a:lnTo>
                                    <a:pt x="0" y="7597"/>
                                  </a:lnTo>
                                  <a:lnTo>
                                    <a:pt x="0" y="29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5850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6" name="Group 664"/>
                        <wpg:cNvGrpSpPr>
                          <a:grpSpLocks/>
                        </wpg:cNvGrpSpPr>
                        <wpg:grpSpPr bwMode="auto">
                          <a:xfrm>
                            <a:off x="3730" y="-11395"/>
                            <a:ext cx="1904" cy="10838"/>
                            <a:chOff x="3730" y="-11395"/>
                            <a:chExt cx="1904" cy="10838"/>
                          </a:xfrm>
                        </wpg:grpSpPr>
                        <wps:wsp>
                          <wps:cNvPr id="677" name="Freeform 665"/>
                          <wps:cNvSpPr>
                            <a:spLocks/>
                          </wps:cNvSpPr>
                          <wps:spPr bwMode="auto">
                            <a:xfrm>
                              <a:off x="3730" y="-11395"/>
                              <a:ext cx="1904" cy="10838"/>
                            </a:xfrm>
                            <a:custGeom>
                              <a:avLst/>
                              <a:gdLst>
                                <a:gd name="T0" fmla="+- 0 3730 3730"/>
                                <a:gd name="T1" fmla="*/ T0 w 1904"/>
                                <a:gd name="T2" fmla="+- 0 -11078 -11395"/>
                                <a:gd name="T3" fmla="*/ -11078 h 10838"/>
                                <a:gd name="T4" fmla="+- 0 3739 3730"/>
                                <a:gd name="T5" fmla="*/ T4 w 1904"/>
                                <a:gd name="T6" fmla="+- 0 -11154 -11395"/>
                                <a:gd name="T7" fmla="*/ -11154 h 10838"/>
                                <a:gd name="T8" fmla="+- 0 3766 3730"/>
                                <a:gd name="T9" fmla="*/ T8 w 1904"/>
                                <a:gd name="T10" fmla="+- 0 -11224 -11395"/>
                                <a:gd name="T11" fmla="*/ -11224 h 10838"/>
                                <a:gd name="T12" fmla="+- 0 3806 3730"/>
                                <a:gd name="T13" fmla="*/ T12 w 1904"/>
                                <a:gd name="T14" fmla="+- 0 -11284 -11395"/>
                                <a:gd name="T15" fmla="*/ -11284 h 10838"/>
                                <a:gd name="T16" fmla="+- 0 3860 3730"/>
                                <a:gd name="T17" fmla="*/ T16 w 1904"/>
                                <a:gd name="T18" fmla="+- 0 -11334 -11395"/>
                                <a:gd name="T19" fmla="*/ -11334 h 10838"/>
                                <a:gd name="T20" fmla="+- 0 3924 3730"/>
                                <a:gd name="T21" fmla="*/ T20 w 1904"/>
                                <a:gd name="T22" fmla="+- 0 -11370 -11395"/>
                                <a:gd name="T23" fmla="*/ -11370 h 10838"/>
                                <a:gd name="T24" fmla="+- 0 3996 3730"/>
                                <a:gd name="T25" fmla="*/ T24 w 1904"/>
                                <a:gd name="T26" fmla="+- 0 -11391 -11395"/>
                                <a:gd name="T27" fmla="*/ -11391 h 10838"/>
                                <a:gd name="T28" fmla="+- 0 4047 3730"/>
                                <a:gd name="T29" fmla="*/ T28 w 1904"/>
                                <a:gd name="T30" fmla="+- 0 -11395 -11395"/>
                                <a:gd name="T31" fmla="*/ -11395 h 10838"/>
                                <a:gd name="T32" fmla="+- 0 5317 3730"/>
                                <a:gd name="T33" fmla="*/ T32 w 1904"/>
                                <a:gd name="T34" fmla="+- 0 -11395 -11395"/>
                                <a:gd name="T35" fmla="*/ -11395 h 10838"/>
                                <a:gd name="T36" fmla="+- 0 5393 3730"/>
                                <a:gd name="T37" fmla="*/ T36 w 1904"/>
                                <a:gd name="T38" fmla="+- 0 -11386 -11395"/>
                                <a:gd name="T39" fmla="*/ -11386 h 10838"/>
                                <a:gd name="T40" fmla="+- 0 5463 3730"/>
                                <a:gd name="T41" fmla="*/ T40 w 1904"/>
                                <a:gd name="T42" fmla="+- 0 -11360 -11395"/>
                                <a:gd name="T43" fmla="*/ -11360 h 10838"/>
                                <a:gd name="T44" fmla="+- 0 5524 3730"/>
                                <a:gd name="T45" fmla="*/ T44 w 1904"/>
                                <a:gd name="T46" fmla="+- 0 -11319 -11395"/>
                                <a:gd name="T47" fmla="*/ -11319 h 10838"/>
                                <a:gd name="T48" fmla="+- 0 5573 3730"/>
                                <a:gd name="T49" fmla="*/ T48 w 1904"/>
                                <a:gd name="T50" fmla="+- 0 -11265 -11395"/>
                                <a:gd name="T51" fmla="*/ -11265 h 10838"/>
                                <a:gd name="T52" fmla="+- 0 5610 3730"/>
                                <a:gd name="T53" fmla="*/ T52 w 1904"/>
                                <a:gd name="T54" fmla="+- 0 -11201 -11395"/>
                                <a:gd name="T55" fmla="*/ -11201 h 10838"/>
                                <a:gd name="T56" fmla="+- 0 5630 3730"/>
                                <a:gd name="T57" fmla="*/ T56 w 1904"/>
                                <a:gd name="T58" fmla="+- 0 -11129 -11395"/>
                                <a:gd name="T59" fmla="*/ -11129 h 10838"/>
                                <a:gd name="T60" fmla="+- 0 5635 3730"/>
                                <a:gd name="T61" fmla="*/ T60 w 1904"/>
                                <a:gd name="T62" fmla="+- 0 -11078 -11395"/>
                                <a:gd name="T63" fmla="*/ -11078 h 10838"/>
                                <a:gd name="T64" fmla="+- 0 5635 3730"/>
                                <a:gd name="T65" fmla="*/ T64 w 1904"/>
                                <a:gd name="T66" fmla="+- 0 -874 -11395"/>
                                <a:gd name="T67" fmla="*/ -874 h 10838"/>
                                <a:gd name="T68" fmla="+- 0 5625 3730"/>
                                <a:gd name="T69" fmla="*/ T68 w 1904"/>
                                <a:gd name="T70" fmla="+- 0 -798 -11395"/>
                                <a:gd name="T71" fmla="*/ -798 h 10838"/>
                                <a:gd name="T72" fmla="+- 0 5599 3730"/>
                                <a:gd name="T73" fmla="*/ T72 w 1904"/>
                                <a:gd name="T74" fmla="+- 0 -728 -11395"/>
                                <a:gd name="T75" fmla="*/ -728 h 10838"/>
                                <a:gd name="T76" fmla="+- 0 5558 3730"/>
                                <a:gd name="T77" fmla="*/ T76 w 1904"/>
                                <a:gd name="T78" fmla="+- 0 -668 -11395"/>
                                <a:gd name="T79" fmla="*/ -668 h 10838"/>
                                <a:gd name="T80" fmla="+- 0 5505 3730"/>
                                <a:gd name="T81" fmla="*/ T80 w 1904"/>
                                <a:gd name="T82" fmla="+- 0 -618 -11395"/>
                                <a:gd name="T83" fmla="*/ -618 h 10838"/>
                                <a:gd name="T84" fmla="+- 0 5441 3730"/>
                                <a:gd name="T85" fmla="*/ T84 w 1904"/>
                                <a:gd name="T86" fmla="+- 0 -582 -11395"/>
                                <a:gd name="T87" fmla="*/ -582 h 10838"/>
                                <a:gd name="T88" fmla="+- 0 5369 3730"/>
                                <a:gd name="T89" fmla="*/ T88 w 1904"/>
                                <a:gd name="T90" fmla="+- 0 -561 -11395"/>
                                <a:gd name="T91" fmla="*/ -561 h 10838"/>
                                <a:gd name="T92" fmla="+- 0 5317 3730"/>
                                <a:gd name="T93" fmla="*/ T92 w 1904"/>
                                <a:gd name="T94" fmla="+- 0 -557 -11395"/>
                                <a:gd name="T95" fmla="*/ -557 h 10838"/>
                                <a:gd name="T96" fmla="+- 0 4047 3730"/>
                                <a:gd name="T97" fmla="*/ T96 w 1904"/>
                                <a:gd name="T98" fmla="+- 0 -557 -11395"/>
                                <a:gd name="T99" fmla="*/ -557 h 10838"/>
                                <a:gd name="T100" fmla="+- 0 3971 3730"/>
                                <a:gd name="T101" fmla="*/ T100 w 1904"/>
                                <a:gd name="T102" fmla="+- 0 -566 -11395"/>
                                <a:gd name="T103" fmla="*/ -566 h 10838"/>
                                <a:gd name="T104" fmla="+- 0 3902 3730"/>
                                <a:gd name="T105" fmla="*/ T104 w 1904"/>
                                <a:gd name="T106" fmla="+- 0 -592 -11395"/>
                                <a:gd name="T107" fmla="*/ -592 h 10838"/>
                                <a:gd name="T108" fmla="+- 0 3841 3730"/>
                                <a:gd name="T109" fmla="*/ T108 w 1904"/>
                                <a:gd name="T110" fmla="+- 0 -633 -11395"/>
                                <a:gd name="T111" fmla="*/ -633 h 10838"/>
                                <a:gd name="T112" fmla="+- 0 3791 3730"/>
                                <a:gd name="T113" fmla="*/ T112 w 1904"/>
                                <a:gd name="T114" fmla="+- 0 -687 -11395"/>
                                <a:gd name="T115" fmla="*/ -687 h 10838"/>
                                <a:gd name="T116" fmla="+- 0 3755 3730"/>
                                <a:gd name="T117" fmla="*/ T116 w 1904"/>
                                <a:gd name="T118" fmla="+- 0 -751 -11395"/>
                                <a:gd name="T119" fmla="*/ -751 h 10838"/>
                                <a:gd name="T120" fmla="+- 0 3734 3730"/>
                                <a:gd name="T121" fmla="*/ T120 w 1904"/>
                                <a:gd name="T122" fmla="+- 0 -823 -11395"/>
                                <a:gd name="T123" fmla="*/ -823 h 10838"/>
                                <a:gd name="T124" fmla="+- 0 3730 3730"/>
                                <a:gd name="T125" fmla="*/ T124 w 1904"/>
                                <a:gd name="T126" fmla="+- 0 -874 -11395"/>
                                <a:gd name="T127" fmla="*/ -874 h 10838"/>
                                <a:gd name="T128" fmla="+- 0 3730 3730"/>
                                <a:gd name="T129" fmla="*/ T128 w 1904"/>
                                <a:gd name="T130" fmla="+- 0 -11078 -11395"/>
                                <a:gd name="T131" fmla="*/ -11078 h 1083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</a:cxnLst>
                              <a:rect l="0" t="0" r="r" b="b"/>
                              <a:pathLst>
                                <a:path w="1904" h="10838">
                                  <a:moveTo>
                                    <a:pt x="0" y="317"/>
                                  </a:moveTo>
                                  <a:lnTo>
                                    <a:pt x="9" y="241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76" y="111"/>
                                  </a:lnTo>
                                  <a:lnTo>
                                    <a:pt x="130" y="61"/>
                                  </a:lnTo>
                                  <a:lnTo>
                                    <a:pt x="194" y="25"/>
                                  </a:lnTo>
                                  <a:lnTo>
                                    <a:pt x="266" y="4"/>
                                  </a:lnTo>
                                  <a:lnTo>
                                    <a:pt x="317" y="0"/>
                                  </a:lnTo>
                                  <a:lnTo>
                                    <a:pt x="1587" y="0"/>
                                  </a:lnTo>
                                  <a:lnTo>
                                    <a:pt x="1663" y="9"/>
                                  </a:lnTo>
                                  <a:lnTo>
                                    <a:pt x="1733" y="35"/>
                                  </a:lnTo>
                                  <a:lnTo>
                                    <a:pt x="1794" y="76"/>
                                  </a:lnTo>
                                  <a:lnTo>
                                    <a:pt x="1843" y="130"/>
                                  </a:lnTo>
                                  <a:lnTo>
                                    <a:pt x="1880" y="194"/>
                                  </a:lnTo>
                                  <a:lnTo>
                                    <a:pt x="1900" y="266"/>
                                  </a:lnTo>
                                  <a:lnTo>
                                    <a:pt x="1905" y="317"/>
                                  </a:lnTo>
                                  <a:lnTo>
                                    <a:pt x="1905" y="10521"/>
                                  </a:lnTo>
                                  <a:lnTo>
                                    <a:pt x="1895" y="10597"/>
                                  </a:lnTo>
                                  <a:lnTo>
                                    <a:pt x="1869" y="10667"/>
                                  </a:lnTo>
                                  <a:lnTo>
                                    <a:pt x="1828" y="10727"/>
                                  </a:lnTo>
                                  <a:lnTo>
                                    <a:pt x="1775" y="10777"/>
                                  </a:lnTo>
                                  <a:lnTo>
                                    <a:pt x="1711" y="10813"/>
                                  </a:lnTo>
                                  <a:lnTo>
                                    <a:pt x="1639" y="10834"/>
                                  </a:lnTo>
                                  <a:lnTo>
                                    <a:pt x="1587" y="10838"/>
                                  </a:lnTo>
                                  <a:lnTo>
                                    <a:pt x="317" y="10838"/>
                                  </a:lnTo>
                                  <a:lnTo>
                                    <a:pt x="241" y="10829"/>
                                  </a:lnTo>
                                  <a:lnTo>
                                    <a:pt x="172" y="10803"/>
                                  </a:lnTo>
                                  <a:lnTo>
                                    <a:pt x="111" y="10762"/>
                                  </a:lnTo>
                                  <a:lnTo>
                                    <a:pt x="61" y="10708"/>
                                  </a:lnTo>
                                  <a:lnTo>
                                    <a:pt x="25" y="10644"/>
                                  </a:lnTo>
                                  <a:lnTo>
                                    <a:pt x="4" y="10572"/>
                                  </a:lnTo>
                                  <a:lnTo>
                                    <a:pt x="0" y="10521"/>
                                  </a:lnTo>
                                  <a:lnTo>
                                    <a:pt x="0" y="31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5850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8" name="Group 666"/>
                        <wpg:cNvGrpSpPr>
                          <a:grpSpLocks/>
                        </wpg:cNvGrpSpPr>
                        <wpg:grpSpPr bwMode="auto">
                          <a:xfrm>
                            <a:off x="5336" y="-7637"/>
                            <a:ext cx="211" cy="6010"/>
                            <a:chOff x="5336" y="-7637"/>
                            <a:chExt cx="211" cy="6010"/>
                          </a:xfrm>
                        </wpg:grpSpPr>
                        <wps:wsp>
                          <wps:cNvPr id="679" name="Freeform 667"/>
                          <wps:cNvSpPr>
                            <a:spLocks/>
                          </wps:cNvSpPr>
                          <wps:spPr bwMode="auto">
                            <a:xfrm>
                              <a:off x="5336" y="-7637"/>
                              <a:ext cx="211" cy="6010"/>
                            </a:xfrm>
                            <a:custGeom>
                              <a:avLst/>
                              <a:gdLst>
                                <a:gd name="T0" fmla="+- 0 5432 5336"/>
                                <a:gd name="T1" fmla="*/ T0 w 211"/>
                                <a:gd name="T2" fmla="+- 0 -1723 -7637"/>
                                <a:gd name="T3" fmla="*/ -1723 h 6010"/>
                                <a:gd name="T4" fmla="+- 0 5336 5336"/>
                                <a:gd name="T5" fmla="*/ T4 w 211"/>
                                <a:gd name="T6" fmla="+- 0 -1675 -7637"/>
                                <a:gd name="T7" fmla="*/ -1675 h 6010"/>
                                <a:gd name="T8" fmla="+- 0 5432 5336"/>
                                <a:gd name="T9" fmla="*/ T8 w 211"/>
                                <a:gd name="T10" fmla="+- 0 -1627 -7637"/>
                                <a:gd name="T11" fmla="*/ -1627 h 6010"/>
                                <a:gd name="T12" fmla="+- 0 5432 5336"/>
                                <a:gd name="T13" fmla="*/ T12 w 211"/>
                                <a:gd name="T14" fmla="+- 0 -1667 -7637"/>
                                <a:gd name="T15" fmla="*/ -1667 h 6010"/>
                                <a:gd name="T16" fmla="+- 0 5416 5336"/>
                                <a:gd name="T17" fmla="*/ T16 w 211"/>
                                <a:gd name="T18" fmla="+- 0 -1667 -7637"/>
                                <a:gd name="T19" fmla="*/ -1667 h 6010"/>
                                <a:gd name="T20" fmla="+- 0 5416 5336"/>
                                <a:gd name="T21" fmla="*/ T20 w 211"/>
                                <a:gd name="T22" fmla="+- 0 -1683 -7637"/>
                                <a:gd name="T23" fmla="*/ -1683 h 6010"/>
                                <a:gd name="T24" fmla="+- 0 5432 5336"/>
                                <a:gd name="T25" fmla="*/ T24 w 211"/>
                                <a:gd name="T26" fmla="+- 0 -1683 -7637"/>
                                <a:gd name="T27" fmla="*/ -1683 h 6010"/>
                                <a:gd name="T28" fmla="+- 0 5432 5336"/>
                                <a:gd name="T29" fmla="*/ T28 w 211"/>
                                <a:gd name="T30" fmla="+- 0 -1723 -7637"/>
                                <a:gd name="T31" fmla="*/ -1723 h 60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211" h="6010">
                                  <a:moveTo>
                                    <a:pt x="96" y="5914"/>
                                  </a:moveTo>
                                  <a:lnTo>
                                    <a:pt x="0" y="5962"/>
                                  </a:lnTo>
                                  <a:lnTo>
                                    <a:pt x="96" y="6010"/>
                                  </a:lnTo>
                                  <a:lnTo>
                                    <a:pt x="96" y="5970"/>
                                  </a:lnTo>
                                  <a:lnTo>
                                    <a:pt x="80" y="5970"/>
                                  </a:lnTo>
                                  <a:lnTo>
                                    <a:pt x="80" y="5954"/>
                                  </a:lnTo>
                                  <a:lnTo>
                                    <a:pt x="96" y="5954"/>
                                  </a:lnTo>
                                  <a:lnTo>
                                    <a:pt x="96" y="5914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0" name="Freeform 668"/>
                          <wps:cNvSpPr>
                            <a:spLocks/>
                          </wps:cNvSpPr>
                          <wps:spPr bwMode="auto">
                            <a:xfrm>
                              <a:off x="5336" y="-7637"/>
                              <a:ext cx="211" cy="6010"/>
                            </a:xfrm>
                            <a:custGeom>
                              <a:avLst/>
                              <a:gdLst>
                                <a:gd name="T0" fmla="+- 0 5432 5336"/>
                                <a:gd name="T1" fmla="*/ T0 w 211"/>
                                <a:gd name="T2" fmla="+- 0 -1683 -7637"/>
                                <a:gd name="T3" fmla="*/ -1683 h 6010"/>
                                <a:gd name="T4" fmla="+- 0 5416 5336"/>
                                <a:gd name="T5" fmla="*/ T4 w 211"/>
                                <a:gd name="T6" fmla="+- 0 -1683 -7637"/>
                                <a:gd name="T7" fmla="*/ -1683 h 6010"/>
                                <a:gd name="T8" fmla="+- 0 5416 5336"/>
                                <a:gd name="T9" fmla="*/ T8 w 211"/>
                                <a:gd name="T10" fmla="+- 0 -1667 -7637"/>
                                <a:gd name="T11" fmla="*/ -1667 h 6010"/>
                                <a:gd name="T12" fmla="+- 0 5432 5336"/>
                                <a:gd name="T13" fmla="*/ T12 w 211"/>
                                <a:gd name="T14" fmla="+- 0 -1667 -7637"/>
                                <a:gd name="T15" fmla="*/ -1667 h 6010"/>
                                <a:gd name="T16" fmla="+- 0 5432 5336"/>
                                <a:gd name="T17" fmla="*/ T16 w 211"/>
                                <a:gd name="T18" fmla="+- 0 -1683 -7637"/>
                                <a:gd name="T19" fmla="*/ -1683 h 60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1" h="6010">
                                  <a:moveTo>
                                    <a:pt x="96" y="5954"/>
                                  </a:moveTo>
                                  <a:lnTo>
                                    <a:pt x="80" y="5954"/>
                                  </a:lnTo>
                                  <a:lnTo>
                                    <a:pt x="80" y="5970"/>
                                  </a:lnTo>
                                  <a:lnTo>
                                    <a:pt x="96" y="5970"/>
                                  </a:lnTo>
                                  <a:lnTo>
                                    <a:pt x="96" y="5954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1" name="Freeform 669"/>
                          <wps:cNvSpPr>
                            <a:spLocks/>
                          </wps:cNvSpPr>
                          <wps:spPr bwMode="auto">
                            <a:xfrm>
                              <a:off x="5336" y="-7637"/>
                              <a:ext cx="211" cy="6010"/>
                            </a:xfrm>
                            <a:custGeom>
                              <a:avLst/>
                              <a:gdLst>
                                <a:gd name="T0" fmla="+- 0 5531 5336"/>
                                <a:gd name="T1" fmla="*/ T0 w 211"/>
                                <a:gd name="T2" fmla="+- 0 -1683 -7637"/>
                                <a:gd name="T3" fmla="*/ -1683 h 6010"/>
                                <a:gd name="T4" fmla="+- 0 5432 5336"/>
                                <a:gd name="T5" fmla="*/ T4 w 211"/>
                                <a:gd name="T6" fmla="+- 0 -1683 -7637"/>
                                <a:gd name="T7" fmla="*/ -1683 h 6010"/>
                                <a:gd name="T8" fmla="+- 0 5432 5336"/>
                                <a:gd name="T9" fmla="*/ T8 w 211"/>
                                <a:gd name="T10" fmla="+- 0 -1667 -7637"/>
                                <a:gd name="T11" fmla="*/ -1667 h 6010"/>
                                <a:gd name="T12" fmla="+- 0 5547 5336"/>
                                <a:gd name="T13" fmla="*/ T12 w 211"/>
                                <a:gd name="T14" fmla="+- 0 -1667 -7637"/>
                                <a:gd name="T15" fmla="*/ -1667 h 6010"/>
                                <a:gd name="T16" fmla="+- 0 5547 5336"/>
                                <a:gd name="T17" fmla="*/ T16 w 211"/>
                                <a:gd name="T18" fmla="+- 0 -1675 -7637"/>
                                <a:gd name="T19" fmla="*/ -1675 h 6010"/>
                                <a:gd name="T20" fmla="+- 0 5531 5336"/>
                                <a:gd name="T21" fmla="*/ T20 w 211"/>
                                <a:gd name="T22" fmla="+- 0 -1675 -7637"/>
                                <a:gd name="T23" fmla="*/ -1675 h 6010"/>
                                <a:gd name="T24" fmla="+- 0 5531 5336"/>
                                <a:gd name="T25" fmla="*/ T24 w 211"/>
                                <a:gd name="T26" fmla="+- 0 -1683 -7637"/>
                                <a:gd name="T27" fmla="*/ -1683 h 60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211" h="6010">
                                  <a:moveTo>
                                    <a:pt x="195" y="5954"/>
                                  </a:moveTo>
                                  <a:lnTo>
                                    <a:pt x="96" y="5954"/>
                                  </a:lnTo>
                                  <a:lnTo>
                                    <a:pt x="96" y="5970"/>
                                  </a:lnTo>
                                  <a:lnTo>
                                    <a:pt x="211" y="5970"/>
                                  </a:lnTo>
                                  <a:lnTo>
                                    <a:pt x="211" y="5962"/>
                                  </a:lnTo>
                                  <a:lnTo>
                                    <a:pt x="195" y="5962"/>
                                  </a:lnTo>
                                  <a:lnTo>
                                    <a:pt x="195" y="5954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2" name="Freeform 670"/>
                          <wps:cNvSpPr>
                            <a:spLocks/>
                          </wps:cNvSpPr>
                          <wps:spPr bwMode="auto">
                            <a:xfrm>
                              <a:off x="5336" y="-7637"/>
                              <a:ext cx="211" cy="6010"/>
                            </a:xfrm>
                            <a:custGeom>
                              <a:avLst/>
                              <a:gdLst>
                                <a:gd name="T0" fmla="+- 0 5531 5336"/>
                                <a:gd name="T1" fmla="*/ T0 w 211"/>
                                <a:gd name="T2" fmla="+- 0 -7629 -7637"/>
                                <a:gd name="T3" fmla="*/ -7629 h 6010"/>
                                <a:gd name="T4" fmla="+- 0 5531 5336"/>
                                <a:gd name="T5" fmla="*/ T4 w 211"/>
                                <a:gd name="T6" fmla="+- 0 -1675 -7637"/>
                                <a:gd name="T7" fmla="*/ -1675 h 6010"/>
                                <a:gd name="T8" fmla="+- 0 5539 5336"/>
                                <a:gd name="T9" fmla="*/ T8 w 211"/>
                                <a:gd name="T10" fmla="+- 0 -1683 -7637"/>
                                <a:gd name="T11" fmla="*/ -1683 h 6010"/>
                                <a:gd name="T12" fmla="+- 0 5547 5336"/>
                                <a:gd name="T13" fmla="*/ T12 w 211"/>
                                <a:gd name="T14" fmla="+- 0 -1683 -7637"/>
                                <a:gd name="T15" fmla="*/ -1683 h 6010"/>
                                <a:gd name="T16" fmla="+- 0 5547 5336"/>
                                <a:gd name="T17" fmla="*/ T16 w 211"/>
                                <a:gd name="T18" fmla="+- 0 -7621 -7637"/>
                                <a:gd name="T19" fmla="*/ -7621 h 6010"/>
                                <a:gd name="T20" fmla="+- 0 5539 5336"/>
                                <a:gd name="T21" fmla="*/ T20 w 211"/>
                                <a:gd name="T22" fmla="+- 0 -7621 -7637"/>
                                <a:gd name="T23" fmla="*/ -7621 h 6010"/>
                                <a:gd name="T24" fmla="+- 0 5531 5336"/>
                                <a:gd name="T25" fmla="*/ T24 w 211"/>
                                <a:gd name="T26" fmla="+- 0 -7629 -7637"/>
                                <a:gd name="T27" fmla="*/ -7629 h 60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211" h="6010">
                                  <a:moveTo>
                                    <a:pt x="195" y="8"/>
                                  </a:moveTo>
                                  <a:lnTo>
                                    <a:pt x="195" y="5962"/>
                                  </a:lnTo>
                                  <a:lnTo>
                                    <a:pt x="203" y="5954"/>
                                  </a:lnTo>
                                  <a:lnTo>
                                    <a:pt x="211" y="5954"/>
                                  </a:lnTo>
                                  <a:lnTo>
                                    <a:pt x="211" y="16"/>
                                  </a:lnTo>
                                  <a:lnTo>
                                    <a:pt x="203" y="16"/>
                                  </a:lnTo>
                                  <a:lnTo>
                                    <a:pt x="195" y="8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3" name="Freeform 671"/>
                          <wps:cNvSpPr>
                            <a:spLocks/>
                          </wps:cNvSpPr>
                          <wps:spPr bwMode="auto">
                            <a:xfrm>
                              <a:off x="5336" y="-7637"/>
                              <a:ext cx="211" cy="6010"/>
                            </a:xfrm>
                            <a:custGeom>
                              <a:avLst/>
                              <a:gdLst>
                                <a:gd name="T0" fmla="+- 0 5547 5336"/>
                                <a:gd name="T1" fmla="*/ T0 w 211"/>
                                <a:gd name="T2" fmla="+- 0 -1683 -7637"/>
                                <a:gd name="T3" fmla="*/ -1683 h 6010"/>
                                <a:gd name="T4" fmla="+- 0 5539 5336"/>
                                <a:gd name="T5" fmla="*/ T4 w 211"/>
                                <a:gd name="T6" fmla="+- 0 -1683 -7637"/>
                                <a:gd name="T7" fmla="*/ -1683 h 6010"/>
                                <a:gd name="T8" fmla="+- 0 5531 5336"/>
                                <a:gd name="T9" fmla="*/ T8 w 211"/>
                                <a:gd name="T10" fmla="+- 0 -1675 -7637"/>
                                <a:gd name="T11" fmla="*/ -1675 h 6010"/>
                                <a:gd name="T12" fmla="+- 0 5547 5336"/>
                                <a:gd name="T13" fmla="*/ T12 w 211"/>
                                <a:gd name="T14" fmla="+- 0 -1675 -7637"/>
                                <a:gd name="T15" fmla="*/ -1675 h 6010"/>
                                <a:gd name="T16" fmla="+- 0 5547 5336"/>
                                <a:gd name="T17" fmla="*/ T16 w 211"/>
                                <a:gd name="T18" fmla="+- 0 -1683 -7637"/>
                                <a:gd name="T19" fmla="*/ -1683 h 60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1" h="6010">
                                  <a:moveTo>
                                    <a:pt x="211" y="5954"/>
                                  </a:moveTo>
                                  <a:lnTo>
                                    <a:pt x="203" y="5954"/>
                                  </a:lnTo>
                                  <a:lnTo>
                                    <a:pt x="195" y="5962"/>
                                  </a:lnTo>
                                  <a:lnTo>
                                    <a:pt x="211" y="5962"/>
                                  </a:lnTo>
                                  <a:lnTo>
                                    <a:pt x="211" y="5954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4" name="Freeform 672"/>
                          <wps:cNvSpPr>
                            <a:spLocks/>
                          </wps:cNvSpPr>
                          <wps:spPr bwMode="auto">
                            <a:xfrm>
                              <a:off x="5336" y="-7637"/>
                              <a:ext cx="211" cy="6010"/>
                            </a:xfrm>
                            <a:custGeom>
                              <a:avLst/>
                              <a:gdLst>
                                <a:gd name="T0" fmla="+- 0 5547 5336"/>
                                <a:gd name="T1" fmla="*/ T0 w 211"/>
                                <a:gd name="T2" fmla="+- 0 -7637 -7637"/>
                                <a:gd name="T3" fmla="*/ -7637 h 6010"/>
                                <a:gd name="T4" fmla="+- 0 5339 5336"/>
                                <a:gd name="T5" fmla="*/ T4 w 211"/>
                                <a:gd name="T6" fmla="+- 0 -7637 -7637"/>
                                <a:gd name="T7" fmla="*/ -7637 h 6010"/>
                                <a:gd name="T8" fmla="+- 0 5339 5336"/>
                                <a:gd name="T9" fmla="*/ T8 w 211"/>
                                <a:gd name="T10" fmla="+- 0 -7621 -7637"/>
                                <a:gd name="T11" fmla="*/ -7621 h 6010"/>
                                <a:gd name="T12" fmla="+- 0 5531 5336"/>
                                <a:gd name="T13" fmla="*/ T12 w 211"/>
                                <a:gd name="T14" fmla="+- 0 -7621 -7637"/>
                                <a:gd name="T15" fmla="*/ -7621 h 6010"/>
                                <a:gd name="T16" fmla="+- 0 5531 5336"/>
                                <a:gd name="T17" fmla="*/ T16 w 211"/>
                                <a:gd name="T18" fmla="+- 0 -7629 -7637"/>
                                <a:gd name="T19" fmla="*/ -7629 h 6010"/>
                                <a:gd name="T20" fmla="+- 0 5547 5336"/>
                                <a:gd name="T21" fmla="*/ T20 w 211"/>
                                <a:gd name="T22" fmla="+- 0 -7629 -7637"/>
                                <a:gd name="T23" fmla="*/ -7629 h 6010"/>
                                <a:gd name="T24" fmla="+- 0 5547 5336"/>
                                <a:gd name="T25" fmla="*/ T24 w 211"/>
                                <a:gd name="T26" fmla="+- 0 -7637 -7637"/>
                                <a:gd name="T27" fmla="*/ -7637 h 60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211" h="6010">
                                  <a:moveTo>
                                    <a:pt x="211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6"/>
                                  </a:lnTo>
                                  <a:lnTo>
                                    <a:pt x="195" y="16"/>
                                  </a:lnTo>
                                  <a:lnTo>
                                    <a:pt x="195" y="8"/>
                                  </a:lnTo>
                                  <a:lnTo>
                                    <a:pt x="211" y="8"/>
                                  </a:lnTo>
                                  <a:lnTo>
                                    <a:pt x="211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5" name="Freeform 673"/>
                          <wps:cNvSpPr>
                            <a:spLocks/>
                          </wps:cNvSpPr>
                          <wps:spPr bwMode="auto">
                            <a:xfrm>
                              <a:off x="5336" y="-7637"/>
                              <a:ext cx="211" cy="6010"/>
                            </a:xfrm>
                            <a:custGeom>
                              <a:avLst/>
                              <a:gdLst>
                                <a:gd name="T0" fmla="+- 0 5547 5336"/>
                                <a:gd name="T1" fmla="*/ T0 w 211"/>
                                <a:gd name="T2" fmla="+- 0 -7629 -7637"/>
                                <a:gd name="T3" fmla="*/ -7629 h 6010"/>
                                <a:gd name="T4" fmla="+- 0 5531 5336"/>
                                <a:gd name="T5" fmla="*/ T4 w 211"/>
                                <a:gd name="T6" fmla="+- 0 -7629 -7637"/>
                                <a:gd name="T7" fmla="*/ -7629 h 6010"/>
                                <a:gd name="T8" fmla="+- 0 5539 5336"/>
                                <a:gd name="T9" fmla="*/ T8 w 211"/>
                                <a:gd name="T10" fmla="+- 0 -7621 -7637"/>
                                <a:gd name="T11" fmla="*/ -7621 h 6010"/>
                                <a:gd name="T12" fmla="+- 0 5547 5336"/>
                                <a:gd name="T13" fmla="*/ T12 w 211"/>
                                <a:gd name="T14" fmla="+- 0 -7621 -7637"/>
                                <a:gd name="T15" fmla="*/ -7621 h 6010"/>
                                <a:gd name="T16" fmla="+- 0 5547 5336"/>
                                <a:gd name="T17" fmla="*/ T16 w 211"/>
                                <a:gd name="T18" fmla="+- 0 -7629 -7637"/>
                                <a:gd name="T19" fmla="*/ -7629 h 60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1" h="6010">
                                  <a:moveTo>
                                    <a:pt x="211" y="8"/>
                                  </a:moveTo>
                                  <a:lnTo>
                                    <a:pt x="195" y="8"/>
                                  </a:lnTo>
                                  <a:lnTo>
                                    <a:pt x="203" y="16"/>
                                  </a:lnTo>
                                  <a:lnTo>
                                    <a:pt x="211" y="16"/>
                                  </a:lnTo>
                                  <a:lnTo>
                                    <a:pt x="211" y="8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3AC800" id="Group 509" o:spid="_x0000_s1026" style="position:absolute;margin-left:185.9pt;margin-top:-570.4pt;width:239.15pt;height:543.15pt;z-index:-2623;mso-position-horizontal-relative:page" coordorigin="3718,-11408" coordsize="4783,10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">
                <v:group id="Group 510" o:spid="_x0000_s1027" style="position:absolute;left:4025;top:-10912;width:1292;height:457" coordorigin="4025,-10912" coordsize="1292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HJ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4ySB95lwBOT8BQAA//8DAFBLAQItABQABgAIAAAAIQDb4fbL7gAAAIUBAAATAAAAAAAAAAAA&#10;AAAAAAAAAABbQ29udGVudF9UeXBlc10ueG1sUEsBAi0AFAAGAAgAAAAhAFr0LFu/AAAAFQEAAAsA&#10;AAAAAAAAAAAAAAAAHwEAAF9yZWxzLy5yZWxzUEsBAi0AFAAGAAgAAAAhAIRgUcnEAAAA3AAAAA8A&#10;AAAAAAAAAAAAAAAABwIAAGRycy9kb3ducmV2LnhtbFBLBQYAAAAAAwADALcAAAD4AgAAAAA=&#10;">
                  <v:shape id="Freeform 511" o:spid="_x0000_s1028" style="position:absolute;left:4025;top:-10912;width:1292;height:457;visibility:visible;mso-wrap-style:square;v-text-anchor:top" coordsize="1292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" path="m,228l33,156,97,108,155,79,225,55,306,34,394,18,491,6,593,r53,l699,,801,6r96,12l986,34r80,21l1136,79r59,29l1259,156r31,53l1292,228r-2,19l1259,300r-64,48l1136,377r-70,25l986,422r-89,17l801,450r-102,6l646,457r-53,-1l491,450,394,439,306,422,225,402,155,377,97,348,33,300,2,247,,228xe" filled="f" strokeweight=".27094mm">
                    <v:path arrowok="t" o:connecttype="custom" o:connectlocs="0,-10684;33,-10756;97,-10804;155,-10833;225,-10857;306,-10878;394,-10894;491,-10906;593,-10912;646,-10912;699,-10912;801,-10906;897,-10894;986,-10878;1066,-10857;1136,-10833;1195,-10804;1259,-10756;1290,-10703;1292,-10684;1290,-10665;1259,-10612;1195,-10564;1136,-10535;1066,-10510;986,-10490;897,-10473;801,-10462;699,-10456;646,-10455;593,-10456;491,-10462;394,-10473;306,-10490;225,-10510;155,-10535;97,-10564;33,-10612;2,-10665;0,-10684" o:connectangles="0,0,0,0,0,0,0,0,0,0,0,0,0,0,0,0,0,0,0,0,0,0,0,0,0,0,0,0,0,0,0,0,0,0,0,0,0,0,0,0"/>
                  </v:shape>
                </v:group>
                <v:group id="Group 512" o:spid="_x0000_s1029" style="position:absolute;left:4624;top:-10455;width:96;height:326" coordorigin="4624,-10455" coordsize="96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Wwm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gXL/B7JhwBuf4BAAD//wMAUEsBAi0AFAAGAAgAAAAhANvh9svuAAAAhQEAABMAAAAAAAAA&#10;AAAAAAAAAAAAAFtDb250ZW50X1R5cGVzXS54bWxQSwECLQAUAAYACAAAACEAWvQsW78AAAAVAQAA&#10;CwAAAAAAAAAAAAAAAAAfAQAAX3JlbHMvLnJlbHNQSwECLQAUAAYACAAAACEAZMVsJsYAAADcAAAA&#10;DwAAAAAAAAAAAAAAAAAHAgAAZHJzL2Rvd25yZXYueG1sUEsFBgAAAAADAAMAtwAAAPoCAAAAAA==&#10;">
                  <v:shape id="Freeform 513" o:spid="_x0000_s1030" style="position:absolute;left:4624;top:-10455;width:96;height:326;visibility:visible;mso-wrap-style:square;v-text-anchor:top" coordsize="96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" path="m40,229l,229r48,96l88,245r-48,l40,229e" fillcolor="black" stroked="f">
                    <v:path arrowok="t" o:connecttype="custom" o:connectlocs="40,-10226;0,-10226;48,-10130;88,-10210;40,-10210;40,-10226" o:connectangles="0,0,0,0,0,0"/>
                  </v:shape>
                  <v:shape id="Freeform 514" o:spid="_x0000_s1031" style="position:absolute;left:4624;top:-10455;width:96;height:326;visibility:visible;mso-wrap-style:square;v-text-anchor:top" coordsize="96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" path="m56,229r-16,l40,245r16,l56,229e" fillcolor="black" stroked="f">
                    <v:path arrowok="t" o:connecttype="custom" o:connectlocs="56,-10226;40,-10226;40,-10210;56,-10210;56,-10226" o:connectangles="0,0,0,0,0"/>
                  </v:shape>
                  <v:shape id="Freeform 515" o:spid="_x0000_s1032" style="position:absolute;left:4624;top:-10455;width:96;height:326;visibility:visible;mso-wrap-style:square;v-text-anchor:top" coordsize="96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" path="m96,229r-40,l56,245r-16,l88,245r8,-16e" fillcolor="black" stroked="f">
                    <v:path arrowok="t" o:connecttype="custom" o:connectlocs="96,-10226;56,-10226;56,-10210;40,-10210;88,-10210;96,-10226" o:connectangles="0,0,0,0,0,0"/>
                  </v:shape>
                  <v:shape id="Freeform 516" o:spid="_x0000_s1033" style="position:absolute;left:4624;top:-10455;width:96;height:326;visibility:visible;mso-wrap-style:square;v-text-anchor:top" coordsize="96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" path="m54,l38,r2,229l56,229,54,e" fillcolor="black" stroked="f">
                    <v:path arrowok="t" o:connecttype="custom" o:connectlocs="54,-10455;38,-10455;40,-10226;56,-10226;54,-10455" o:connectangles="0,0,0,0,0"/>
                  </v:shape>
                </v:group>
                <v:group id="Group 517" o:spid="_x0000_s1034" style="position:absolute;left:4006;top:-10131;width:1334;height:451" coordorigin="4006,-10131" coordsize="1334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4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">
                  <v:shape id="Freeform 518" o:spid="_x0000_s1035" style="position:absolute;left:4006;top:-10131;width:1334;height:451;visibility:visible;mso-wrap-style:square;v-text-anchor:top" coordsize="1334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" path="m,451l112,,1334,,1221,451,,451xe" filled="f" strokeweight=".27094mm">
                    <v:path arrowok="t" o:connecttype="custom" o:connectlocs="0,-9680;112,-10131;1334,-10131;1221,-9680;0,-9680" o:connectangles="0,0,0,0,0"/>
                  </v:shape>
                </v:group>
                <v:group id="Group 519" o:spid="_x0000_s1036" style="position:absolute;left:5284;top:-9952;width:1594;height:96" coordorigin="5284,-9952" coordsize="159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<v:shape id="Freeform 520" o:spid="_x0000_s1037" style="position:absolute;left:5284;top:-9952;width:1594;height:96;visibility:visible;mso-wrap-style:square;v-text-anchor:top" coordsize="159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" path="m1498,r,96l1578,56r-64,l1514,40r64,l1498,e" fillcolor="black" stroked="f">
                    <v:path arrowok="t" o:connecttype="custom" o:connectlocs="1498,-9952;1498,-9856;1578,-9896;1514,-9896;1514,-9912;1578,-9912;1498,-9952" o:connectangles="0,0,0,0,0,0,0"/>
                  </v:shape>
                  <v:shape id="Freeform 521" o:spid="_x0000_s1038" style="position:absolute;left:5284;top:-9952;width:1594;height:96;visibility:visible;mso-wrap-style:square;v-text-anchor:top" coordsize="159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" path="m1498,40l,40,,56r1498,l1498,40e" fillcolor="black" stroked="f">
                    <v:path arrowok="t" o:connecttype="custom" o:connectlocs="1498,-9912;0,-9912;0,-9896;1498,-9896;1498,-9912" o:connectangles="0,0,0,0,0"/>
                  </v:shape>
                  <v:shape id="Freeform 522" o:spid="_x0000_s1039" style="position:absolute;left:5284;top:-9952;width:1594;height:96;visibility:visible;mso-wrap-style:square;v-text-anchor:top" coordsize="159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" path="m1578,40r-64,l1514,56r64,l1594,48r-16,-8e" fillcolor="black" stroked="f">
                    <v:path arrowok="t" o:connecttype="custom" o:connectlocs="1578,-9912;1514,-9912;1514,-9896;1578,-9896;1594,-9904;1578,-9912" o:connectangles="0,0,0,0,0,0"/>
                  </v:shape>
                </v:group>
                <v:group id="Group 523" o:spid="_x0000_s1040" style="position:absolute;left:6820;top:-10131;width:1388;height:451" coordorigin="6820,-10131" coordsize="1388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<v:shape id="Freeform 524" o:spid="_x0000_s1041" style="position:absolute;left:6820;top:-10131;width:1388;height:451;visibility:visible;mso-wrap-style:square;v-text-anchor:top" coordsize="1388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" path="m,451l113,,1388,,1276,451,,451xe" filled="f" strokeweight=".27094mm">
                    <v:path arrowok="t" o:connecttype="custom" o:connectlocs="0,-9680;113,-10131;1388,-10131;1276,-9680;0,-9680" o:connectangles="0,0,0,0,0"/>
                  </v:shape>
                </v:group>
                <v:group id="Group 525" o:spid="_x0000_s1042" style="position:absolute;left:4019;top:-9392;width:1309;height:449" coordorigin="4019,-9392" coordsize="13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mSM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iXL/B7JhwBuf4BAAD//wMAUEsBAi0AFAAGAAgAAAAhANvh9svuAAAAhQEAABMAAAAAAAAA&#10;AAAAAAAAAAAAAFtDb250ZW50X1R5cGVzXS54bWxQSwECLQAUAAYACAAAACEAWvQsW78AAAAVAQAA&#10;CwAAAAAAAAAAAAAAAAAfAQAAX3JlbHMvLnJlbHNQSwECLQAUAAYACAAAACEAEc5kjMYAAADcAAAA&#10;DwAAAAAAAAAAAAAAAAAHAgAAZHJzL2Rvd25yZXYueG1sUEsFBgAAAAADAAMAtwAAAPoCAAAAAA==&#10;">
                  <v:shape id="Freeform 526" o:spid="_x0000_s1043" style="position:absolute;left:4019;top:-9392;width:1309;height:449;visibility:visible;mso-wrap-style:square;v-text-anchor:top" coordsize="13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" path="m,450r1309,l1309,,,,,450xe" filled="f" strokeweight=".27094mm">
                    <v:path arrowok="t" o:connecttype="custom" o:connectlocs="0,-8942;1309,-8942;1309,-9392;0,-9392;0,-8942" o:connectangles="0,0,0,0,0"/>
                  </v:shape>
                </v:group>
                <v:group id="Group 527" o:spid="_x0000_s1044" style="position:absolute;left:4626;top:-9680;width:96;height:288" coordorigin="4626,-9680" coordsize="9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Vl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AuV/B7JhwBuf4BAAD//wMAUEsBAi0AFAAGAAgAAAAhANvh9svuAAAAhQEAABMAAAAAAAAA&#10;AAAAAAAAAAAAAFtDb250ZW50X1R5cGVzXS54bWxQSwECLQAUAAYACAAAACEAWvQsW78AAAAVAQAA&#10;CwAAAAAAAAAAAAAAAAAfAQAAX3JlbHMvLnJlbHNQSwECLQAUAAYACAAAACEADx1VZcYAAADcAAAA&#10;DwAAAAAAAAAAAAAAAAAHAgAAZHJzL2Rvd25yZXYueG1sUEsFBgAAAAADAAMAtwAAAPoCAAAAAA==&#10;">
                  <v:shape id="Freeform 528" o:spid="_x0000_s1045" style="position:absolute;left:4626;top:-9680;width:96;height:288;visibility:visible;mso-wrap-style:square;v-text-anchor:top" coordsize="9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" path="m40,192l,192r49,96l88,208r-48,l40,192e" fillcolor="black" stroked="f">
                    <v:path arrowok="t" o:connecttype="custom" o:connectlocs="40,-9488;0,-9488;49,-9392;88,-9472;40,-9472;40,-9488" o:connectangles="0,0,0,0,0,0"/>
                  </v:shape>
                  <v:shape id="Freeform 529" o:spid="_x0000_s1046" style="position:absolute;left:4626;top:-9680;width:96;height:288;visibility:visible;mso-wrap-style:square;v-text-anchor:top" coordsize="9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" path="m56,192r-16,l40,208r16,l56,192e" fillcolor="black" stroked="f">
                    <v:path arrowok="t" o:connecttype="custom" o:connectlocs="56,-9488;40,-9488;40,-9472;56,-9472;56,-9488" o:connectangles="0,0,0,0,0"/>
                  </v:shape>
                  <v:shape id="Freeform 530" o:spid="_x0000_s1047" style="position:absolute;left:4626;top:-9680;width:96;height:288;visibility:visible;mso-wrap-style:square;v-text-anchor:top" coordsize="9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" path="m96,192r-40,l56,208r32,l96,192e" fillcolor="black" stroked="f">
                    <v:path arrowok="t" o:connecttype="custom" o:connectlocs="96,-9488;56,-9488;56,-9472;88,-9472;96,-9488" o:connectangles="0,0,0,0,0"/>
                  </v:shape>
                  <v:shape id="Freeform 531" o:spid="_x0000_s1048" style="position:absolute;left:4626;top:-9680;width:96;height:288;visibility:visible;mso-wrap-style:square;v-text-anchor:top" coordsize="9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" path="m56,l40,r,192l56,192,56,e" fillcolor="black" stroked="f">
                    <v:path arrowok="t" o:connecttype="custom" o:connectlocs="56,-9680;40,-9680;40,-9488;56,-9488;56,-9680" o:connectangles="0,0,0,0,0"/>
                  </v:shape>
                </v:group>
                <v:group id="Group 532" o:spid="_x0000_s1049" style="position:absolute;left:5328;top:-9325;width:1520;height:96" coordorigin="5328,-9325" coordsize="1520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om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">
                  <v:shape id="Freeform 533" o:spid="_x0000_s1050" style="position:absolute;left:5328;top:-9325;width:1520;height:96;visibility:visible;mso-wrap-style:square;v-text-anchor:top" coordsize="1520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" path="m1424,r,96l1504,56r-64,l1440,40r64,l1424,e" fillcolor="black" stroked="f">
                    <v:path arrowok="t" o:connecttype="custom" o:connectlocs="1424,-9325;1424,-9229;1504,-9269;1440,-9269;1440,-9285;1504,-9285;1424,-9325" o:connectangles="0,0,0,0,0,0,0"/>
                  </v:shape>
                  <v:shape id="Freeform 534" o:spid="_x0000_s1051" style="position:absolute;left:5328;top:-9325;width:1520;height:96;visibility:visible;mso-wrap-style:square;v-text-anchor:top" coordsize="1520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" path="m1424,40l,40,,56r1424,l1424,40e" fillcolor="black" stroked="f">
                    <v:path arrowok="t" o:connecttype="custom" o:connectlocs="1424,-9285;0,-9285;0,-9269;1424,-9269;1424,-9285" o:connectangles="0,0,0,0,0"/>
                  </v:shape>
                  <v:shape id="Freeform 535" o:spid="_x0000_s1052" style="position:absolute;left:5328;top:-9325;width:1520;height:96;visibility:visible;mso-wrap-style:square;v-text-anchor:top" coordsize="1520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" path="m1504,40r-64,l1440,56r64,l1520,48r-16,-8e" fillcolor="black" stroked="f">
                    <v:path arrowok="t" o:connecttype="custom" o:connectlocs="1504,-9285;1440,-9285;1440,-9269;1504,-9269;1520,-9277;1504,-9285" o:connectangles="0,0,0,0,0,0"/>
                  </v:shape>
                </v:group>
                <v:group id="Group 536" o:spid="_x0000_s1053" style="position:absolute;left:6847;top:-9392;width:1308;height:449" coordorigin="6847,-9392" coordsize="1308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<v:shape id="Freeform 537" o:spid="_x0000_s1054" style="position:absolute;left:6847;top:-9392;width:1308;height:449;visibility:visible;mso-wrap-style:square;v-text-anchor:top" coordsize="1308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" path="m,450r1308,l1308,,,,,450xe" filled="f" strokeweight=".27094mm">
                    <v:path arrowok="t" o:connecttype="custom" o:connectlocs="0,-8942;1308,-8942;1308,-9392;0,-9392;0,-8942" o:connectangles="0,0,0,0,0"/>
                  </v:shape>
                </v:group>
                <v:group id="Group 538" o:spid="_x0000_s1055" style="position:absolute;left:4624;top:-8942;width:96;height:288" coordorigin="4624,-8942" coordsize="9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BlY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X48E4+A3P8CAAD//wMAUEsBAi0AFAAGAAgAAAAhANvh9svuAAAAhQEAABMAAAAAAAAAAAAA&#10;AAAAAAAAAFtDb250ZW50X1R5cGVzXS54bWxQSwECLQAUAAYACAAAACEAWvQsW78AAAAVAQAACwAA&#10;AAAAAAAAAAAAAAAfAQAAX3JlbHMvLnJlbHNQSwECLQAUAAYACAAAACEAQ/gZWMMAAADcAAAADwAA&#10;AAAAAAAAAAAAAAAHAgAAZHJzL2Rvd25yZXYueG1sUEsFBgAAAAADAAMAtwAAAPcCAAAAAA==&#10;">
                  <v:shape id="Freeform 539" o:spid="_x0000_s1056" style="position:absolute;left:4624;top:-8942;width:96;height:288;visibility:visible;mso-wrap-style:square;v-text-anchor:top" coordsize="9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" path="m40,191l,191r49,96l88,207r-48,l40,191e" fillcolor="black" stroked="f">
                    <v:path arrowok="t" o:connecttype="custom" o:connectlocs="40,-8751;0,-8751;49,-8655;88,-8735;40,-8735;40,-8751" o:connectangles="0,0,0,0,0,0"/>
                  </v:shape>
                  <v:shape id="Freeform 540" o:spid="_x0000_s1057" style="position:absolute;left:4624;top:-8942;width:96;height:288;visibility:visible;mso-wrap-style:square;v-text-anchor:top" coordsize="9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" path="m56,191r-16,l40,207r16,l56,191e" fillcolor="black" stroked="f">
                    <v:path arrowok="t" o:connecttype="custom" o:connectlocs="56,-8751;40,-8751;40,-8735;56,-8735;56,-8751" o:connectangles="0,0,0,0,0"/>
                  </v:shape>
                  <v:shape id="Freeform 541" o:spid="_x0000_s1058" style="position:absolute;left:4624;top:-8942;width:96;height:288;visibility:visible;mso-wrap-style:square;v-text-anchor:top" coordsize="9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" path="m96,191r-40,l56,207r32,l96,191e" fillcolor="black" stroked="f">
                    <v:path arrowok="t" o:connecttype="custom" o:connectlocs="96,-8751;56,-8751;56,-8735;88,-8735;96,-8751" o:connectangles="0,0,0,0,0"/>
                  </v:shape>
                  <v:shape id="Freeform 542" o:spid="_x0000_s1059" style="position:absolute;left:4624;top:-8942;width:96;height:288;visibility:visible;mso-wrap-style:square;v-text-anchor:top" coordsize="9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" path="m56,l40,r,191l56,191,56,e" fillcolor="black" stroked="f">
                    <v:path arrowok="t" o:connecttype="custom" o:connectlocs="56,-8942;40,-8942;40,-8751;56,-8751;56,-8942" o:connectangles="0,0,0,0,0"/>
                  </v:shape>
                </v:group>
                <v:group id="Group 543" o:spid="_x0000_s1060" style="position:absolute;left:4032;top:-8654;width:1309;height:451" coordorigin="4032,-8654" coordsize="1309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7r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LA80w4AnL2AAAA//8DAFBLAQItABQABgAIAAAAIQDb4fbL7gAAAIUBAAATAAAAAAAAAAAA&#10;AAAAAAAAAABbQ29udGVudF9UeXBlc10ueG1sUEsBAi0AFAAGAAgAAAAhAFr0LFu/AAAAFQEAAAsA&#10;AAAAAAAAAAAAAAAAHwEAAF9yZWxzLy5yZWxzUEsBAi0AFAAGAAgAAAAhAFOPusDEAAAA3AAAAA8A&#10;AAAAAAAAAAAAAAAABwIAAGRycy9kb3ducmV2LnhtbFBLBQYAAAAAAwADALcAAAD4AgAAAAA=&#10;">
                  <v:shape id="Freeform 544" o:spid="_x0000_s1061" style="position:absolute;left:4032;top:-8654;width:1309;height:451;visibility:visible;mso-wrap-style:square;v-text-anchor:top" coordsize="1309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" path="m,451r1310,l1310,,,,,451xe" filled="f" strokeweight=".27094mm">
                    <v:path arrowok="t" o:connecttype="custom" o:connectlocs="0,-8203;1310,-8203;1310,-8654;0,-8654;0,-8203" o:connectangles="0,0,0,0,0"/>
                  </v:shape>
                </v:group>
                <v:group id="Group 545" o:spid="_x0000_s1062" style="position:absolute;left:4032;top:-7982;width:1308;height:724" coordorigin="4032,-7982" coordsize="1308,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YEs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">
                  <v:shape id="Freeform 546" o:spid="_x0000_s1063" style="position:absolute;left:4032;top:-7982;width:1308;height:724;visibility:visible;mso-wrap-style:square;v-text-anchor:top" coordsize="1308,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" path="m,361l654,r654,361l654,723,,361xe" filled="f" strokeweight=".27094mm">
                    <v:path arrowok="t" o:connecttype="custom" o:connectlocs="0,-7621;654,-7982;1308,-7621;654,-7259;0,-7621" o:connectangles="0,0,0,0,0"/>
                  </v:shape>
                </v:group>
                <v:group id="Group 547" o:spid="_x0000_s1064" style="position:absolute;left:4639;top:-7259;width:96;height:264" coordorigin="4639,-7259" coordsize="96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rDF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">
                  <v:shape id="Freeform 548" o:spid="_x0000_s1065" style="position:absolute;left:4639;top:-7259;width:96;height:264;visibility:visible;mso-wrap-style:square;v-text-anchor:top" coordsize="96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" path="m40,168l,168r48,96l88,184r-48,l40,168e" fillcolor="black" stroked="f">
                    <v:path arrowok="t" o:connecttype="custom" o:connectlocs="40,-7091;0,-7091;48,-6995;88,-7075;40,-7075;40,-7091" o:connectangles="0,0,0,0,0,0"/>
                  </v:shape>
                  <v:shape id="Freeform 549" o:spid="_x0000_s1066" style="position:absolute;left:4639;top:-7259;width:96;height:264;visibility:visible;mso-wrap-style:square;v-text-anchor:top" coordsize="96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" path="m56,l40,r,184l56,184,56,e" fillcolor="black" stroked="f">
                    <v:path arrowok="t" o:connecttype="custom" o:connectlocs="56,-7259;40,-7259;40,-7075;56,-7075;56,-7259" o:connectangles="0,0,0,0,0"/>
                  </v:shape>
                  <v:shape id="Freeform 550" o:spid="_x0000_s1067" style="position:absolute;left:4639;top:-7259;width:96;height:264;visibility:visible;mso-wrap-style:square;v-text-anchor:top" coordsize="96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" path="m96,168r-40,l56,184r32,l96,168e" fillcolor="black" stroked="f">
                    <v:path arrowok="t" o:connecttype="custom" o:connectlocs="96,-7091;56,-7091;56,-7075;88,-7075;96,-7091" o:connectangles="0,0,0,0,0"/>
                  </v:shape>
                </v:group>
                <v:group id="Group 551" o:spid="_x0000_s1068" style="position:absolute;left:4638;top:-8203;width:96;height:220" coordorigin="4638,-8203" coordsize="96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<v:shape id="Freeform 552" o:spid="_x0000_s1069" style="position:absolute;left:4638;top:-8203;width:96;height:220;visibility:visible;mso-wrap-style:square;v-text-anchor:top" coordsize="96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" path="m40,124l,124r48,96l88,140r-48,l40,124e" fillcolor="black" stroked="f">
                    <v:path arrowok="t" o:connecttype="custom" o:connectlocs="40,-8079;0,-8079;48,-7983;88,-8063;40,-8063;40,-8079" o:connectangles="0,0,0,0,0,0"/>
                  </v:shape>
                  <v:shape id="Freeform 553" o:spid="_x0000_s1070" style="position:absolute;left:4638;top:-8203;width:96;height:220;visibility:visible;mso-wrap-style:square;v-text-anchor:top" coordsize="96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" path="m56,124r-16,l40,140r16,l56,124e" fillcolor="black" stroked="f">
                    <v:path arrowok="t" o:connecttype="custom" o:connectlocs="56,-8079;40,-8079;40,-8063;56,-8063;56,-8079" o:connectangles="0,0,0,0,0"/>
                  </v:shape>
                  <v:shape id="Freeform 554" o:spid="_x0000_s1071" style="position:absolute;left:4638;top:-8203;width:96;height:220;visibility:visible;mso-wrap-style:square;v-text-anchor:top" coordsize="96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" path="m96,124r-40,l56,140r32,l96,124e" fillcolor="black" stroked="f">
                    <v:path arrowok="t" o:connecttype="custom" o:connectlocs="96,-8079;56,-8079;56,-8063;88,-8063;96,-8079" o:connectangles="0,0,0,0,0"/>
                  </v:shape>
                  <v:shape id="Freeform 555" o:spid="_x0000_s1072" style="position:absolute;left:4638;top:-8203;width:96;height:220;visibility:visible;mso-wrap-style:square;v-text-anchor:top" coordsize="96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" path="m55,l39,r1,124l56,124,55,e" fillcolor="black" stroked="f">
                    <v:path arrowok="t" o:connecttype="custom" o:connectlocs="55,-8203;39,-8203;40,-8079;56,-8079;55,-8203" o:connectangles="0,0,0,0,0"/>
                  </v:shape>
                </v:group>
                <v:group id="Group 556" o:spid="_x0000_s1073" style="position:absolute;left:4032;top:-6994;width:1309;height:449" coordorigin="4032,-6994" coordsize="13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t/j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">
                  <v:shape id="Freeform 557" o:spid="_x0000_s1074" style="position:absolute;left:4032;top:-6994;width:1309;height:449;visibility:visible;mso-wrap-style:square;v-text-anchor:top" coordsize="13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" path="m,450r1310,l1310,,,,,450xe" filled="f" strokeweight=".27094mm">
                    <v:path arrowok="t" o:connecttype="custom" o:connectlocs="0,-6544;1310,-6544;1310,-6994;0,-6994;0,-6544" o:connectangles="0,0,0,0,0"/>
                  </v:shape>
                </v:group>
                <v:group id="Group 558" o:spid="_x0000_s1075" style="position:absolute;left:4638;top:-6544;width:96;height:220" coordorigin="4638,-6544" coordsize="96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<v:shape id="Freeform 559" o:spid="_x0000_s1076" style="position:absolute;left:4638;top:-6544;width:96;height:220;visibility:visible;mso-wrap-style:square;v-text-anchor:top" coordsize="96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" path="m40,124l,124r48,96l88,140r-48,l40,124e" fillcolor="black" stroked="f">
                    <v:path arrowok="t" o:connecttype="custom" o:connectlocs="40,-6420;0,-6420;48,-6324;88,-6404;40,-6404;40,-6420" o:connectangles="0,0,0,0,0,0"/>
                  </v:shape>
                  <v:shape id="Freeform 560" o:spid="_x0000_s1077" style="position:absolute;left:4638;top:-6544;width:96;height:220;visibility:visible;mso-wrap-style:square;v-text-anchor:top" coordsize="96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" path="m56,124r-16,l40,140r16,l56,124e" fillcolor="black" stroked="f">
                    <v:path arrowok="t" o:connecttype="custom" o:connectlocs="56,-6420;40,-6420;40,-6404;56,-6404;56,-6420" o:connectangles="0,0,0,0,0"/>
                  </v:shape>
                  <v:shape id="Freeform 561" o:spid="_x0000_s1078" style="position:absolute;left:4638;top:-6544;width:96;height:220;visibility:visible;mso-wrap-style:square;v-text-anchor:top" coordsize="96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" path="m96,124r-40,l56,140r32,l96,124e" fillcolor="black" stroked="f">
                    <v:path arrowok="t" o:connecttype="custom" o:connectlocs="96,-6420;56,-6420;56,-6404;88,-6404;96,-6420" o:connectangles="0,0,0,0,0"/>
                  </v:shape>
                  <v:shape id="Freeform 562" o:spid="_x0000_s1079" style="position:absolute;left:4638;top:-6544;width:96;height:220;visibility:visible;mso-wrap-style:square;v-text-anchor:top" coordsize="96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" path="m55,l39,r1,124l56,124,55,e" fillcolor="black" stroked="f">
                    <v:path arrowok="t" o:connecttype="custom" o:connectlocs="55,-6544;39,-6544;40,-6420;56,-6420;55,-6544" o:connectangles="0,0,0,0,0"/>
                  </v:shape>
                </v:group>
                <v:group id="Group 563" o:spid="_x0000_s1080" style="position:absolute;left:5342;top:-6817;width:1593;height:96" coordorigin="5342,-6817" coordsize="1593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uag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">
                  <v:shape id="Freeform 564" o:spid="_x0000_s1081" style="position:absolute;left:5342;top:-6817;width:1593;height:96;visibility:visible;mso-wrap-style:square;v-text-anchor:top" coordsize="1593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" path="m1497,r,96l1577,56r-64,l1513,40r64,l1497,e" fillcolor="black" stroked="f">
                    <v:path arrowok="t" o:connecttype="custom" o:connectlocs="1497,-6817;1497,-6721;1577,-6761;1513,-6761;1513,-6777;1577,-6777;1497,-6817" o:connectangles="0,0,0,0,0,0,0"/>
                  </v:shape>
                  <v:shape id="Freeform 565" o:spid="_x0000_s1082" style="position:absolute;left:5342;top:-6817;width:1593;height:96;visibility:visible;mso-wrap-style:square;v-text-anchor:top" coordsize="1593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" path="m1497,40l,40,,56r1497,l1497,40e" fillcolor="black" stroked="f">
                    <v:path arrowok="t" o:connecttype="custom" o:connectlocs="1497,-6777;0,-6777;0,-6761;1497,-6761;1497,-6777" o:connectangles="0,0,0,0,0"/>
                  </v:shape>
                  <v:shape id="Freeform 566" o:spid="_x0000_s1083" style="position:absolute;left:5342;top:-6817;width:1593;height:96;visibility:visible;mso-wrap-style:square;v-text-anchor:top" coordsize="1593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" path="m1577,40r-64,l1513,56r64,l1593,48r-16,-8e" fillcolor="black" stroked="f">
                    <v:path arrowok="t" o:connecttype="custom" o:connectlocs="1577,-6777;1513,-6777;1513,-6761;1577,-6761;1593,-6769;1577,-6777" o:connectangles="0,0,0,0,0,0"/>
                  </v:shape>
                </v:group>
                <v:group id="Group 567" o:spid="_x0000_s1084" style="position:absolute;left:6878;top:-6994;width:1386;height:449" coordorigin="6878,-6994" coordsize="1386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+yl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hbLV/g7E46A3P4CAAD//wMAUEsBAi0AFAAGAAgAAAAhANvh9svuAAAAhQEAABMAAAAAAAAA&#10;AAAAAAAAAAAAAFtDb250ZW50X1R5cGVzXS54bWxQSwECLQAUAAYACAAAACEAWvQsW78AAAAVAQAA&#10;CwAAAAAAAAAAAAAAAAAfAQAAX3JlbHMvLnJlbHNQSwECLQAUAAYACAAAACEAmXfspcYAAADcAAAA&#10;DwAAAAAAAAAAAAAAAAAHAgAAZHJzL2Rvd25yZXYueG1sUEsFBgAAAAADAAMAtwAAAPoCAAAAAA==&#10;">
                  <v:shape id="Freeform 568" o:spid="_x0000_s1085" style="position:absolute;left:6878;top:-6994;width:1386;height:449;visibility:visible;mso-wrap-style:square;v-text-anchor:top" coordsize="1386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" path="m,450l112,,1386,,1274,450,,450xe" filled="f" strokeweight=".27094mm">
                    <v:path arrowok="t" o:connecttype="custom" o:connectlocs="0,-6544;112,-6994;1386,-6994;1274,-6544;0,-6544" o:connectangles="0,0,0,0,0"/>
                  </v:shape>
                </v:group>
                <v:group id="Group 569" o:spid="_x0000_s1086" style="position:absolute;left:4029;top:-6318;width:1308;height:449" coordorigin="4029,-6318" coordsize="1308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JCE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ZJDP9nwhGQ6z8AAAD//wMAUEsBAi0AFAAGAAgAAAAhANvh9svuAAAAhQEAABMAAAAAAAAA&#10;AAAAAAAAAAAAAFtDb250ZW50X1R5cGVzXS54bWxQSwECLQAUAAYACAAAACEAWvQsW78AAAAVAQAA&#10;CwAAAAAAAAAAAAAAAAAfAQAAX3JlbHMvLnJlbHNQSwECLQAUAAYACAAAACEAUtSQhMYAAADcAAAA&#10;DwAAAAAAAAAAAAAAAAAHAgAAZHJzL2Rvd25yZXYueG1sUEsFBgAAAAADAAMAtwAAAPoCAAAAAA==&#10;">
                  <v:shape id="Freeform 570" o:spid="_x0000_s1087" style="position:absolute;left:4029;top:-6318;width:1308;height:449;visibility:visible;mso-wrap-style:square;v-text-anchor:top" coordsize="1308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" path="m,449r1307,l1307,,,,,449xe" filled="f" strokeweight=".27094mm">
                    <v:path arrowok="t" o:connecttype="custom" o:connectlocs="0,-5869;1307,-5869;1307,-6318;0,-6318;0,-5869" o:connectangles="0,0,0,0,0"/>
                  </v:shape>
                </v:group>
                <v:group id="Group 571" o:spid="_x0000_s1088" style="position:absolute;left:5336;top:-6141;width:1520;height:96" coordorigin="5336,-6141" coordsize="1520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qto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sZzD/5lwBOTmDwAA//8DAFBLAQItABQABgAIAAAAIQDb4fbL7gAAAIUBAAATAAAAAAAAAAAA&#10;AAAAAAAAAABbQ29udGVudF9UeXBlc10ueG1sUEsBAi0AFAAGAAgAAAAhAFr0LFu/AAAAFQEAAAsA&#10;AAAAAAAAAAAAAAAAHwEAAF9yZWxzLy5yZWxzUEsBAi0AFAAGAAgAAAAhAM1Kq2jEAAAA3AAAAA8A&#10;AAAAAAAAAAAAAAAABwIAAGRycy9kb3ducmV2LnhtbFBLBQYAAAAAAwADALcAAAD4AgAAAAA=&#10;">
                  <v:shape id="Freeform 572" o:spid="_x0000_s1089" style="position:absolute;left:5336;top:-6141;width:1520;height:96;visibility:visible;mso-wrap-style:square;v-text-anchor:top" coordsize="1520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" path="m1424,r,96l1504,56r-64,l1440,40r64,l1424,e" fillcolor="black" stroked="f">
                    <v:path arrowok="t" o:connecttype="custom" o:connectlocs="1424,-6141;1424,-6045;1504,-6085;1440,-6085;1440,-6101;1504,-6101;1424,-6141" o:connectangles="0,0,0,0,0,0,0"/>
                  </v:shape>
                  <v:shape id="Freeform 573" o:spid="_x0000_s1090" style="position:absolute;left:5336;top:-6141;width:1520;height:96;visibility:visible;mso-wrap-style:square;v-text-anchor:top" coordsize="1520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" path="m1424,40l,40,,56r1424,l1424,40e" fillcolor="black" stroked="f">
                    <v:path arrowok="t" o:connecttype="custom" o:connectlocs="1424,-6101;0,-6101;0,-6085;1424,-6085;1424,-6101" o:connectangles="0,0,0,0,0"/>
                  </v:shape>
                  <v:shape id="Freeform 574" o:spid="_x0000_s1091" style="position:absolute;left:5336;top:-6141;width:1520;height:96;visibility:visible;mso-wrap-style:square;v-text-anchor:top" coordsize="1520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" path="m1504,40r-64,l1440,56r64,l1520,48r-16,-8e" fillcolor="black" stroked="f">
                    <v:path arrowok="t" o:connecttype="custom" o:connectlocs="1504,-6101;1440,-6101;1440,-6085;1504,-6085;1520,-6093;1504,-6101" o:connectangles="0,0,0,0,0,0"/>
                  </v:shape>
                </v:group>
                <v:group id="Group 575" o:spid="_x0000_s1092" style="position:absolute;left:6855;top:-6318;width:1309;height:449" coordorigin="6855,-6318" coordsize="13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  <v:shape id="Freeform 576" o:spid="_x0000_s1093" style="position:absolute;left:6855;top:-6318;width:1309;height:449;visibility:visible;mso-wrap-style:square;v-text-anchor:top" coordsize="13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" path="m,449r1309,l1309,,,,,449xe" filled="f" strokeweight=".27094mm">
                    <v:path arrowok="t" o:connecttype="custom" o:connectlocs="0,-5869;1309,-5869;1309,-6318;0,-6318;0,-5869" o:connectangles="0,0,0,0,0"/>
                  </v:shape>
                </v:group>
                <v:group id="Group 577" o:spid="_x0000_s1094" style="position:absolute;left:4634;top:-5869;width:96;height:288" coordorigin="4634,-5869" coordsize="9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pyC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SBZb+D3TDgCcvcDAAD//wMAUEsBAi0AFAAGAAgAAAAhANvh9svuAAAAhQEAABMAAAAAAAAA&#10;AAAAAAAAAAAAAFtDb250ZW50X1R5cGVzXS54bWxQSwECLQAUAAYACAAAACEAWvQsW78AAAAVAQAA&#10;CwAAAAAAAAAAAAAAAAAfAQAAX3JlbHMvLnJlbHNQSwECLQAUAAYACAAAACEArKKcgsYAAADcAAAA&#10;DwAAAAAAAAAAAAAAAAAHAgAAZHJzL2Rvd25yZXYueG1sUEsFBgAAAAADAAMAtwAAAPoCAAAAAA==&#10;">
                  <v:shape id="Freeform 578" o:spid="_x0000_s1095" style="position:absolute;left:4634;top:-5869;width:96;height:288;visibility:visible;mso-wrap-style:square;v-text-anchor:top" coordsize="9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" path="m40,192l,192r48,96l88,208r-48,l40,192e" fillcolor="black" stroked="f">
                    <v:path arrowok="t" o:connecttype="custom" o:connectlocs="40,-5677;0,-5677;48,-5581;88,-5661;40,-5661;40,-5677" o:connectangles="0,0,0,0,0,0"/>
                  </v:shape>
                  <v:shape id="Freeform 579" o:spid="_x0000_s1096" style="position:absolute;left:4634;top:-5869;width:96;height:288;visibility:visible;mso-wrap-style:square;v-text-anchor:top" coordsize="9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" path="m56,192r-16,l40,208r16,l56,192e" fillcolor="black" stroked="f">
                    <v:path arrowok="t" o:connecttype="custom" o:connectlocs="56,-5677;40,-5677;40,-5661;56,-5661;56,-5677" o:connectangles="0,0,0,0,0"/>
                  </v:shape>
                  <v:shape id="Freeform 580" o:spid="_x0000_s1097" style="position:absolute;left:4634;top:-5869;width:96;height:288;visibility:visible;mso-wrap-style:square;v-text-anchor:top" coordsize="9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" path="m96,192r-40,l56,208r32,l96,192e" fillcolor="black" stroked="f">
                    <v:path arrowok="t" o:connecttype="custom" o:connectlocs="96,-5677;56,-5677;56,-5661;88,-5661;96,-5677" o:connectangles="0,0,0,0,0"/>
                  </v:shape>
                  <v:shape id="Freeform 581" o:spid="_x0000_s1098" style="position:absolute;left:4634;top:-5869;width:96;height:288;visibility:visible;mso-wrap-style:square;v-text-anchor:top" coordsize="9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" path="m55,l39,r1,192l56,192,55,e" fillcolor="black" stroked="f">
                    <v:path arrowok="t" o:connecttype="custom" o:connectlocs="55,-5869;39,-5869;40,-5677;56,-5677;55,-5869" o:connectangles="0,0,0,0,0"/>
                  </v:shape>
                </v:group>
                <v:group id="Group 582" o:spid="_x0000_s1099" style="position:absolute;left:4029;top:-5582;width:1308;height:449" coordorigin="4029,-5582" coordsize="1308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qXB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QvC/g9E46A3D4AAAD//wMAUEsBAi0AFAAGAAgAAAAhANvh9svuAAAAhQEAABMAAAAAAAAA&#10;AAAAAAAAAAAAAFtDb250ZW50X1R5cGVzXS54bWxQSwECLQAUAAYACAAAACEAWvQsW78AAAAVAQAA&#10;CwAAAAAAAAAAAAAAAAAfAQAAX3JlbHMvLnJlbHNQSwECLQAUAAYACAAAACEAx3qlwcYAAADcAAAA&#10;DwAAAAAAAAAAAAAAAAAHAgAAZHJzL2Rvd25yZXYueG1sUEsFBgAAAAADAAMAtwAAAPoCAAAAAA==&#10;">
                  <v:shape id="Freeform 583" o:spid="_x0000_s1100" style="position:absolute;left:4029;top:-5582;width:1308;height:449;visibility:visible;mso-wrap-style:square;v-text-anchor:top" coordsize="1308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" path="m,449r1307,l1307,,,,,449xe" filled="f" strokeweight=".27094mm">
                    <v:path arrowok="t" o:connecttype="custom" o:connectlocs="0,-5133;1307,-5133;1307,-5582;0,-5582;0,-5133" o:connectangles="0,0,0,0,0"/>
                  </v:shape>
                </v:group>
                <v:group id="Group 584" o:spid="_x0000_s1101" style="position:absolute;left:5336;top:-5406;width:1512;height:96" coordorigin="5336,-5406" coordsize="151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    <v:shape id="Freeform 585" o:spid="_x0000_s1102" style="position:absolute;left:5336;top:-5406;width:1512;height:96;visibility:visible;mso-wrap-style:square;v-text-anchor:top" coordsize="151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" path="m1416,r,96l1496,56r-64,l1432,40r64,l1416,e" fillcolor="black" stroked="f">
                    <v:path arrowok="t" o:connecttype="custom" o:connectlocs="1416,-5406;1416,-5310;1496,-5350;1432,-5350;1432,-5366;1496,-5366;1416,-5406" o:connectangles="0,0,0,0,0,0,0"/>
                  </v:shape>
                  <v:shape id="Freeform 586" o:spid="_x0000_s1103" style="position:absolute;left:5336;top:-5406;width:1512;height:96;visibility:visible;mso-wrap-style:square;v-text-anchor:top" coordsize="151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" path="m1416,40l,40,,56r1416,l1416,40e" fillcolor="black" stroked="f">
                    <v:path arrowok="t" o:connecttype="custom" o:connectlocs="1416,-5366;0,-5366;0,-5350;1416,-5350;1416,-5366" o:connectangles="0,0,0,0,0"/>
                  </v:shape>
                  <v:shape id="Freeform 587" o:spid="_x0000_s1104" style="position:absolute;left:5336;top:-5406;width:1512;height:96;visibility:visible;mso-wrap-style:square;v-text-anchor:top" coordsize="151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" path="m1496,40r-64,l1432,56r64,l1512,48r-16,-8e" fillcolor="black" stroked="f">
                    <v:path arrowok="t" o:connecttype="custom" o:connectlocs="1496,-5366;1432,-5366;1432,-5350;1496,-5350;1512,-5358;1496,-5366" o:connectangles="0,0,0,0,0,0"/>
                  </v:shape>
                </v:group>
                <v:group id="Group 588" o:spid="_x0000_s1105" style="position:absolute;left:6847;top:-5582;width:1309;height:449" coordorigin="6847,-5582" coordsize="13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">
                  <v:shape id="Freeform 589" o:spid="_x0000_s1106" style="position:absolute;left:6847;top:-5582;width:1309;height:449;visibility:visible;mso-wrap-style:square;v-text-anchor:top" coordsize="13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" path="m,449r1310,l1310,,,,,449xe" filled="f" strokeweight=".27094mm">
                    <v:path arrowok="t" o:connecttype="custom" o:connectlocs="0,-5133;1310,-5133;1310,-5582;0,-5582;0,-5133" o:connectangles="0,0,0,0,0"/>
                  </v:shape>
                </v:group>
                <v:group id="Group 590" o:spid="_x0000_s1107" style="position:absolute;left:4634;top:-5133;width:96;height:288" coordorigin="4634,-5133" coordsize="9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GzV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fN4Br9nwhGQqwcAAAD//wMAUEsBAi0AFAAGAAgAAAAhANvh9svuAAAAhQEAABMAAAAAAAAA&#10;AAAAAAAAAAAAAFtDb250ZW50X1R5cGVzXS54bWxQSwECLQAUAAYACAAAACEAWvQsW78AAAAVAQAA&#10;CwAAAAAAAAAAAAAAAAAfAQAAX3JlbHMvLnJlbHNQSwECLQAUAAYACAAAACEAFPBs1cYAAADcAAAA&#10;DwAAAAAAAAAAAAAAAAAHAgAAZHJzL2Rvd25yZXYueG1sUEsFBgAAAAADAAMAtwAAAPoCAAAAAA==&#10;">
                  <v:shape id="Freeform 591" o:spid="_x0000_s1108" style="position:absolute;left:4634;top:-5133;width:96;height:288;visibility:visible;mso-wrap-style:square;v-text-anchor:top" coordsize="9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" path="m40,192l,192r48,95l88,207r-48,l40,192e" fillcolor="black" stroked="f">
                    <v:path arrowok="t" o:connecttype="custom" o:connectlocs="40,-4941;0,-4941;48,-4846;88,-4926;40,-4926;40,-4941" o:connectangles="0,0,0,0,0,0"/>
                  </v:shape>
                  <v:shape id="Freeform 592" o:spid="_x0000_s1109" style="position:absolute;left:4634;top:-5133;width:96;height:288;visibility:visible;mso-wrap-style:square;v-text-anchor:top" coordsize="9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" path="m56,191r-16,1l40,207r16,l56,191e" fillcolor="black" stroked="f">
                    <v:path arrowok="t" o:connecttype="custom" o:connectlocs="56,-4942;40,-4941;40,-4926;56,-4926;56,-4942" o:connectangles="0,0,0,0,0"/>
                  </v:shape>
                  <v:shape id="Freeform 593" o:spid="_x0000_s1110" style="position:absolute;left:4634;top:-5133;width:96;height:288;visibility:visible;mso-wrap-style:square;v-text-anchor:top" coordsize="9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" path="m96,191r-40,l56,207r32,l96,191e" fillcolor="black" stroked="f">
                    <v:path arrowok="t" o:connecttype="custom" o:connectlocs="96,-4942;56,-4942;56,-4926;88,-4926;96,-4942" o:connectangles="0,0,0,0,0"/>
                  </v:shape>
                  <v:shape id="Freeform 594" o:spid="_x0000_s1111" style="position:absolute;left:4634;top:-5133;width:96;height:288;visibility:visible;mso-wrap-style:square;v-text-anchor:top" coordsize="9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" path="m55,l39,r1,192l56,191,55,e" fillcolor="black" stroked="f">
                    <v:path arrowok="t" o:connecttype="custom" o:connectlocs="55,-5133;39,-5133;40,-4941;56,-4942;55,-5133" o:connectangles="0,0,0,0,0"/>
                  </v:shape>
                </v:group>
                <v:group id="Group 595" o:spid="_x0000_s1112" style="position:absolute;left:4029;top:-4838;width:1308;height:449" coordorigin="4029,-4838" coordsize="1308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  <v:shape id="Freeform 596" o:spid="_x0000_s1113" style="position:absolute;left:4029;top:-4838;width:1308;height:449;visibility:visible;mso-wrap-style:square;v-text-anchor:top" coordsize="1308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" path="m,450r1307,l1307,,,,,450xe" filled="f" strokeweight=".27094mm">
                    <v:path arrowok="t" o:connecttype="custom" o:connectlocs="0,-4388;1307,-4388;1307,-4838;0,-4838;0,-4388" o:connectangles="0,0,0,0,0"/>
                  </v:shape>
                </v:group>
                <v:group id="Group 597" o:spid="_x0000_s1114" style="position:absolute;left:5336;top:-4661;width:1512;height:96" coordorigin="5336,-4661" coordsize="151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P6k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ARL+H3TDgCcn0HAAD//wMAUEsBAi0AFAAGAAgAAAAhANvh9svuAAAAhQEAABMAAAAAAAAA&#10;AAAAAAAAAAAAAFtDb250ZW50X1R5cGVzXS54bWxQSwECLQAUAAYACAAAACEAWvQsW78AAAAVAQAA&#10;CwAAAAAAAAAAAAAAAAAfAQAAX3JlbHMvLnJlbHNQSwECLQAUAAYACAAAACEAGlT+pMYAAADcAAAA&#10;DwAAAAAAAAAAAAAAAAAHAgAAZHJzL2Rvd25yZXYueG1sUEsFBgAAAAADAAMAtwAAAPoCAAAAAA==&#10;">
                  <v:shape id="Freeform 598" o:spid="_x0000_s1115" style="position:absolute;left:5336;top:-4661;width:1512;height:96;visibility:visible;mso-wrap-style:square;v-text-anchor:top" coordsize="151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" path="m1416,r,96l1496,56r-64,l1432,40r64,l1416,e" fillcolor="black" stroked="f">
                    <v:path arrowok="t" o:connecttype="custom" o:connectlocs="1416,-4661;1416,-4565;1496,-4605;1432,-4605;1432,-4621;1496,-4621;1416,-4661" o:connectangles="0,0,0,0,0,0,0"/>
                  </v:shape>
                  <v:shape id="Freeform 599" o:spid="_x0000_s1116" style="position:absolute;left:5336;top:-4661;width:1512;height:96;visibility:visible;mso-wrap-style:square;v-text-anchor:top" coordsize="151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" path="m1416,40l,40,,56r1416,l1416,40e" fillcolor="black" stroked="f">
                    <v:path arrowok="t" o:connecttype="custom" o:connectlocs="1416,-4621;0,-4621;0,-4605;1416,-4605;1416,-4621" o:connectangles="0,0,0,0,0"/>
                  </v:shape>
                  <v:shape id="Freeform 600" o:spid="_x0000_s1117" style="position:absolute;left:5336;top:-4661;width:1512;height:96;visibility:visible;mso-wrap-style:square;v-text-anchor:top" coordsize="151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" path="m1496,40r-64,l1432,56r64,l1512,48r-16,-8e" fillcolor="black" stroked="f">
                    <v:path arrowok="t" o:connecttype="custom" o:connectlocs="1496,-4621;1432,-4621;1432,-4605;1496,-4605;1512,-4613;1496,-4621" o:connectangles="0,0,0,0,0,0"/>
                  </v:shape>
                </v:group>
                <v:group id="Group 601" o:spid="_x0000_s1118" style="position:absolute;left:6847;top:-4838;width:1309;height:449" coordorigin="6847,-4838" coordsize="13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V+T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rCJE7idCUdA7v8AAAD//wMAUEsBAi0AFAAGAAgAAAAhANvh9svuAAAAhQEAABMAAAAAAAAA&#10;AAAAAAAAAAAAAFtDb250ZW50X1R5cGVzXS54bWxQSwECLQAUAAYACAAAACEAWvQsW78AAAAVAQAA&#10;CwAAAAAAAAAAAAAAAAAfAQAAX3JlbHMvLnJlbHNQSwECLQAUAAYACAAAACEA/mVfk8YAAADcAAAA&#10;DwAAAAAAAAAAAAAAAAAHAgAAZHJzL2Rvd25yZXYueG1sUEsFBgAAAAADAAMAtwAAAPoCAAAAAA==&#10;">
                  <v:shape id="Freeform 602" o:spid="_x0000_s1119" style="position:absolute;left:6847;top:-4838;width:1309;height:449;visibility:visible;mso-wrap-style:square;v-text-anchor:top" coordsize="13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" path="m,450r1310,l1310,,,,,450xe" filled="f" strokeweight=".27094mm">
                    <v:path arrowok="t" o:connecttype="custom" o:connectlocs="0,-4388;1310,-4388;1310,-4838;0,-4838;0,-4388" o:connectangles="0,0,0,0,0"/>
                  </v:shape>
                </v:group>
                <v:group id="Group 603" o:spid="_x0000_s1120" style="position:absolute;left:4634;top:-4388;width:96;height:288" coordorigin="4634,-4388" coordsize="9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J8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mWygN8z4QjI7Q8AAAD//wMAUEsBAi0AFAAGAAgAAAAhANvh9svuAAAAhQEAABMAAAAAAAAA&#10;AAAAAAAAAAAAAFtDb250ZW50X1R5cGVzXS54bWxQSwECLQAUAAYACAAAACEAWvQsW78AAAAVAQAA&#10;CwAAAAAAAAAAAAAAAAAfAQAAX3JlbHMvLnJlbHNQSwECLQAUAAYACAAAACEAHsBifMYAAADcAAAA&#10;DwAAAAAAAAAAAAAAAAAHAgAAZHJzL2Rvd25yZXYueG1sUEsFBgAAAAADAAMAtwAAAPoCAAAAAA==&#10;">
                  <v:shape id="Freeform 604" o:spid="_x0000_s1121" style="position:absolute;left:4634;top:-4388;width:96;height:288;visibility:visible;mso-wrap-style:square;v-text-anchor:top" coordsize="9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" path="m40,191l,192r48,95l88,207r-48,l40,191e" fillcolor="black" stroked="f">
                    <v:path arrowok="t" o:connecttype="custom" o:connectlocs="40,-4197;0,-4196;48,-4101;88,-4181;40,-4181;40,-4197" o:connectangles="0,0,0,0,0,0"/>
                  </v:shape>
                  <v:shape id="Freeform 605" o:spid="_x0000_s1122" style="position:absolute;left:4634;top:-4388;width:96;height:288;visibility:visible;mso-wrap-style:square;v-text-anchor:top" coordsize="9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" path="m56,191r-16,l40,207r16,l56,191e" fillcolor="black" stroked="f">
                    <v:path arrowok="t" o:connecttype="custom" o:connectlocs="56,-4197;40,-4197;40,-4181;56,-4181;56,-4197" o:connectangles="0,0,0,0,0"/>
                  </v:shape>
                  <v:shape id="Freeform 606" o:spid="_x0000_s1123" style="position:absolute;left:4634;top:-4388;width:96;height:288;visibility:visible;mso-wrap-style:square;v-text-anchor:top" coordsize="9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" path="m96,191r-40,l56,207r32,l96,191e" fillcolor="black" stroked="f">
                    <v:path arrowok="t" o:connecttype="custom" o:connectlocs="96,-4197;56,-4197;56,-4181;88,-4181;96,-4197" o:connectangles="0,0,0,0,0"/>
                  </v:shape>
                  <v:shape id="Freeform 607" o:spid="_x0000_s1124" style="position:absolute;left:4634;top:-4388;width:96;height:288;visibility:visible;mso-wrap-style:square;v-text-anchor:top" coordsize="9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" path="m55,l39,r1,191l56,191,55,e" fillcolor="black" stroked="f">
                    <v:path arrowok="t" o:connecttype="custom" o:connectlocs="55,-4388;39,-4388;40,-4197;56,-4197;55,-4388" o:connectangles="0,0,0,0,0"/>
                  </v:shape>
                </v:group>
                <v:group id="Group 608" o:spid="_x0000_s1125" style="position:absolute;left:5321;top:-9063;width:1528;height:96" coordorigin="5321,-9063" coordsize="1528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tZ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mB/OhCMgtw8AAAD//wMAUEsBAi0AFAAGAAgAAAAhANvh9svuAAAAhQEAABMAAAAAAAAAAAAA&#10;AAAAAAAAAFtDb250ZW50X1R5cGVzXS54bWxQSwECLQAUAAYACAAAACEAWvQsW78AAAAVAQAACwAA&#10;AAAAAAAAAAAAAAAfAQAAX3JlbHMvLnJlbHNQSwECLQAUAAYACAAAACEAwNsLWcMAAADcAAAADwAA&#10;AAAAAAAAAAAAAAAHAgAAZHJzL2Rvd25yZXYueG1sUEsFBgAAAAADAAMAtwAAAPcCAAAAAA==&#10;">
                  <v:shape id="Freeform 609" o:spid="_x0000_s1126" style="position:absolute;left:5321;top:-9063;width:1528;height:96;visibility:visible;mso-wrap-style:square;v-text-anchor:top" coordsize="1528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" path="m96,l,48,96,96r,-40l80,56r,-16l96,40,96,e" fillcolor="black" stroked="f">
                    <v:path arrowok="t" o:connecttype="custom" o:connectlocs="96,-9063;0,-9015;96,-8967;96,-9007;80,-9007;80,-9023;96,-9023;96,-9063" o:connectangles="0,0,0,0,0,0,0,0"/>
                  </v:shape>
                  <v:shape id="Freeform 610" o:spid="_x0000_s1127" style="position:absolute;left:5321;top:-9063;width:1528;height:96;visibility:visible;mso-wrap-style:square;v-text-anchor:top" coordsize="1528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" path="m96,40r-16,l80,56r16,l96,40e" fillcolor="black" stroked="f">
                    <v:path arrowok="t" o:connecttype="custom" o:connectlocs="96,-9023;80,-9023;80,-9007;96,-9007;96,-9023" o:connectangles="0,0,0,0,0"/>
                  </v:shape>
                  <v:shape id="Freeform 611" o:spid="_x0000_s1128" style="position:absolute;left:5321;top:-9063;width:1528;height:96;visibility:visible;mso-wrap-style:square;v-text-anchor:top" coordsize="1528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" path="m1527,40l96,40r,16l1527,56r,-16e" fillcolor="black" stroked="f">
                    <v:path arrowok="t" o:connecttype="custom" o:connectlocs="1527,-9023;96,-9023;96,-9007;1527,-9007;1527,-9023" o:connectangles="0,0,0,0,0"/>
                  </v:shape>
                </v:group>
                <v:group id="Group 612" o:spid="_x0000_s1129" style="position:absolute;left:4029;top:-4093;width:1308;height:451" coordorigin="4029,-4093" coordsize="1308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A1a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">
                  <v:shape id="Freeform 613" o:spid="_x0000_s1130" style="position:absolute;left:4029;top:-4093;width:1308;height:451;visibility:visible;mso-wrap-style:square;v-text-anchor:top" coordsize="1308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" path="m,452r1307,l1307,,,,,452xe" filled="f" strokeweight=".27094mm">
                    <v:path arrowok="t" o:connecttype="custom" o:connectlocs="0,-3641;1307,-3641;1307,-4093;0,-4093;0,-3641" o:connectangles="0,0,0,0,0"/>
                  </v:shape>
                </v:group>
                <v:group id="Group 614" o:spid="_x0000_s1131" style="position:absolute;left:4634;top:-3641;width:96;height:288" coordorigin="4634,-3641" coordsize="9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    <v:shape id="Freeform 615" o:spid="_x0000_s1132" style="position:absolute;left:4634;top:-3641;width:96;height:288;visibility:visible;mso-wrap-style:square;v-text-anchor:top" coordsize="9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" path="m40,191l,191r48,96l88,207r-48,l40,191e" fillcolor="black" stroked="f">
                    <v:path arrowok="t" o:connecttype="custom" o:connectlocs="40,-3450;0,-3450;48,-3354;88,-3434;40,-3434;40,-3450" o:connectangles="0,0,0,0,0,0"/>
                  </v:shape>
                  <v:shape id="Freeform 616" o:spid="_x0000_s1133" style="position:absolute;left:4634;top:-3641;width:96;height:288;visibility:visible;mso-wrap-style:square;v-text-anchor:top" coordsize="9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" path="m56,191r-16,l40,207r16,l56,191e" fillcolor="black" stroked="f">
                    <v:path arrowok="t" o:connecttype="custom" o:connectlocs="56,-3450;40,-3450;40,-3434;56,-3434;56,-3450" o:connectangles="0,0,0,0,0"/>
                  </v:shape>
                  <v:shape id="Freeform 617" o:spid="_x0000_s1134" style="position:absolute;left:4634;top:-3641;width:96;height:288;visibility:visible;mso-wrap-style:square;v-text-anchor:top" coordsize="9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" path="m96,191r-40,l56,207r32,l96,191e" fillcolor="black" stroked="f">
                    <v:path arrowok="t" o:connecttype="custom" o:connectlocs="96,-3450;56,-3450;56,-3434;88,-3434;96,-3450" o:connectangles="0,0,0,0,0"/>
                  </v:shape>
                  <v:shape id="Freeform 618" o:spid="_x0000_s1135" style="position:absolute;left:4634;top:-3641;width:96;height:288;visibility:visible;mso-wrap-style:square;v-text-anchor:top" coordsize="9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" path="m55,l39,r1,191l56,191,55,e" fillcolor="black" stroked="f">
                    <v:path arrowok="t" o:connecttype="custom" o:connectlocs="55,-3641;39,-3641;40,-3450;56,-3450;55,-3641" o:connectangles="0,0,0,0,0"/>
                  </v:shape>
                </v:group>
                <v:group id="Group 619" o:spid="_x0000_s1136" style="position:absolute;left:5336;top:-6101;width:3037;height:2282" coordorigin="5336,-6101" coordsize="3037,2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jgf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rBJYridCUdA7v8AAAD//wMAUEsBAi0AFAAGAAgAAAAhANvh9svuAAAAhQEAABMAAAAAAAAA&#10;AAAAAAAAAAAAAFtDb250ZW50X1R5cGVzXS54bWxQSwECLQAUAAYACAAAACEAWvQsW78AAAAVAQAA&#10;CwAAAAAAAAAAAAAAAAAfAQAAX3JlbHMvLnJlbHNQSwECLQAUAAYACAAAACEAKk44H8YAAADcAAAA&#10;DwAAAAAAAAAAAAAAAAAHAgAAZHJzL2Rvd25yZXYueG1sUEsFBgAAAAADAAMAtwAAAPoCAAAAAA==&#10;">
                  <v:shape id="Freeform 620" o:spid="_x0000_s1137" style="position:absolute;left:5336;top:-6101;width:3037;height:2282;visibility:visible;mso-wrap-style:square;v-text-anchor:top" coordsize="3037,2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" path="m96,2186l,2234r96,48l96,2242r-16,l80,2226r16,l96,2186e" fillcolor="black" stroked="f">
                    <v:path arrowok="t" o:connecttype="custom" o:connectlocs="96,-3915;0,-3867;96,-3819;96,-3859;80,-3859;80,-3875;96,-3875;96,-3915" o:connectangles="0,0,0,0,0,0,0,0"/>
                  </v:shape>
                  <v:shape id="Freeform 621" o:spid="_x0000_s1138" style="position:absolute;left:5336;top:-6101;width:3037;height:2282;visibility:visible;mso-wrap-style:square;v-text-anchor:top" coordsize="3037,2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" path="m96,2226r-16,l80,2242r16,l96,2226e" fillcolor="black" stroked="f">
                    <v:path arrowok="t" o:connecttype="custom" o:connectlocs="96,-3875;80,-3875;80,-3859;96,-3859;96,-3875" o:connectangles="0,0,0,0,0"/>
                  </v:shape>
                  <v:shape id="Freeform 622" o:spid="_x0000_s1139" style="position:absolute;left:5336;top:-6101;width:3037;height:2282;visibility:visible;mso-wrap-style:square;v-text-anchor:top" coordsize="3037,2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" path="m3021,2226r-2925,l96,2242r2941,l3037,2234r-16,l3021,2226e" fillcolor="black" stroked="f">
                    <v:path arrowok="t" o:connecttype="custom" o:connectlocs="3021,-3875;96,-3875;96,-3859;3037,-3859;3037,-3867;3021,-3867;3021,-3875" o:connectangles="0,0,0,0,0,0,0"/>
                  </v:shape>
                  <v:shape id="Freeform 623" o:spid="_x0000_s1140" style="position:absolute;left:5336;top:-6101;width:3037;height:2282;visibility:visible;mso-wrap-style:square;v-text-anchor:top" coordsize="3037,2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" path="m3021,8r,2226l3029,2226r8,l3037,16r-8,l3021,8e" fillcolor="black" stroked="f">
                    <v:path arrowok="t" o:connecttype="custom" o:connectlocs="3021,-6093;3021,-3867;3029,-3875;3037,-3875;3037,-6085;3029,-6085;3021,-6093" o:connectangles="0,0,0,0,0,0,0"/>
                  </v:shape>
                  <v:shape id="Freeform 624" o:spid="_x0000_s1141" style="position:absolute;left:5336;top:-6101;width:3037;height:2282;visibility:visible;mso-wrap-style:square;v-text-anchor:top" coordsize="3037,2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" path="m3037,2226r-8,l3021,2234r16,l3037,2226e" fillcolor="black" stroked="f">
                    <v:path arrowok="t" o:connecttype="custom" o:connectlocs="3037,-3875;3029,-3875;3021,-3867;3037,-3867;3037,-3875" o:connectangles="0,0,0,0,0"/>
                  </v:shape>
                  <v:shape id="Freeform 625" o:spid="_x0000_s1142" style="position:absolute;left:5336;top:-6101;width:3037;height:2282;visibility:visible;mso-wrap-style:square;v-text-anchor:top" coordsize="3037,2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" path="m3037,l2828,r,16l3021,16r,-8l3037,8r,-8e" fillcolor="black" stroked="f">
                    <v:path arrowok="t" o:connecttype="custom" o:connectlocs="3037,-6101;2828,-6101;2828,-6085;3021,-6085;3021,-6093;3037,-6093;3037,-6101" o:connectangles="0,0,0,0,0,0,0"/>
                  </v:shape>
                  <v:shape id="Freeform 626" o:spid="_x0000_s1143" style="position:absolute;left:5336;top:-6101;width:3037;height:2282;visibility:visible;mso-wrap-style:square;v-text-anchor:top" coordsize="3037,2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" path="m3037,8r-16,l3029,16r8,l3037,8e" fillcolor="black" stroked="f">
                    <v:path arrowok="t" o:connecttype="custom" o:connectlocs="3037,-6093;3021,-6093;3029,-6085;3037,-6085;3037,-6093" o:connectangles="0,0,0,0,0"/>
                  </v:shape>
                </v:group>
                <v:group id="Group 627" o:spid="_x0000_s1144" style="position:absolute;left:8157;top:-5358;width:204;height:2" coordorigin="8157,-5358" coordsize="2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DQZ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">
                  <v:shape id="Freeform 628" o:spid="_x0000_s1145" style="position:absolute;left:8157;top:-5358;width:204;height:2;visibility:visible;mso-wrap-style:square;v-text-anchor:top" coordsize="2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" path="m,l204,e" filled="f" strokeweight=".20319mm">
                    <v:path arrowok="t" o:connecttype="custom" o:connectlocs="0,0;204,0" o:connectangles="0,0"/>
                  </v:shape>
                </v:group>
                <v:group id="Group 629" o:spid="_x0000_s1146" style="position:absolute;left:8145;top:-4598;width:214;height:2" coordorigin="8145,-4598" coordsize="2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ti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i9xPB3JhwBufkFAAD//wMAUEsBAi0AFAAGAAgAAAAhANvh9svuAAAAhQEAABMAAAAAAAAA&#10;AAAAAAAAAAAAAFtDb250ZW50X1R5cGVzXS54bWxQSwECLQAUAAYACAAAACEAWvQsW78AAAAVAQAA&#10;CwAAAAAAAAAAAAAAAAAfAQAAX3JlbHMvLnJlbHNQSwECLQAUAAYACAAAACEAckhLYsYAAADcAAAA&#10;DwAAAAAAAAAAAAAAAAAHAgAAZHJzL2Rvd25yZXYueG1sUEsFBgAAAAADAAMAtwAAAPoCAAAAAA==&#10;">
                  <v:shape id="Freeform 630" o:spid="_x0000_s1147" style="position:absolute;left:8145;top:-4598;width:214;height:2;visibility:visible;mso-wrap-style:square;v-text-anchor:top" coordsize="2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" path="m,l215,e" filled="f" strokeweight=".20319mm">
                    <v:path arrowok="t" o:connecttype="custom" o:connectlocs="0,0;215,0" o:connectangles="0,0"/>
                  </v:shape>
                </v:group>
                <v:group id="Group 631" o:spid="_x0000_s1148" style="position:absolute;left:4029;top:-3359;width:1308;height:451" coordorigin="4029,-3359" coordsize="1308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nCO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fl/B7JhwBuf4BAAD//wMAUEsBAi0AFAAGAAgAAAAhANvh9svuAAAAhQEAABMAAAAAAAAA&#10;AAAAAAAAAAAAAFtDb250ZW50X1R5cGVzXS54bWxQSwECLQAUAAYACAAAACEAWvQsW78AAAAVAQAA&#10;CwAAAAAAAAAAAAAAAAAfAQAAX3JlbHMvLnJlbHNQSwECLQAUAAYACAAAACEA7dZwjsYAAADcAAAA&#10;DwAAAAAAAAAAAAAAAAAHAgAAZHJzL2Rvd25yZXYueG1sUEsFBgAAAAADAAMAtwAAAPoCAAAAAA==&#10;">
                  <v:shape id="Freeform 632" o:spid="_x0000_s1149" style="position:absolute;left:4029;top:-3359;width:1308;height:451;visibility:visible;mso-wrap-style:square;v-text-anchor:top" coordsize="1308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" path="m,451r1307,l1307,,,,,451xe" filled="f" strokeweight=".27094mm">
                    <v:path arrowok="t" o:connecttype="custom" o:connectlocs="0,-2908;1307,-2908;1307,-3359;0,-3359;0,-2908" o:connectangles="0,0,0,0,0"/>
                  </v:shape>
                </v:group>
                <v:group id="Group 633" o:spid="_x0000_s1150" style="position:absolute;left:4634;top:-2908;width:96;height:288" coordorigin="4634,-2908" coordsize="9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1h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g8r+H3TDgC8vADAAD//wMAUEsBAi0AFAAGAAgAAAAhANvh9svuAAAAhQEAABMAAAAAAAAA&#10;AAAAAAAAAAAAAFtDb250ZW50X1R5cGVzXS54bWxQSwECLQAUAAYACAAAACEAWvQsW78AAAAVAQAA&#10;CwAAAAAAAAAAAAAAAAAfAQAAX3JlbHMvLnJlbHNQSwECLQAUAAYACAAAACEADXNNYcYAAADcAAAA&#10;DwAAAAAAAAAAAAAAAAAHAgAAZHJzL2Rvd25yZXYueG1sUEsFBgAAAAADAAMAtwAAAPoCAAAAAA==&#10;">
                  <v:shape id="Freeform 634" o:spid="_x0000_s1151" style="position:absolute;left:4634;top:-2908;width:96;height:288;visibility:visible;mso-wrap-style:square;v-text-anchor:top" coordsize="9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" path="m40,192l,192r48,96l88,208r-48,l40,192e" fillcolor="black" stroked="f">
                    <v:path arrowok="t" o:connecttype="custom" o:connectlocs="40,-2716;0,-2716;48,-2620;88,-2700;40,-2700;40,-2716" o:connectangles="0,0,0,0,0,0"/>
                  </v:shape>
                  <v:shape id="Freeform 635" o:spid="_x0000_s1152" style="position:absolute;left:4634;top:-2908;width:96;height:288;visibility:visible;mso-wrap-style:square;v-text-anchor:top" coordsize="9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" path="m56,192r-16,l40,208r16,l56,192e" fillcolor="black" stroked="f">
                    <v:path arrowok="t" o:connecttype="custom" o:connectlocs="56,-2716;40,-2716;40,-2700;56,-2700;56,-2716" o:connectangles="0,0,0,0,0"/>
                  </v:shape>
                  <v:shape id="Freeform 636" o:spid="_x0000_s1153" style="position:absolute;left:4634;top:-2908;width:96;height:288;visibility:visible;mso-wrap-style:square;v-text-anchor:top" coordsize="9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" path="m96,192r-40,l56,208r32,l96,192e" fillcolor="black" stroked="f">
                    <v:path arrowok="t" o:connecttype="custom" o:connectlocs="96,-2716;56,-2716;56,-2700;88,-2700;96,-2716" o:connectangles="0,0,0,0,0"/>
                  </v:shape>
                  <v:shape id="Freeform 637" o:spid="_x0000_s1154" style="position:absolute;left:4634;top:-2908;width:96;height:288;visibility:visible;mso-wrap-style:square;v-text-anchor:top" coordsize="9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" path="m55,l39,r1,192l56,192,55,e" fillcolor="black" stroked="f">
                    <v:path arrowok="t" o:connecttype="custom" o:connectlocs="55,-2908;39,-2908;40,-2716;56,-2716;55,-2908" o:connectangles="0,0,0,0,0"/>
                  </v:shape>
                </v:group>
                <v:group id="Group 638" o:spid="_x0000_s1155" style="position:absolute;left:3802;top:-7670;width:288;height:5286" coordorigin="3802,-7670" coordsize="288,5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gk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">
                  <v:shape id="Freeform 639" o:spid="_x0000_s1156" style="position:absolute;left:3802;top:-7670;width:288;height:5286;visibility:visible;mso-wrap-style:square;v-text-anchor:top" coordsize="288,5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" path="m134,40l,40,,5287r288,l288,5279r-272,l8,5271r8,l16,56r-8,l16,48r118,l134,40e" fillcolor="black" stroked="f">
                    <v:path arrowok="t" o:connecttype="custom" o:connectlocs="134,-7630;0,-7630;0,-2383;288,-2383;288,-2391;16,-2391;8,-2399;16,-2399;16,-7614;8,-7614;16,-7622;134,-7622;134,-7630" o:connectangles="0,0,0,0,0,0,0,0,0,0,0,0,0"/>
                  </v:shape>
                  <v:shape id="Freeform 640" o:spid="_x0000_s1157" style="position:absolute;left:3802;top:-7670;width:288;height:5286;visibility:visible;mso-wrap-style:square;v-text-anchor:top" coordsize="288,5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" path="m16,5271r-8,l16,5279r,-8e" fillcolor="black" stroked="f">
                    <v:path arrowok="t" o:connecttype="custom" o:connectlocs="16,-2399;8,-2399;16,-2391;16,-2399" o:connectangles="0,0,0,0"/>
                  </v:shape>
                  <v:shape id="Freeform 641" o:spid="_x0000_s1158" style="position:absolute;left:3802;top:-7670;width:288;height:5286;visibility:visible;mso-wrap-style:square;v-text-anchor:top" coordsize="288,5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" path="m288,5271r-272,l16,5279r272,l288,5271e" fillcolor="black" stroked="f">
                    <v:path arrowok="t" o:connecttype="custom" o:connectlocs="288,-2399;16,-2399;16,-2391;288,-2391;288,-2399" o:connectangles="0,0,0,0,0"/>
                  </v:shape>
                  <v:shape id="Freeform 642" o:spid="_x0000_s1159" style="position:absolute;left:3802;top:-7670;width:288;height:5286;visibility:visible;mso-wrap-style:square;v-text-anchor:top" coordsize="288,5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" path="m134,r,96l214,56r-64,l150,40r64,l134,e" fillcolor="black" stroked="f">
                    <v:path arrowok="t" o:connecttype="custom" o:connectlocs="134,-7670;134,-7574;214,-7614;150,-7614;150,-7630;214,-7630;134,-7670" o:connectangles="0,0,0,0,0,0,0"/>
                  </v:shape>
                  <v:shape id="Freeform 643" o:spid="_x0000_s1160" style="position:absolute;left:3802;top:-7670;width:288;height:5286;visibility:visible;mso-wrap-style:square;v-text-anchor:top" coordsize="288,5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" path="m16,48l8,56r8,l16,48e" fillcolor="black" stroked="f">
                    <v:path arrowok="t" o:connecttype="custom" o:connectlocs="16,-7622;8,-7614;16,-7614;16,-7622" o:connectangles="0,0,0,0"/>
                  </v:shape>
                  <v:shape id="Freeform 644" o:spid="_x0000_s1161" style="position:absolute;left:3802;top:-7670;width:288;height:5286;visibility:visible;mso-wrap-style:square;v-text-anchor:top" coordsize="288,5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" path="m134,48l16,48r,8l134,56r,-8e" fillcolor="black" stroked="f">
                    <v:path arrowok="t" o:connecttype="custom" o:connectlocs="134,-7622;16,-7622;16,-7614;134,-7614;134,-7622" o:connectangles="0,0,0,0,0"/>
                  </v:shape>
                  <v:shape id="Freeform 645" o:spid="_x0000_s1162" style="position:absolute;left:3802;top:-7670;width:288;height:5286;visibility:visible;mso-wrap-style:square;v-text-anchor:top" coordsize="288,5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" path="m214,40r-64,l150,56r64,l230,48,214,40e" fillcolor="black" stroked="f">
                    <v:path arrowok="t" o:connecttype="custom" o:connectlocs="214,-7630;150,-7630;150,-7614;214,-7614;230,-7622;214,-7630" o:connectangles="0,0,0,0,0,0"/>
                  </v:shape>
                </v:group>
                <v:group id="Group 646" o:spid="_x0000_s1163" style="position:absolute;left:4634;top:-2174;width:96;height:288" coordorigin="4634,-2174" coordsize="9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3Qi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">
                  <v:shape id="Freeform 647" o:spid="_x0000_s1164" style="position:absolute;left:4634;top:-2174;width:96;height:288;visibility:visible;mso-wrap-style:square;v-text-anchor:top" coordsize="9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" path="m40,191l,191r48,96l88,207r-48,l40,191e" fillcolor="black" stroked="f">
                    <v:path arrowok="t" o:connecttype="custom" o:connectlocs="40,-1983;0,-1983;48,-1887;88,-1967;40,-1967;40,-1983" o:connectangles="0,0,0,0,0,0"/>
                  </v:shape>
                  <v:shape id="Freeform 648" o:spid="_x0000_s1165" style="position:absolute;left:4634;top:-2174;width:96;height:288;visibility:visible;mso-wrap-style:square;v-text-anchor:top" coordsize="9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" path="m56,191r-16,l40,207r16,l56,191e" fillcolor="black" stroked="f">
                    <v:path arrowok="t" o:connecttype="custom" o:connectlocs="56,-1983;40,-1983;40,-1967;56,-1967;56,-1983" o:connectangles="0,0,0,0,0"/>
                  </v:shape>
                  <v:shape id="Freeform 649" o:spid="_x0000_s1166" style="position:absolute;left:4634;top:-2174;width:96;height:288;visibility:visible;mso-wrap-style:square;v-text-anchor:top" coordsize="9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" path="m96,191r-40,l56,207r32,l96,191e" fillcolor="black" stroked="f">
                    <v:path arrowok="t" o:connecttype="custom" o:connectlocs="96,-1983;56,-1983;56,-1967;88,-1967;96,-1983" o:connectangles="0,0,0,0,0"/>
                  </v:shape>
                  <v:shape id="Freeform 650" o:spid="_x0000_s1167" style="position:absolute;left:4634;top:-2174;width:96;height:288;visibility:visible;mso-wrap-style:square;v-text-anchor:top" coordsize="9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" path="m55,l39,r1,191l56,191,55,e" fillcolor="black" stroked="f">
                    <v:path arrowok="t" o:connecttype="custom" o:connectlocs="55,-2174;39,-2174;40,-1983;56,-1983;55,-2174" o:connectangles="0,0,0,0,0"/>
                  </v:shape>
                </v:group>
                <v:group id="Group 651" o:spid="_x0000_s1168" style="position:absolute;left:4029;top:-1892;width:1308;height:451" coordorigin="4029,-1892" coordsize="1308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yzu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JJnC60w4AnL1BwAA//8DAFBLAQItABQABgAIAAAAIQDb4fbL7gAAAIUBAAATAAAAAAAAAAAA&#10;AAAAAAAAAABbQ29udGVudF9UeXBlc10ueG1sUEsBAi0AFAAGAAgAAAAhAFr0LFu/AAAAFQEAAAsA&#10;AAAAAAAAAAAAAAAAHwEAAF9yZWxzLy5yZWxzUEsBAi0AFAAGAAgAAAAhAKZjLO7EAAAA3AAAAA8A&#10;AAAAAAAAAAAAAAAABwIAAGRycy9kb3ducmV2LnhtbFBLBQYAAAAAAwADALcAAAD4AgAAAAA=&#10;">
                  <v:shape id="Freeform 652" o:spid="_x0000_s1169" style="position:absolute;left:4029;top:-1892;width:1308;height:451;visibility:visible;mso-wrap-style:square;v-text-anchor:top" coordsize="1308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" path="m,451r1307,l1307,,,,,451xe" filled="f" strokeweight=".27094mm">
                    <v:path arrowok="t" o:connecttype="custom" o:connectlocs="0,-1441;1307,-1441;1307,-1892;0,-1892;0,-1441" o:connectangles="0,0,0,0,0"/>
                  </v:shape>
                </v:group>
                <v:group id="Group 653" o:spid="_x0000_s1170" style="position:absolute;left:4034;top:-2616;width:1334;height:451" coordorigin="4034,-2616" coordsize="1334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EB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TKF15lwBOTyCQAA//8DAFBLAQItABQABgAIAAAAIQDb4fbL7gAAAIUBAAATAAAAAAAAAAAA&#10;AAAAAAAAAABbQ29udGVudF9UeXBlc10ueG1sUEsBAi0AFAAGAAgAAAAhAFr0LFu/AAAAFQEAAAsA&#10;AAAAAAAAAAAAAAAAHwEAAF9yZWxzLy5yZWxzUEsBAi0AFAAGAAgAAAAhAEbGEQHEAAAA3AAAAA8A&#10;AAAAAAAAAAAAAAAABwIAAGRycy9kb3ducmV2LnhtbFBLBQYAAAAAAwADALcAAAD4AgAAAAA=&#10;">
                  <v:shape id="Freeform 654" o:spid="_x0000_s1171" style="position:absolute;left:4034;top:-2616;width:1334;height:451;visibility:visible;mso-wrap-style:square;v-text-anchor:top" coordsize="1334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" path="m,451l113,,1335,,1222,451,,451xe" filled="f" strokeweight=".27094mm">
                    <v:path arrowok="t" o:connecttype="custom" o:connectlocs="0,-2165;113,-2616;1335,-2616;1222,-2165;0,-2165" o:connectangles="0,0,0,0,0"/>
                  </v:shape>
                </v:group>
                <v:group id="Group 655" o:spid="_x0000_s1172" style="position:absolute;left:4056;top:-1122;width:1292;height:455" coordorigin="4056,-1122" coordsize="1292,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rt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">
                  <v:shape id="Freeform 656" o:spid="_x0000_s1173" style="position:absolute;left:4056;top:-1122;width:1292;height:455;visibility:visible;mso-wrap-style:square;v-text-anchor:top" coordsize="1292,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" path="m,227l32,155,96,107,155,79,225,54,305,34,394,18,490,6,593,r53,l699,,801,6r96,12l986,34r80,20l1136,79r59,28l1259,155r31,54l1292,227r-2,19l1259,299r-64,48l1136,375r-70,25l986,421r-89,16l801,448r-102,6l646,455r-53,-1l490,448,394,437,305,421,225,400,155,375,96,347,32,299,2,246,,227xe" filled="f" strokeweight=".27094mm">
                    <v:path arrowok="t" o:connecttype="custom" o:connectlocs="0,-895;32,-967;96,-1015;155,-1043;225,-1068;305,-1088;394,-1104;490,-1116;593,-1122;646,-1122;699,-1122;801,-1116;897,-1104;986,-1088;1066,-1068;1136,-1043;1195,-1015;1259,-967;1290,-913;1292,-895;1290,-876;1259,-823;1195,-775;1136,-747;1066,-722;986,-701;897,-685;801,-674;699,-668;646,-667;593,-668;490,-674;394,-685;305,-701;225,-722;155,-747;96,-775;32,-823;2,-876;0,-895" o:connectangles="0,0,0,0,0,0,0,0,0,0,0,0,0,0,0,0,0,0,0,0,0,0,0,0,0,0,0,0,0,0,0,0,0,0,0,0,0,0,0,0"/>
                  </v:shape>
                </v:group>
                <v:group id="Group 657" o:spid="_x0000_s1174" style="position:absolute;left:4637;top:-1453;width:96;height:326" coordorigin="4637,-1453" coordsize="96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xsE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">
                  <v:shape id="Freeform 658" o:spid="_x0000_s1175" style="position:absolute;left:4637;top:-1453;width:96;height:326;visibility:visible;mso-wrap-style:square;v-text-anchor:top" coordsize="96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" path="m40,230l,230r49,96l88,246r-48,l40,230e" fillcolor="black" stroked="f">
                    <v:path arrowok="t" o:connecttype="custom" o:connectlocs="40,-1223;0,-1223;49,-1127;88,-1207;40,-1207;40,-1223" o:connectangles="0,0,0,0,0,0"/>
                  </v:shape>
                  <v:shape id="Freeform 659" o:spid="_x0000_s1176" style="position:absolute;left:4637;top:-1453;width:96;height:326;visibility:visible;mso-wrap-style:square;v-text-anchor:top" coordsize="96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" path="m56,230r-16,l40,246r16,l56,230e" fillcolor="black" stroked="f">
                    <v:path arrowok="t" o:connecttype="custom" o:connectlocs="56,-1223;40,-1223;40,-1207;56,-1207;56,-1223" o:connectangles="0,0,0,0,0"/>
                  </v:shape>
                  <v:shape id="Freeform 660" o:spid="_x0000_s1177" style="position:absolute;left:4637;top:-1453;width:96;height:326;visibility:visible;mso-wrap-style:square;v-text-anchor:top" coordsize="96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" path="m96,230r-40,l56,246r-16,l88,246r8,-16e" fillcolor="black" stroked="f">
                    <v:path arrowok="t" o:connecttype="custom" o:connectlocs="96,-1223;56,-1223;56,-1207;40,-1207;88,-1207;96,-1223" o:connectangles="0,0,0,0,0,0"/>
                  </v:shape>
                  <v:shape id="Freeform 661" o:spid="_x0000_s1178" style="position:absolute;left:4637;top:-1453;width:96;height:326;visibility:visible;mso-wrap-style:square;v-text-anchor:top" coordsize="96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" path="m54,l38,r2,230l56,230,54,e" fillcolor="black" stroked="f">
                    <v:path arrowok="t" o:connecttype="custom" o:connectlocs="54,-1453;38,-1453;40,-1223;56,-1223;54,-1453" o:connectangles="0,0,0,0,0"/>
                  </v:shape>
                </v:group>
                <v:group id="Group 662" o:spid="_x0000_s1179" style="position:absolute;left:6700;top:-11395;width:1788;height:7895" coordorigin="6700,-11395" coordsize="1788,7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J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u3OfydCUdArn4BAAD//wMAUEsBAi0AFAAGAAgAAAAhANvh9svuAAAAhQEAABMAAAAAAAAA&#10;AAAAAAAAAAAAAFtDb250ZW50X1R5cGVzXS54bWxQSwECLQAUAAYACAAAACEAWvQsW78AAAAVAQAA&#10;CwAAAAAAAAAAAAAAAAAfAQAAX3JlbHMvLnJlbHNQSwECLQAUAAYACAAAACEArFMiR8YAAADcAAAA&#10;DwAAAAAAAAAAAAAAAAAHAgAAZHJzL2Rvd25yZXYueG1sUEsFBgAAAAADAAMAtwAAAPoCAAAAAA==&#10;">
                  <v:shape id="Freeform 663" o:spid="_x0000_s1180" style="position:absolute;left:6700;top:-11395;width:1788;height:7895;visibility:visible;mso-wrap-style:square;v-text-anchor:top" coordsize="1788,7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" path="m,298l9,226,34,161,72,104,122,57,182,23,250,4,298,,1490,r72,8l1627,33r57,38l1731,122r34,60l1784,249r4,49l1788,7597r-9,71l1755,7734r-39,57l1666,7837r-60,34l1538,7891r-48,4l298,7895r-71,-9l161,7861r-57,-38l58,7773,24,7713,4,7645,,7597,,298xe" filled="f" strokeweight=".44028mm">
                    <v:stroke dashstyle="longDash"/>
                    <v:path arrowok="t" o:connecttype="custom" o:connectlocs="0,-11097;9,-11169;34,-11234;72,-11291;122,-11338;182,-11372;250,-11391;298,-11395;1490,-11395;1562,-11387;1627,-11362;1684,-11324;1731,-11273;1765,-11213;1784,-11146;1788,-11097;1788,-3798;1779,-3727;1755,-3661;1716,-3604;1666,-3558;1606,-3524;1538,-3504;1490,-3500;298,-3500;227,-3509;161,-3534;104,-3572;58,-3622;24,-3682;4,-3750;0,-3798;0,-11097" o:connectangles="0,0,0,0,0,0,0,0,0,0,0,0,0,0,0,0,0,0,0,0,0,0,0,0,0,0,0,0,0,0,0,0,0"/>
                  </v:shape>
                </v:group>
                <v:group id="Group 664" o:spid="_x0000_s1181" style="position:absolute;left:3730;top:-11395;width:1904;height:10838" coordorigin="3730,-11395" coordsize="1904,10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Rmr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">
                  <v:shape id="Freeform 665" o:spid="_x0000_s1182" style="position:absolute;left:3730;top:-11395;width:1904;height:10838;visibility:visible;mso-wrap-style:square;v-text-anchor:top" coordsize="1904,10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" path="m,317l9,241,36,171,76,111,130,61,194,25,266,4,317,,1587,r76,9l1733,35r61,41l1843,130r37,64l1900,266r5,51l1905,10521r-10,76l1869,10667r-41,60l1775,10777r-64,36l1639,10834r-52,4l317,10838r-76,-9l172,10803r-61,-41l61,10708r-36,-64l4,10572,,10521,,317xe" filled="f" strokeweight=".44028mm">
                    <v:stroke dashstyle="longDash"/>
                    <v:path arrowok="t" o:connecttype="custom" o:connectlocs="0,-11078;9,-11154;36,-11224;76,-11284;130,-11334;194,-11370;266,-11391;317,-11395;1587,-11395;1663,-11386;1733,-11360;1794,-11319;1843,-11265;1880,-11201;1900,-11129;1905,-11078;1905,-874;1895,-798;1869,-728;1828,-668;1775,-618;1711,-582;1639,-561;1587,-557;317,-557;241,-566;172,-592;111,-633;61,-687;25,-751;4,-823;0,-874;0,-11078" o:connectangles="0,0,0,0,0,0,0,0,0,0,0,0,0,0,0,0,0,0,0,0,0,0,0,0,0,0,0,0,0,0,0,0,0"/>
                  </v:shape>
                </v:group>
                <v:group id="Group 666" o:spid="_x0000_s1183" style="position:absolute;left:5336;top:-7637;width:211;height:6010" coordorigin="5336,-7637" coordsize="211,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ihC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bXhTDgCMv0FAAD//wMAUEsBAi0AFAAGAAgAAAAhANvh9svuAAAAhQEAABMAAAAAAAAAAAAA&#10;AAAAAAAAAFtDb250ZW50X1R5cGVzXS54bWxQSwECLQAUAAYACAAAACEAWvQsW78AAAAVAQAACwAA&#10;AAAAAAAAAAAAAAAfAQAAX3JlbHMvLnJlbHNQSwECLQAUAAYACAAAACEALR4oQsMAAADcAAAADwAA&#10;AAAAAAAAAAAAAAAHAgAAZHJzL2Rvd25yZXYueG1sUEsFBgAAAAADAAMAtwAAAPcCAAAAAA==&#10;">
                  <v:shape id="Freeform 667" o:spid="_x0000_s1184" style="position:absolute;left:5336;top:-7637;width:211;height:6010;visibility:visible;mso-wrap-style:square;v-text-anchor:top" coordsize="211,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" path="m96,5914l,5962r96,48l96,5970r-16,l80,5954r16,l96,5914e" fillcolor="black" stroked="f">
                    <v:path arrowok="t" o:connecttype="custom" o:connectlocs="96,-1723;0,-1675;96,-1627;96,-1667;80,-1667;80,-1683;96,-1683;96,-1723" o:connectangles="0,0,0,0,0,0,0,0"/>
                  </v:shape>
                  <v:shape id="Freeform 668" o:spid="_x0000_s1185" style="position:absolute;left:5336;top:-7637;width:211;height:6010;visibility:visible;mso-wrap-style:square;v-text-anchor:top" coordsize="211,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" path="m96,5954r-16,l80,5970r16,l96,5954e" fillcolor="black" stroked="f">
                    <v:path arrowok="t" o:connecttype="custom" o:connectlocs="96,-1683;80,-1683;80,-1667;96,-1667;96,-1683" o:connectangles="0,0,0,0,0"/>
                  </v:shape>
                  <v:shape id="Freeform 669" o:spid="_x0000_s1186" style="position:absolute;left:5336;top:-7637;width:211;height:6010;visibility:visible;mso-wrap-style:square;v-text-anchor:top" coordsize="211,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" path="m195,5954r-99,l96,5970r115,l211,5962r-16,l195,5954e" fillcolor="black" stroked="f">
                    <v:path arrowok="t" o:connecttype="custom" o:connectlocs="195,-1683;96,-1683;96,-1667;211,-1667;211,-1675;195,-1675;195,-1683" o:connectangles="0,0,0,0,0,0,0"/>
                  </v:shape>
                  <v:shape id="Freeform 670" o:spid="_x0000_s1187" style="position:absolute;left:5336;top:-7637;width:211;height:6010;visibility:visible;mso-wrap-style:square;v-text-anchor:top" coordsize="211,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" path="m195,8r,5954l203,5954r8,l211,16r-8,l195,8e" fillcolor="black" stroked="f">
                    <v:path arrowok="t" o:connecttype="custom" o:connectlocs="195,-7629;195,-1675;203,-1683;211,-1683;211,-7621;203,-7621;195,-7629" o:connectangles="0,0,0,0,0,0,0"/>
                  </v:shape>
                  <v:shape id="Freeform 671" o:spid="_x0000_s1188" style="position:absolute;left:5336;top:-7637;width:211;height:6010;visibility:visible;mso-wrap-style:square;v-text-anchor:top" coordsize="211,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" path="m211,5954r-8,l195,5962r16,l211,5954e" fillcolor="black" stroked="f">
                    <v:path arrowok="t" o:connecttype="custom" o:connectlocs="211,-1683;203,-1683;195,-1675;211,-1675;211,-1683" o:connectangles="0,0,0,0,0"/>
                  </v:shape>
                  <v:shape id="Freeform 672" o:spid="_x0000_s1189" style="position:absolute;left:5336;top:-7637;width:211;height:6010;visibility:visible;mso-wrap-style:square;v-text-anchor:top" coordsize="211,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" path="m211,l3,r,16l195,16r,-8l211,8r,-8e" fillcolor="black" stroked="f">
                    <v:path arrowok="t" o:connecttype="custom" o:connectlocs="211,-7637;3,-7637;3,-7621;195,-7621;195,-7629;211,-7629;211,-7637" o:connectangles="0,0,0,0,0,0,0"/>
                  </v:shape>
                  <v:shape id="Freeform 673" o:spid="_x0000_s1190" style="position:absolute;left:5336;top:-7637;width:211;height:6010;visibility:visible;mso-wrap-style:square;v-text-anchor:top" coordsize="211,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" path="m211,8r-16,l203,16r8,l211,8e" fillcolor="black" stroked="f">
                    <v:path arrowok="t" o:connecttype="custom" o:connectlocs="211,-7629;195,-7629;203,-7621;211,-7621;211,-7629" o:connectangles="0,0,0,0,0"/>
                  </v:shape>
                </v:group>
                <w10:wrap anchorx="page"/>
              </v:group>
            </w:pict>
          </mc:Fallback>
        </mc:AlternateContent>
      </w:r>
      <w:r w:rsidR="00096F81">
        <w:rPr>
          <w:rFonts w:ascii="Times New Roman" w:eastAsia="Times New Roman" w:hAnsi="Times New Roman" w:cs="Times New Roman"/>
          <w:w w:val="114"/>
          <w:sz w:val="16"/>
          <w:szCs w:val="16"/>
        </w:rPr>
        <w:t>Figure</w:t>
      </w:r>
      <w:r w:rsidR="00096F81">
        <w:rPr>
          <w:rFonts w:ascii="Times New Roman" w:eastAsia="Times New Roman" w:hAnsi="Times New Roman" w:cs="Times New Roman"/>
          <w:spacing w:val="13"/>
          <w:w w:val="114"/>
          <w:sz w:val="16"/>
          <w:szCs w:val="16"/>
        </w:rPr>
        <w:t xml:space="preserve"> </w:t>
      </w:r>
      <w:r w:rsidR="00096F81">
        <w:rPr>
          <w:rFonts w:ascii="Times New Roman" w:eastAsia="Times New Roman" w:hAnsi="Times New Roman" w:cs="Times New Roman"/>
          <w:sz w:val="16"/>
          <w:szCs w:val="16"/>
        </w:rPr>
        <w:t xml:space="preserve">2: </w:t>
      </w:r>
      <w:r w:rsidR="00096F81"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r w:rsidR="00096F81">
        <w:rPr>
          <w:rFonts w:ascii="Times New Roman" w:eastAsia="Times New Roman" w:hAnsi="Times New Roman" w:cs="Times New Roman"/>
          <w:spacing w:val="-15"/>
          <w:w w:val="108"/>
          <w:sz w:val="16"/>
          <w:szCs w:val="16"/>
        </w:rPr>
        <w:t>W</w:t>
      </w:r>
      <w:r w:rsidR="00096F81">
        <w:rPr>
          <w:rFonts w:ascii="Times New Roman" w:eastAsia="Times New Roman" w:hAnsi="Times New Roman" w:cs="Times New Roman"/>
          <w:w w:val="108"/>
          <w:sz w:val="16"/>
          <w:szCs w:val="16"/>
        </w:rPr>
        <w:t>orkfl</w:t>
      </w:r>
      <w:r w:rsidR="00096F81">
        <w:rPr>
          <w:rFonts w:ascii="Times New Roman" w:eastAsia="Times New Roman" w:hAnsi="Times New Roman" w:cs="Times New Roman"/>
          <w:spacing w:val="-4"/>
          <w:w w:val="108"/>
          <w:sz w:val="16"/>
          <w:szCs w:val="16"/>
        </w:rPr>
        <w:t>o</w:t>
      </w:r>
      <w:r w:rsidR="00096F81">
        <w:rPr>
          <w:rFonts w:ascii="Times New Roman" w:eastAsia="Times New Roman" w:hAnsi="Times New Roman" w:cs="Times New Roman"/>
          <w:w w:val="108"/>
          <w:sz w:val="16"/>
          <w:szCs w:val="16"/>
        </w:rPr>
        <w:t>w</w:t>
      </w:r>
      <w:r w:rsidR="00096F81">
        <w:rPr>
          <w:rFonts w:ascii="Times New Roman" w:eastAsia="Times New Roman" w:hAnsi="Times New Roman" w:cs="Times New Roman"/>
          <w:spacing w:val="20"/>
          <w:w w:val="108"/>
          <w:sz w:val="16"/>
          <w:szCs w:val="16"/>
        </w:rPr>
        <w:t xml:space="preserve"> </w:t>
      </w:r>
      <w:r w:rsidR="00096F81">
        <w:rPr>
          <w:rFonts w:ascii="Times New Roman" w:eastAsia="Times New Roman" w:hAnsi="Times New Roman" w:cs="Times New Roman"/>
          <w:sz w:val="16"/>
          <w:szCs w:val="16"/>
        </w:rPr>
        <w:t>of</w:t>
      </w:r>
      <w:r w:rsidR="00096F81">
        <w:rPr>
          <w:rFonts w:ascii="Times New Roman" w:eastAsia="Times New Roman" w:hAnsi="Times New Roman" w:cs="Times New Roman"/>
          <w:spacing w:val="22"/>
          <w:sz w:val="16"/>
          <w:szCs w:val="16"/>
        </w:rPr>
        <w:t xml:space="preserve"> </w:t>
      </w:r>
      <w:r w:rsidR="00096F81">
        <w:rPr>
          <w:rFonts w:ascii="Times New Roman" w:eastAsia="Times New Roman" w:hAnsi="Times New Roman" w:cs="Times New Roman"/>
          <w:sz w:val="16"/>
          <w:szCs w:val="16"/>
        </w:rPr>
        <w:t xml:space="preserve">the </w:t>
      </w:r>
      <w:r w:rsidR="00096F81">
        <w:rPr>
          <w:rFonts w:ascii="Times New Roman" w:eastAsia="Times New Roman" w:hAnsi="Times New Roman" w:cs="Times New Roman"/>
          <w:spacing w:val="18"/>
          <w:sz w:val="16"/>
          <w:szCs w:val="16"/>
        </w:rPr>
        <w:t xml:space="preserve"> </w:t>
      </w:r>
      <w:r w:rsidR="00096F81">
        <w:rPr>
          <w:rFonts w:ascii="Times New Roman" w:eastAsia="Times New Roman" w:hAnsi="Times New Roman" w:cs="Times New Roman"/>
          <w:w w:val="117"/>
          <w:sz w:val="16"/>
          <w:szCs w:val="16"/>
        </w:rPr>
        <w:t>GPU</w:t>
      </w:r>
      <w:r w:rsidR="00096F81">
        <w:rPr>
          <w:rFonts w:ascii="Times New Roman" w:eastAsia="Times New Roman" w:hAnsi="Times New Roman" w:cs="Times New Roman"/>
          <w:spacing w:val="12"/>
          <w:w w:val="117"/>
          <w:sz w:val="16"/>
          <w:szCs w:val="16"/>
        </w:rPr>
        <w:t xml:space="preserve"> </w:t>
      </w:r>
      <w:r w:rsidR="00096F81">
        <w:rPr>
          <w:rFonts w:ascii="Times New Roman" w:eastAsia="Times New Roman" w:hAnsi="Times New Roman" w:cs="Times New Roman"/>
          <w:sz w:val="16"/>
          <w:szCs w:val="16"/>
        </w:rPr>
        <w:t>c</w:t>
      </w:r>
      <w:r w:rsidR="00096F81">
        <w:rPr>
          <w:rFonts w:ascii="Times New Roman" w:eastAsia="Times New Roman" w:hAnsi="Times New Roman" w:cs="Times New Roman"/>
          <w:spacing w:val="5"/>
          <w:sz w:val="16"/>
          <w:szCs w:val="16"/>
        </w:rPr>
        <w:t>o</w:t>
      </w:r>
      <w:r w:rsidR="00096F81">
        <w:rPr>
          <w:rFonts w:ascii="Times New Roman" w:eastAsia="Times New Roman" w:hAnsi="Times New Roman" w:cs="Times New Roman"/>
          <w:sz w:val="16"/>
          <w:szCs w:val="16"/>
        </w:rPr>
        <w:t xml:space="preserve">de </w:t>
      </w:r>
      <w:r w:rsidR="00096F81"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 w:rsidR="00096F81">
        <w:rPr>
          <w:rFonts w:ascii="Times New Roman" w:eastAsia="Times New Roman" w:hAnsi="Times New Roman" w:cs="Times New Roman"/>
          <w:w w:val="117"/>
          <w:sz w:val="16"/>
          <w:szCs w:val="16"/>
        </w:rPr>
        <w:t>indicating</w:t>
      </w:r>
      <w:r w:rsidR="00096F81">
        <w:rPr>
          <w:rFonts w:ascii="Times New Roman" w:eastAsia="Times New Roman" w:hAnsi="Times New Roman" w:cs="Times New Roman"/>
          <w:spacing w:val="-7"/>
          <w:w w:val="117"/>
          <w:sz w:val="16"/>
          <w:szCs w:val="16"/>
        </w:rPr>
        <w:t xml:space="preserve"> </w:t>
      </w:r>
      <w:r w:rsidR="00096F81">
        <w:rPr>
          <w:rFonts w:ascii="Times New Roman" w:eastAsia="Times New Roman" w:hAnsi="Times New Roman" w:cs="Times New Roman"/>
          <w:w w:val="117"/>
          <w:sz w:val="16"/>
          <w:szCs w:val="16"/>
        </w:rPr>
        <w:t>data</w:t>
      </w:r>
      <w:r w:rsidR="00096F81">
        <w:rPr>
          <w:rFonts w:ascii="Times New Roman" w:eastAsia="Times New Roman" w:hAnsi="Times New Roman" w:cs="Times New Roman"/>
          <w:spacing w:val="28"/>
          <w:w w:val="117"/>
          <w:sz w:val="16"/>
          <w:szCs w:val="16"/>
        </w:rPr>
        <w:t xml:space="preserve"> </w:t>
      </w:r>
      <w:r w:rsidR="00096F81">
        <w:rPr>
          <w:rFonts w:ascii="Times New Roman" w:eastAsia="Times New Roman" w:hAnsi="Times New Roman" w:cs="Times New Roman"/>
          <w:w w:val="117"/>
          <w:sz w:val="16"/>
          <w:szCs w:val="16"/>
        </w:rPr>
        <w:t>transfers</w:t>
      </w:r>
      <w:r w:rsidR="00096F81">
        <w:rPr>
          <w:rFonts w:ascii="Times New Roman" w:eastAsia="Times New Roman" w:hAnsi="Times New Roman" w:cs="Times New Roman"/>
          <w:spacing w:val="1"/>
          <w:w w:val="117"/>
          <w:sz w:val="16"/>
          <w:szCs w:val="16"/>
        </w:rPr>
        <w:t xml:space="preserve"> </w:t>
      </w:r>
      <w:r w:rsidR="00096F81">
        <w:rPr>
          <w:rFonts w:ascii="Times New Roman" w:eastAsia="Times New Roman" w:hAnsi="Times New Roman" w:cs="Times New Roman"/>
          <w:sz w:val="16"/>
          <w:szCs w:val="16"/>
        </w:rPr>
        <w:t xml:space="preserve">and </w:t>
      </w:r>
      <w:r w:rsidR="00096F81">
        <w:rPr>
          <w:rFonts w:ascii="Times New Roman" w:eastAsia="Times New Roman" w:hAnsi="Times New Roman" w:cs="Times New Roman"/>
          <w:spacing w:val="21"/>
          <w:sz w:val="16"/>
          <w:szCs w:val="16"/>
        </w:rPr>
        <w:t xml:space="preserve"> </w:t>
      </w:r>
      <w:r w:rsidR="00096F81">
        <w:rPr>
          <w:rFonts w:ascii="Times New Roman" w:eastAsia="Times New Roman" w:hAnsi="Times New Roman" w:cs="Times New Roman"/>
          <w:w w:val="112"/>
          <w:sz w:val="16"/>
          <w:szCs w:val="16"/>
        </w:rPr>
        <w:t>execution</w:t>
      </w:r>
      <w:r w:rsidR="00096F81">
        <w:rPr>
          <w:rFonts w:ascii="Times New Roman" w:eastAsia="Times New Roman" w:hAnsi="Times New Roman" w:cs="Times New Roman"/>
          <w:spacing w:val="15"/>
          <w:w w:val="112"/>
          <w:sz w:val="16"/>
          <w:szCs w:val="16"/>
        </w:rPr>
        <w:t xml:space="preserve"> </w:t>
      </w:r>
      <w:r w:rsidR="00096F81">
        <w:rPr>
          <w:rFonts w:ascii="Times New Roman" w:eastAsia="Times New Roman" w:hAnsi="Times New Roman" w:cs="Times New Roman"/>
          <w:w w:val="112"/>
          <w:sz w:val="16"/>
          <w:szCs w:val="16"/>
        </w:rPr>
        <w:t>timeline</w:t>
      </w:r>
      <w:r w:rsidR="00096F81">
        <w:rPr>
          <w:rFonts w:ascii="Times New Roman" w:eastAsia="Times New Roman" w:hAnsi="Times New Roman" w:cs="Times New Roman"/>
          <w:spacing w:val="19"/>
          <w:w w:val="112"/>
          <w:sz w:val="16"/>
          <w:szCs w:val="16"/>
        </w:rPr>
        <w:t xml:space="preserve"> </w:t>
      </w:r>
      <w:r w:rsidR="00096F81">
        <w:rPr>
          <w:rFonts w:ascii="Times New Roman" w:eastAsia="Times New Roman" w:hAnsi="Times New Roman" w:cs="Times New Roman"/>
          <w:sz w:val="16"/>
          <w:szCs w:val="16"/>
        </w:rPr>
        <w:t>of</w:t>
      </w:r>
      <w:r w:rsidR="00096F81">
        <w:rPr>
          <w:rFonts w:ascii="Times New Roman" w:eastAsia="Times New Roman" w:hAnsi="Times New Roman" w:cs="Times New Roman"/>
          <w:spacing w:val="22"/>
          <w:sz w:val="16"/>
          <w:szCs w:val="16"/>
        </w:rPr>
        <w:t xml:space="preserve"> </w:t>
      </w:r>
      <w:r w:rsidR="00096F81">
        <w:rPr>
          <w:rFonts w:ascii="Times New Roman" w:eastAsia="Times New Roman" w:hAnsi="Times New Roman" w:cs="Times New Roman"/>
          <w:w w:val="120"/>
          <w:sz w:val="16"/>
          <w:szCs w:val="16"/>
        </w:rPr>
        <w:t xml:space="preserve">the </w:t>
      </w:r>
      <w:r w:rsidR="00096F81">
        <w:rPr>
          <w:rFonts w:ascii="Times New Roman" w:eastAsia="Times New Roman" w:hAnsi="Times New Roman" w:cs="Times New Roman"/>
          <w:w w:val="105"/>
          <w:sz w:val="16"/>
          <w:szCs w:val="16"/>
        </w:rPr>
        <w:t>c</w:t>
      </w:r>
      <w:r w:rsidR="00096F81">
        <w:rPr>
          <w:rFonts w:ascii="Times New Roman" w:eastAsia="Times New Roman" w:hAnsi="Times New Roman" w:cs="Times New Roman"/>
          <w:spacing w:val="5"/>
          <w:w w:val="105"/>
          <w:sz w:val="16"/>
          <w:szCs w:val="16"/>
        </w:rPr>
        <w:t>o</w:t>
      </w:r>
      <w:r w:rsidR="00096F81">
        <w:rPr>
          <w:rFonts w:ascii="Times New Roman" w:eastAsia="Times New Roman" w:hAnsi="Times New Roman" w:cs="Times New Roman"/>
          <w:w w:val="113"/>
          <w:sz w:val="16"/>
          <w:szCs w:val="16"/>
        </w:rPr>
        <w:t>de.</w:t>
      </w:r>
    </w:p>
    <w:p w14:paraId="617D4D2C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1F066FD9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54FD89A9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1D96EA38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41A4274F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5184C7AE" w14:textId="77777777" w:rsidR="00114C4D" w:rsidRDefault="00114C4D">
      <w:pPr>
        <w:spacing w:before="1" w:after="0" w:line="200" w:lineRule="exact"/>
        <w:rPr>
          <w:sz w:val="20"/>
          <w:szCs w:val="20"/>
        </w:rPr>
      </w:pPr>
    </w:p>
    <w:p w14:paraId="6DED5113" w14:textId="071DA503" w:rsidR="00114C4D" w:rsidRDefault="00D6272F">
      <w:pPr>
        <w:spacing w:before="22" w:after="0" w:line="240" w:lineRule="auto"/>
        <w:ind w:left="95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858" behindDoc="1" locked="0" layoutInCell="1" allowOverlap="1" wp14:anchorId="098F7EDD" wp14:editId="18EAE9F2">
                <wp:simplePos x="0" y="0"/>
                <wp:positionH relativeFrom="page">
                  <wp:posOffset>1698625</wp:posOffset>
                </wp:positionH>
                <wp:positionV relativeFrom="paragraph">
                  <wp:posOffset>14605</wp:posOffset>
                </wp:positionV>
                <wp:extent cx="4364990" cy="1270"/>
                <wp:effectExtent l="12700" t="5080" r="13335" b="12700"/>
                <wp:wrapNone/>
                <wp:docPr id="519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64990" cy="1270"/>
                          <a:chOff x="2675" y="23"/>
                          <a:chExt cx="6874" cy="2"/>
                        </a:xfrm>
                      </wpg:grpSpPr>
                      <wps:wsp>
                        <wps:cNvPr id="520" name="Freeform 508"/>
                        <wps:cNvSpPr>
                          <a:spLocks/>
                        </wps:cNvSpPr>
                        <wps:spPr bwMode="auto">
                          <a:xfrm>
                            <a:off x="2675" y="23"/>
                            <a:ext cx="6874" cy="2"/>
                          </a:xfrm>
                          <a:custGeom>
                            <a:avLst/>
                            <a:gdLst>
                              <a:gd name="T0" fmla="+- 0 2675 2675"/>
                              <a:gd name="T1" fmla="*/ T0 w 6874"/>
                              <a:gd name="T2" fmla="+- 0 9550 2675"/>
                              <a:gd name="T3" fmla="*/ T2 w 687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74">
                                <a:moveTo>
                                  <a:pt x="0" y="0"/>
                                </a:moveTo>
                                <a:lnTo>
                                  <a:pt x="6875" y="0"/>
                                </a:lnTo>
                              </a:path>
                            </a:pathLst>
                          </a:custGeom>
                          <a:noFill/>
                          <a:ln w="1012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FC8605" id="Group 507" o:spid="_x0000_s1026" style="position:absolute;margin-left:133.75pt;margin-top:1.15pt;width:343.7pt;height:.1pt;z-index:-2622;mso-position-horizontal-relative:page" coordorigin="2675,23" coordsize="687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">
                <v:shape id="Freeform 508" o:spid="_x0000_s1027" style="position:absolute;left:2675;top:23;width:6874;height:2;visibility:visible;mso-wrap-style:square;v-text-anchor:top" coordsize="687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" path="m,l6875,e" filled="f" strokeweight=".28117mm">
                  <v:path arrowok="t" o:connecttype="custom" o:connectlocs="0,0;6875,0" o:connectangles="0,0"/>
                </v:shape>
                <w10:wrap anchorx="page"/>
              </v:group>
            </w:pict>
          </mc:Fallback>
        </mc:AlternateContent>
      </w:r>
      <w:r w:rsidR="00096F81">
        <w:rPr>
          <w:rFonts w:ascii="Times New Roman" w:eastAsia="Times New Roman" w:hAnsi="Times New Roman" w:cs="Times New Roman"/>
          <w:b/>
          <w:bCs/>
          <w:w w:val="116"/>
          <w:sz w:val="20"/>
          <w:szCs w:val="20"/>
        </w:rPr>
        <w:t>Algorithm</w:t>
      </w:r>
      <w:r w:rsidR="00096F81">
        <w:rPr>
          <w:rFonts w:ascii="Times New Roman" w:eastAsia="Times New Roman" w:hAnsi="Times New Roman" w:cs="Times New Roman"/>
          <w:b/>
          <w:bCs/>
          <w:spacing w:val="19"/>
          <w:w w:val="116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b/>
          <w:bCs/>
          <w:sz w:val="20"/>
          <w:szCs w:val="20"/>
        </w:rPr>
        <w:t>2</w:t>
      </w:r>
      <w:r w:rsidR="00096F81">
        <w:rPr>
          <w:rFonts w:ascii="Times New Roman" w:eastAsia="Times New Roman" w:hAnsi="Times New Roman" w:cs="Times New Roman"/>
          <w:b/>
          <w:bCs/>
          <w:spacing w:val="40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w w:val="107"/>
          <w:sz w:val="20"/>
          <w:szCs w:val="20"/>
        </w:rPr>
        <w:t>GPU-based</w:t>
      </w:r>
      <w:r w:rsidR="00096F81">
        <w:rPr>
          <w:rFonts w:ascii="Times New Roman" w:eastAsia="Times New Roman" w:hAnsi="Times New Roman" w:cs="Times New Roman"/>
          <w:spacing w:val="13"/>
          <w:w w:val="107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spacing w:val="-5"/>
          <w:sz w:val="20"/>
          <w:szCs w:val="20"/>
        </w:rPr>
        <w:t>P</w:t>
      </w:r>
      <w:r w:rsidR="00096F81">
        <w:rPr>
          <w:rFonts w:ascii="Times New Roman" w:eastAsia="Times New Roman" w:hAnsi="Times New Roman" w:cs="Times New Roman"/>
          <w:sz w:val="20"/>
          <w:szCs w:val="20"/>
        </w:rPr>
        <w:t xml:space="preserve">arallel </w:t>
      </w:r>
      <w:r w:rsidR="00096F81"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P</w:t>
      </w:r>
      <w:r w:rsidR="00096F81">
        <w:rPr>
          <w:rFonts w:ascii="Times New Roman" w:eastAsia="Times New Roman" w:hAnsi="Times New Roman" w:cs="Times New Roman"/>
          <w:w w:val="109"/>
          <w:sz w:val="20"/>
          <w:szCs w:val="20"/>
        </w:rPr>
        <w:t>opulation</w:t>
      </w:r>
      <w:r w:rsidR="00096F81">
        <w:rPr>
          <w:rFonts w:ascii="Times New Roman" w:eastAsia="Times New Roman" w:hAnsi="Times New Roman" w:cs="Times New Roman"/>
          <w:spacing w:val="19"/>
          <w:w w:val="109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sz w:val="20"/>
          <w:szCs w:val="20"/>
        </w:rPr>
        <w:t xml:space="preserve">Balance </w:t>
      </w:r>
      <w:r w:rsidR="00096F81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w w:val="101"/>
          <w:sz w:val="20"/>
          <w:szCs w:val="20"/>
        </w:rPr>
        <w:t>M</w:t>
      </w:r>
      <w:r w:rsidR="00096F81">
        <w:rPr>
          <w:rFonts w:ascii="Times New Roman" w:eastAsia="Times New Roman" w:hAnsi="Times New Roman" w:cs="Times New Roman"/>
          <w:spacing w:val="6"/>
          <w:w w:val="101"/>
          <w:sz w:val="20"/>
          <w:szCs w:val="20"/>
        </w:rPr>
        <w:t>o</w:t>
      </w:r>
      <w:r w:rsidR="00096F81">
        <w:rPr>
          <w:rFonts w:ascii="Times New Roman" w:eastAsia="Times New Roman" w:hAnsi="Times New Roman" w:cs="Times New Roman"/>
          <w:w w:val="104"/>
          <w:sz w:val="20"/>
          <w:szCs w:val="20"/>
        </w:rPr>
        <w:t>del</w:t>
      </w:r>
    </w:p>
    <w:p w14:paraId="444C3133" w14:textId="766804AB" w:rsidR="00114C4D" w:rsidRDefault="00D6272F">
      <w:pPr>
        <w:tabs>
          <w:tab w:val="left" w:pos="4940"/>
        </w:tabs>
        <w:spacing w:before="70" w:after="0" w:line="240" w:lineRule="auto"/>
        <w:ind w:left="1014" w:right="-2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859" behindDoc="1" locked="0" layoutInCell="1" allowOverlap="1" wp14:anchorId="391DC130" wp14:editId="04E593E9">
                <wp:simplePos x="0" y="0"/>
                <wp:positionH relativeFrom="page">
                  <wp:posOffset>1698625</wp:posOffset>
                </wp:positionH>
                <wp:positionV relativeFrom="paragraph">
                  <wp:posOffset>24765</wp:posOffset>
                </wp:positionV>
                <wp:extent cx="4364990" cy="1270"/>
                <wp:effectExtent l="12700" t="5715" r="13335" b="12065"/>
                <wp:wrapNone/>
                <wp:docPr id="517" name="Group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64990" cy="1270"/>
                          <a:chOff x="2675" y="39"/>
                          <a:chExt cx="6874" cy="2"/>
                        </a:xfrm>
                      </wpg:grpSpPr>
                      <wps:wsp>
                        <wps:cNvPr id="518" name="Freeform 506"/>
                        <wps:cNvSpPr>
                          <a:spLocks/>
                        </wps:cNvSpPr>
                        <wps:spPr bwMode="auto">
                          <a:xfrm>
                            <a:off x="2675" y="39"/>
                            <a:ext cx="6874" cy="2"/>
                          </a:xfrm>
                          <a:custGeom>
                            <a:avLst/>
                            <a:gdLst>
                              <a:gd name="T0" fmla="+- 0 2675 2675"/>
                              <a:gd name="T1" fmla="*/ T0 w 6874"/>
                              <a:gd name="T2" fmla="+- 0 9550 2675"/>
                              <a:gd name="T3" fmla="*/ T2 w 687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74">
                                <a:moveTo>
                                  <a:pt x="0" y="0"/>
                                </a:moveTo>
                                <a:lnTo>
                                  <a:pt x="6875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111279" id="Group 505" o:spid="_x0000_s1026" style="position:absolute;margin-left:133.75pt;margin-top:1.95pt;width:343.7pt;height:.1pt;z-index:-2621;mso-position-horizontal-relative:page" coordorigin="2675,39" coordsize="687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">
                <v:shape id="Freeform 506" o:spid="_x0000_s1027" style="position:absolute;left:2675;top:39;width:6874;height:2;visibility:visible;mso-wrap-style:square;v-text-anchor:top" coordsize="687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" path="m,l6875,e" filled="f" strokeweight=".14042mm">
                  <v:path arrowok="t" o:connecttype="custom" o:connectlocs="0,0;6875,0" o:connectangles="0,0"/>
                </v:shape>
                <w10:wrap anchorx="page"/>
              </v:group>
            </w:pict>
          </mc:Fallback>
        </mc:AlternateContent>
      </w:r>
      <w:r w:rsidR="00096F81">
        <w:rPr>
          <w:rFonts w:ascii="Times New Roman" w:eastAsia="Times New Roman" w:hAnsi="Times New Roman" w:cs="Times New Roman"/>
          <w:sz w:val="16"/>
          <w:szCs w:val="16"/>
        </w:rPr>
        <w:t xml:space="preserve">1: </w:t>
      </w:r>
      <w:r w:rsidR="00096F81"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 w:rsidR="00096F81">
        <w:rPr>
          <w:rFonts w:ascii="Times New Roman" w:eastAsia="Times New Roman" w:hAnsi="Times New Roman" w:cs="Times New Roman"/>
          <w:b/>
          <w:bCs/>
          <w:w w:val="127"/>
          <w:sz w:val="14"/>
          <w:szCs w:val="14"/>
        </w:rPr>
        <w:t>pr</w:t>
      </w:r>
      <w:r w:rsidR="00096F81">
        <w:rPr>
          <w:rFonts w:ascii="Times New Roman" w:eastAsia="Times New Roman" w:hAnsi="Times New Roman" w:cs="Times New Roman"/>
          <w:b/>
          <w:bCs/>
          <w:spacing w:val="6"/>
          <w:w w:val="127"/>
          <w:sz w:val="14"/>
          <w:szCs w:val="14"/>
        </w:rPr>
        <w:t>o</w:t>
      </w:r>
      <w:r w:rsidR="00096F81">
        <w:rPr>
          <w:rFonts w:ascii="Times New Roman" w:eastAsia="Times New Roman" w:hAnsi="Times New Roman" w:cs="Times New Roman"/>
          <w:b/>
          <w:bCs/>
          <w:w w:val="127"/>
          <w:sz w:val="14"/>
          <w:szCs w:val="14"/>
        </w:rPr>
        <w:t>cedure</w:t>
      </w:r>
      <w:r w:rsidR="00096F81">
        <w:rPr>
          <w:rFonts w:ascii="Times New Roman" w:eastAsia="Times New Roman" w:hAnsi="Times New Roman" w:cs="Times New Roman"/>
          <w:b/>
          <w:bCs/>
          <w:spacing w:val="10"/>
          <w:w w:val="127"/>
          <w:sz w:val="14"/>
          <w:szCs w:val="14"/>
        </w:rPr>
        <w:t xml:space="preserve"> </w:t>
      </w:r>
      <w:r w:rsidR="00096F81">
        <w:rPr>
          <w:rFonts w:ascii="Times New Roman" w:eastAsia="Times New Roman" w:hAnsi="Times New Roman" w:cs="Times New Roman"/>
          <w:w w:val="117"/>
          <w:sz w:val="14"/>
          <w:szCs w:val="14"/>
        </w:rPr>
        <w:t>PBM</w:t>
      </w:r>
      <w:r w:rsidR="00096F81">
        <w:rPr>
          <w:rFonts w:ascii="Times New Roman" w:eastAsia="Times New Roman" w:hAnsi="Times New Roman" w:cs="Times New Roman"/>
          <w:w w:val="133"/>
          <w:sz w:val="14"/>
          <w:szCs w:val="14"/>
        </w:rPr>
        <w:t>(</w:t>
      </w:r>
      <w:r w:rsidR="00096F81">
        <w:rPr>
          <w:rFonts w:ascii="Times New Roman" w:eastAsia="Times New Roman" w:hAnsi="Times New Roman" w:cs="Times New Roman"/>
          <w:i/>
          <w:w w:val="135"/>
          <w:sz w:val="14"/>
          <w:szCs w:val="14"/>
        </w:rPr>
        <w:t>N</w:t>
      </w:r>
      <w:r w:rsidR="00096F81">
        <w:rPr>
          <w:rFonts w:ascii="Times New Roman" w:eastAsia="Times New Roman" w:hAnsi="Times New Roman" w:cs="Times New Roman"/>
          <w:i/>
          <w:w w:val="148"/>
          <w:position w:val="-2"/>
          <w:sz w:val="10"/>
          <w:szCs w:val="10"/>
        </w:rPr>
        <w:t>C</w:t>
      </w:r>
      <w:r w:rsidR="00096F81">
        <w:rPr>
          <w:rFonts w:ascii="Times New Roman" w:eastAsia="Times New Roman" w:hAnsi="Times New Roman" w:cs="Times New Roman"/>
          <w:i/>
          <w:spacing w:val="-18"/>
          <w:position w:val="-2"/>
          <w:sz w:val="10"/>
          <w:szCs w:val="10"/>
        </w:rPr>
        <w:t xml:space="preserve"> </w:t>
      </w:r>
      <w:proofErr w:type="spellStart"/>
      <w:r w:rsidR="00096F81">
        <w:rPr>
          <w:rFonts w:ascii="Times New Roman" w:eastAsia="Times New Roman" w:hAnsi="Times New Roman" w:cs="Times New Roman"/>
          <w:i/>
          <w:w w:val="154"/>
          <w:position w:val="-2"/>
          <w:sz w:val="10"/>
          <w:szCs w:val="10"/>
        </w:rPr>
        <w:t>omp</w:t>
      </w:r>
      <w:proofErr w:type="spellEnd"/>
      <w:r w:rsidR="00096F81">
        <w:rPr>
          <w:rFonts w:ascii="Times New Roman" w:eastAsia="Times New Roman" w:hAnsi="Times New Roman" w:cs="Times New Roman"/>
          <w:i/>
          <w:spacing w:val="-15"/>
          <w:position w:val="-2"/>
          <w:sz w:val="10"/>
          <w:szCs w:val="10"/>
        </w:rPr>
        <w:t xml:space="preserve"> </w:t>
      </w:r>
      <w:r w:rsidR="00096F81">
        <w:rPr>
          <w:rFonts w:ascii="Times New Roman" w:eastAsia="Times New Roman" w:hAnsi="Times New Roman" w:cs="Times New Roman"/>
          <w:w w:val="133"/>
          <w:sz w:val="14"/>
          <w:szCs w:val="14"/>
        </w:rPr>
        <w:t>)</w:t>
      </w:r>
      <w:r w:rsidR="00096F81">
        <w:rPr>
          <w:rFonts w:ascii="Times New Roman" w:eastAsia="Times New Roman" w:hAnsi="Times New Roman" w:cs="Times New Roman"/>
          <w:sz w:val="14"/>
          <w:szCs w:val="14"/>
        </w:rPr>
        <w:tab/>
      </w:r>
      <w:r w:rsidR="00096F81">
        <w:rPr>
          <w:rFonts w:ascii="Times New Roman" w:eastAsia="Times New Roman" w:hAnsi="Times New Roman" w:cs="Times New Roman"/>
          <w:i/>
          <w:w w:val="49"/>
          <w:sz w:val="14"/>
          <w:szCs w:val="14"/>
        </w:rPr>
        <w:t xml:space="preserve">1&gt;  </w:t>
      </w:r>
      <w:r w:rsidR="00096F81">
        <w:rPr>
          <w:rFonts w:ascii="Times New Roman" w:eastAsia="Times New Roman" w:hAnsi="Times New Roman" w:cs="Times New Roman"/>
          <w:i/>
          <w:spacing w:val="3"/>
          <w:w w:val="49"/>
          <w:sz w:val="14"/>
          <w:szCs w:val="14"/>
        </w:rPr>
        <w:t xml:space="preserve"> </w:t>
      </w:r>
      <w:r w:rsidR="00096F81">
        <w:rPr>
          <w:rFonts w:ascii="Times New Roman" w:eastAsia="Times New Roman" w:hAnsi="Times New Roman" w:cs="Times New Roman"/>
          <w:i/>
          <w:w w:val="135"/>
          <w:sz w:val="14"/>
          <w:szCs w:val="14"/>
        </w:rPr>
        <w:t>N</w:t>
      </w:r>
      <w:r w:rsidR="00096F81">
        <w:rPr>
          <w:rFonts w:ascii="Times New Roman" w:eastAsia="Times New Roman" w:hAnsi="Times New Roman" w:cs="Times New Roman"/>
          <w:i/>
          <w:w w:val="148"/>
          <w:position w:val="-2"/>
          <w:sz w:val="10"/>
          <w:szCs w:val="10"/>
        </w:rPr>
        <w:t>C</w:t>
      </w:r>
      <w:r w:rsidR="00096F81">
        <w:rPr>
          <w:rFonts w:ascii="Times New Roman" w:eastAsia="Times New Roman" w:hAnsi="Times New Roman" w:cs="Times New Roman"/>
          <w:i/>
          <w:spacing w:val="-18"/>
          <w:position w:val="-2"/>
          <w:sz w:val="10"/>
          <w:szCs w:val="10"/>
        </w:rPr>
        <w:t xml:space="preserve"> </w:t>
      </w:r>
      <w:proofErr w:type="spellStart"/>
      <w:r w:rsidR="00096F81">
        <w:rPr>
          <w:rFonts w:ascii="Times New Roman" w:eastAsia="Times New Roman" w:hAnsi="Times New Roman" w:cs="Times New Roman"/>
          <w:i/>
          <w:w w:val="154"/>
          <w:position w:val="-2"/>
          <w:sz w:val="10"/>
          <w:szCs w:val="10"/>
        </w:rPr>
        <w:t>omp</w:t>
      </w:r>
      <w:proofErr w:type="spellEnd"/>
      <w:r w:rsidR="00096F81">
        <w:rPr>
          <w:rFonts w:ascii="Times New Roman" w:eastAsia="Times New Roman" w:hAnsi="Times New Roman" w:cs="Times New Roman"/>
          <w:i/>
          <w:spacing w:val="25"/>
          <w:w w:val="154"/>
          <w:position w:val="-2"/>
          <w:sz w:val="10"/>
          <w:szCs w:val="10"/>
        </w:rPr>
        <w:t xml:space="preserve"> </w:t>
      </w:r>
      <w:r w:rsidR="00096F81">
        <w:rPr>
          <w:rFonts w:ascii="Times New Roman" w:eastAsia="Times New Roman" w:hAnsi="Times New Roman" w:cs="Times New Roman"/>
          <w:sz w:val="14"/>
          <w:szCs w:val="14"/>
        </w:rPr>
        <w:t>is</w:t>
      </w:r>
      <w:r w:rsidR="00096F81">
        <w:rPr>
          <w:rFonts w:ascii="Times New Roman" w:eastAsia="Times New Roman" w:hAnsi="Times New Roman" w:cs="Times New Roman"/>
          <w:spacing w:val="33"/>
          <w:sz w:val="14"/>
          <w:szCs w:val="14"/>
        </w:rPr>
        <w:t xml:space="preserve"> </w:t>
      </w:r>
      <w:r w:rsidR="00096F81">
        <w:rPr>
          <w:rFonts w:ascii="Times New Roman" w:eastAsia="Times New Roman" w:hAnsi="Times New Roman" w:cs="Times New Roman"/>
          <w:w w:val="126"/>
          <w:sz w:val="14"/>
          <w:szCs w:val="14"/>
        </w:rPr>
        <w:t>the</w:t>
      </w:r>
      <w:r w:rsidR="00096F81">
        <w:rPr>
          <w:rFonts w:ascii="Times New Roman" w:eastAsia="Times New Roman" w:hAnsi="Times New Roman" w:cs="Times New Roman"/>
          <w:spacing w:val="15"/>
          <w:w w:val="126"/>
          <w:sz w:val="14"/>
          <w:szCs w:val="14"/>
        </w:rPr>
        <w:t xml:space="preserve"> </w:t>
      </w:r>
      <w:r w:rsidR="00096F81">
        <w:rPr>
          <w:rFonts w:ascii="Times New Roman" w:eastAsia="Times New Roman" w:hAnsi="Times New Roman" w:cs="Times New Roman"/>
          <w:spacing w:val="-5"/>
          <w:w w:val="126"/>
          <w:sz w:val="14"/>
          <w:szCs w:val="14"/>
        </w:rPr>
        <w:t>n</w:t>
      </w:r>
      <w:r w:rsidR="00096F81">
        <w:rPr>
          <w:rFonts w:ascii="Times New Roman" w:eastAsia="Times New Roman" w:hAnsi="Times New Roman" w:cs="Times New Roman"/>
          <w:w w:val="126"/>
          <w:sz w:val="14"/>
          <w:szCs w:val="14"/>
        </w:rPr>
        <w:t>u</w:t>
      </w:r>
      <w:r w:rsidR="00096F81">
        <w:rPr>
          <w:rFonts w:ascii="Times New Roman" w:eastAsia="Times New Roman" w:hAnsi="Times New Roman" w:cs="Times New Roman"/>
          <w:spacing w:val="-5"/>
          <w:w w:val="126"/>
          <w:sz w:val="14"/>
          <w:szCs w:val="14"/>
        </w:rPr>
        <w:t>m</w:t>
      </w:r>
      <w:r w:rsidR="00096F81">
        <w:rPr>
          <w:rFonts w:ascii="Times New Roman" w:eastAsia="Times New Roman" w:hAnsi="Times New Roman" w:cs="Times New Roman"/>
          <w:spacing w:val="5"/>
          <w:w w:val="126"/>
          <w:sz w:val="14"/>
          <w:szCs w:val="14"/>
        </w:rPr>
        <w:t>b</w:t>
      </w:r>
      <w:r w:rsidR="00096F81">
        <w:rPr>
          <w:rFonts w:ascii="Times New Roman" w:eastAsia="Times New Roman" w:hAnsi="Times New Roman" w:cs="Times New Roman"/>
          <w:w w:val="126"/>
          <w:sz w:val="14"/>
          <w:szCs w:val="14"/>
        </w:rPr>
        <w:t>er</w:t>
      </w:r>
      <w:r w:rsidR="00096F81">
        <w:rPr>
          <w:rFonts w:ascii="Times New Roman" w:eastAsia="Times New Roman" w:hAnsi="Times New Roman" w:cs="Times New Roman"/>
          <w:spacing w:val="-2"/>
          <w:w w:val="126"/>
          <w:sz w:val="14"/>
          <w:szCs w:val="14"/>
        </w:rPr>
        <w:t xml:space="preserve"> </w:t>
      </w:r>
      <w:r w:rsidR="00096F81">
        <w:rPr>
          <w:rFonts w:ascii="Times New Roman" w:eastAsia="Times New Roman" w:hAnsi="Times New Roman" w:cs="Times New Roman"/>
          <w:sz w:val="14"/>
          <w:szCs w:val="14"/>
        </w:rPr>
        <w:t>of</w:t>
      </w:r>
      <w:r w:rsidR="00096F81">
        <w:rPr>
          <w:rFonts w:ascii="Times New Roman" w:eastAsia="Times New Roman" w:hAnsi="Times New Roman" w:cs="Times New Roman"/>
          <w:spacing w:val="31"/>
          <w:sz w:val="14"/>
          <w:szCs w:val="14"/>
        </w:rPr>
        <w:t xml:space="preserve"> </w:t>
      </w:r>
      <w:r w:rsidR="00096F81">
        <w:rPr>
          <w:rFonts w:ascii="Times New Roman" w:eastAsia="Times New Roman" w:hAnsi="Times New Roman" w:cs="Times New Roman"/>
          <w:w w:val="123"/>
          <w:sz w:val="14"/>
          <w:szCs w:val="14"/>
        </w:rPr>
        <w:t>compartme</w:t>
      </w:r>
      <w:r w:rsidR="00096F81">
        <w:rPr>
          <w:rFonts w:ascii="Times New Roman" w:eastAsia="Times New Roman" w:hAnsi="Times New Roman" w:cs="Times New Roman"/>
          <w:spacing w:val="-3"/>
          <w:w w:val="123"/>
          <w:sz w:val="14"/>
          <w:szCs w:val="14"/>
        </w:rPr>
        <w:t>n</w:t>
      </w:r>
      <w:r w:rsidR="00096F81">
        <w:rPr>
          <w:rFonts w:ascii="Times New Roman" w:eastAsia="Times New Roman" w:hAnsi="Times New Roman" w:cs="Times New Roman"/>
          <w:w w:val="134"/>
          <w:sz w:val="14"/>
          <w:szCs w:val="14"/>
        </w:rPr>
        <w:t>ts</w:t>
      </w:r>
    </w:p>
    <w:p w14:paraId="3A084F90" w14:textId="77777777" w:rsidR="00114C4D" w:rsidRDefault="00096F81">
      <w:pPr>
        <w:tabs>
          <w:tab w:val="left" w:pos="1460"/>
        </w:tabs>
        <w:spacing w:before="48" w:after="0" w:line="240" w:lineRule="auto"/>
        <w:ind w:left="1014" w:right="-20"/>
        <w:rPr>
          <w:rFonts w:ascii="Courier" w:eastAsia="Courier" w:hAnsi="Courier" w:cs="Courier"/>
          <w:sz w:val="14"/>
          <w:szCs w:val="1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2:</w:t>
      </w:r>
      <w:r>
        <w:rPr>
          <w:rFonts w:ascii="Times New Roman" w:eastAsia="Times New Roman" w:hAnsi="Times New Roman" w:cs="Times New Roman"/>
          <w:spacing w:val="-3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Courier" w:eastAsia="Courier" w:hAnsi="Courier" w:cs="Courier"/>
          <w:w w:val="88"/>
          <w:sz w:val="14"/>
          <w:szCs w:val="14"/>
        </w:rPr>
        <w:t xml:space="preserve">Copy initial variables from CPU memory </w:t>
      </w:r>
      <w:r>
        <w:rPr>
          <w:rFonts w:ascii="Courier" w:eastAsia="Courier" w:hAnsi="Courier" w:cs="Courier"/>
          <w:sz w:val="14"/>
          <w:szCs w:val="14"/>
        </w:rPr>
        <w:t>to</w:t>
      </w:r>
      <w:r>
        <w:rPr>
          <w:rFonts w:ascii="Courier" w:eastAsia="Courier" w:hAnsi="Courier" w:cs="Courier"/>
          <w:spacing w:val="-30"/>
          <w:sz w:val="14"/>
          <w:szCs w:val="14"/>
        </w:rPr>
        <w:t xml:space="preserve"> </w:t>
      </w:r>
      <w:r>
        <w:rPr>
          <w:rFonts w:ascii="Courier" w:eastAsia="Courier" w:hAnsi="Courier" w:cs="Courier"/>
          <w:w w:val="88"/>
          <w:sz w:val="14"/>
          <w:szCs w:val="14"/>
        </w:rPr>
        <w:t xml:space="preserve">GPU </w:t>
      </w:r>
      <w:r>
        <w:rPr>
          <w:rFonts w:ascii="Courier" w:eastAsia="Courier" w:hAnsi="Courier" w:cs="Courier"/>
          <w:sz w:val="14"/>
          <w:szCs w:val="14"/>
        </w:rPr>
        <w:t>memory</w:t>
      </w:r>
    </w:p>
    <w:p w14:paraId="6BE11F93" w14:textId="77777777" w:rsidR="00114C4D" w:rsidRDefault="00096F81">
      <w:pPr>
        <w:tabs>
          <w:tab w:val="left" w:pos="1460"/>
          <w:tab w:val="left" w:pos="6340"/>
        </w:tabs>
        <w:spacing w:before="55" w:after="0" w:line="240" w:lineRule="auto"/>
        <w:ind w:left="1014" w:right="-2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3:</w:t>
      </w:r>
      <w:r>
        <w:rPr>
          <w:rFonts w:ascii="Times New Roman" w:eastAsia="Times New Roman" w:hAnsi="Times New Roman" w:cs="Times New Roman"/>
          <w:spacing w:val="-3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Courier" w:eastAsia="Courier" w:hAnsi="Courier" w:cs="Courier"/>
          <w:w w:val="88"/>
          <w:sz w:val="14"/>
          <w:szCs w:val="14"/>
        </w:rPr>
        <w:t>GPU initial calculation</w:t>
      </w:r>
      <w:r>
        <w:rPr>
          <w:rFonts w:ascii="Courier" w:eastAsia="Courier" w:hAnsi="Courier" w:cs="Courier"/>
          <w:spacing w:val="1"/>
          <w:w w:val="88"/>
          <w:sz w:val="14"/>
          <w:szCs w:val="14"/>
        </w:rPr>
        <w:t xml:space="preserve"> </w:t>
      </w:r>
      <w:r>
        <w:rPr>
          <w:rFonts w:ascii="Courier" w:eastAsia="Courier" w:hAnsi="Courier" w:cs="Courier"/>
          <w:w w:val="88"/>
          <w:sz w:val="14"/>
          <w:szCs w:val="14"/>
        </w:rPr>
        <w:t xml:space="preserve">kernel call from </w:t>
      </w:r>
      <w:r>
        <w:rPr>
          <w:rFonts w:ascii="Courier" w:eastAsia="Courier" w:hAnsi="Courier" w:cs="Courier"/>
          <w:sz w:val="14"/>
          <w:szCs w:val="14"/>
        </w:rPr>
        <w:t>CPU</w:t>
      </w:r>
      <w:r>
        <w:rPr>
          <w:rFonts w:ascii="Courier" w:eastAsia="Courier" w:hAnsi="Courier" w:cs="Courier"/>
          <w:sz w:val="14"/>
          <w:szCs w:val="14"/>
        </w:rPr>
        <w:tab/>
      </w:r>
      <w:r>
        <w:rPr>
          <w:rFonts w:ascii="Times New Roman" w:eastAsia="Times New Roman" w:hAnsi="Times New Roman" w:cs="Times New Roman"/>
          <w:i/>
          <w:w w:val="49"/>
          <w:sz w:val="14"/>
          <w:szCs w:val="14"/>
        </w:rPr>
        <w:t xml:space="preserve">1&gt;  </w:t>
      </w:r>
      <w:r>
        <w:rPr>
          <w:rFonts w:ascii="Times New Roman" w:eastAsia="Times New Roman" w:hAnsi="Times New Roman" w:cs="Times New Roman"/>
          <w:i/>
          <w:spacing w:val="3"/>
          <w:w w:val="4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21"/>
          <w:sz w:val="14"/>
          <w:szCs w:val="14"/>
        </w:rPr>
        <w:t>P</w:t>
      </w:r>
      <w:r>
        <w:rPr>
          <w:rFonts w:ascii="Times New Roman" w:eastAsia="Times New Roman" w:hAnsi="Times New Roman" w:cs="Times New Roman"/>
          <w:w w:val="121"/>
          <w:sz w:val="14"/>
          <w:szCs w:val="14"/>
        </w:rPr>
        <w:t>erformed</w:t>
      </w:r>
      <w:r>
        <w:rPr>
          <w:rFonts w:ascii="Times New Roman" w:eastAsia="Times New Roman" w:hAnsi="Times New Roman" w:cs="Times New Roman"/>
          <w:spacing w:val="15"/>
          <w:w w:val="12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on </w:t>
      </w:r>
      <w:r>
        <w:rPr>
          <w:rFonts w:ascii="Times New Roman" w:eastAsia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4"/>
          <w:szCs w:val="14"/>
        </w:rPr>
        <w:t>GPU</w:t>
      </w:r>
    </w:p>
    <w:p w14:paraId="3685498E" w14:textId="77777777" w:rsidR="00114C4D" w:rsidRDefault="00096F81">
      <w:pPr>
        <w:tabs>
          <w:tab w:val="left" w:pos="1460"/>
        </w:tabs>
        <w:spacing w:before="55" w:after="0" w:line="240" w:lineRule="auto"/>
        <w:ind w:left="1014" w:right="-20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4:</w:t>
      </w:r>
      <w:r>
        <w:rPr>
          <w:rFonts w:ascii="Times New Roman" w:eastAsia="Times New Roman" w:hAnsi="Times New Roman" w:cs="Times New Roman"/>
          <w:spacing w:val="-3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Courier" w:eastAsia="Courier" w:hAnsi="Courier" w:cs="Courier"/>
          <w:w w:val="88"/>
          <w:sz w:val="14"/>
          <w:szCs w:val="14"/>
        </w:rPr>
        <w:t xml:space="preserve">Divide </w:t>
      </w:r>
      <w:r>
        <w:rPr>
          <w:rFonts w:ascii="Times New Roman" w:eastAsia="Times New Roman" w:hAnsi="Times New Roman" w:cs="Times New Roman"/>
          <w:i/>
          <w:w w:val="135"/>
          <w:sz w:val="14"/>
          <w:szCs w:val="14"/>
        </w:rPr>
        <w:t>N</w:t>
      </w:r>
      <w:r>
        <w:rPr>
          <w:rFonts w:ascii="Times New Roman" w:eastAsia="Times New Roman" w:hAnsi="Times New Roman" w:cs="Times New Roman"/>
          <w:i/>
          <w:w w:val="148"/>
          <w:position w:val="-2"/>
          <w:sz w:val="10"/>
          <w:szCs w:val="10"/>
        </w:rPr>
        <w:t>C</w:t>
      </w:r>
      <w:r>
        <w:rPr>
          <w:rFonts w:ascii="Times New Roman" w:eastAsia="Times New Roman" w:hAnsi="Times New Roman" w:cs="Times New Roman"/>
          <w:i/>
          <w:spacing w:val="-18"/>
          <w:position w:val="-2"/>
          <w:sz w:val="10"/>
          <w:szCs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w w:val="154"/>
          <w:position w:val="-2"/>
          <w:sz w:val="10"/>
          <w:szCs w:val="10"/>
        </w:rPr>
        <w:t>omp</w:t>
      </w:r>
      <w:proofErr w:type="spellEnd"/>
      <w:r>
        <w:rPr>
          <w:rFonts w:ascii="Times New Roman" w:eastAsia="Times New Roman" w:hAnsi="Times New Roman" w:cs="Times New Roman"/>
          <w:i/>
          <w:w w:val="154"/>
          <w:position w:val="-2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i/>
          <w:spacing w:val="7"/>
          <w:w w:val="154"/>
          <w:position w:val="-2"/>
          <w:sz w:val="10"/>
          <w:szCs w:val="10"/>
        </w:rPr>
        <w:t xml:space="preserve"> </w:t>
      </w:r>
      <w:r>
        <w:rPr>
          <w:rFonts w:ascii="Courier" w:eastAsia="Courier" w:hAnsi="Courier" w:cs="Courier"/>
          <w:sz w:val="14"/>
          <w:szCs w:val="14"/>
        </w:rPr>
        <w:t>in</w:t>
      </w:r>
      <w:r>
        <w:rPr>
          <w:rFonts w:ascii="Courier" w:eastAsia="Courier" w:hAnsi="Courier" w:cs="Courier"/>
          <w:spacing w:val="-3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35"/>
          <w:sz w:val="14"/>
          <w:szCs w:val="14"/>
        </w:rPr>
        <w:t>N</w:t>
      </w:r>
      <w:r>
        <w:rPr>
          <w:rFonts w:ascii="Times New Roman" w:eastAsia="Times New Roman" w:hAnsi="Times New Roman" w:cs="Times New Roman"/>
          <w:i/>
          <w:w w:val="148"/>
          <w:position w:val="-2"/>
          <w:sz w:val="10"/>
          <w:szCs w:val="10"/>
        </w:rPr>
        <w:t>bloc</w:t>
      </w:r>
      <w:r>
        <w:rPr>
          <w:rFonts w:ascii="Times New Roman" w:eastAsia="Times New Roman" w:hAnsi="Times New Roman" w:cs="Times New Roman"/>
          <w:i/>
          <w:spacing w:val="2"/>
          <w:w w:val="148"/>
          <w:position w:val="-2"/>
          <w:sz w:val="10"/>
          <w:szCs w:val="10"/>
        </w:rPr>
        <w:t>k</w:t>
      </w:r>
      <w:r>
        <w:rPr>
          <w:rFonts w:ascii="Times New Roman" w:eastAsia="Times New Roman" w:hAnsi="Times New Roman" w:cs="Times New Roman"/>
          <w:i/>
          <w:w w:val="171"/>
          <w:position w:val="-2"/>
          <w:sz w:val="10"/>
          <w:szCs w:val="10"/>
        </w:rPr>
        <w:t>s</w:t>
      </w:r>
    </w:p>
    <w:p w14:paraId="3263AFDE" w14:textId="77777777" w:rsidR="00114C4D" w:rsidRDefault="00096F81">
      <w:pPr>
        <w:tabs>
          <w:tab w:val="left" w:pos="1460"/>
        </w:tabs>
        <w:spacing w:before="48" w:after="0" w:line="240" w:lineRule="auto"/>
        <w:ind w:left="1014" w:right="-20"/>
        <w:rPr>
          <w:rFonts w:ascii="Courier" w:eastAsia="Courier" w:hAnsi="Courier" w:cs="Courier"/>
          <w:sz w:val="14"/>
          <w:szCs w:val="1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5:</w:t>
      </w:r>
      <w:r>
        <w:rPr>
          <w:rFonts w:ascii="Times New Roman" w:eastAsia="Times New Roman" w:hAnsi="Times New Roman" w:cs="Times New Roman"/>
          <w:spacing w:val="-3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Courier" w:eastAsia="Courier" w:hAnsi="Courier" w:cs="Courier"/>
          <w:w w:val="88"/>
          <w:sz w:val="14"/>
          <w:szCs w:val="14"/>
        </w:rPr>
        <w:t xml:space="preserve">Copy back initial values </w:t>
      </w:r>
      <w:r>
        <w:rPr>
          <w:rFonts w:ascii="Courier" w:eastAsia="Courier" w:hAnsi="Courier" w:cs="Courier"/>
          <w:sz w:val="14"/>
          <w:szCs w:val="14"/>
        </w:rPr>
        <w:t>to</w:t>
      </w:r>
      <w:r>
        <w:rPr>
          <w:rFonts w:ascii="Courier" w:eastAsia="Courier" w:hAnsi="Courier" w:cs="Courier"/>
          <w:spacing w:val="-30"/>
          <w:sz w:val="14"/>
          <w:szCs w:val="14"/>
        </w:rPr>
        <w:t xml:space="preserve"> </w:t>
      </w:r>
      <w:r>
        <w:rPr>
          <w:rFonts w:ascii="Courier" w:eastAsia="Courier" w:hAnsi="Courier" w:cs="Courier"/>
          <w:w w:val="88"/>
          <w:sz w:val="14"/>
          <w:szCs w:val="14"/>
        </w:rPr>
        <w:t xml:space="preserve">the CPU </w:t>
      </w:r>
      <w:r>
        <w:rPr>
          <w:rFonts w:ascii="Courier" w:eastAsia="Courier" w:hAnsi="Courier" w:cs="Courier"/>
          <w:sz w:val="14"/>
          <w:szCs w:val="14"/>
        </w:rPr>
        <w:t>RAM</w:t>
      </w:r>
    </w:p>
    <w:p w14:paraId="355EA4FA" w14:textId="77777777" w:rsidR="00114C4D" w:rsidRDefault="00096F81">
      <w:pPr>
        <w:tabs>
          <w:tab w:val="left" w:pos="1460"/>
        </w:tabs>
        <w:spacing w:before="55" w:after="0" w:line="240" w:lineRule="auto"/>
        <w:ind w:left="1014" w:right="-2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6:</w:t>
      </w:r>
      <w:r>
        <w:rPr>
          <w:rFonts w:ascii="Times New Roman" w:eastAsia="Times New Roman" w:hAnsi="Times New Roman" w:cs="Times New Roman"/>
          <w:spacing w:val="-3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bCs/>
          <w:w w:val="138"/>
          <w:sz w:val="14"/>
          <w:szCs w:val="14"/>
        </w:rPr>
        <w:t>while</w:t>
      </w:r>
      <w:r>
        <w:rPr>
          <w:rFonts w:ascii="Times New Roman" w:eastAsia="Times New Roman" w:hAnsi="Times New Roman" w:cs="Times New Roman"/>
          <w:b/>
          <w:bCs/>
          <w:spacing w:val="-23"/>
          <w:w w:val="138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38"/>
          <w:sz w:val="14"/>
          <w:szCs w:val="14"/>
        </w:rPr>
        <w:t>t</w:t>
      </w:r>
      <w:r>
        <w:rPr>
          <w:rFonts w:ascii="Times New Roman" w:eastAsia="Times New Roman" w:hAnsi="Times New Roman" w:cs="Times New Roman"/>
          <w:i/>
          <w:spacing w:val="3"/>
          <w:w w:val="138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38"/>
          <w:sz w:val="14"/>
          <w:szCs w:val="14"/>
        </w:rPr>
        <w:t>&lt;</w:t>
      </w:r>
      <w:r>
        <w:rPr>
          <w:rFonts w:ascii="Times New Roman" w:eastAsia="Times New Roman" w:hAnsi="Times New Roman" w:cs="Times New Roman"/>
          <w:i/>
          <w:spacing w:val="-10"/>
          <w:w w:val="138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55"/>
          <w:sz w:val="14"/>
          <w:szCs w:val="14"/>
        </w:rPr>
        <w:t>t</w:t>
      </w:r>
      <w:r>
        <w:rPr>
          <w:rFonts w:ascii="Times New Roman" w:eastAsia="Times New Roman" w:hAnsi="Times New Roman" w:cs="Times New Roman"/>
          <w:i/>
          <w:w w:val="246"/>
          <w:position w:val="-2"/>
          <w:sz w:val="10"/>
          <w:szCs w:val="10"/>
        </w:rPr>
        <w:t>f</w:t>
      </w:r>
      <w:r>
        <w:rPr>
          <w:rFonts w:ascii="Times New Roman" w:eastAsia="Times New Roman" w:hAnsi="Times New Roman" w:cs="Times New Roman"/>
          <w:i/>
          <w:spacing w:val="-13"/>
          <w:position w:val="-2"/>
          <w:sz w:val="10"/>
          <w:szCs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w w:val="151"/>
          <w:position w:val="-2"/>
          <w:sz w:val="10"/>
          <w:szCs w:val="10"/>
        </w:rPr>
        <w:t>inal</w:t>
      </w:r>
      <w:proofErr w:type="spellEnd"/>
      <w:r>
        <w:rPr>
          <w:rFonts w:ascii="Times New Roman" w:eastAsia="Times New Roman" w:hAnsi="Times New Roman" w:cs="Times New Roman"/>
          <w:i/>
          <w:w w:val="151"/>
          <w:position w:val="-2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i/>
          <w:spacing w:val="18"/>
          <w:w w:val="151"/>
          <w:position w:val="-2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51"/>
          <w:sz w:val="14"/>
          <w:szCs w:val="14"/>
        </w:rPr>
        <w:t>do</w:t>
      </w:r>
    </w:p>
    <w:p w14:paraId="0AEBCFAF" w14:textId="77777777" w:rsidR="00114C4D" w:rsidRDefault="00096F81">
      <w:pPr>
        <w:tabs>
          <w:tab w:val="left" w:pos="1700"/>
        </w:tabs>
        <w:spacing w:before="48" w:after="0" w:line="240" w:lineRule="auto"/>
        <w:ind w:left="1014" w:right="-20"/>
        <w:rPr>
          <w:rFonts w:ascii="Courier" w:eastAsia="Courier" w:hAnsi="Courier" w:cs="Courier"/>
          <w:sz w:val="14"/>
          <w:szCs w:val="1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7:</w:t>
      </w:r>
      <w:r>
        <w:rPr>
          <w:rFonts w:ascii="Times New Roman" w:eastAsia="Times New Roman" w:hAnsi="Times New Roman" w:cs="Times New Roman"/>
          <w:spacing w:val="-3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Courier" w:eastAsia="Courier" w:hAnsi="Courier" w:cs="Courier"/>
          <w:w w:val="88"/>
          <w:sz w:val="14"/>
          <w:szCs w:val="14"/>
        </w:rPr>
        <w:t>Copy time-dependent</w:t>
      </w:r>
      <w:r>
        <w:rPr>
          <w:rFonts w:ascii="Courier" w:eastAsia="Courier" w:hAnsi="Courier" w:cs="Courier"/>
          <w:spacing w:val="1"/>
          <w:w w:val="88"/>
          <w:sz w:val="14"/>
          <w:szCs w:val="14"/>
        </w:rPr>
        <w:t xml:space="preserve"> </w:t>
      </w:r>
      <w:r>
        <w:rPr>
          <w:rFonts w:ascii="Courier" w:eastAsia="Courier" w:hAnsi="Courier" w:cs="Courier"/>
          <w:w w:val="88"/>
          <w:sz w:val="14"/>
          <w:szCs w:val="14"/>
        </w:rPr>
        <w:t xml:space="preserve">process variables from CPU </w:t>
      </w:r>
      <w:r>
        <w:rPr>
          <w:rFonts w:ascii="Courier" w:eastAsia="Courier" w:hAnsi="Courier" w:cs="Courier"/>
          <w:sz w:val="14"/>
          <w:szCs w:val="14"/>
        </w:rPr>
        <w:t>to</w:t>
      </w:r>
      <w:r>
        <w:rPr>
          <w:rFonts w:ascii="Courier" w:eastAsia="Courier" w:hAnsi="Courier" w:cs="Courier"/>
          <w:spacing w:val="-30"/>
          <w:sz w:val="14"/>
          <w:szCs w:val="14"/>
        </w:rPr>
        <w:t xml:space="preserve"> </w:t>
      </w:r>
      <w:r>
        <w:rPr>
          <w:rFonts w:ascii="Courier" w:eastAsia="Courier" w:hAnsi="Courier" w:cs="Courier"/>
          <w:w w:val="88"/>
          <w:sz w:val="14"/>
          <w:szCs w:val="14"/>
        </w:rPr>
        <w:t xml:space="preserve">GPU </w:t>
      </w:r>
      <w:r>
        <w:rPr>
          <w:rFonts w:ascii="Courier" w:eastAsia="Courier" w:hAnsi="Courier" w:cs="Courier"/>
          <w:sz w:val="14"/>
          <w:szCs w:val="14"/>
        </w:rPr>
        <w:t>RAM</w:t>
      </w:r>
    </w:p>
    <w:p w14:paraId="138B1D48" w14:textId="77777777" w:rsidR="00114C4D" w:rsidRDefault="00096F81">
      <w:pPr>
        <w:tabs>
          <w:tab w:val="left" w:pos="1700"/>
        </w:tabs>
        <w:spacing w:before="55" w:after="0" w:line="240" w:lineRule="auto"/>
        <w:ind w:left="1014" w:right="-20"/>
        <w:rPr>
          <w:rFonts w:ascii="Courier" w:eastAsia="Courier" w:hAnsi="Courier" w:cs="Courier"/>
          <w:sz w:val="14"/>
          <w:szCs w:val="1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8:</w:t>
      </w:r>
      <w:r>
        <w:rPr>
          <w:rFonts w:ascii="Times New Roman" w:eastAsia="Times New Roman" w:hAnsi="Times New Roman" w:cs="Times New Roman"/>
          <w:spacing w:val="-3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Courier" w:eastAsia="Courier" w:hAnsi="Courier" w:cs="Courier"/>
          <w:w w:val="88"/>
          <w:sz w:val="14"/>
          <w:szCs w:val="14"/>
        </w:rPr>
        <w:t>GPU aggregation</w:t>
      </w:r>
      <w:r>
        <w:rPr>
          <w:rFonts w:ascii="Courier" w:eastAsia="Courier" w:hAnsi="Courier" w:cs="Courier"/>
          <w:spacing w:val="1"/>
          <w:w w:val="88"/>
          <w:sz w:val="14"/>
          <w:szCs w:val="14"/>
        </w:rPr>
        <w:t xml:space="preserve"> </w:t>
      </w:r>
      <w:r>
        <w:rPr>
          <w:rFonts w:ascii="Courier" w:eastAsia="Courier" w:hAnsi="Courier" w:cs="Courier"/>
          <w:w w:val="88"/>
          <w:sz w:val="14"/>
          <w:szCs w:val="14"/>
        </w:rPr>
        <w:t xml:space="preserve">rate kernel call from </w:t>
      </w:r>
      <w:r>
        <w:rPr>
          <w:rFonts w:ascii="Courier" w:eastAsia="Courier" w:hAnsi="Courier" w:cs="Courier"/>
          <w:sz w:val="14"/>
          <w:szCs w:val="14"/>
        </w:rPr>
        <w:t>CPU</w:t>
      </w:r>
    </w:p>
    <w:p w14:paraId="5AEF092E" w14:textId="77777777" w:rsidR="00114C4D" w:rsidRDefault="00096F81">
      <w:pPr>
        <w:tabs>
          <w:tab w:val="left" w:pos="1700"/>
          <w:tab w:val="left" w:pos="6340"/>
        </w:tabs>
        <w:spacing w:before="2" w:after="0" w:line="240" w:lineRule="auto"/>
        <w:ind w:left="1014" w:right="-2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position w:val="2"/>
          <w:sz w:val="16"/>
          <w:szCs w:val="16"/>
        </w:rPr>
        <w:t>9:</w:t>
      </w:r>
      <w:r>
        <w:rPr>
          <w:rFonts w:ascii="Times New Roman" w:eastAsia="Times New Roman" w:hAnsi="Times New Roman" w:cs="Times New Roman"/>
          <w:spacing w:val="-34"/>
          <w:position w:val="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16"/>
          <w:szCs w:val="16"/>
        </w:rPr>
        <w:tab/>
      </w:r>
      <w:r>
        <w:rPr>
          <w:rFonts w:ascii="Courier" w:eastAsia="Courier" w:hAnsi="Courier" w:cs="Courier"/>
          <w:w w:val="88"/>
          <w:position w:val="2"/>
          <w:sz w:val="14"/>
          <w:szCs w:val="14"/>
        </w:rPr>
        <w:t xml:space="preserve">Calculate </w:t>
      </w:r>
      <w:r>
        <w:rPr>
          <w:rFonts w:ascii="Meiryo" w:eastAsia="Meiryo" w:hAnsi="Meiryo" w:cs="Meiryo"/>
          <w:i/>
          <w:w w:val="62"/>
          <w:position w:val="2"/>
          <w:sz w:val="14"/>
          <w:szCs w:val="14"/>
        </w:rPr>
        <w:t>'!R</w:t>
      </w:r>
      <w:proofErr w:type="spellStart"/>
      <w:r>
        <w:rPr>
          <w:rFonts w:ascii="Times New Roman" w:eastAsia="Times New Roman" w:hAnsi="Times New Roman" w:cs="Times New Roman"/>
          <w:i/>
          <w:w w:val="146"/>
          <w:sz w:val="10"/>
          <w:szCs w:val="10"/>
        </w:rPr>
        <w:t>a</w:t>
      </w:r>
      <w:r>
        <w:rPr>
          <w:rFonts w:ascii="Times New Roman" w:eastAsia="Times New Roman" w:hAnsi="Times New Roman" w:cs="Times New Roman"/>
          <w:i/>
          <w:spacing w:val="4"/>
          <w:w w:val="146"/>
          <w:sz w:val="10"/>
          <w:szCs w:val="10"/>
        </w:rPr>
        <w:t>g</w:t>
      </w:r>
      <w:r>
        <w:rPr>
          <w:rFonts w:ascii="Times New Roman" w:eastAsia="Times New Roman" w:hAnsi="Times New Roman" w:cs="Times New Roman"/>
          <w:i/>
          <w:w w:val="139"/>
          <w:sz w:val="10"/>
          <w:szCs w:val="10"/>
        </w:rPr>
        <w:t>g</w:t>
      </w:r>
      <w:proofErr w:type="spellEnd"/>
      <w:r>
        <w:rPr>
          <w:rFonts w:ascii="Times New Roman" w:eastAsia="Times New Roman" w:hAnsi="Times New Roman" w:cs="Times New Roman"/>
          <w:i/>
          <w:sz w:val="10"/>
          <w:szCs w:val="10"/>
        </w:rPr>
        <w:t xml:space="preserve">   </w:t>
      </w:r>
      <w:r>
        <w:rPr>
          <w:rFonts w:ascii="Times New Roman" w:eastAsia="Times New Roman" w:hAnsi="Times New Roman" w:cs="Times New Roman"/>
          <w:i/>
          <w:spacing w:val="-12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position w:val="2"/>
          <w:sz w:val="14"/>
          <w:szCs w:val="14"/>
        </w:rPr>
        <w:t xml:space="preserve">for solid bins </w:t>
      </w:r>
      <w:r>
        <w:rPr>
          <w:rFonts w:ascii="Times New Roman" w:eastAsia="Times New Roman" w:hAnsi="Times New Roman" w:cs="Times New Roman"/>
          <w:i/>
          <w:w w:val="138"/>
          <w:position w:val="2"/>
          <w:sz w:val="14"/>
          <w:szCs w:val="14"/>
        </w:rPr>
        <w:t>s</w:t>
      </w:r>
      <w:r>
        <w:rPr>
          <w:rFonts w:ascii="Times New Roman" w:eastAsia="Times New Roman" w:hAnsi="Times New Roman" w:cs="Times New Roman"/>
          <w:w w:val="135"/>
          <w:sz w:val="10"/>
          <w:szCs w:val="10"/>
        </w:rPr>
        <w:t>1</w:t>
      </w:r>
      <w:r>
        <w:rPr>
          <w:rFonts w:ascii="Times New Roman" w:eastAsia="Times New Roman" w:hAnsi="Times New Roman" w:cs="Times New Roman"/>
          <w:spacing w:val="-15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position w:val="2"/>
          <w:sz w:val="14"/>
          <w:szCs w:val="14"/>
        </w:rPr>
        <w:t>,</w:t>
      </w:r>
      <w:r>
        <w:rPr>
          <w:rFonts w:ascii="Times New Roman" w:eastAsia="Times New Roman" w:hAnsi="Times New Roman" w:cs="Times New Roman"/>
          <w:i/>
          <w:w w:val="138"/>
          <w:position w:val="2"/>
          <w:sz w:val="14"/>
          <w:szCs w:val="14"/>
        </w:rPr>
        <w:t>s</w:t>
      </w:r>
      <w:r>
        <w:rPr>
          <w:rFonts w:ascii="Times New Roman" w:eastAsia="Times New Roman" w:hAnsi="Times New Roman" w:cs="Times New Roman"/>
          <w:w w:val="135"/>
          <w:sz w:val="10"/>
          <w:szCs w:val="10"/>
        </w:rPr>
        <w:t>2</w:t>
      </w:r>
      <w:r>
        <w:rPr>
          <w:rFonts w:ascii="Times New Roman" w:eastAsia="Times New Roman" w:hAnsi="Times New Roman" w:cs="Times New Roman"/>
          <w:sz w:val="10"/>
          <w:szCs w:val="10"/>
        </w:rPr>
        <w:tab/>
      </w:r>
      <w:r>
        <w:rPr>
          <w:rFonts w:ascii="Times New Roman" w:eastAsia="Times New Roman" w:hAnsi="Times New Roman" w:cs="Times New Roman"/>
          <w:i/>
          <w:w w:val="49"/>
          <w:position w:val="2"/>
          <w:sz w:val="14"/>
          <w:szCs w:val="14"/>
        </w:rPr>
        <w:t xml:space="preserve">1&gt;  </w:t>
      </w:r>
      <w:r>
        <w:rPr>
          <w:rFonts w:ascii="Times New Roman" w:eastAsia="Times New Roman" w:hAnsi="Times New Roman" w:cs="Times New Roman"/>
          <w:i/>
          <w:spacing w:val="3"/>
          <w:w w:val="49"/>
          <w:position w:val="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21"/>
          <w:position w:val="2"/>
          <w:sz w:val="14"/>
          <w:szCs w:val="14"/>
        </w:rPr>
        <w:t>P</w:t>
      </w:r>
      <w:r>
        <w:rPr>
          <w:rFonts w:ascii="Times New Roman" w:eastAsia="Times New Roman" w:hAnsi="Times New Roman" w:cs="Times New Roman"/>
          <w:w w:val="121"/>
          <w:position w:val="2"/>
          <w:sz w:val="14"/>
          <w:szCs w:val="14"/>
        </w:rPr>
        <w:t>erformed</w:t>
      </w:r>
      <w:r>
        <w:rPr>
          <w:rFonts w:ascii="Times New Roman" w:eastAsia="Times New Roman" w:hAnsi="Times New Roman" w:cs="Times New Roman"/>
          <w:spacing w:val="15"/>
          <w:w w:val="121"/>
          <w:position w:val="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14"/>
          <w:szCs w:val="14"/>
        </w:rPr>
        <w:t xml:space="preserve">on </w:t>
      </w:r>
      <w:r>
        <w:rPr>
          <w:rFonts w:ascii="Times New Roman" w:eastAsia="Times New Roman" w:hAnsi="Times New Roman" w:cs="Times New Roman"/>
          <w:spacing w:val="11"/>
          <w:position w:val="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24"/>
          <w:position w:val="2"/>
          <w:sz w:val="14"/>
          <w:szCs w:val="14"/>
        </w:rPr>
        <w:t>GPU</w:t>
      </w:r>
    </w:p>
    <w:p w14:paraId="1F400221" w14:textId="77777777" w:rsidR="00114C4D" w:rsidRDefault="00096F81">
      <w:pPr>
        <w:tabs>
          <w:tab w:val="left" w:pos="1720"/>
        </w:tabs>
        <w:spacing w:before="28" w:after="0" w:line="240" w:lineRule="auto"/>
        <w:ind w:left="955" w:right="-20"/>
        <w:rPr>
          <w:rFonts w:ascii="Courier" w:eastAsia="Courier" w:hAnsi="Courier" w:cs="Courier"/>
          <w:sz w:val="14"/>
          <w:szCs w:val="1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10:</w:t>
      </w:r>
      <w:r>
        <w:rPr>
          <w:rFonts w:ascii="Times New Roman" w:eastAsia="Times New Roman" w:hAnsi="Times New Roman" w:cs="Times New Roman"/>
          <w:spacing w:val="-3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Courier" w:eastAsia="Courier" w:hAnsi="Courier" w:cs="Courier"/>
          <w:w w:val="88"/>
          <w:sz w:val="14"/>
          <w:szCs w:val="14"/>
        </w:rPr>
        <w:t>GPU aggregation</w:t>
      </w:r>
      <w:r>
        <w:rPr>
          <w:rFonts w:ascii="Courier" w:eastAsia="Courier" w:hAnsi="Courier" w:cs="Courier"/>
          <w:spacing w:val="1"/>
          <w:w w:val="88"/>
          <w:sz w:val="14"/>
          <w:szCs w:val="14"/>
        </w:rPr>
        <w:t xml:space="preserve"> </w:t>
      </w:r>
      <w:r>
        <w:rPr>
          <w:rFonts w:ascii="Courier" w:eastAsia="Courier" w:hAnsi="Courier" w:cs="Courier"/>
          <w:w w:val="88"/>
          <w:sz w:val="14"/>
          <w:szCs w:val="14"/>
        </w:rPr>
        <w:t xml:space="preserve">rate kernel call from </w:t>
      </w:r>
      <w:r>
        <w:rPr>
          <w:rFonts w:ascii="Courier" w:eastAsia="Courier" w:hAnsi="Courier" w:cs="Courier"/>
          <w:sz w:val="14"/>
          <w:szCs w:val="14"/>
        </w:rPr>
        <w:t>CPU</w:t>
      </w:r>
    </w:p>
    <w:p w14:paraId="759E6C59" w14:textId="77777777" w:rsidR="00114C4D" w:rsidRDefault="00096F81">
      <w:pPr>
        <w:tabs>
          <w:tab w:val="left" w:pos="1720"/>
          <w:tab w:val="left" w:pos="6340"/>
        </w:tabs>
        <w:spacing w:before="2" w:after="0" w:line="240" w:lineRule="auto"/>
        <w:ind w:left="955" w:right="-2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11:</w:t>
      </w:r>
      <w:r>
        <w:rPr>
          <w:rFonts w:ascii="Times New Roman" w:eastAsia="Times New Roman" w:hAnsi="Times New Roman" w:cs="Times New Roman"/>
          <w:spacing w:val="-3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Courier" w:eastAsia="Courier" w:hAnsi="Courier" w:cs="Courier"/>
          <w:w w:val="88"/>
          <w:sz w:val="14"/>
          <w:szCs w:val="14"/>
        </w:rPr>
        <w:t xml:space="preserve">Calculate </w:t>
      </w:r>
      <w:r>
        <w:rPr>
          <w:rFonts w:ascii="Meiryo" w:eastAsia="Meiryo" w:hAnsi="Meiryo" w:cs="Meiryo"/>
          <w:i/>
          <w:w w:val="62"/>
          <w:sz w:val="14"/>
          <w:szCs w:val="14"/>
        </w:rPr>
        <w:t>'!R</w:t>
      </w:r>
      <w:r>
        <w:rPr>
          <w:rFonts w:ascii="Times New Roman" w:eastAsia="Times New Roman" w:hAnsi="Times New Roman" w:cs="Times New Roman"/>
          <w:i/>
          <w:w w:val="146"/>
          <w:position w:val="-2"/>
          <w:sz w:val="10"/>
          <w:szCs w:val="10"/>
        </w:rPr>
        <w:t>b</w:t>
      </w:r>
      <w:r>
        <w:rPr>
          <w:rFonts w:ascii="Times New Roman" w:eastAsia="Times New Roman" w:hAnsi="Times New Roman" w:cs="Times New Roman"/>
          <w:i/>
          <w:spacing w:val="4"/>
          <w:w w:val="146"/>
          <w:position w:val="-2"/>
          <w:sz w:val="10"/>
          <w:szCs w:val="10"/>
        </w:rPr>
        <w:t>r</w:t>
      </w:r>
      <w:r>
        <w:rPr>
          <w:rFonts w:ascii="Times New Roman" w:eastAsia="Times New Roman" w:hAnsi="Times New Roman" w:cs="Times New Roman"/>
          <w:i/>
          <w:w w:val="158"/>
          <w:position w:val="-2"/>
          <w:sz w:val="10"/>
          <w:szCs w:val="10"/>
        </w:rPr>
        <w:t>ea</w:t>
      </w:r>
      <w:r>
        <w:rPr>
          <w:rFonts w:ascii="Times New Roman" w:eastAsia="Times New Roman" w:hAnsi="Times New Roman" w:cs="Times New Roman"/>
          <w:i/>
          <w:spacing w:val="2"/>
          <w:w w:val="158"/>
          <w:position w:val="-2"/>
          <w:sz w:val="10"/>
          <w:szCs w:val="10"/>
        </w:rPr>
        <w:t>k</w:t>
      </w:r>
      <w:r>
        <w:rPr>
          <w:rFonts w:ascii="Times New Roman" w:eastAsia="Times New Roman" w:hAnsi="Times New Roman" w:cs="Times New Roman"/>
          <w:i/>
          <w:w w:val="146"/>
          <w:position w:val="-2"/>
          <w:sz w:val="10"/>
          <w:szCs w:val="10"/>
        </w:rPr>
        <w:t>a</w:t>
      </w:r>
      <w:r>
        <w:rPr>
          <w:rFonts w:ascii="Times New Roman" w:eastAsia="Times New Roman" w:hAnsi="Times New Roman" w:cs="Times New Roman"/>
          <w:i/>
          <w:spacing w:val="4"/>
          <w:w w:val="146"/>
          <w:position w:val="-2"/>
          <w:sz w:val="10"/>
          <w:szCs w:val="10"/>
        </w:rPr>
        <w:t>g</w:t>
      </w:r>
      <w:r>
        <w:rPr>
          <w:rFonts w:ascii="Times New Roman" w:eastAsia="Times New Roman" w:hAnsi="Times New Roman" w:cs="Times New Roman"/>
          <w:i/>
          <w:w w:val="152"/>
          <w:position w:val="-2"/>
          <w:sz w:val="10"/>
          <w:szCs w:val="10"/>
        </w:rPr>
        <w:t>e</w:t>
      </w:r>
      <w:r>
        <w:rPr>
          <w:rFonts w:ascii="Times New Roman" w:eastAsia="Times New Roman" w:hAnsi="Times New Roman" w:cs="Times New Roman"/>
          <w:i/>
          <w:position w:val="-2"/>
          <w:sz w:val="10"/>
          <w:szCs w:val="10"/>
        </w:rPr>
        <w:t xml:space="preserve">  </w:t>
      </w:r>
      <w:r>
        <w:rPr>
          <w:rFonts w:ascii="Times New Roman" w:eastAsia="Times New Roman" w:hAnsi="Times New Roman" w:cs="Times New Roman"/>
          <w:i/>
          <w:spacing w:val="9"/>
          <w:position w:val="-2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4"/>
          <w:szCs w:val="14"/>
        </w:rPr>
        <w:t xml:space="preserve">for solid bins </w:t>
      </w:r>
      <w:r>
        <w:rPr>
          <w:rFonts w:ascii="Times New Roman" w:eastAsia="Times New Roman" w:hAnsi="Times New Roman" w:cs="Times New Roman"/>
          <w:i/>
          <w:w w:val="138"/>
          <w:sz w:val="14"/>
          <w:szCs w:val="14"/>
        </w:rPr>
        <w:t>s</w:t>
      </w:r>
      <w:r>
        <w:rPr>
          <w:rFonts w:ascii="Times New Roman" w:eastAsia="Times New Roman" w:hAnsi="Times New Roman" w:cs="Times New Roman"/>
          <w:w w:val="135"/>
          <w:position w:val="-2"/>
          <w:sz w:val="10"/>
          <w:szCs w:val="10"/>
        </w:rPr>
        <w:t>1</w:t>
      </w:r>
      <w:r>
        <w:rPr>
          <w:rFonts w:ascii="Times New Roman" w:eastAsia="Times New Roman" w:hAnsi="Times New Roman" w:cs="Times New Roman"/>
          <w:spacing w:val="-15"/>
          <w:position w:val="-2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4"/>
          <w:szCs w:val="14"/>
        </w:rPr>
        <w:t>,</w:t>
      </w:r>
      <w:r>
        <w:rPr>
          <w:rFonts w:ascii="Times New Roman" w:eastAsia="Times New Roman" w:hAnsi="Times New Roman" w:cs="Times New Roman"/>
          <w:i/>
          <w:w w:val="138"/>
          <w:sz w:val="14"/>
          <w:szCs w:val="14"/>
        </w:rPr>
        <w:t>s</w:t>
      </w:r>
      <w:r>
        <w:rPr>
          <w:rFonts w:ascii="Times New Roman" w:eastAsia="Times New Roman" w:hAnsi="Times New Roman" w:cs="Times New Roman"/>
          <w:w w:val="135"/>
          <w:position w:val="-2"/>
          <w:sz w:val="10"/>
          <w:szCs w:val="10"/>
        </w:rPr>
        <w:t>2</w:t>
      </w:r>
      <w:r>
        <w:rPr>
          <w:rFonts w:ascii="Times New Roman" w:eastAsia="Times New Roman" w:hAnsi="Times New Roman" w:cs="Times New Roman"/>
          <w:position w:val="-2"/>
          <w:sz w:val="10"/>
          <w:szCs w:val="10"/>
        </w:rPr>
        <w:tab/>
      </w:r>
      <w:r>
        <w:rPr>
          <w:rFonts w:ascii="Times New Roman" w:eastAsia="Times New Roman" w:hAnsi="Times New Roman" w:cs="Times New Roman"/>
          <w:i/>
          <w:w w:val="49"/>
          <w:sz w:val="14"/>
          <w:szCs w:val="14"/>
        </w:rPr>
        <w:t xml:space="preserve">1&gt;  </w:t>
      </w:r>
      <w:r>
        <w:rPr>
          <w:rFonts w:ascii="Times New Roman" w:eastAsia="Times New Roman" w:hAnsi="Times New Roman" w:cs="Times New Roman"/>
          <w:i/>
          <w:spacing w:val="3"/>
          <w:w w:val="4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21"/>
          <w:sz w:val="14"/>
          <w:szCs w:val="14"/>
        </w:rPr>
        <w:t>P</w:t>
      </w:r>
      <w:r>
        <w:rPr>
          <w:rFonts w:ascii="Times New Roman" w:eastAsia="Times New Roman" w:hAnsi="Times New Roman" w:cs="Times New Roman"/>
          <w:w w:val="121"/>
          <w:sz w:val="14"/>
          <w:szCs w:val="14"/>
        </w:rPr>
        <w:t>erformed</w:t>
      </w:r>
      <w:r>
        <w:rPr>
          <w:rFonts w:ascii="Times New Roman" w:eastAsia="Times New Roman" w:hAnsi="Times New Roman" w:cs="Times New Roman"/>
          <w:spacing w:val="15"/>
          <w:w w:val="12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on </w:t>
      </w:r>
      <w:r>
        <w:rPr>
          <w:rFonts w:ascii="Times New Roman" w:eastAsia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4"/>
          <w:szCs w:val="14"/>
        </w:rPr>
        <w:t>GPU</w:t>
      </w:r>
    </w:p>
    <w:p w14:paraId="59AF93A8" w14:textId="77777777" w:rsidR="00114C4D" w:rsidRDefault="00096F81">
      <w:pPr>
        <w:tabs>
          <w:tab w:val="left" w:pos="1720"/>
        </w:tabs>
        <w:spacing w:before="28" w:after="0" w:line="240" w:lineRule="auto"/>
        <w:ind w:left="955" w:right="-20"/>
        <w:rPr>
          <w:rFonts w:ascii="Courier" w:eastAsia="Courier" w:hAnsi="Courier" w:cs="Courier"/>
          <w:sz w:val="14"/>
          <w:szCs w:val="1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12:</w:t>
      </w:r>
      <w:r>
        <w:rPr>
          <w:rFonts w:ascii="Times New Roman" w:eastAsia="Times New Roman" w:hAnsi="Times New Roman" w:cs="Times New Roman"/>
          <w:spacing w:val="-3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Courier" w:eastAsia="Courier" w:hAnsi="Courier" w:cs="Courier"/>
          <w:w w:val="88"/>
          <w:sz w:val="14"/>
          <w:szCs w:val="14"/>
        </w:rPr>
        <w:t xml:space="preserve">Calculate </w:t>
      </w:r>
      <w:r>
        <w:rPr>
          <w:rFonts w:ascii="Times New Roman" w:eastAsia="Times New Roman" w:hAnsi="Times New Roman" w:cs="Times New Roman"/>
          <w:i/>
          <w:w w:val="158"/>
          <w:sz w:val="14"/>
          <w:szCs w:val="14"/>
        </w:rPr>
        <w:t>n</w:t>
      </w:r>
      <w:r>
        <w:rPr>
          <w:rFonts w:ascii="Times New Roman" w:eastAsia="Times New Roman" w:hAnsi="Times New Roman" w:cs="Times New Roman"/>
          <w:i/>
          <w:w w:val="158"/>
          <w:position w:val="-2"/>
          <w:sz w:val="10"/>
          <w:szCs w:val="10"/>
        </w:rPr>
        <w:t>pa</w:t>
      </w:r>
      <w:r>
        <w:rPr>
          <w:rFonts w:ascii="Times New Roman" w:eastAsia="Times New Roman" w:hAnsi="Times New Roman" w:cs="Times New Roman"/>
          <w:i/>
          <w:spacing w:val="6"/>
          <w:w w:val="158"/>
          <w:position w:val="-2"/>
          <w:sz w:val="10"/>
          <w:szCs w:val="10"/>
        </w:rPr>
        <w:t>r</w:t>
      </w:r>
      <w:r>
        <w:rPr>
          <w:rFonts w:ascii="Times New Roman" w:eastAsia="Times New Roman" w:hAnsi="Times New Roman" w:cs="Times New Roman"/>
          <w:i/>
          <w:w w:val="158"/>
          <w:position w:val="-2"/>
          <w:sz w:val="10"/>
          <w:szCs w:val="10"/>
        </w:rPr>
        <w:t xml:space="preserve">ticles </w:t>
      </w:r>
      <w:r>
        <w:rPr>
          <w:rFonts w:ascii="Times New Roman" w:eastAsia="Times New Roman" w:hAnsi="Times New Roman" w:cs="Times New Roman"/>
          <w:i/>
          <w:spacing w:val="8"/>
          <w:w w:val="158"/>
          <w:position w:val="-2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4"/>
          <w:szCs w:val="14"/>
        </w:rPr>
        <w:t xml:space="preserve">using Euler’s </w:t>
      </w:r>
      <w:r>
        <w:rPr>
          <w:rFonts w:ascii="Courier" w:eastAsia="Courier" w:hAnsi="Courier" w:cs="Courier"/>
          <w:sz w:val="14"/>
          <w:szCs w:val="14"/>
        </w:rPr>
        <w:t>method</w:t>
      </w:r>
    </w:p>
    <w:p w14:paraId="3FC081A7" w14:textId="77777777" w:rsidR="00114C4D" w:rsidRDefault="00096F81">
      <w:pPr>
        <w:tabs>
          <w:tab w:val="left" w:pos="1720"/>
        </w:tabs>
        <w:spacing w:before="48" w:after="0" w:line="240" w:lineRule="auto"/>
        <w:ind w:left="955" w:right="-20"/>
        <w:rPr>
          <w:rFonts w:ascii="Courier" w:eastAsia="Courier" w:hAnsi="Courier" w:cs="Courier"/>
          <w:sz w:val="14"/>
          <w:szCs w:val="1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13:</w:t>
      </w:r>
      <w:r>
        <w:rPr>
          <w:rFonts w:ascii="Times New Roman" w:eastAsia="Times New Roman" w:hAnsi="Times New Roman" w:cs="Times New Roman"/>
          <w:spacing w:val="-3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Courier" w:eastAsia="Courier" w:hAnsi="Courier" w:cs="Courier"/>
          <w:w w:val="88"/>
          <w:sz w:val="14"/>
          <w:szCs w:val="14"/>
        </w:rPr>
        <w:t xml:space="preserve">Copy back process rate data back </w:t>
      </w:r>
      <w:r>
        <w:rPr>
          <w:rFonts w:ascii="Courier" w:eastAsia="Courier" w:hAnsi="Courier" w:cs="Courier"/>
          <w:sz w:val="14"/>
          <w:szCs w:val="14"/>
        </w:rPr>
        <w:t>to</w:t>
      </w:r>
      <w:r>
        <w:rPr>
          <w:rFonts w:ascii="Courier" w:eastAsia="Courier" w:hAnsi="Courier" w:cs="Courier"/>
          <w:spacing w:val="-30"/>
          <w:sz w:val="14"/>
          <w:szCs w:val="14"/>
        </w:rPr>
        <w:t xml:space="preserve"> </w:t>
      </w:r>
      <w:r>
        <w:rPr>
          <w:rFonts w:ascii="Courier" w:eastAsia="Courier" w:hAnsi="Courier" w:cs="Courier"/>
          <w:w w:val="88"/>
          <w:sz w:val="14"/>
          <w:szCs w:val="14"/>
        </w:rPr>
        <w:t xml:space="preserve">the CPU </w:t>
      </w:r>
      <w:r>
        <w:rPr>
          <w:rFonts w:ascii="Courier" w:eastAsia="Courier" w:hAnsi="Courier" w:cs="Courier"/>
          <w:sz w:val="14"/>
          <w:szCs w:val="14"/>
        </w:rPr>
        <w:t>RAM</w:t>
      </w:r>
    </w:p>
    <w:p w14:paraId="573AB38A" w14:textId="77777777" w:rsidR="00114C4D" w:rsidRDefault="00096F81">
      <w:pPr>
        <w:tabs>
          <w:tab w:val="left" w:pos="1720"/>
          <w:tab w:val="left" w:pos="6360"/>
        </w:tabs>
        <w:spacing w:before="55" w:after="0" w:line="240" w:lineRule="auto"/>
        <w:ind w:left="955" w:right="-2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14:</w:t>
      </w:r>
      <w:r>
        <w:rPr>
          <w:rFonts w:ascii="Times New Roman" w:eastAsia="Times New Roman" w:hAnsi="Times New Roman" w:cs="Times New Roman"/>
          <w:spacing w:val="-3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Courier" w:eastAsia="Courier" w:hAnsi="Courier" w:cs="Courier"/>
          <w:w w:val="88"/>
          <w:sz w:val="14"/>
          <w:szCs w:val="14"/>
        </w:rPr>
        <w:t xml:space="preserve">Calculate </w:t>
      </w:r>
      <w:r>
        <w:rPr>
          <w:rFonts w:ascii="Times New Roman" w:eastAsia="Times New Roman" w:hAnsi="Times New Roman" w:cs="Times New Roman"/>
          <w:i/>
          <w:w w:val="134"/>
          <w:sz w:val="14"/>
          <w:szCs w:val="14"/>
        </w:rPr>
        <w:t>timestep</w:t>
      </w:r>
      <w:r>
        <w:rPr>
          <w:rFonts w:ascii="Times New Roman" w:eastAsia="Times New Roman" w:hAnsi="Times New Roman" w:cs="Times New Roman"/>
          <w:i/>
          <w:spacing w:val="28"/>
          <w:w w:val="134"/>
          <w:sz w:val="14"/>
          <w:szCs w:val="14"/>
        </w:rPr>
        <w:t xml:space="preserve"> </w:t>
      </w:r>
      <w:r>
        <w:rPr>
          <w:rFonts w:ascii="Courier" w:eastAsia="Courier" w:hAnsi="Courier" w:cs="Courier"/>
          <w:w w:val="88"/>
          <w:sz w:val="14"/>
          <w:szCs w:val="14"/>
        </w:rPr>
        <w:t xml:space="preserve">using </w:t>
      </w:r>
      <w:r>
        <w:rPr>
          <w:rFonts w:ascii="Courier" w:eastAsia="Courier" w:hAnsi="Courier" w:cs="Courier"/>
          <w:i/>
          <w:sz w:val="14"/>
          <w:szCs w:val="14"/>
        </w:rPr>
        <w:t>CFL</w:t>
      </w:r>
      <w:r>
        <w:rPr>
          <w:rFonts w:ascii="Courier" w:eastAsia="Courier" w:hAnsi="Courier" w:cs="Courier"/>
          <w:i/>
          <w:spacing w:val="-19"/>
          <w:sz w:val="14"/>
          <w:szCs w:val="14"/>
        </w:rPr>
        <w:t xml:space="preserve"> </w:t>
      </w:r>
      <w:r>
        <w:rPr>
          <w:rFonts w:ascii="Courier" w:eastAsia="Courier" w:hAnsi="Courier" w:cs="Courier"/>
          <w:sz w:val="14"/>
          <w:szCs w:val="14"/>
        </w:rPr>
        <w:t>condition</w:t>
      </w:r>
      <w:r>
        <w:rPr>
          <w:rFonts w:ascii="Courier" w:eastAsia="Courier" w:hAnsi="Courier" w:cs="Courier"/>
          <w:sz w:val="14"/>
          <w:szCs w:val="14"/>
        </w:rPr>
        <w:tab/>
      </w:r>
      <w:r>
        <w:rPr>
          <w:rFonts w:ascii="Times New Roman" w:eastAsia="Times New Roman" w:hAnsi="Times New Roman" w:cs="Times New Roman"/>
          <w:i/>
          <w:w w:val="49"/>
          <w:sz w:val="14"/>
          <w:szCs w:val="14"/>
        </w:rPr>
        <w:t xml:space="preserve">1&gt;  </w:t>
      </w:r>
      <w:r>
        <w:rPr>
          <w:rFonts w:ascii="Times New Roman" w:eastAsia="Times New Roman" w:hAnsi="Times New Roman" w:cs="Times New Roman"/>
          <w:i/>
          <w:spacing w:val="3"/>
          <w:w w:val="4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21"/>
          <w:sz w:val="14"/>
          <w:szCs w:val="14"/>
        </w:rPr>
        <w:t>P</w:t>
      </w:r>
      <w:r>
        <w:rPr>
          <w:rFonts w:ascii="Times New Roman" w:eastAsia="Times New Roman" w:hAnsi="Times New Roman" w:cs="Times New Roman"/>
          <w:w w:val="121"/>
          <w:sz w:val="14"/>
          <w:szCs w:val="14"/>
        </w:rPr>
        <w:t>erformed</w:t>
      </w:r>
      <w:r>
        <w:rPr>
          <w:rFonts w:ascii="Times New Roman" w:eastAsia="Times New Roman" w:hAnsi="Times New Roman" w:cs="Times New Roman"/>
          <w:spacing w:val="15"/>
          <w:w w:val="12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on </w:t>
      </w:r>
      <w:r>
        <w:rPr>
          <w:rFonts w:ascii="Times New Roman" w:eastAsia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4"/>
          <w:szCs w:val="14"/>
        </w:rPr>
        <w:t>CPU</w:t>
      </w:r>
    </w:p>
    <w:p w14:paraId="0206A71A" w14:textId="77777777" w:rsidR="00114C4D" w:rsidRDefault="00096F81">
      <w:pPr>
        <w:tabs>
          <w:tab w:val="left" w:pos="1720"/>
        </w:tabs>
        <w:spacing w:before="55" w:after="0" w:line="240" w:lineRule="auto"/>
        <w:ind w:left="955" w:right="-2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position w:val="2"/>
          <w:sz w:val="16"/>
          <w:szCs w:val="16"/>
        </w:rPr>
        <w:t>15:</w:t>
      </w:r>
      <w:r>
        <w:rPr>
          <w:rFonts w:ascii="Times New Roman" w:eastAsia="Times New Roman" w:hAnsi="Times New Roman" w:cs="Times New Roman"/>
          <w:spacing w:val="-30"/>
          <w:position w:val="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16"/>
          <w:szCs w:val="16"/>
        </w:rPr>
        <w:tab/>
      </w:r>
      <w:r>
        <w:rPr>
          <w:rFonts w:ascii="Times New Roman" w:eastAsia="Times New Roman" w:hAnsi="Times New Roman" w:cs="Times New Roman"/>
          <w:i/>
          <w:w w:val="151"/>
          <w:position w:val="2"/>
          <w:sz w:val="14"/>
          <w:szCs w:val="14"/>
        </w:rPr>
        <w:t>t</w:t>
      </w:r>
      <w:r>
        <w:rPr>
          <w:rFonts w:ascii="Times New Roman" w:eastAsia="Times New Roman" w:hAnsi="Times New Roman" w:cs="Times New Roman"/>
          <w:i/>
          <w:w w:val="151"/>
          <w:sz w:val="10"/>
          <w:szCs w:val="10"/>
        </w:rPr>
        <w:t>new</w:t>
      </w:r>
      <w:r>
        <w:rPr>
          <w:rFonts w:ascii="Times New Roman" w:eastAsia="Times New Roman" w:hAnsi="Times New Roman" w:cs="Times New Roman"/>
          <w:i/>
          <w:spacing w:val="33"/>
          <w:w w:val="15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w w:val="151"/>
          <w:position w:val="2"/>
          <w:sz w:val="14"/>
          <w:szCs w:val="14"/>
        </w:rPr>
        <w:t>=</w:t>
      </w:r>
      <w:r>
        <w:rPr>
          <w:rFonts w:ascii="Times New Roman" w:eastAsia="Times New Roman" w:hAnsi="Times New Roman" w:cs="Times New Roman"/>
          <w:spacing w:val="-5"/>
          <w:w w:val="151"/>
          <w:position w:val="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51"/>
          <w:position w:val="2"/>
          <w:sz w:val="14"/>
          <w:szCs w:val="14"/>
        </w:rPr>
        <w:t>t</w:t>
      </w:r>
      <w:r>
        <w:rPr>
          <w:rFonts w:ascii="Times New Roman" w:eastAsia="Times New Roman" w:hAnsi="Times New Roman" w:cs="Times New Roman"/>
          <w:i/>
          <w:spacing w:val="-15"/>
          <w:w w:val="151"/>
          <w:position w:val="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51"/>
          <w:position w:val="2"/>
          <w:sz w:val="14"/>
          <w:szCs w:val="14"/>
        </w:rPr>
        <w:t>+</w:t>
      </w:r>
      <w:r>
        <w:rPr>
          <w:rFonts w:ascii="Times New Roman" w:eastAsia="Times New Roman" w:hAnsi="Times New Roman" w:cs="Times New Roman"/>
          <w:spacing w:val="-14"/>
          <w:w w:val="151"/>
          <w:position w:val="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51"/>
          <w:position w:val="2"/>
          <w:sz w:val="14"/>
          <w:szCs w:val="14"/>
        </w:rPr>
        <w:t>timestep</w:t>
      </w:r>
    </w:p>
    <w:p w14:paraId="54454E7C" w14:textId="77777777" w:rsidR="00114C4D" w:rsidRDefault="00096F81">
      <w:pPr>
        <w:tabs>
          <w:tab w:val="left" w:pos="1480"/>
        </w:tabs>
        <w:spacing w:before="48" w:after="0" w:line="240" w:lineRule="auto"/>
        <w:ind w:left="955" w:right="-2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16:</w:t>
      </w:r>
      <w:r>
        <w:rPr>
          <w:rFonts w:ascii="Times New Roman" w:eastAsia="Times New Roman" w:hAnsi="Times New Roman" w:cs="Times New Roman"/>
          <w:spacing w:val="-3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bCs/>
          <w:w w:val="129"/>
          <w:sz w:val="14"/>
          <w:szCs w:val="14"/>
        </w:rPr>
        <w:t>end</w:t>
      </w:r>
      <w:r>
        <w:rPr>
          <w:rFonts w:ascii="Times New Roman" w:eastAsia="Times New Roman" w:hAnsi="Times New Roman" w:cs="Times New Roman"/>
          <w:b/>
          <w:bCs/>
          <w:spacing w:val="9"/>
          <w:w w:val="12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9"/>
          <w:sz w:val="14"/>
          <w:szCs w:val="14"/>
        </w:rPr>
        <w:t>while</w:t>
      </w:r>
    </w:p>
    <w:p w14:paraId="01E0D42D" w14:textId="77777777" w:rsidR="00114C4D" w:rsidRDefault="00096F81">
      <w:pPr>
        <w:tabs>
          <w:tab w:val="left" w:pos="1480"/>
        </w:tabs>
        <w:spacing w:before="55" w:after="0" w:line="240" w:lineRule="auto"/>
        <w:ind w:left="955" w:right="-20"/>
        <w:rPr>
          <w:rFonts w:ascii="Courier" w:eastAsia="Courier" w:hAnsi="Courier" w:cs="Courier"/>
          <w:sz w:val="14"/>
          <w:szCs w:val="1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17:</w:t>
      </w:r>
      <w:r>
        <w:rPr>
          <w:rFonts w:ascii="Times New Roman" w:eastAsia="Times New Roman" w:hAnsi="Times New Roman" w:cs="Times New Roman"/>
          <w:spacing w:val="-3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Courier" w:eastAsia="Courier" w:hAnsi="Courier" w:cs="Courier"/>
          <w:w w:val="88"/>
          <w:sz w:val="14"/>
          <w:szCs w:val="14"/>
        </w:rPr>
        <w:t xml:space="preserve">Clear GPU </w:t>
      </w:r>
      <w:r>
        <w:rPr>
          <w:rFonts w:ascii="Courier" w:eastAsia="Courier" w:hAnsi="Courier" w:cs="Courier"/>
          <w:sz w:val="14"/>
          <w:szCs w:val="14"/>
        </w:rPr>
        <w:t>memory</w:t>
      </w:r>
    </w:p>
    <w:p w14:paraId="293886C2" w14:textId="192DAD08" w:rsidR="00114C4D" w:rsidRDefault="00D6272F">
      <w:pPr>
        <w:spacing w:before="55" w:after="0" w:line="240" w:lineRule="auto"/>
        <w:ind w:left="955" w:right="-2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860" behindDoc="1" locked="0" layoutInCell="1" allowOverlap="1" wp14:anchorId="39B87F04" wp14:editId="16D58A77">
                <wp:simplePos x="0" y="0"/>
                <wp:positionH relativeFrom="page">
                  <wp:posOffset>1698625</wp:posOffset>
                </wp:positionH>
                <wp:positionV relativeFrom="paragraph">
                  <wp:posOffset>194945</wp:posOffset>
                </wp:positionV>
                <wp:extent cx="4364990" cy="1270"/>
                <wp:effectExtent l="12700" t="13970" r="13335" b="3810"/>
                <wp:wrapNone/>
                <wp:docPr id="515" name="Group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64990" cy="1270"/>
                          <a:chOff x="2675" y="307"/>
                          <a:chExt cx="6874" cy="2"/>
                        </a:xfrm>
                      </wpg:grpSpPr>
                      <wps:wsp>
                        <wps:cNvPr id="516" name="Freeform 504"/>
                        <wps:cNvSpPr>
                          <a:spLocks/>
                        </wps:cNvSpPr>
                        <wps:spPr bwMode="auto">
                          <a:xfrm>
                            <a:off x="2675" y="307"/>
                            <a:ext cx="6874" cy="2"/>
                          </a:xfrm>
                          <a:custGeom>
                            <a:avLst/>
                            <a:gdLst>
                              <a:gd name="T0" fmla="+- 0 2675 2675"/>
                              <a:gd name="T1" fmla="*/ T0 w 6874"/>
                              <a:gd name="T2" fmla="+- 0 9550 2675"/>
                              <a:gd name="T3" fmla="*/ T2 w 687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74">
                                <a:moveTo>
                                  <a:pt x="0" y="0"/>
                                </a:moveTo>
                                <a:lnTo>
                                  <a:pt x="6875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BC33FC" id="Group 503" o:spid="_x0000_s1026" style="position:absolute;margin-left:133.75pt;margin-top:15.35pt;width:343.7pt;height:.1pt;z-index:-2620;mso-position-horizontal-relative:page" coordorigin="2675,307" coordsize="687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">
                <v:shape id="Freeform 504" o:spid="_x0000_s1027" style="position:absolute;left:2675;top:307;width:6874;height:2;visibility:visible;mso-wrap-style:square;v-text-anchor:top" coordsize="687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" path="m,l6875,e" filled="f" strokeweight=".14042mm">
                  <v:path arrowok="t" o:connecttype="custom" o:connectlocs="0,0;6875,0" o:connectangles="0,0"/>
                </v:shape>
                <w10:wrap anchorx="page"/>
              </v:group>
            </w:pict>
          </mc:Fallback>
        </mc:AlternateContent>
      </w:r>
      <w:r w:rsidR="00096F81">
        <w:rPr>
          <w:rFonts w:ascii="Times New Roman" w:eastAsia="Times New Roman" w:hAnsi="Times New Roman" w:cs="Times New Roman"/>
          <w:sz w:val="16"/>
          <w:szCs w:val="16"/>
        </w:rPr>
        <w:t xml:space="preserve">18: </w:t>
      </w:r>
      <w:r w:rsidR="00096F81"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 w:rsidR="00096F81">
        <w:rPr>
          <w:rFonts w:ascii="Times New Roman" w:eastAsia="Times New Roman" w:hAnsi="Times New Roman" w:cs="Times New Roman"/>
          <w:b/>
          <w:bCs/>
          <w:w w:val="129"/>
          <w:sz w:val="14"/>
          <w:szCs w:val="14"/>
        </w:rPr>
        <w:t>end</w:t>
      </w:r>
      <w:r w:rsidR="00096F81">
        <w:rPr>
          <w:rFonts w:ascii="Times New Roman" w:eastAsia="Times New Roman" w:hAnsi="Times New Roman" w:cs="Times New Roman"/>
          <w:b/>
          <w:bCs/>
          <w:spacing w:val="9"/>
          <w:w w:val="129"/>
          <w:sz w:val="14"/>
          <w:szCs w:val="14"/>
        </w:rPr>
        <w:t xml:space="preserve"> </w:t>
      </w:r>
      <w:r w:rsidR="00096F81">
        <w:rPr>
          <w:rFonts w:ascii="Times New Roman" w:eastAsia="Times New Roman" w:hAnsi="Times New Roman" w:cs="Times New Roman"/>
          <w:b/>
          <w:bCs/>
          <w:w w:val="126"/>
          <w:sz w:val="14"/>
          <w:szCs w:val="14"/>
        </w:rPr>
        <w:t>pr</w:t>
      </w:r>
      <w:r w:rsidR="00096F81">
        <w:rPr>
          <w:rFonts w:ascii="Times New Roman" w:eastAsia="Times New Roman" w:hAnsi="Times New Roman" w:cs="Times New Roman"/>
          <w:b/>
          <w:bCs/>
          <w:spacing w:val="5"/>
          <w:w w:val="126"/>
          <w:sz w:val="14"/>
          <w:szCs w:val="14"/>
        </w:rPr>
        <w:t>o</w:t>
      </w:r>
      <w:r w:rsidR="00096F81">
        <w:rPr>
          <w:rFonts w:ascii="Times New Roman" w:eastAsia="Times New Roman" w:hAnsi="Times New Roman" w:cs="Times New Roman"/>
          <w:b/>
          <w:bCs/>
          <w:w w:val="128"/>
          <w:sz w:val="14"/>
          <w:szCs w:val="14"/>
        </w:rPr>
        <w:t>cedure</w:t>
      </w:r>
    </w:p>
    <w:p w14:paraId="78969419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43BC68D6" w14:textId="77777777" w:rsidR="00114C4D" w:rsidRDefault="00114C4D">
      <w:pPr>
        <w:spacing w:after="0" w:line="260" w:lineRule="exact"/>
        <w:rPr>
          <w:sz w:val="26"/>
          <w:szCs w:val="26"/>
        </w:rPr>
      </w:pPr>
    </w:p>
    <w:p w14:paraId="2E0EA6FF" w14:textId="77777777" w:rsidR="00114C4D" w:rsidRDefault="00114C4D">
      <w:pPr>
        <w:spacing w:after="0"/>
        <w:sectPr w:rsidR="00114C4D">
          <w:pgSz w:w="12240" w:h="15840"/>
          <w:pgMar w:top="1480" w:right="1720" w:bottom="1920" w:left="1720" w:header="0" w:footer="1737" w:gutter="0"/>
          <w:cols w:space="720"/>
        </w:sectPr>
      </w:pPr>
    </w:p>
    <w:p w14:paraId="03294288" w14:textId="77777777" w:rsidR="00114C4D" w:rsidRDefault="00114C4D">
      <w:pPr>
        <w:spacing w:before="6" w:after="0" w:line="110" w:lineRule="exact"/>
        <w:rPr>
          <w:sz w:val="11"/>
          <w:szCs w:val="11"/>
        </w:rPr>
      </w:pPr>
    </w:p>
    <w:p w14:paraId="60EA103B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300</w:t>
      </w:r>
    </w:p>
    <w:p w14:paraId="0E7D8374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00289F5C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301</w:t>
      </w:r>
    </w:p>
    <w:p w14:paraId="317631F6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1E678449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302</w:t>
      </w:r>
    </w:p>
    <w:p w14:paraId="044AA530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3EAFCC8C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303</w:t>
      </w:r>
    </w:p>
    <w:p w14:paraId="7946F3D8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32058F45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304</w:t>
      </w:r>
    </w:p>
    <w:p w14:paraId="1A560FD4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72A9EF9C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305</w:t>
      </w:r>
    </w:p>
    <w:p w14:paraId="7C5A2B54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2A3D38DE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306</w:t>
      </w:r>
    </w:p>
    <w:p w14:paraId="09BB602A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7464D19E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307</w:t>
      </w:r>
    </w:p>
    <w:p w14:paraId="5ACA9A99" w14:textId="77777777" w:rsidR="00114C4D" w:rsidRDefault="00096F81">
      <w:pPr>
        <w:spacing w:before="22" w:after="0" w:line="374" w:lineRule="auto"/>
        <w:ind w:right="91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problem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size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increased.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stud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w w:val="108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 xml:space="preserve">cessing </w:t>
      </w:r>
      <w:r>
        <w:rPr>
          <w:rFonts w:ascii="Times New Roman" w:eastAsia="Times New Roman" w:hAnsi="Times New Roman" w:cs="Times New Roman"/>
          <w:sz w:val="20"/>
          <w:szCs w:val="20"/>
        </w:rPr>
        <w:t>units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limited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due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hitecture</w:t>
      </w:r>
      <w:r>
        <w:rPr>
          <w:rFonts w:ascii="Times New Roman" w:eastAsia="Times New Roman" w:hAnsi="Times New Roman" w:cs="Times New Roman"/>
          <w:spacing w:val="6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GPU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20"/>
          <w:szCs w:val="20"/>
        </w:rPr>
        <w:t>C++</w:t>
      </w:r>
      <w:r>
        <w:rPr>
          <w:rFonts w:ascii="Times New Roman" w:eastAsia="Times New Roman" w:hAnsi="Times New Roman" w:cs="Times New Roman"/>
          <w:spacing w:val="-11"/>
          <w:w w:val="1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de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ed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not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utilize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than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during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execution. 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us,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soft </w:t>
      </w:r>
      <w:r>
        <w:rPr>
          <w:rFonts w:ascii="Times New Roman" w:eastAsia="Times New Roman" w:hAnsi="Times New Roman" w:cs="Times New Roman"/>
          <w:sz w:val="20"/>
          <w:szCs w:val="20"/>
        </w:rPr>
        <w:t>scaling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approa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6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preferred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scenario.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erformance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a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usually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measured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terms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ratio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run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ulations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run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cores.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depicted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Equation</w:t>
      </w:r>
      <w:r>
        <w:rPr>
          <w:rFonts w:ascii="Times New Roman" w:eastAsia="Times New Roman" w:hAnsi="Times New Roman" w:cs="Times New Roman"/>
          <w:spacing w:val="6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17,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20"/>
          <w:position w:val="-3"/>
          <w:sz w:val="14"/>
          <w:szCs w:val="14"/>
        </w:rPr>
        <w:t>1</w:t>
      </w:r>
      <w:r>
        <w:rPr>
          <w:rFonts w:ascii="Times New Roman" w:eastAsia="Times New Roman" w:hAnsi="Times New Roman" w:cs="Times New Roman"/>
          <w:spacing w:val="28"/>
          <w:w w:val="120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run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problem</w:t>
      </w:r>
    </w:p>
    <w:p w14:paraId="2999D7B2" w14:textId="77777777" w:rsidR="00114C4D" w:rsidRDefault="00096F81">
      <w:pPr>
        <w:spacing w:after="0" w:line="225" w:lineRule="exact"/>
        <w:ind w:right="137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6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26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>core</w:t>
      </w:r>
      <w:r>
        <w:rPr>
          <w:rFonts w:ascii="Times New Roman" w:eastAsia="Times New Roman" w:hAnsi="Times New Roman" w:cs="Times New Roman"/>
          <w:spacing w:val="27"/>
          <w:position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37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>as</w:t>
      </w:r>
      <w:proofErr w:type="spellEnd"/>
      <w:r>
        <w:rPr>
          <w:rFonts w:ascii="Times New Roman" w:eastAsia="Times New Roman" w:hAnsi="Times New Roman" w:cs="Times New Roman"/>
          <w:spacing w:val="29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32"/>
          <w:position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w w:val="132"/>
          <w:position w:val="-1"/>
          <w:sz w:val="14"/>
          <w:szCs w:val="14"/>
        </w:rPr>
        <w:t>N</w:t>
      </w:r>
      <w:r>
        <w:rPr>
          <w:rFonts w:ascii="Times New Roman" w:eastAsia="Times New Roman" w:hAnsi="Times New Roman" w:cs="Times New Roman"/>
          <w:i/>
          <w:spacing w:val="46"/>
          <w:w w:val="132"/>
          <w:position w:val="-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7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49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5"/>
          <w:position w:val="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 xml:space="preserve">en </w:t>
      </w:r>
      <w:r>
        <w:rPr>
          <w:rFonts w:ascii="Times New Roman" w:eastAsia="Times New Roman" w:hAnsi="Times New Roman" w:cs="Times New Roman"/>
          <w:spacing w:val="13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7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>run</w:t>
      </w:r>
      <w:r>
        <w:rPr>
          <w:rFonts w:ascii="Times New Roman" w:eastAsia="Times New Roman" w:hAnsi="Times New Roman" w:cs="Times New Roman"/>
          <w:spacing w:val="49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 xml:space="preserve">problem </w:t>
      </w:r>
      <w:r>
        <w:rPr>
          <w:rFonts w:ascii="Times New Roman" w:eastAsia="Times New Roman" w:hAnsi="Times New Roman" w:cs="Times New Roman"/>
          <w:spacing w:val="7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6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0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position w:val="2"/>
          <w:sz w:val="20"/>
          <w:szCs w:val="20"/>
        </w:rPr>
        <w:t>cores.</w:t>
      </w:r>
    </w:p>
    <w:p w14:paraId="0DF481A9" w14:textId="77777777" w:rsidR="00114C4D" w:rsidRDefault="00114C4D">
      <w:pPr>
        <w:spacing w:after="0"/>
        <w:jc w:val="both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757" w:space="199"/>
            <w:col w:w="7844"/>
          </w:cols>
        </w:sectPr>
      </w:pPr>
    </w:p>
    <w:p w14:paraId="781EFA7F" w14:textId="77777777" w:rsidR="00114C4D" w:rsidRDefault="00114C4D">
      <w:pPr>
        <w:spacing w:before="2" w:after="0" w:line="110" w:lineRule="exact"/>
        <w:rPr>
          <w:sz w:val="11"/>
          <w:szCs w:val="11"/>
        </w:rPr>
      </w:pPr>
    </w:p>
    <w:p w14:paraId="577CCCA0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69C304F1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79A18430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44592231" w14:textId="77777777" w:rsidR="00114C4D" w:rsidRDefault="00096F81">
      <w:pPr>
        <w:spacing w:before="22" w:after="0" w:line="210" w:lineRule="exact"/>
        <w:ind w:right="-4"/>
        <w:jc w:val="righ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i/>
          <w:w w:val="129"/>
          <w:position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3"/>
          <w:position w:val="-5"/>
          <w:sz w:val="14"/>
          <w:szCs w:val="14"/>
        </w:rPr>
        <w:t>1</w:t>
      </w:r>
    </w:p>
    <w:p w14:paraId="2A819C47" w14:textId="197F47CF" w:rsidR="00114C4D" w:rsidRDefault="00D6272F">
      <w:pPr>
        <w:spacing w:after="0" w:line="127" w:lineRule="exact"/>
        <w:ind w:right="257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861" behindDoc="1" locked="0" layoutInCell="1" allowOverlap="1" wp14:anchorId="3843BA8E" wp14:editId="4A9A38BB">
                <wp:simplePos x="0" y="0"/>
                <wp:positionH relativeFrom="page">
                  <wp:posOffset>4150360</wp:posOffset>
                </wp:positionH>
                <wp:positionV relativeFrom="paragraph">
                  <wp:posOffset>39370</wp:posOffset>
                </wp:positionV>
                <wp:extent cx="141605" cy="1270"/>
                <wp:effectExtent l="6985" t="10795" r="13335" b="6985"/>
                <wp:wrapNone/>
                <wp:docPr id="513" name="Group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1605" cy="1270"/>
                          <a:chOff x="6536" y="62"/>
                          <a:chExt cx="223" cy="2"/>
                        </a:xfrm>
                      </wpg:grpSpPr>
                      <wps:wsp>
                        <wps:cNvPr id="514" name="Freeform 502"/>
                        <wps:cNvSpPr>
                          <a:spLocks/>
                        </wps:cNvSpPr>
                        <wps:spPr bwMode="auto">
                          <a:xfrm>
                            <a:off x="6536" y="62"/>
                            <a:ext cx="223" cy="2"/>
                          </a:xfrm>
                          <a:custGeom>
                            <a:avLst/>
                            <a:gdLst>
                              <a:gd name="T0" fmla="+- 0 6536 6536"/>
                              <a:gd name="T1" fmla="*/ T0 w 223"/>
                              <a:gd name="T2" fmla="+- 0 6759 6536"/>
                              <a:gd name="T3" fmla="*/ T2 w 22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3">
                                <a:moveTo>
                                  <a:pt x="0" y="0"/>
                                </a:moveTo>
                                <a:lnTo>
                                  <a:pt x="223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41A4AF" id="Group 501" o:spid="_x0000_s1026" style="position:absolute;margin-left:326.8pt;margin-top:3.1pt;width:11.15pt;height:.1pt;z-index:-2619;mso-position-horizontal-relative:page" coordorigin="6536,62" coordsize="22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">
                <v:shape id="Freeform 502" o:spid="_x0000_s1027" style="position:absolute;left:6536;top:62;width:223;height:2;visibility:visible;mso-wrap-style:square;v-text-anchor:top" coordsize="2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" path="m,l223,e" filled="f" strokeweight=".14042mm">
                  <v:path arrowok="t" o:connecttype="custom" o:connectlocs="0,0;223,0" o:connectangles="0,0"/>
                </v:shape>
                <w10:wrap anchorx="page"/>
              </v:group>
            </w:pict>
          </mc:Fallback>
        </mc:AlternateContent>
      </w:r>
      <w:r w:rsidR="00096F81">
        <w:rPr>
          <w:rFonts w:ascii="Times New Roman" w:eastAsia="Times New Roman" w:hAnsi="Times New Roman" w:cs="Times New Roman"/>
          <w:i/>
          <w:spacing w:val="12"/>
          <w:position w:val="-1"/>
          <w:sz w:val="20"/>
          <w:szCs w:val="20"/>
        </w:rPr>
        <w:t>S</w:t>
      </w:r>
      <w:r w:rsidR="00096F81"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 xml:space="preserve">peedup </w:t>
      </w:r>
      <w:r w:rsidR="00096F81">
        <w:rPr>
          <w:rFonts w:ascii="Times New Roman" w:eastAsia="Times New Roman" w:hAnsi="Times New Roman" w:cs="Times New Roman"/>
          <w:i/>
          <w:spacing w:val="1"/>
          <w:position w:val="-1"/>
          <w:sz w:val="20"/>
          <w:szCs w:val="20"/>
        </w:rPr>
        <w:t xml:space="preserve"> </w:t>
      </w:r>
      <w:r w:rsidR="00096F81">
        <w:rPr>
          <w:rFonts w:ascii="Times New Roman" w:eastAsia="Times New Roman" w:hAnsi="Times New Roman" w:cs="Times New Roman"/>
          <w:w w:val="137"/>
          <w:position w:val="-1"/>
          <w:sz w:val="20"/>
          <w:szCs w:val="20"/>
        </w:rPr>
        <w:t>=</w:t>
      </w:r>
    </w:p>
    <w:p w14:paraId="4955078A" w14:textId="77777777" w:rsidR="00114C4D" w:rsidRDefault="00096F81">
      <w:pPr>
        <w:spacing w:after="0" w:line="182" w:lineRule="exact"/>
        <w:ind w:right="-20"/>
        <w:jc w:val="righ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i/>
          <w:w w:val="129"/>
          <w:position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w w:val="135"/>
          <w:position w:val="-1"/>
          <w:sz w:val="14"/>
          <w:szCs w:val="14"/>
        </w:rPr>
        <w:t>N</w:t>
      </w:r>
    </w:p>
    <w:p w14:paraId="5E0F185D" w14:textId="77777777" w:rsidR="00114C4D" w:rsidRDefault="00096F81">
      <w:pPr>
        <w:spacing w:before="8" w:after="0" w:line="150" w:lineRule="exact"/>
        <w:rPr>
          <w:sz w:val="15"/>
          <w:szCs w:val="15"/>
        </w:rPr>
      </w:pPr>
      <w:r>
        <w:br w:type="column"/>
      </w:r>
    </w:p>
    <w:p w14:paraId="0426A2D2" w14:textId="77777777" w:rsidR="00114C4D" w:rsidRDefault="00096F81">
      <w:pPr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06"/>
          <w:sz w:val="20"/>
          <w:szCs w:val="20"/>
        </w:rPr>
        <w:t>(17)</w:t>
      </w:r>
    </w:p>
    <w:p w14:paraId="59410F81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5014" w:space="2461"/>
            <w:col w:w="1325"/>
          </w:cols>
        </w:sectPr>
      </w:pPr>
    </w:p>
    <w:p w14:paraId="2FFCB110" w14:textId="77777777" w:rsidR="00114C4D" w:rsidRDefault="00114C4D">
      <w:pPr>
        <w:spacing w:before="2" w:after="0" w:line="150" w:lineRule="exact"/>
        <w:rPr>
          <w:sz w:val="15"/>
          <w:szCs w:val="15"/>
        </w:rPr>
      </w:pPr>
    </w:p>
    <w:p w14:paraId="0C218D8E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7E4032C9" w14:textId="77777777" w:rsidR="00114C4D" w:rsidRDefault="00114C4D">
      <w:pPr>
        <w:spacing w:before="6" w:after="0" w:line="110" w:lineRule="exact"/>
        <w:rPr>
          <w:sz w:val="11"/>
          <w:szCs w:val="11"/>
        </w:rPr>
      </w:pPr>
    </w:p>
    <w:p w14:paraId="7FE93DAE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308</w:t>
      </w:r>
    </w:p>
    <w:p w14:paraId="31F0355F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673C4C69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309</w:t>
      </w:r>
    </w:p>
    <w:p w14:paraId="0F4C3C41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7AB0307F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310</w:t>
      </w:r>
    </w:p>
    <w:p w14:paraId="544182C1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70420173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311</w:t>
      </w:r>
    </w:p>
    <w:p w14:paraId="2F3E82BA" w14:textId="77777777" w:rsidR="00114C4D" w:rsidRDefault="00096F81">
      <w:pPr>
        <w:spacing w:before="22" w:after="0" w:line="374" w:lineRule="auto"/>
        <w:ind w:right="916" w:firstLine="2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problem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size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aried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increasing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48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in- </w:t>
      </w:r>
      <w:r>
        <w:rPr>
          <w:rFonts w:ascii="Times New Roman" w:eastAsia="Times New Roman" w:hAnsi="Times New Roman" w:cs="Times New Roman"/>
          <w:sz w:val="20"/>
          <w:szCs w:val="20"/>
        </w:rPr>
        <w:t>side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PBM.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turn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increas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total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calculations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erformed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without</w:t>
      </w:r>
      <w:r>
        <w:rPr>
          <w:rFonts w:ascii="Times New Roman" w:eastAsia="Times New Roman" w:hAnsi="Times New Roman" w:cs="Times New Roman"/>
          <w:spacing w:val="2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increasing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amou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23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needed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erformed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cessing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unit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(core).</w:t>
      </w:r>
    </w:p>
    <w:p w14:paraId="0C29ED6B" w14:textId="77777777" w:rsidR="00114C4D" w:rsidRDefault="00114C4D">
      <w:pPr>
        <w:spacing w:after="0"/>
        <w:jc w:val="both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757" w:space="199"/>
            <w:col w:w="7844"/>
          </w:cols>
        </w:sectPr>
      </w:pPr>
    </w:p>
    <w:p w14:paraId="3F85DF2A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0DCF1811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5CDAF46E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56DFF8E6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695C80B2" w14:textId="77777777" w:rsidR="00114C4D" w:rsidRDefault="00114C4D">
      <w:pPr>
        <w:spacing w:before="6" w:after="0" w:line="200" w:lineRule="exact"/>
        <w:rPr>
          <w:sz w:val="20"/>
          <w:szCs w:val="20"/>
        </w:rPr>
      </w:pPr>
    </w:p>
    <w:p w14:paraId="1CC21125" w14:textId="77777777" w:rsidR="00114C4D" w:rsidRDefault="00114C4D">
      <w:pPr>
        <w:spacing w:after="0"/>
        <w:sectPr w:rsidR="00114C4D">
          <w:pgSz w:w="12240" w:h="15840"/>
          <w:pgMar w:top="1480" w:right="1720" w:bottom="1920" w:left="1720" w:header="0" w:footer="1737" w:gutter="0"/>
          <w:cols w:space="720"/>
        </w:sectPr>
      </w:pPr>
    </w:p>
    <w:p w14:paraId="5C18822B" w14:textId="77777777" w:rsidR="00114C4D" w:rsidRDefault="00114C4D">
      <w:pPr>
        <w:spacing w:before="6" w:after="0" w:line="110" w:lineRule="exact"/>
        <w:rPr>
          <w:sz w:val="11"/>
          <w:szCs w:val="11"/>
        </w:rPr>
      </w:pPr>
    </w:p>
    <w:p w14:paraId="3346A1A2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312</w:t>
      </w:r>
    </w:p>
    <w:p w14:paraId="37B3A0EA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0130FB6A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313</w:t>
      </w:r>
    </w:p>
    <w:p w14:paraId="4F29D325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129610C8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314</w:t>
      </w:r>
    </w:p>
    <w:p w14:paraId="220E7B89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20A5F70F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315</w:t>
      </w:r>
    </w:p>
    <w:p w14:paraId="1A03CE72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1F13B6A5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316</w:t>
      </w:r>
    </w:p>
    <w:p w14:paraId="52529981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45D7C13B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317</w:t>
      </w:r>
    </w:p>
    <w:p w14:paraId="011CC656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47F172CF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318</w:t>
      </w:r>
    </w:p>
    <w:p w14:paraId="14CE576E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4AFCC8F0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319</w:t>
      </w:r>
    </w:p>
    <w:p w14:paraId="5EB57EF2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73D3E8FF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320</w:t>
      </w:r>
    </w:p>
    <w:p w14:paraId="239E6BBC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0F97D0C2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321</w:t>
      </w:r>
    </w:p>
    <w:p w14:paraId="4E306490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318ECA18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322</w:t>
      </w:r>
    </w:p>
    <w:p w14:paraId="4DEBD621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6B82A0E7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323</w:t>
      </w:r>
    </w:p>
    <w:p w14:paraId="0D63B3DC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44F7AECD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324</w:t>
      </w:r>
    </w:p>
    <w:p w14:paraId="6CF9CAEF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45EB1235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325</w:t>
      </w:r>
    </w:p>
    <w:p w14:paraId="66265DEF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68EE7C21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326</w:t>
      </w:r>
    </w:p>
    <w:p w14:paraId="201CE3D1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0F5C9D00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327</w:t>
      </w:r>
    </w:p>
    <w:p w14:paraId="6EFFB4D5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62C9332E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328</w:t>
      </w:r>
    </w:p>
    <w:p w14:paraId="5BBD69D0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0C91454E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329</w:t>
      </w:r>
    </w:p>
    <w:p w14:paraId="3C1C74AA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2AB4617F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330</w:t>
      </w:r>
    </w:p>
    <w:p w14:paraId="650D0067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3ED56342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331</w:t>
      </w:r>
    </w:p>
    <w:p w14:paraId="1B4DADC6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0E1053C2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332</w:t>
      </w:r>
    </w:p>
    <w:p w14:paraId="2369F040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323298A0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333</w:t>
      </w:r>
    </w:p>
    <w:p w14:paraId="5A15EFA4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1697454A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334</w:t>
      </w:r>
    </w:p>
    <w:p w14:paraId="4449F223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63DB02C7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335</w:t>
      </w:r>
    </w:p>
    <w:p w14:paraId="640672DE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6671A209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336</w:t>
      </w:r>
    </w:p>
    <w:p w14:paraId="306228FC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40CB0CBC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337</w:t>
      </w:r>
    </w:p>
    <w:p w14:paraId="48B4632F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4B4DE893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338</w:t>
      </w:r>
    </w:p>
    <w:p w14:paraId="06E03BD4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6363E11F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339</w:t>
      </w:r>
    </w:p>
    <w:p w14:paraId="09C04971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30CE2C19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340</w:t>
      </w:r>
    </w:p>
    <w:p w14:paraId="707E8FD3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42607C33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341</w:t>
      </w:r>
    </w:p>
    <w:p w14:paraId="0A8995C2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5B42F629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342</w:t>
      </w:r>
    </w:p>
    <w:p w14:paraId="32EA760F" w14:textId="77777777" w:rsidR="00114C4D" w:rsidRDefault="00096F81">
      <w:pPr>
        <w:spacing w:before="22" w:after="0" w:line="240" w:lineRule="auto"/>
        <w:ind w:right="3693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4.1. </w:t>
      </w:r>
      <w:r>
        <w:rPr>
          <w:rFonts w:ascii="Times New Roman" w:eastAsia="Times New Roman" w:hAnsi="Times New Roman" w:cs="Times New Roman"/>
          <w:i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lgorithm </w:t>
      </w:r>
      <w:r>
        <w:rPr>
          <w:rFonts w:ascii="Times New Roman" w:eastAsia="Times New Roman" w:hAnsi="Times New Roman" w:cs="Times New Roman"/>
          <w:i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erforman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i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desktop</w:t>
      </w:r>
      <w:r>
        <w:rPr>
          <w:rFonts w:ascii="Times New Roman" w:eastAsia="Times New Roman" w:hAnsi="Times New Roman" w:cs="Times New Roman"/>
          <w:i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6"/>
          <w:sz w:val="20"/>
          <w:szCs w:val="20"/>
        </w:rPr>
        <w:t>GPU</w:t>
      </w:r>
    </w:p>
    <w:p w14:paraId="67BFFE41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4B89F787" w14:textId="77777777" w:rsidR="00114C4D" w:rsidRDefault="00096F81">
      <w:pPr>
        <w:spacing w:after="0" w:line="240" w:lineRule="auto"/>
        <w:ind w:left="299" w:right="-20"/>
        <w:rPr>
          <w:rFonts w:ascii="Courier" w:eastAsia="Courier" w:hAnsi="Courier" w:cs="Courier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desktop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configuration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these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studies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comprised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</w:t>
      </w:r>
      <w:proofErr w:type="spellEnd"/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tel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Courier" w:eastAsia="Courier" w:hAnsi="Courier" w:cs="Courier"/>
          <w:i/>
          <w:w w:val="129"/>
          <w:sz w:val="20"/>
          <w:szCs w:val="20"/>
        </w:rPr>
        <w:t>−</w:t>
      </w:r>
    </w:p>
    <w:p w14:paraId="06E9CFD0" w14:textId="77777777" w:rsidR="00114C4D" w:rsidRDefault="00114C4D">
      <w:pPr>
        <w:spacing w:before="3" w:after="0" w:line="120" w:lineRule="exact"/>
        <w:rPr>
          <w:sz w:val="12"/>
          <w:szCs w:val="12"/>
        </w:rPr>
      </w:pPr>
    </w:p>
    <w:p w14:paraId="52D602E7" w14:textId="77777777" w:rsidR="00114C4D" w:rsidRDefault="00096F81">
      <w:pPr>
        <w:spacing w:after="0" w:line="374" w:lineRule="auto"/>
        <w:ind w:right="9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06"/>
          <w:sz w:val="20"/>
          <w:szCs w:val="20"/>
        </w:rPr>
        <w:t>7700</w:t>
      </w:r>
      <w:r>
        <w:rPr>
          <w:rFonts w:ascii="Times New Roman" w:eastAsia="Times New Roman" w:hAnsi="Times New Roman" w:cs="Times New Roman"/>
          <w:i/>
          <w:w w:val="106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9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CPU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ck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GHz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32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GB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DDR4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RAM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NVIDIA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Quadro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4000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NVIDIA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Quadro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GPU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had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1792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GB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GDDR5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RAM.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ersion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9.0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paired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GCC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7.3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run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desktop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ulations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Ubu</w:t>
      </w:r>
      <w:r>
        <w:rPr>
          <w:rFonts w:ascii="Times New Roman" w:eastAsia="Times New Roman" w:hAnsi="Times New Roman" w:cs="Times New Roman"/>
          <w:spacing w:val="-6"/>
          <w:w w:val="11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tu</w:t>
      </w:r>
      <w:r>
        <w:rPr>
          <w:rFonts w:ascii="Times New Roman" w:eastAsia="Times New Roman" w:hAnsi="Times New Roman" w:cs="Times New Roman"/>
          <w:spacing w:val="13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18.04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erating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system 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(OS).</w:t>
      </w:r>
    </w:p>
    <w:p w14:paraId="773A356D" w14:textId="77777777" w:rsidR="00114C4D" w:rsidRDefault="00096F81">
      <w:pPr>
        <w:spacing w:before="5" w:after="0" w:line="374" w:lineRule="auto"/>
        <w:ind w:right="916" w:firstLine="2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consisted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eral 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streaming</w:t>
      </w:r>
      <w:r>
        <w:rPr>
          <w:rFonts w:ascii="Times New Roman" w:eastAsia="Times New Roman" w:hAnsi="Times New Roman" w:cs="Times New Roman"/>
          <w:spacing w:val="37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ulti-pr</w:t>
      </w:r>
      <w:r>
        <w:rPr>
          <w:rFonts w:ascii="Times New Roman" w:eastAsia="Times New Roman" w:hAnsi="Times New Roman" w:cs="Times New Roman"/>
          <w:spacing w:val="7"/>
          <w:w w:val="10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cessors(SM)</w:t>
      </w:r>
      <w:r>
        <w:rPr>
          <w:rFonts w:ascii="Times New Roman" w:eastAsia="Times New Roman" w:hAnsi="Times New Roman" w:cs="Times New Roman"/>
          <w:spacing w:val="3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help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distribute</w:t>
      </w:r>
      <w:r>
        <w:rPr>
          <w:rFonts w:ascii="Times New Roman" w:eastAsia="Times New Roman" w:hAnsi="Times New Roman" w:cs="Times New Roman"/>
          <w:spacing w:val="8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1792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inside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GPU.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Once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calculations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pass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CPU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 the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GPU,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SMs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cate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ks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32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threads</w:t>
      </w:r>
      <w:r>
        <w:rPr>
          <w:rFonts w:ascii="Times New Roman" w:eastAsia="Times New Roman" w:hAnsi="Times New Roman" w:cs="Times New Roman"/>
          <w:spacing w:val="6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h.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distribution</w:t>
      </w:r>
      <w:r>
        <w:rPr>
          <w:rFonts w:ascii="Times New Roman" w:eastAsia="Times New Roman" w:hAnsi="Times New Roman" w:cs="Times New Roman"/>
          <w:spacing w:val="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found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jor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7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ottlene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ks</w:t>
      </w:r>
      <w:r>
        <w:rPr>
          <w:rFonts w:ascii="Times New Roman" w:eastAsia="Times New Roman" w:hAnsi="Times New Roman" w:cs="Times New Roman"/>
          <w:spacing w:val="1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ecially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trol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handed 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CPU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GPU.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leads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significa</w:t>
      </w:r>
      <w:r>
        <w:rPr>
          <w:rFonts w:ascii="Times New Roman" w:eastAsia="Times New Roman" w:hAnsi="Times New Roman" w:cs="Times New Roman"/>
          <w:spacing w:val="-5"/>
          <w:w w:val="10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amou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calculation</w:t>
      </w:r>
      <w:r>
        <w:rPr>
          <w:rFonts w:ascii="Times New Roman" w:eastAsia="Times New Roman" w:hAnsi="Times New Roman" w:cs="Times New Roman"/>
          <w:spacing w:val="20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erformed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GPU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trol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hanges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common.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solid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bins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differe</w:t>
      </w:r>
      <w:r>
        <w:rPr>
          <w:rFonts w:ascii="Times New Roman" w:eastAsia="Times New Roman" w:hAnsi="Times New Roman" w:cs="Times New Roman"/>
          <w:spacing w:val="-5"/>
          <w:w w:val="10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solids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ere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16,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mea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5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there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maxi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um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65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536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cal</w:t>
      </w:r>
      <w:r>
        <w:rPr>
          <w:rFonts w:ascii="Times New Roman" w:eastAsia="Times New Roman" w:hAnsi="Times New Roman" w:cs="Times New Roman"/>
          <w:spacing w:val="1"/>
          <w:w w:val="110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ulations</w:t>
      </w:r>
      <w:r>
        <w:rPr>
          <w:rFonts w:ascii="Times New Roman" w:eastAsia="Times New Roman" w:hAnsi="Times New Roman" w:cs="Times New Roman"/>
          <w:spacing w:val="-2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44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needed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erformed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step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t. </w:t>
      </w:r>
      <w:r>
        <w:rPr>
          <w:rFonts w:ascii="Times New Roman" w:eastAsia="Times New Roman" w:hAnsi="Times New Roman" w:cs="Times New Roman"/>
          <w:spacing w:val="13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While,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calculations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increased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million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step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when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 xml:space="preserve">ts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increased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32. 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SMs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divide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these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calculations 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ks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32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threads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send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it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cores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calculations 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accou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ts 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some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erheard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during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ulatio</w:t>
      </w:r>
      <w:r>
        <w:rPr>
          <w:rFonts w:ascii="Times New Roman" w:eastAsia="Times New Roman" w:hAnsi="Times New Roman" w:cs="Times New Roman"/>
          <w:spacing w:val="1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4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erhead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prese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timestep,</w:t>
      </w:r>
      <w:r>
        <w:rPr>
          <w:rFonts w:ascii="Times New Roman" w:eastAsia="Times New Roman" w:hAnsi="Times New Roman" w:cs="Times New Roman"/>
          <w:spacing w:val="22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w w:val="10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com</w:t>
      </w:r>
      <w:r>
        <w:rPr>
          <w:rFonts w:ascii="Times New Roman" w:eastAsia="Times New Roman" w:hAnsi="Times New Roman" w:cs="Times New Roman"/>
          <w:spacing w:val="6"/>
          <w:w w:val="10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ensated</w:t>
      </w:r>
      <w:r>
        <w:rPr>
          <w:rFonts w:ascii="Times New Roman" w:eastAsia="Times New Roman" w:hAnsi="Times New Roman" w:cs="Times New Roman"/>
          <w:spacing w:val="36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calculations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running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GPU.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PBM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run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90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seconds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included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45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seconds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mixing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45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seconds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liquid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addition. </w:t>
      </w:r>
      <w:r>
        <w:rPr>
          <w:rFonts w:ascii="Times New Roman" w:eastAsia="Times New Roman" w:hAnsi="Times New Roman" w:cs="Times New Roman"/>
          <w:spacing w:val="29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algorithm</w:t>
      </w:r>
      <w:r>
        <w:rPr>
          <w:rFonts w:ascii="Times New Roman" w:eastAsia="Times New Roman" w:hAnsi="Times New Roman" w:cs="Times New Roman"/>
          <w:spacing w:val="29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erformance 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tested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z w:val="20"/>
          <w:szCs w:val="20"/>
        </w:rPr>
        <w:t>soft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scaling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problem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hanging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28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doubling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them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til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41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rea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hed</w:t>
      </w:r>
    </w:p>
    <w:p w14:paraId="0F208AD1" w14:textId="77777777" w:rsidR="00114C4D" w:rsidRDefault="00096F81">
      <w:pPr>
        <w:spacing w:before="4" w:after="0" w:line="374" w:lineRule="auto"/>
        <w:ind w:right="9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32.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ws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these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ulation. </w:t>
      </w:r>
      <w:r>
        <w:rPr>
          <w:rFonts w:ascii="Times New Roman" w:eastAsia="Times New Roman" w:hAnsi="Times New Roman" w:cs="Times New Roman"/>
          <w:spacing w:val="29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It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seen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35"/>
          <w:w w:val="1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amou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of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remains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almost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consta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till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43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hes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8,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foll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increase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increased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further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32.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According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parallelization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cedure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utilized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run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directly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6"/>
          <w:w w:val="108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ortional</w:t>
      </w:r>
      <w:r>
        <w:rPr>
          <w:rFonts w:ascii="Times New Roman" w:eastAsia="Times New Roman" w:hAnsi="Times New Roman" w:cs="Times New Roman"/>
          <w:spacing w:val="10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25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solid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bins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prese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roblem.</w:t>
      </w:r>
    </w:p>
    <w:p w14:paraId="6E7A1CE9" w14:textId="77777777" w:rsidR="00114C4D" w:rsidRDefault="00114C4D">
      <w:pPr>
        <w:spacing w:after="0"/>
        <w:jc w:val="both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757" w:space="199"/>
            <w:col w:w="7844"/>
          </w:cols>
        </w:sectPr>
      </w:pPr>
    </w:p>
    <w:p w14:paraId="5DB3FE32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5D2B9F33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6D875BF7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7CDFF6E8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37101CF1" w14:textId="77777777" w:rsidR="00114C4D" w:rsidRDefault="00114C4D">
      <w:pPr>
        <w:spacing w:before="6" w:after="0" w:line="200" w:lineRule="exact"/>
        <w:rPr>
          <w:sz w:val="20"/>
          <w:szCs w:val="20"/>
        </w:rPr>
      </w:pPr>
    </w:p>
    <w:p w14:paraId="00330A5E" w14:textId="77777777" w:rsidR="00114C4D" w:rsidRDefault="00114C4D">
      <w:pPr>
        <w:spacing w:after="0"/>
        <w:sectPr w:rsidR="00114C4D">
          <w:footerReference w:type="default" r:id="rId23"/>
          <w:pgSz w:w="12240" w:h="15840"/>
          <w:pgMar w:top="1480" w:right="1720" w:bottom="1920" w:left="1720" w:header="0" w:footer="1737" w:gutter="0"/>
          <w:pgNumType w:start="18"/>
          <w:cols w:space="720"/>
        </w:sectPr>
      </w:pPr>
    </w:p>
    <w:p w14:paraId="41217032" w14:textId="77777777" w:rsidR="00114C4D" w:rsidRDefault="00114C4D">
      <w:pPr>
        <w:spacing w:before="6" w:after="0" w:line="110" w:lineRule="exact"/>
        <w:rPr>
          <w:sz w:val="11"/>
          <w:szCs w:val="11"/>
        </w:rPr>
      </w:pPr>
    </w:p>
    <w:p w14:paraId="3ADA02E9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343</w:t>
      </w:r>
    </w:p>
    <w:p w14:paraId="58AE7737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38205944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344</w:t>
      </w:r>
    </w:p>
    <w:p w14:paraId="4C0D48D7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34B0305B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345</w:t>
      </w:r>
    </w:p>
    <w:p w14:paraId="663BDB23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2152C3E1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346</w:t>
      </w:r>
    </w:p>
    <w:p w14:paraId="7F31535E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22584C0A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347</w:t>
      </w:r>
    </w:p>
    <w:p w14:paraId="3069DE18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687A1CFA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348</w:t>
      </w:r>
    </w:p>
    <w:p w14:paraId="2FB68FFE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09BECFB4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349</w:t>
      </w:r>
    </w:p>
    <w:p w14:paraId="7832EA5A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54558737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350</w:t>
      </w:r>
    </w:p>
    <w:p w14:paraId="70312105" w14:textId="77777777" w:rsidR="00114C4D" w:rsidRDefault="00096F81">
      <w:pPr>
        <w:spacing w:before="22" w:after="0" w:line="374" w:lineRule="auto"/>
        <w:ind w:right="9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consta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result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size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eing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smaller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than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Quadro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4000’s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1792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core,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i.e. 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algorithm</w:t>
      </w:r>
      <w:r>
        <w:rPr>
          <w:rFonts w:ascii="Times New Roman" w:eastAsia="Times New Roman" w:hAnsi="Times New Roman" w:cs="Times New Roman"/>
          <w:spacing w:val="38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not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able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utilize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till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8.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Since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algorithm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w w:val="11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out</w:t>
      </w:r>
    </w:p>
    <w:p w14:paraId="27CCA711" w14:textId="77777777" w:rsidR="00114C4D" w:rsidRDefault="00096F81">
      <w:pPr>
        <w:spacing w:before="5" w:after="0" w:line="374" w:lineRule="auto"/>
        <w:ind w:right="9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256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ulate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t,</w:t>
      </w:r>
      <w:r>
        <w:rPr>
          <w:rFonts w:ascii="Times New Roman" w:eastAsia="Times New Roman" w:hAnsi="Times New Roman" w:cs="Times New Roman"/>
          <w:spacing w:val="34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ould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not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suffice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once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hes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16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SMs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ould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distribute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calculation</w:t>
      </w:r>
      <w:r>
        <w:rPr>
          <w:rFonts w:ascii="Times New Roman" w:eastAsia="Times New Roman" w:hAnsi="Times New Roman" w:cs="Times New Roman"/>
          <w:spacing w:val="24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once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initially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cated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calculations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finished.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ait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leads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ulations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seen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for</w:t>
      </w:r>
    </w:p>
    <w:p w14:paraId="71320087" w14:textId="77777777" w:rsidR="00114C4D" w:rsidRDefault="00096F81">
      <w:pPr>
        <w:spacing w:before="5" w:after="0" w:line="240" w:lineRule="auto"/>
        <w:ind w:right="558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16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32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ts.</w:t>
      </w:r>
    </w:p>
    <w:p w14:paraId="264B3494" w14:textId="77777777" w:rsidR="00114C4D" w:rsidRDefault="00114C4D">
      <w:pPr>
        <w:spacing w:after="0"/>
        <w:jc w:val="both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757" w:space="199"/>
            <w:col w:w="7844"/>
          </w:cols>
        </w:sectPr>
      </w:pPr>
    </w:p>
    <w:p w14:paraId="2E2CDD38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0A2F83D1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5BE08D90" w14:textId="77777777" w:rsidR="00114C4D" w:rsidRDefault="00114C4D">
      <w:pPr>
        <w:spacing w:before="16" w:after="0" w:line="260" w:lineRule="exact"/>
        <w:rPr>
          <w:sz w:val="26"/>
          <w:szCs w:val="26"/>
        </w:rPr>
      </w:pPr>
    </w:p>
    <w:p w14:paraId="50A3C6B2" w14:textId="18D0694E" w:rsidR="00114C4D" w:rsidRDefault="00D6272F">
      <w:pPr>
        <w:spacing w:before="42" w:after="0" w:line="158" w:lineRule="exact"/>
        <w:ind w:left="1992" w:right="-20"/>
        <w:rPr>
          <w:rFonts w:ascii="Arial" w:eastAsia="Arial" w:hAnsi="Arial" w:cs="Arial"/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862" behindDoc="1" locked="0" layoutInCell="1" allowOverlap="1" wp14:anchorId="79613FDB" wp14:editId="3E388198">
                <wp:simplePos x="0" y="0"/>
                <wp:positionH relativeFrom="page">
                  <wp:posOffset>2543175</wp:posOffset>
                </wp:positionH>
                <wp:positionV relativeFrom="paragraph">
                  <wp:posOffset>71120</wp:posOffset>
                </wp:positionV>
                <wp:extent cx="2898140" cy="2284730"/>
                <wp:effectExtent l="9525" t="4445" r="6985" b="6350"/>
                <wp:wrapNone/>
                <wp:docPr id="456" name="Group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8140" cy="2284730"/>
                          <a:chOff x="4005" y="112"/>
                          <a:chExt cx="4564" cy="3598"/>
                        </a:xfrm>
                      </wpg:grpSpPr>
                      <wpg:grpSp>
                        <wpg:cNvPr id="457" name="Group 445"/>
                        <wpg:cNvGrpSpPr>
                          <a:grpSpLocks/>
                        </wpg:cNvGrpSpPr>
                        <wpg:grpSpPr bwMode="auto">
                          <a:xfrm>
                            <a:off x="4009" y="3707"/>
                            <a:ext cx="4557" cy="2"/>
                            <a:chOff x="4009" y="3707"/>
                            <a:chExt cx="4557" cy="2"/>
                          </a:xfrm>
                        </wpg:grpSpPr>
                        <wps:wsp>
                          <wps:cNvPr id="458" name="Freeform 446"/>
                          <wps:cNvSpPr>
                            <a:spLocks/>
                          </wps:cNvSpPr>
                          <wps:spPr bwMode="auto">
                            <a:xfrm>
                              <a:off x="4009" y="3707"/>
                              <a:ext cx="4557" cy="2"/>
                            </a:xfrm>
                            <a:custGeom>
                              <a:avLst/>
                              <a:gdLst>
                                <a:gd name="T0" fmla="+- 0 4009 4009"/>
                                <a:gd name="T1" fmla="*/ T0 w 4557"/>
                                <a:gd name="T2" fmla="+- 0 8566 4009"/>
                                <a:gd name="T3" fmla="*/ T2 w 455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557">
                                  <a:moveTo>
                                    <a:pt x="0" y="0"/>
                                  </a:moveTo>
                                  <a:lnTo>
                                    <a:pt x="4557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9" name="Group 447"/>
                        <wpg:cNvGrpSpPr>
                          <a:grpSpLocks/>
                        </wpg:cNvGrpSpPr>
                        <wpg:grpSpPr bwMode="auto">
                          <a:xfrm>
                            <a:off x="4139" y="3661"/>
                            <a:ext cx="2" cy="46"/>
                            <a:chOff x="4139" y="3661"/>
                            <a:chExt cx="2" cy="46"/>
                          </a:xfrm>
                        </wpg:grpSpPr>
                        <wps:wsp>
                          <wps:cNvPr id="460" name="Freeform 448"/>
                          <wps:cNvSpPr>
                            <a:spLocks/>
                          </wps:cNvSpPr>
                          <wps:spPr bwMode="auto">
                            <a:xfrm>
                              <a:off x="4139" y="3661"/>
                              <a:ext cx="2" cy="46"/>
                            </a:xfrm>
                            <a:custGeom>
                              <a:avLst/>
                              <a:gdLst>
                                <a:gd name="T0" fmla="+- 0 3707 3661"/>
                                <a:gd name="T1" fmla="*/ 3707 h 46"/>
                                <a:gd name="T2" fmla="+- 0 3661 3661"/>
                                <a:gd name="T3" fmla="*/ 3661 h 4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6">
                                  <a:moveTo>
                                    <a:pt x="0" y="4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1" name="Group 449"/>
                        <wpg:cNvGrpSpPr>
                          <a:grpSpLocks/>
                        </wpg:cNvGrpSpPr>
                        <wpg:grpSpPr bwMode="auto">
                          <a:xfrm>
                            <a:off x="4269" y="3661"/>
                            <a:ext cx="2" cy="46"/>
                            <a:chOff x="4269" y="3661"/>
                            <a:chExt cx="2" cy="46"/>
                          </a:xfrm>
                        </wpg:grpSpPr>
                        <wps:wsp>
                          <wps:cNvPr id="462" name="Freeform 450"/>
                          <wps:cNvSpPr>
                            <a:spLocks/>
                          </wps:cNvSpPr>
                          <wps:spPr bwMode="auto">
                            <a:xfrm>
                              <a:off x="4269" y="3661"/>
                              <a:ext cx="2" cy="46"/>
                            </a:xfrm>
                            <a:custGeom>
                              <a:avLst/>
                              <a:gdLst>
                                <a:gd name="T0" fmla="+- 0 3707 3661"/>
                                <a:gd name="T1" fmla="*/ 3707 h 46"/>
                                <a:gd name="T2" fmla="+- 0 3661 3661"/>
                                <a:gd name="T3" fmla="*/ 3661 h 4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6">
                                  <a:moveTo>
                                    <a:pt x="0" y="4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3" name="Group 451"/>
                        <wpg:cNvGrpSpPr>
                          <a:grpSpLocks/>
                        </wpg:cNvGrpSpPr>
                        <wpg:grpSpPr bwMode="auto">
                          <a:xfrm>
                            <a:off x="4530" y="3661"/>
                            <a:ext cx="2" cy="46"/>
                            <a:chOff x="4530" y="3661"/>
                            <a:chExt cx="2" cy="46"/>
                          </a:xfrm>
                        </wpg:grpSpPr>
                        <wps:wsp>
                          <wps:cNvPr id="464" name="Freeform 452"/>
                          <wps:cNvSpPr>
                            <a:spLocks/>
                          </wps:cNvSpPr>
                          <wps:spPr bwMode="auto">
                            <a:xfrm>
                              <a:off x="4530" y="3661"/>
                              <a:ext cx="2" cy="46"/>
                            </a:xfrm>
                            <a:custGeom>
                              <a:avLst/>
                              <a:gdLst>
                                <a:gd name="T0" fmla="+- 0 3707 3661"/>
                                <a:gd name="T1" fmla="*/ 3707 h 46"/>
                                <a:gd name="T2" fmla="+- 0 3661 3661"/>
                                <a:gd name="T3" fmla="*/ 3661 h 4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6">
                                  <a:moveTo>
                                    <a:pt x="0" y="4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5" name="Group 453"/>
                        <wpg:cNvGrpSpPr>
                          <a:grpSpLocks/>
                        </wpg:cNvGrpSpPr>
                        <wpg:grpSpPr bwMode="auto">
                          <a:xfrm>
                            <a:off x="5051" y="3661"/>
                            <a:ext cx="2" cy="46"/>
                            <a:chOff x="5051" y="3661"/>
                            <a:chExt cx="2" cy="46"/>
                          </a:xfrm>
                        </wpg:grpSpPr>
                        <wps:wsp>
                          <wps:cNvPr id="466" name="Freeform 454"/>
                          <wps:cNvSpPr>
                            <a:spLocks/>
                          </wps:cNvSpPr>
                          <wps:spPr bwMode="auto">
                            <a:xfrm>
                              <a:off x="5051" y="3661"/>
                              <a:ext cx="2" cy="46"/>
                            </a:xfrm>
                            <a:custGeom>
                              <a:avLst/>
                              <a:gdLst>
                                <a:gd name="T0" fmla="+- 0 3707 3661"/>
                                <a:gd name="T1" fmla="*/ 3707 h 46"/>
                                <a:gd name="T2" fmla="+- 0 3661 3661"/>
                                <a:gd name="T3" fmla="*/ 3661 h 4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6">
                                  <a:moveTo>
                                    <a:pt x="0" y="4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7" name="Group 455"/>
                        <wpg:cNvGrpSpPr>
                          <a:grpSpLocks/>
                        </wpg:cNvGrpSpPr>
                        <wpg:grpSpPr bwMode="auto">
                          <a:xfrm>
                            <a:off x="6092" y="3661"/>
                            <a:ext cx="2" cy="46"/>
                            <a:chOff x="6092" y="3661"/>
                            <a:chExt cx="2" cy="46"/>
                          </a:xfrm>
                        </wpg:grpSpPr>
                        <wps:wsp>
                          <wps:cNvPr id="468" name="Freeform 456"/>
                          <wps:cNvSpPr>
                            <a:spLocks/>
                          </wps:cNvSpPr>
                          <wps:spPr bwMode="auto">
                            <a:xfrm>
                              <a:off x="6092" y="3661"/>
                              <a:ext cx="2" cy="46"/>
                            </a:xfrm>
                            <a:custGeom>
                              <a:avLst/>
                              <a:gdLst>
                                <a:gd name="T0" fmla="+- 0 3707 3661"/>
                                <a:gd name="T1" fmla="*/ 3707 h 46"/>
                                <a:gd name="T2" fmla="+- 0 3661 3661"/>
                                <a:gd name="T3" fmla="*/ 3661 h 4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6">
                                  <a:moveTo>
                                    <a:pt x="0" y="4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9" name="Group 457"/>
                        <wpg:cNvGrpSpPr>
                          <a:grpSpLocks/>
                        </wpg:cNvGrpSpPr>
                        <wpg:grpSpPr bwMode="auto">
                          <a:xfrm>
                            <a:off x="8175" y="3661"/>
                            <a:ext cx="2" cy="46"/>
                            <a:chOff x="8175" y="3661"/>
                            <a:chExt cx="2" cy="46"/>
                          </a:xfrm>
                        </wpg:grpSpPr>
                        <wps:wsp>
                          <wps:cNvPr id="470" name="Freeform 458"/>
                          <wps:cNvSpPr>
                            <a:spLocks/>
                          </wps:cNvSpPr>
                          <wps:spPr bwMode="auto">
                            <a:xfrm>
                              <a:off x="8175" y="3661"/>
                              <a:ext cx="2" cy="46"/>
                            </a:xfrm>
                            <a:custGeom>
                              <a:avLst/>
                              <a:gdLst>
                                <a:gd name="T0" fmla="+- 0 3707 3661"/>
                                <a:gd name="T1" fmla="*/ 3707 h 46"/>
                                <a:gd name="T2" fmla="+- 0 3661 3661"/>
                                <a:gd name="T3" fmla="*/ 3661 h 4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6">
                                  <a:moveTo>
                                    <a:pt x="0" y="4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1" name="Group 459"/>
                        <wpg:cNvGrpSpPr>
                          <a:grpSpLocks/>
                        </wpg:cNvGrpSpPr>
                        <wpg:grpSpPr bwMode="auto">
                          <a:xfrm>
                            <a:off x="4009" y="116"/>
                            <a:ext cx="4557" cy="2"/>
                            <a:chOff x="4009" y="116"/>
                            <a:chExt cx="4557" cy="2"/>
                          </a:xfrm>
                        </wpg:grpSpPr>
                        <wps:wsp>
                          <wps:cNvPr id="472" name="Freeform 460"/>
                          <wps:cNvSpPr>
                            <a:spLocks/>
                          </wps:cNvSpPr>
                          <wps:spPr bwMode="auto">
                            <a:xfrm>
                              <a:off x="4009" y="116"/>
                              <a:ext cx="4557" cy="2"/>
                            </a:xfrm>
                            <a:custGeom>
                              <a:avLst/>
                              <a:gdLst>
                                <a:gd name="T0" fmla="+- 0 4009 4009"/>
                                <a:gd name="T1" fmla="*/ T0 w 4557"/>
                                <a:gd name="T2" fmla="+- 0 8566 4009"/>
                                <a:gd name="T3" fmla="*/ T2 w 455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557">
                                  <a:moveTo>
                                    <a:pt x="0" y="0"/>
                                  </a:moveTo>
                                  <a:lnTo>
                                    <a:pt x="4557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3" name="Group 461"/>
                        <wpg:cNvGrpSpPr>
                          <a:grpSpLocks/>
                        </wpg:cNvGrpSpPr>
                        <wpg:grpSpPr bwMode="auto">
                          <a:xfrm>
                            <a:off x="4139" y="116"/>
                            <a:ext cx="2" cy="46"/>
                            <a:chOff x="4139" y="116"/>
                            <a:chExt cx="2" cy="46"/>
                          </a:xfrm>
                        </wpg:grpSpPr>
                        <wps:wsp>
                          <wps:cNvPr id="474" name="Freeform 462"/>
                          <wps:cNvSpPr>
                            <a:spLocks/>
                          </wps:cNvSpPr>
                          <wps:spPr bwMode="auto">
                            <a:xfrm>
                              <a:off x="4139" y="116"/>
                              <a:ext cx="2" cy="46"/>
                            </a:xfrm>
                            <a:custGeom>
                              <a:avLst/>
                              <a:gdLst>
                                <a:gd name="T0" fmla="+- 0 116 116"/>
                                <a:gd name="T1" fmla="*/ 116 h 46"/>
                                <a:gd name="T2" fmla="+- 0 161 116"/>
                                <a:gd name="T3" fmla="*/ 161 h 4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6">
                                  <a:moveTo>
                                    <a:pt x="0" y="0"/>
                                  </a:moveTo>
                                  <a:lnTo>
                                    <a:pt x="0" y="45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5" name="Group 463"/>
                        <wpg:cNvGrpSpPr>
                          <a:grpSpLocks/>
                        </wpg:cNvGrpSpPr>
                        <wpg:grpSpPr bwMode="auto">
                          <a:xfrm>
                            <a:off x="4269" y="116"/>
                            <a:ext cx="2" cy="46"/>
                            <a:chOff x="4269" y="116"/>
                            <a:chExt cx="2" cy="46"/>
                          </a:xfrm>
                        </wpg:grpSpPr>
                        <wps:wsp>
                          <wps:cNvPr id="476" name="Freeform 464"/>
                          <wps:cNvSpPr>
                            <a:spLocks/>
                          </wps:cNvSpPr>
                          <wps:spPr bwMode="auto">
                            <a:xfrm>
                              <a:off x="4269" y="116"/>
                              <a:ext cx="2" cy="46"/>
                            </a:xfrm>
                            <a:custGeom>
                              <a:avLst/>
                              <a:gdLst>
                                <a:gd name="T0" fmla="+- 0 116 116"/>
                                <a:gd name="T1" fmla="*/ 116 h 46"/>
                                <a:gd name="T2" fmla="+- 0 161 116"/>
                                <a:gd name="T3" fmla="*/ 161 h 4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6">
                                  <a:moveTo>
                                    <a:pt x="0" y="0"/>
                                  </a:moveTo>
                                  <a:lnTo>
                                    <a:pt x="0" y="45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7" name="Group 465"/>
                        <wpg:cNvGrpSpPr>
                          <a:grpSpLocks/>
                        </wpg:cNvGrpSpPr>
                        <wpg:grpSpPr bwMode="auto">
                          <a:xfrm>
                            <a:off x="4530" y="116"/>
                            <a:ext cx="2" cy="46"/>
                            <a:chOff x="4530" y="116"/>
                            <a:chExt cx="2" cy="46"/>
                          </a:xfrm>
                        </wpg:grpSpPr>
                        <wps:wsp>
                          <wps:cNvPr id="478" name="Freeform 466"/>
                          <wps:cNvSpPr>
                            <a:spLocks/>
                          </wps:cNvSpPr>
                          <wps:spPr bwMode="auto">
                            <a:xfrm>
                              <a:off x="4530" y="116"/>
                              <a:ext cx="2" cy="46"/>
                            </a:xfrm>
                            <a:custGeom>
                              <a:avLst/>
                              <a:gdLst>
                                <a:gd name="T0" fmla="+- 0 116 116"/>
                                <a:gd name="T1" fmla="*/ 116 h 46"/>
                                <a:gd name="T2" fmla="+- 0 161 116"/>
                                <a:gd name="T3" fmla="*/ 161 h 4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6">
                                  <a:moveTo>
                                    <a:pt x="0" y="0"/>
                                  </a:moveTo>
                                  <a:lnTo>
                                    <a:pt x="0" y="45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9" name="Group 467"/>
                        <wpg:cNvGrpSpPr>
                          <a:grpSpLocks/>
                        </wpg:cNvGrpSpPr>
                        <wpg:grpSpPr bwMode="auto">
                          <a:xfrm>
                            <a:off x="5051" y="116"/>
                            <a:ext cx="2" cy="46"/>
                            <a:chOff x="5051" y="116"/>
                            <a:chExt cx="2" cy="46"/>
                          </a:xfrm>
                        </wpg:grpSpPr>
                        <wps:wsp>
                          <wps:cNvPr id="480" name="Freeform 468"/>
                          <wps:cNvSpPr>
                            <a:spLocks/>
                          </wps:cNvSpPr>
                          <wps:spPr bwMode="auto">
                            <a:xfrm>
                              <a:off x="5051" y="116"/>
                              <a:ext cx="2" cy="46"/>
                            </a:xfrm>
                            <a:custGeom>
                              <a:avLst/>
                              <a:gdLst>
                                <a:gd name="T0" fmla="+- 0 116 116"/>
                                <a:gd name="T1" fmla="*/ 116 h 46"/>
                                <a:gd name="T2" fmla="+- 0 161 116"/>
                                <a:gd name="T3" fmla="*/ 161 h 4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6">
                                  <a:moveTo>
                                    <a:pt x="0" y="0"/>
                                  </a:moveTo>
                                  <a:lnTo>
                                    <a:pt x="0" y="45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1" name="Group 469"/>
                        <wpg:cNvGrpSpPr>
                          <a:grpSpLocks/>
                        </wpg:cNvGrpSpPr>
                        <wpg:grpSpPr bwMode="auto">
                          <a:xfrm>
                            <a:off x="6092" y="116"/>
                            <a:ext cx="2" cy="46"/>
                            <a:chOff x="6092" y="116"/>
                            <a:chExt cx="2" cy="46"/>
                          </a:xfrm>
                        </wpg:grpSpPr>
                        <wps:wsp>
                          <wps:cNvPr id="482" name="Freeform 470"/>
                          <wps:cNvSpPr>
                            <a:spLocks/>
                          </wps:cNvSpPr>
                          <wps:spPr bwMode="auto">
                            <a:xfrm>
                              <a:off x="6092" y="116"/>
                              <a:ext cx="2" cy="46"/>
                            </a:xfrm>
                            <a:custGeom>
                              <a:avLst/>
                              <a:gdLst>
                                <a:gd name="T0" fmla="+- 0 116 116"/>
                                <a:gd name="T1" fmla="*/ 116 h 46"/>
                                <a:gd name="T2" fmla="+- 0 161 116"/>
                                <a:gd name="T3" fmla="*/ 161 h 4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6">
                                  <a:moveTo>
                                    <a:pt x="0" y="0"/>
                                  </a:moveTo>
                                  <a:lnTo>
                                    <a:pt x="0" y="45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3" name="Group 471"/>
                        <wpg:cNvGrpSpPr>
                          <a:grpSpLocks/>
                        </wpg:cNvGrpSpPr>
                        <wpg:grpSpPr bwMode="auto">
                          <a:xfrm>
                            <a:off x="8175" y="116"/>
                            <a:ext cx="2" cy="46"/>
                            <a:chOff x="8175" y="116"/>
                            <a:chExt cx="2" cy="46"/>
                          </a:xfrm>
                        </wpg:grpSpPr>
                        <wps:wsp>
                          <wps:cNvPr id="484" name="Freeform 472"/>
                          <wps:cNvSpPr>
                            <a:spLocks/>
                          </wps:cNvSpPr>
                          <wps:spPr bwMode="auto">
                            <a:xfrm>
                              <a:off x="8175" y="116"/>
                              <a:ext cx="2" cy="46"/>
                            </a:xfrm>
                            <a:custGeom>
                              <a:avLst/>
                              <a:gdLst>
                                <a:gd name="T0" fmla="+- 0 116 116"/>
                                <a:gd name="T1" fmla="*/ 116 h 46"/>
                                <a:gd name="T2" fmla="+- 0 161 116"/>
                                <a:gd name="T3" fmla="*/ 161 h 4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6">
                                  <a:moveTo>
                                    <a:pt x="0" y="0"/>
                                  </a:moveTo>
                                  <a:lnTo>
                                    <a:pt x="0" y="45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5" name="Group 473"/>
                        <wpg:cNvGrpSpPr>
                          <a:grpSpLocks/>
                        </wpg:cNvGrpSpPr>
                        <wpg:grpSpPr bwMode="auto">
                          <a:xfrm>
                            <a:off x="4009" y="116"/>
                            <a:ext cx="2" cy="3591"/>
                            <a:chOff x="4009" y="116"/>
                            <a:chExt cx="2" cy="3591"/>
                          </a:xfrm>
                        </wpg:grpSpPr>
                        <wps:wsp>
                          <wps:cNvPr id="486" name="Freeform 474"/>
                          <wps:cNvSpPr>
                            <a:spLocks/>
                          </wps:cNvSpPr>
                          <wps:spPr bwMode="auto">
                            <a:xfrm>
                              <a:off x="4009" y="116"/>
                              <a:ext cx="2" cy="3591"/>
                            </a:xfrm>
                            <a:custGeom>
                              <a:avLst/>
                              <a:gdLst>
                                <a:gd name="T0" fmla="+- 0 3707 116"/>
                                <a:gd name="T1" fmla="*/ 3707 h 3591"/>
                                <a:gd name="T2" fmla="+- 0 116 116"/>
                                <a:gd name="T3" fmla="*/ 116 h 359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91">
                                  <a:moveTo>
                                    <a:pt x="0" y="359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7" name="Group 475"/>
                        <wpg:cNvGrpSpPr>
                          <a:grpSpLocks/>
                        </wpg:cNvGrpSpPr>
                        <wpg:grpSpPr bwMode="auto">
                          <a:xfrm>
                            <a:off x="8566" y="116"/>
                            <a:ext cx="2" cy="3591"/>
                            <a:chOff x="8566" y="116"/>
                            <a:chExt cx="2" cy="3591"/>
                          </a:xfrm>
                        </wpg:grpSpPr>
                        <wps:wsp>
                          <wps:cNvPr id="488" name="Freeform 476"/>
                          <wps:cNvSpPr>
                            <a:spLocks/>
                          </wps:cNvSpPr>
                          <wps:spPr bwMode="auto">
                            <a:xfrm>
                              <a:off x="8566" y="116"/>
                              <a:ext cx="2" cy="3591"/>
                            </a:xfrm>
                            <a:custGeom>
                              <a:avLst/>
                              <a:gdLst>
                                <a:gd name="T0" fmla="+- 0 3707 116"/>
                                <a:gd name="T1" fmla="*/ 3707 h 3591"/>
                                <a:gd name="T2" fmla="+- 0 116 116"/>
                                <a:gd name="T3" fmla="*/ 116 h 359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91">
                                  <a:moveTo>
                                    <a:pt x="0" y="359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9" name="Group 477"/>
                        <wpg:cNvGrpSpPr>
                          <a:grpSpLocks/>
                        </wpg:cNvGrpSpPr>
                        <wpg:grpSpPr bwMode="auto">
                          <a:xfrm>
                            <a:off x="4009" y="3194"/>
                            <a:ext cx="46" cy="2"/>
                            <a:chOff x="4009" y="3194"/>
                            <a:chExt cx="46" cy="2"/>
                          </a:xfrm>
                        </wpg:grpSpPr>
                        <wps:wsp>
                          <wps:cNvPr id="490" name="Freeform 478"/>
                          <wps:cNvSpPr>
                            <a:spLocks/>
                          </wps:cNvSpPr>
                          <wps:spPr bwMode="auto">
                            <a:xfrm>
                              <a:off x="4009" y="3194"/>
                              <a:ext cx="46" cy="2"/>
                            </a:xfrm>
                            <a:custGeom>
                              <a:avLst/>
                              <a:gdLst>
                                <a:gd name="T0" fmla="+- 0 4009 4009"/>
                                <a:gd name="T1" fmla="*/ T0 w 46"/>
                                <a:gd name="T2" fmla="+- 0 4055 4009"/>
                                <a:gd name="T3" fmla="*/ T2 w 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">
                                  <a:moveTo>
                                    <a:pt x="0" y="0"/>
                                  </a:move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1" name="Group 479"/>
                        <wpg:cNvGrpSpPr>
                          <a:grpSpLocks/>
                        </wpg:cNvGrpSpPr>
                        <wpg:grpSpPr bwMode="auto">
                          <a:xfrm>
                            <a:off x="4009" y="2681"/>
                            <a:ext cx="46" cy="2"/>
                            <a:chOff x="4009" y="2681"/>
                            <a:chExt cx="46" cy="2"/>
                          </a:xfrm>
                        </wpg:grpSpPr>
                        <wps:wsp>
                          <wps:cNvPr id="492" name="Freeform 480"/>
                          <wps:cNvSpPr>
                            <a:spLocks/>
                          </wps:cNvSpPr>
                          <wps:spPr bwMode="auto">
                            <a:xfrm>
                              <a:off x="4009" y="2681"/>
                              <a:ext cx="46" cy="2"/>
                            </a:xfrm>
                            <a:custGeom>
                              <a:avLst/>
                              <a:gdLst>
                                <a:gd name="T0" fmla="+- 0 4009 4009"/>
                                <a:gd name="T1" fmla="*/ T0 w 46"/>
                                <a:gd name="T2" fmla="+- 0 4055 4009"/>
                                <a:gd name="T3" fmla="*/ T2 w 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">
                                  <a:moveTo>
                                    <a:pt x="0" y="0"/>
                                  </a:move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3" name="Group 481"/>
                        <wpg:cNvGrpSpPr>
                          <a:grpSpLocks/>
                        </wpg:cNvGrpSpPr>
                        <wpg:grpSpPr bwMode="auto">
                          <a:xfrm>
                            <a:off x="4009" y="2168"/>
                            <a:ext cx="46" cy="2"/>
                            <a:chOff x="4009" y="2168"/>
                            <a:chExt cx="46" cy="2"/>
                          </a:xfrm>
                        </wpg:grpSpPr>
                        <wps:wsp>
                          <wps:cNvPr id="494" name="Freeform 482"/>
                          <wps:cNvSpPr>
                            <a:spLocks/>
                          </wps:cNvSpPr>
                          <wps:spPr bwMode="auto">
                            <a:xfrm>
                              <a:off x="4009" y="2168"/>
                              <a:ext cx="46" cy="2"/>
                            </a:xfrm>
                            <a:custGeom>
                              <a:avLst/>
                              <a:gdLst>
                                <a:gd name="T0" fmla="+- 0 4009 4009"/>
                                <a:gd name="T1" fmla="*/ T0 w 46"/>
                                <a:gd name="T2" fmla="+- 0 4055 4009"/>
                                <a:gd name="T3" fmla="*/ T2 w 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">
                                  <a:moveTo>
                                    <a:pt x="0" y="0"/>
                                  </a:move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5" name="Group 483"/>
                        <wpg:cNvGrpSpPr>
                          <a:grpSpLocks/>
                        </wpg:cNvGrpSpPr>
                        <wpg:grpSpPr bwMode="auto">
                          <a:xfrm>
                            <a:off x="4009" y="1655"/>
                            <a:ext cx="46" cy="2"/>
                            <a:chOff x="4009" y="1655"/>
                            <a:chExt cx="46" cy="2"/>
                          </a:xfrm>
                        </wpg:grpSpPr>
                        <wps:wsp>
                          <wps:cNvPr id="496" name="Freeform 484"/>
                          <wps:cNvSpPr>
                            <a:spLocks/>
                          </wps:cNvSpPr>
                          <wps:spPr bwMode="auto">
                            <a:xfrm>
                              <a:off x="4009" y="1655"/>
                              <a:ext cx="46" cy="2"/>
                            </a:xfrm>
                            <a:custGeom>
                              <a:avLst/>
                              <a:gdLst>
                                <a:gd name="T0" fmla="+- 0 4009 4009"/>
                                <a:gd name="T1" fmla="*/ T0 w 46"/>
                                <a:gd name="T2" fmla="+- 0 4055 4009"/>
                                <a:gd name="T3" fmla="*/ T2 w 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">
                                  <a:moveTo>
                                    <a:pt x="0" y="0"/>
                                  </a:move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7" name="Group 485"/>
                        <wpg:cNvGrpSpPr>
                          <a:grpSpLocks/>
                        </wpg:cNvGrpSpPr>
                        <wpg:grpSpPr bwMode="auto">
                          <a:xfrm>
                            <a:off x="4009" y="1142"/>
                            <a:ext cx="46" cy="2"/>
                            <a:chOff x="4009" y="1142"/>
                            <a:chExt cx="46" cy="2"/>
                          </a:xfrm>
                        </wpg:grpSpPr>
                        <wps:wsp>
                          <wps:cNvPr id="498" name="Freeform 486"/>
                          <wps:cNvSpPr>
                            <a:spLocks/>
                          </wps:cNvSpPr>
                          <wps:spPr bwMode="auto">
                            <a:xfrm>
                              <a:off x="4009" y="1142"/>
                              <a:ext cx="46" cy="2"/>
                            </a:xfrm>
                            <a:custGeom>
                              <a:avLst/>
                              <a:gdLst>
                                <a:gd name="T0" fmla="+- 0 4009 4009"/>
                                <a:gd name="T1" fmla="*/ T0 w 46"/>
                                <a:gd name="T2" fmla="+- 0 4055 4009"/>
                                <a:gd name="T3" fmla="*/ T2 w 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">
                                  <a:moveTo>
                                    <a:pt x="0" y="0"/>
                                  </a:move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9" name="Group 487"/>
                        <wpg:cNvGrpSpPr>
                          <a:grpSpLocks/>
                        </wpg:cNvGrpSpPr>
                        <wpg:grpSpPr bwMode="auto">
                          <a:xfrm>
                            <a:off x="4009" y="629"/>
                            <a:ext cx="46" cy="2"/>
                            <a:chOff x="4009" y="629"/>
                            <a:chExt cx="46" cy="2"/>
                          </a:xfrm>
                        </wpg:grpSpPr>
                        <wps:wsp>
                          <wps:cNvPr id="500" name="Freeform 488"/>
                          <wps:cNvSpPr>
                            <a:spLocks/>
                          </wps:cNvSpPr>
                          <wps:spPr bwMode="auto">
                            <a:xfrm>
                              <a:off x="4009" y="629"/>
                              <a:ext cx="46" cy="2"/>
                            </a:xfrm>
                            <a:custGeom>
                              <a:avLst/>
                              <a:gdLst>
                                <a:gd name="T0" fmla="+- 0 4009 4009"/>
                                <a:gd name="T1" fmla="*/ T0 w 46"/>
                                <a:gd name="T2" fmla="+- 0 4055 4009"/>
                                <a:gd name="T3" fmla="*/ T2 w 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">
                                  <a:moveTo>
                                    <a:pt x="0" y="0"/>
                                  </a:move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1" name="Group 489"/>
                        <wpg:cNvGrpSpPr>
                          <a:grpSpLocks/>
                        </wpg:cNvGrpSpPr>
                        <wpg:grpSpPr bwMode="auto">
                          <a:xfrm>
                            <a:off x="8520" y="3194"/>
                            <a:ext cx="46" cy="2"/>
                            <a:chOff x="8520" y="3194"/>
                            <a:chExt cx="46" cy="2"/>
                          </a:xfrm>
                        </wpg:grpSpPr>
                        <wps:wsp>
                          <wps:cNvPr id="502" name="Freeform 490"/>
                          <wps:cNvSpPr>
                            <a:spLocks/>
                          </wps:cNvSpPr>
                          <wps:spPr bwMode="auto">
                            <a:xfrm>
                              <a:off x="8520" y="3194"/>
                              <a:ext cx="46" cy="2"/>
                            </a:xfrm>
                            <a:custGeom>
                              <a:avLst/>
                              <a:gdLst>
                                <a:gd name="T0" fmla="+- 0 8566 8520"/>
                                <a:gd name="T1" fmla="*/ T0 w 46"/>
                                <a:gd name="T2" fmla="+- 0 8520 8520"/>
                                <a:gd name="T3" fmla="*/ T2 w 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">
                                  <a:moveTo>
                                    <a:pt x="46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3" name="Group 491"/>
                        <wpg:cNvGrpSpPr>
                          <a:grpSpLocks/>
                        </wpg:cNvGrpSpPr>
                        <wpg:grpSpPr bwMode="auto">
                          <a:xfrm>
                            <a:off x="8520" y="2681"/>
                            <a:ext cx="46" cy="2"/>
                            <a:chOff x="8520" y="2681"/>
                            <a:chExt cx="46" cy="2"/>
                          </a:xfrm>
                        </wpg:grpSpPr>
                        <wps:wsp>
                          <wps:cNvPr id="504" name="Freeform 492"/>
                          <wps:cNvSpPr>
                            <a:spLocks/>
                          </wps:cNvSpPr>
                          <wps:spPr bwMode="auto">
                            <a:xfrm>
                              <a:off x="8520" y="2681"/>
                              <a:ext cx="46" cy="2"/>
                            </a:xfrm>
                            <a:custGeom>
                              <a:avLst/>
                              <a:gdLst>
                                <a:gd name="T0" fmla="+- 0 8566 8520"/>
                                <a:gd name="T1" fmla="*/ T0 w 46"/>
                                <a:gd name="T2" fmla="+- 0 8520 8520"/>
                                <a:gd name="T3" fmla="*/ T2 w 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">
                                  <a:moveTo>
                                    <a:pt x="46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5" name="Group 493"/>
                        <wpg:cNvGrpSpPr>
                          <a:grpSpLocks/>
                        </wpg:cNvGrpSpPr>
                        <wpg:grpSpPr bwMode="auto">
                          <a:xfrm>
                            <a:off x="8520" y="2168"/>
                            <a:ext cx="46" cy="2"/>
                            <a:chOff x="8520" y="2168"/>
                            <a:chExt cx="46" cy="2"/>
                          </a:xfrm>
                        </wpg:grpSpPr>
                        <wps:wsp>
                          <wps:cNvPr id="506" name="Freeform 494"/>
                          <wps:cNvSpPr>
                            <a:spLocks/>
                          </wps:cNvSpPr>
                          <wps:spPr bwMode="auto">
                            <a:xfrm>
                              <a:off x="8520" y="2168"/>
                              <a:ext cx="46" cy="2"/>
                            </a:xfrm>
                            <a:custGeom>
                              <a:avLst/>
                              <a:gdLst>
                                <a:gd name="T0" fmla="+- 0 8566 8520"/>
                                <a:gd name="T1" fmla="*/ T0 w 46"/>
                                <a:gd name="T2" fmla="+- 0 8520 8520"/>
                                <a:gd name="T3" fmla="*/ T2 w 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">
                                  <a:moveTo>
                                    <a:pt x="46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7" name="Group 495"/>
                        <wpg:cNvGrpSpPr>
                          <a:grpSpLocks/>
                        </wpg:cNvGrpSpPr>
                        <wpg:grpSpPr bwMode="auto">
                          <a:xfrm>
                            <a:off x="8520" y="1655"/>
                            <a:ext cx="46" cy="2"/>
                            <a:chOff x="8520" y="1655"/>
                            <a:chExt cx="46" cy="2"/>
                          </a:xfrm>
                        </wpg:grpSpPr>
                        <wps:wsp>
                          <wps:cNvPr id="508" name="Freeform 496"/>
                          <wps:cNvSpPr>
                            <a:spLocks/>
                          </wps:cNvSpPr>
                          <wps:spPr bwMode="auto">
                            <a:xfrm>
                              <a:off x="8520" y="1655"/>
                              <a:ext cx="46" cy="2"/>
                            </a:xfrm>
                            <a:custGeom>
                              <a:avLst/>
                              <a:gdLst>
                                <a:gd name="T0" fmla="+- 0 8566 8520"/>
                                <a:gd name="T1" fmla="*/ T0 w 46"/>
                                <a:gd name="T2" fmla="+- 0 8520 8520"/>
                                <a:gd name="T3" fmla="*/ T2 w 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">
                                  <a:moveTo>
                                    <a:pt x="46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9" name="Group 497"/>
                        <wpg:cNvGrpSpPr>
                          <a:grpSpLocks/>
                        </wpg:cNvGrpSpPr>
                        <wpg:grpSpPr bwMode="auto">
                          <a:xfrm>
                            <a:off x="8520" y="1142"/>
                            <a:ext cx="46" cy="2"/>
                            <a:chOff x="8520" y="1142"/>
                            <a:chExt cx="46" cy="2"/>
                          </a:xfrm>
                        </wpg:grpSpPr>
                        <wps:wsp>
                          <wps:cNvPr id="510" name="Freeform 498"/>
                          <wps:cNvSpPr>
                            <a:spLocks/>
                          </wps:cNvSpPr>
                          <wps:spPr bwMode="auto">
                            <a:xfrm>
                              <a:off x="8520" y="1142"/>
                              <a:ext cx="46" cy="2"/>
                            </a:xfrm>
                            <a:custGeom>
                              <a:avLst/>
                              <a:gdLst>
                                <a:gd name="T0" fmla="+- 0 8566 8520"/>
                                <a:gd name="T1" fmla="*/ T0 w 46"/>
                                <a:gd name="T2" fmla="+- 0 8520 8520"/>
                                <a:gd name="T3" fmla="*/ T2 w 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">
                                  <a:moveTo>
                                    <a:pt x="46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1" name="Group 499"/>
                        <wpg:cNvGrpSpPr>
                          <a:grpSpLocks/>
                        </wpg:cNvGrpSpPr>
                        <wpg:grpSpPr bwMode="auto">
                          <a:xfrm>
                            <a:off x="8520" y="629"/>
                            <a:ext cx="46" cy="2"/>
                            <a:chOff x="8520" y="629"/>
                            <a:chExt cx="46" cy="2"/>
                          </a:xfrm>
                        </wpg:grpSpPr>
                        <wps:wsp>
                          <wps:cNvPr id="512" name="Freeform 500"/>
                          <wps:cNvSpPr>
                            <a:spLocks/>
                          </wps:cNvSpPr>
                          <wps:spPr bwMode="auto">
                            <a:xfrm>
                              <a:off x="8520" y="629"/>
                              <a:ext cx="46" cy="2"/>
                            </a:xfrm>
                            <a:custGeom>
                              <a:avLst/>
                              <a:gdLst>
                                <a:gd name="T0" fmla="+- 0 8566 8520"/>
                                <a:gd name="T1" fmla="*/ T0 w 46"/>
                                <a:gd name="T2" fmla="+- 0 8520 8520"/>
                                <a:gd name="T3" fmla="*/ T2 w 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">
                                  <a:moveTo>
                                    <a:pt x="46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3BE0AA" id="Group 444" o:spid="_x0000_s1026" style="position:absolute;margin-left:200.25pt;margin-top:5.6pt;width:228.2pt;height:179.9pt;z-index:-2618;mso-position-horizontal-relative:page" coordorigin="4005,112" coordsize="4564,3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">
                <v:group id="Group 445" o:spid="_x0000_s1027" style="position:absolute;left:4009;top:3707;width:4557;height:2" coordorigin="4009,3707" coordsize="455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  <v:shape id="Freeform 446" o:spid="_x0000_s1028" style="position:absolute;left:4009;top:3707;width:4557;height:2;visibility:visible;mso-wrap-style:square;v-text-anchor:top" coordsize="455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" path="m,l4557,e" filled="f" strokecolor="#252525" strokeweight=".35pt">
                    <v:path arrowok="t" o:connecttype="custom" o:connectlocs="0,0;4557,0" o:connectangles="0,0"/>
                  </v:shape>
                </v:group>
                <v:group id="Group 447" o:spid="_x0000_s1029" style="position:absolute;left:4139;top:3661;width:2;height:46" coordorigin="4139,3661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79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ySF/g9E46A3D4AAAD//wMAUEsBAi0AFAAGAAgAAAAhANvh9svuAAAAhQEAABMAAAAAAAAA&#10;AAAAAAAAAAAAAFtDb250ZW50X1R5cGVzXS54bWxQSwECLQAUAAYACAAAACEAWvQsW78AAAAVAQAA&#10;CwAAAAAAAAAAAAAAAAAfAQAAX3JlbHMvLnJlbHNQSwECLQAUAAYACAAAACEApCO/WMYAAADcAAAA&#10;DwAAAAAAAAAAAAAAAAAHAgAAZHJzL2Rvd25yZXYueG1sUEsFBgAAAAADAAMAtwAAAPoCAAAAAA==&#10;">
                  <v:shape id="Freeform 448" o:spid="_x0000_s1030" style="position:absolute;left:4139;top:3661;width:2;height:46;visibility:visible;mso-wrap-style:square;v-text-anchor:top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" path="m,46l,e" filled="f" strokecolor="#252525" strokeweight=".35pt">
                    <v:path arrowok="t" o:connecttype="custom" o:connectlocs="0,3707;0,3661" o:connectangles="0,0"/>
                  </v:shape>
                </v:group>
                <v:group id="Group 449" o:spid="_x0000_s1031" style="position:absolute;left:4269;top:3661;width:2;height:46" coordorigin="4269,3661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<v:shape id="Freeform 450" o:spid="_x0000_s1032" style="position:absolute;left:4269;top:3661;width:2;height:46;visibility:visible;mso-wrap-style:square;v-text-anchor:top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" path="m,46l,e" filled="f" strokecolor="#252525" strokeweight=".35pt">
                    <v:path arrowok="t" o:connecttype="custom" o:connectlocs="0,3707;0,3661" o:connectangles="0,0"/>
                  </v:shape>
                </v:group>
                <v:group id="Group 451" o:spid="_x0000_s1033" style="position:absolute;left:4530;top:3661;width:2;height:46" coordorigin="4530,3661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IP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Ol/B7JhwBuf4BAAD//wMAUEsBAi0AFAAGAAgAAAAhANvh9svuAAAAhQEAABMAAAAAAAAA&#10;AAAAAAAAAAAAAFtDb250ZW50X1R5cGVzXS54bWxQSwECLQAUAAYACAAAACEAWvQsW78AAAAVAQAA&#10;CwAAAAAAAAAAAAAAAAAfAQAAX3JlbHMvLnJlbHNQSwECLQAUAAYACAAAACEAC6dCD8YAAADcAAAA&#10;DwAAAAAAAAAAAAAAAAAHAgAAZHJzL2Rvd25yZXYueG1sUEsFBgAAAAADAAMAtwAAAPoCAAAAAA==&#10;">
                  <v:shape id="Freeform 452" o:spid="_x0000_s1034" style="position:absolute;left:4530;top:3661;width:2;height:46;visibility:visible;mso-wrap-style:square;v-text-anchor:top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" path="m,46l,e" filled="f" strokecolor="#252525" strokeweight=".35pt">
                    <v:path arrowok="t" o:connecttype="custom" o:connectlocs="0,3707;0,3661" o:connectangles="0,0"/>
                  </v:shape>
                </v:group>
                <v:group id="Group 453" o:spid="_x0000_s1035" style="position:absolute;left:5051;top:3661;width:2;height:46" coordorigin="5051,3661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/g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jerOH3TDgC8vADAAD//wMAUEsBAi0AFAAGAAgAAAAhANvh9svuAAAAhQEAABMAAAAAAAAA&#10;AAAAAAAAAAAAAFtDb250ZW50X1R5cGVzXS54bWxQSwECLQAUAAYACAAAACEAWvQsW78AAAAVAQAA&#10;CwAAAAAAAAAAAAAAAAAfAQAAX3JlbHMvLnJlbHNQSwECLQAUAAYACAAAACEA6wJ/4MYAAADcAAAA&#10;DwAAAAAAAAAAAAAAAAAHAgAAZHJzL2Rvd25yZXYueG1sUEsFBgAAAAADAAMAtwAAAPoCAAAAAA==&#10;">
                  <v:shape id="Freeform 454" o:spid="_x0000_s1036" style="position:absolute;left:5051;top:3661;width:2;height:46;visibility:visible;mso-wrap-style:square;v-text-anchor:top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" path="m,46l,e" filled="f" strokecolor="#252525" strokeweight=".35pt">
                    <v:path arrowok="t" o:connecttype="custom" o:connectlocs="0,3707;0,3661" o:connectangles="0,0"/>
                  </v:shape>
                </v:group>
                <v:group id="Group 455" o:spid="_x0000_s1037" style="position:absolute;left:6092;top:3661;width:2;height:46" coordorigin="6092,3661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EQM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PFG/ydCUdArn4BAAD//wMAUEsBAi0AFAAGAAgAAAAhANvh9svuAAAAhQEAABMAAAAAAAAA&#10;AAAAAAAAAAAAAFtDb250ZW50X1R5cGVzXS54bWxQSwECLQAUAAYACAAAACEAWvQsW78AAAAVAQAA&#10;CwAAAAAAAAAAAAAAAAAfAQAAX3JlbHMvLnJlbHNQSwECLQAUAAYACAAAACEAdJxEDMYAAADcAAAA&#10;DwAAAAAAAAAAAAAAAAAHAgAAZHJzL2Rvd25yZXYueG1sUEsFBgAAAAADAAMAtwAAAPoCAAAAAA==&#10;">
                  <v:shape id="Freeform 456" o:spid="_x0000_s1038" style="position:absolute;left:6092;top:3661;width:2;height:46;visibility:visible;mso-wrap-style:square;v-text-anchor:top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" path="m,46l,e" filled="f" strokecolor="#252525" strokeweight=".35pt">
                    <v:path arrowok="t" o:connecttype="custom" o:connectlocs="0,3707;0,3661" o:connectangles="0,0"/>
                  </v:shape>
                </v:group>
                <v:group id="Group 457" o:spid="_x0000_s1039" style="position:absolute;left:8175;top:3661;width:2;height:46" coordorigin="8175,3661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3Xl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ak915cYAAADcAAAA&#10;DwAAAAAAAAAAAAAAAAAHAgAAZHJzL2Rvd25yZXYueG1sUEsFBgAAAAADAAMAtwAAAPoCAAAAAA==&#10;">
                  <v:shape id="Freeform 458" o:spid="_x0000_s1040" style="position:absolute;left:8175;top:3661;width:2;height:46;visibility:visible;mso-wrap-style:square;v-text-anchor:top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" path="m,46l,e" filled="f" strokecolor="#252525" strokeweight=".35pt">
                    <v:path arrowok="t" o:connecttype="custom" o:connectlocs="0,3707;0,3661" o:connectangles="0,0"/>
                  </v:shape>
                </v:group>
                <v:group id="Group 459" o:spid="_x0000_s1041" style="position:absolute;left:4009;top:116;width:4557;height:2" coordorigin="4009,116" coordsize="455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8+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DxFsPfmXAE5PIGAAD//wMAUEsBAi0AFAAGAAgAAAAhANvh9svuAAAAhQEAABMAAAAAAAAA&#10;AAAAAAAAAAAAAFtDb250ZW50X1R5cGVzXS54bWxQSwECLQAUAAYACAAAACEAWvQsW78AAAAVAQAA&#10;CwAAAAAAAAAAAAAAAAAfAQAAX3JlbHMvLnJlbHNQSwECLQAUAAYACAAAACEAEeDvPsYAAADcAAAA&#10;DwAAAAAAAAAAAAAAAAAHAgAAZHJzL2Rvd25yZXYueG1sUEsFBgAAAAADAAMAtwAAAPoCAAAAAA==&#10;">
                  <v:shape id="Freeform 460" o:spid="_x0000_s1042" style="position:absolute;left:4009;top:116;width:4557;height:2;visibility:visible;mso-wrap-style:square;v-text-anchor:top" coordsize="455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" path="m,l4557,e" filled="f" strokecolor="#252525" strokeweight=".35pt">
                    <v:path arrowok="t" o:connecttype="custom" o:connectlocs="0,0;4557,0" o:connectangles="0,0"/>
                  </v:shape>
                </v:group>
                <v:group id="Group 461" o:spid="_x0000_s1043" style="position:absolute;left:4139;top:116;width:2;height:46" coordorigin="4139,116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tTS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">
                  <v:shape id="Freeform 462" o:spid="_x0000_s1044" style="position:absolute;left:4139;top:116;width:2;height:46;visibility:visible;mso-wrap-style:square;v-text-anchor:top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" path="m,l,45e" filled="f" strokecolor="#252525" strokeweight=".35pt">
                    <v:path arrowok="t" o:connecttype="custom" o:connectlocs="0,116;0,161" o:connectangles="0,0"/>
                  </v:shape>
                </v:group>
                <v:group id="Group 463" o:spid="_x0000_s1045" style="position:absolute;left:4269;top:116;width:2;height:46" coordorigin="4269,116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+k9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isEvg9E46A3D4AAAD//wMAUEsBAi0AFAAGAAgAAAAhANvh9svuAAAAhQEAABMAAAAAAAAA&#10;AAAAAAAAAAAAAFtDb250ZW50X1R5cGVzXS54bWxQSwECLQAUAAYACAAAACEAWvQsW78AAAAVAQAA&#10;CwAAAAAAAAAAAAAAAAAfAQAAX3JlbHMvLnJlbHNQSwECLQAUAAYACAAAACEAbtvpPcYAAADcAAAA&#10;DwAAAAAAAAAAAAAAAAAHAgAAZHJzL2Rvd25yZXYueG1sUEsFBgAAAAADAAMAtwAAAPoCAAAAAA==&#10;">
                  <v:shape id="Freeform 464" o:spid="_x0000_s1046" style="position:absolute;left:4269;top:116;width:2;height:46;visibility:visible;mso-wrap-style:square;v-text-anchor:top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" path="m,l,45e" filled="f" strokecolor="#252525" strokeweight=".35pt">
                    <v:path arrowok="t" o:connecttype="custom" o:connectlocs="0,116;0,161" o:connectangles="0,0"/>
                  </v:shape>
                </v:group>
                <v:group id="Group 465" o:spid="_x0000_s1047" style="position:absolute;left:4530;top:116;width:2;height:46" coordorigin="4530,116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LR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uaLBfydCUdArn4BAAD//wMAUEsBAi0AFAAGAAgAAAAhANvh9svuAAAAhQEAABMAAAAAAAAA&#10;AAAAAAAAAAAAAFtDb250ZW50X1R5cGVzXS54bWxQSwECLQAUAAYACAAAACEAWvQsW78AAAAVAQAA&#10;CwAAAAAAAAAAAAAAAAAfAQAAX3JlbHMvLnJlbHNQSwECLQAUAAYACAAAACEA8UXS0cYAAADcAAAA&#10;DwAAAAAAAAAAAAAAAAAHAgAAZHJzL2Rvd25yZXYueG1sUEsFBgAAAAADAAMAtwAAAPoCAAAAAA==&#10;">
                  <v:shape id="Freeform 466" o:spid="_x0000_s1048" style="position:absolute;left:4530;top:116;width:2;height:46;visibility:visible;mso-wrap-style:square;v-text-anchor:top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" path="m,l,45e" filled="f" strokecolor="#252525" strokeweight=".35pt">
                    <v:path arrowok="t" o:connecttype="custom" o:connectlocs="0,116;0,161" o:connectangles="0,0"/>
                  </v:shape>
                </v:group>
                <v:group id="Group 467" o:spid="_x0000_s1049" style="position:absolute;left:5051;top:116;width:2;height:46" coordorigin="5051,116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uM4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+soS/M+EIyM0vAAAA//8DAFBLAQItABQABgAIAAAAIQDb4fbL7gAAAIUBAAATAAAAAAAA&#10;AAAAAAAAAAAAAABbQ29udGVudF9UeXBlc10ueG1sUEsBAi0AFAAGAAgAAAAhAFr0LFu/AAAAFQEA&#10;AAsAAAAAAAAAAAAAAAAAHwEAAF9yZWxzLy5yZWxzUEsBAi0AFAAGAAgAAAAhAO+W4zjHAAAA3AAA&#10;AA8AAAAAAAAAAAAAAAAABwIAAGRycy9kb3ducmV2LnhtbFBLBQYAAAAAAwADALcAAAD7AgAAAAA=&#10;">
                  <v:shape id="Freeform 468" o:spid="_x0000_s1050" style="position:absolute;left:5051;top:116;width:2;height:46;visibility:visible;mso-wrap-style:square;v-text-anchor:top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" path="m,l,45e" filled="f" strokecolor="#252525" strokeweight=".35pt">
                    <v:path arrowok="t" o:connecttype="custom" o:connectlocs="0,116;0,161" o:connectangles="0,0"/>
                  </v:shape>
                </v:group>
                <v:group id="Group 469" o:spid="_x0000_s1051" style="position:absolute;left:6092;top:116;width:2;height:46" coordorigin="6092,116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Z8Z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o0kMzzPhCMj5AwAA//8DAFBLAQItABQABgAIAAAAIQDb4fbL7gAAAIUBAAATAAAAAAAAAAAA&#10;AAAAAAAAAABbQ29udGVudF9UeXBlc10ueG1sUEsBAi0AFAAGAAgAAAAhAFr0LFu/AAAAFQEAAAsA&#10;AAAAAAAAAAAAAAAAHwEAAF9yZWxzLy5yZWxzUEsBAi0AFAAGAAgAAAAhACQ1nxnEAAAA3AAAAA8A&#10;AAAAAAAAAAAAAAAABwIAAGRycy9kb3ducmV2LnhtbFBLBQYAAAAAAwADALcAAAD4AgAAAAA=&#10;">
                  <v:shape id="Freeform 470" o:spid="_x0000_s1052" style="position:absolute;left:6092;top:116;width:2;height:46;visibility:visible;mso-wrap-style:square;v-text-anchor:top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" path="m,l,45e" filled="f" strokecolor="#252525" strokeweight=".35pt">
                    <v:path arrowok="t" o:connecttype="custom" o:connectlocs="0,116;0,161" o:connectangles="0,0"/>
                  </v:shape>
                </v:group>
                <v:group id="Group 471" o:spid="_x0000_s1053" style="position:absolute;left:8175;top:116;width:2;height:46" coordorigin="8175,116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<v:shape id="Freeform 472" o:spid="_x0000_s1054" style="position:absolute;left:8175;top:116;width:2;height:46;visibility:visible;mso-wrap-style:square;v-text-anchor:top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" path="m,l,45e" filled="f" strokecolor="#252525" strokeweight=".35pt">
                    <v:path arrowok="t" o:connecttype="custom" o:connectlocs="0,116;0,161" o:connectangles="0,0"/>
                  </v:shape>
                </v:group>
                <v:group id="Group 473" o:spid="_x0000_s1055" style="position:absolute;left:4009;top:116;width:2;height:3591" coordorigin="4009,116" coordsize="2,3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<v:shape id="Freeform 474" o:spid="_x0000_s1056" style="position:absolute;left:4009;top:116;width:2;height:3591;visibility:visible;mso-wrap-style:square;v-text-anchor:top" coordsize="2,3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" path="m,3591l,e" filled="f" strokecolor="#252525" strokeweight=".35pt">
                    <v:path arrowok="t" o:connecttype="custom" o:connectlocs="0,3707;0,116" o:connectangles="0,0"/>
                  </v:shape>
                </v:group>
                <v:group id="Group 475" o:spid="_x0000_s1057" style="position:absolute;left:8566;top:116;width:2;height:3591" coordorigin="8566,116" coordsize="2,3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KL2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5gnS/g7E46AXP8CAAD//wMAUEsBAi0AFAAGAAgAAAAhANvh9svuAAAAhQEAABMAAAAAAAAA&#10;AAAAAAAAAAAAAFtDb250ZW50X1R5cGVzXS54bWxQSwECLQAUAAYACAAAACEAWvQsW78AAAAVAQAA&#10;CwAAAAAAAAAAAAAAAAAfAQAAX3JlbHMvLnJlbHNQSwECLQAUAAYACAAAACEAxJCi9sYAAADcAAAA&#10;DwAAAAAAAAAAAAAAAAAHAgAAZHJzL2Rvd25yZXYueG1sUEsFBgAAAAADAAMAtwAAAPoCAAAAAA==&#10;">
                  <v:shape id="Freeform 476" o:spid="_x0000_s1058" style="position:absolute;left:8566;top:116;width:2;height:3591;visibility:visible;mso-wrap-style:square;v-text-anchor:top" coordsize="2,3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" path="m,3591l,e" filled="f" strokecolor="#252525" strokeweight=".35pt">
                    <v:path arrowok="t" o:connecttype="custom" o:connectlocs="0,3707;0,116" o:connectangles="0,0"/>
                  </v:shape>
                </v:group>
                <v:group id="Group 477" o:spid="_x0000_s1059" style="position:absolute;left:4009;top:3194;width:46;height:2" coordorigin="4009,3194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    <v:shape id="Freeform 478" o:spid="_x0000_s1060" style="position:absolute;left:4009;top:3194;width:46;height:2;visibility:visible;mso-wrap-style:square;v-text-anchor:top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" path="m,l46,e" filled="f" strokecolor="#252525" strokeweight=".35pt">
                    <v:path arrowok="t" o:connecttype="custom" o:connectlocs="0,0;46,0" o:connectangles="0,0"/>
                  </v:shape>
                </v:group>
                <v:group id="Group 479" o:spid="_x0000_s1061" style="position:absolute;left:4009;top:2681;width:46;height:2" coordorigin="4009,2681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  <v:shape id="Freeform 480" o:spid="_x0000_s1062" style="position:absolute;left:4009;top:2681;width:46;height:2;visibility:visible;mso-wrap-style:square;v-text-anchor:top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" path="m,l46,e" filled="f" strokecolor="#252525" strokeweight=".35pt">
                    <v:path arrowok="t" o:connecttype="custom" o:connectlocs="0,0;46,0" o:connectangles="0,0"/>
                  </v:shape>
                </v:group>
                <v:group id="Group 481" o:spid="_x0000_s1063" style="position:absolute;left:4009;top:2168;width:46;height:2" coordorigin="4009,2168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jIo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">
                  <v:shape id="Freeform 482" o:spid="_x0000_s1064" style="position:absolute;left:4009;top:2168;width:46;height:2;visibility:visible;mso-wrap-style:square;v-text-anchor:top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" path="m,l46,e" filled="f" strokecolor="#252525" strokeweight=".35pt">
                    <v:path arrowok="t" o:connecttype="custom" o:connectlocs="0,0;46,0" o:connectangles="0,0"/>
                  </v:shape>
                </v:group>
                <v:group id="Group 483" o:spid="_x0000_s1065" style="position:absolute;left:4009;top:1655;width:46;height:2" coordorigin="4009,1655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<v:shape id="Freeform 484" o:spid="_x0000_s1066" style="position:absolute;left:4009;top:1655;width:46;height:2;visibility:visible;mso-wrap-style:square;v-text-anchor:top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" path="m,l46,e" filled="f" strokecolor="#252525" strokeweight=".35pt">
                    <v:path arrowok="t" o:connecttype="custom" o:connectlocs="0,0;46,0" o:connectangles="0,0"/>
                  </v:shape>
                </v:group>
                <v:group id="Group 485" o:spid="_x0000_s1067" style="position:absolute;left:4009;top:1142;width:46;height:2" coordorigin="4009,1142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Q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C+fIG/M+EIyM0vAAAA//8DAFBLAQItABQABgAIAAAAIQDb4fbL7gAAAIUBAAATAAAAAAAA&#10;AAAAAAAAAAAAAABbQ29udGVudF9UeXBlc10ueG1sUEsBAi0AFAAGAAgAAAAhAFr0LFu/AAAAFQEA&#10;AAsAAAAAAAAAAAAAAAAAHwEAAF9yZWxzLy5yZWxzUEsBAi0AFAAGAAgAAAAhAEFJNCvHAAAA3AAA&#10;AA8AAAAAAAAAAAAAAAAABwIAAGRycy9kb3ducmV2LnhtbFBLBQYAAAAAAwADALcAAAD7AgAAAAA=&#10;">
                  <v:shape id="Freeform 486" o:spid="_x0000_s1068" style="position:absolute;left:4009;top:1142;width:46;height:2;visibility:visible;mso-wrap-style:square;v-text-anchor:top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" path="m,l46,e" filled="f" strokecolor="#252525" strokeweight=".35pt">
                    <v:path arrowok="t" o:connecttype="custom" o:connectlocs="0,0;46,0" o:connectangles="0,0"/>
                  </v:shape>
                </v:group>
                <v:group id="Group 487" o:spid="_x0000_s1069" style="position:absolute;left:4009;top:629;width:46;height:2" coordorigin="4009,629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<v:shape id="Freeform 488" o:spid="_x0000_s1070" style="position:absolute;left:4009;top:629;width:46;height:2;visibility:visible;mso-wrap-style:square;v-text-anchor:top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" path="m,l46,e" filled="f" strokecolor="#252525" strokeweight=".35pt">
                    <v:path arrowok="t" o:connecttype="custom" o:connectlocs="0,0;46,0" o:connectangles="0,0"/>
                  </v:shape>
                </v:group>
                <v:group id="Group 489" o:spid="_x0000_s1071" style="position:absolute;left:8520;top:3194;width:46;height:2" coordorigin="8520,3194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5PexQAAANw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">
                  <v:shape id="Freeform 490" o:spid="_x0000_s1072" style="position:absolute;left:8520;top:3194;width:46;height:2;visibility:visible;mso-wrap-style:square;v-text-anchor:top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" path="m46,l,e" filled="f" strokecolor="#252525" strokeweight=".35pt">
                    <v:path arrowok="t" o:connecttype="custom" o:connectlocs="46,0;0,0" o:connectangles="0,0"/>
                  </v:shape>
                </v:group>
                <v:group id="Group 491" o:spid="_x0000_s1073" style="position:absolute;left:8520;top:2681;width:46;height:2" coordorigin="8520,2681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<v:shape id="Freeform 492" o:spid="_x0000_s1074" style="position:absolute;left:8520;top:2681;width:46;height:2;visibility:visible;mso-wrap-style:square;v-text-anchor:top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" path="m46,l,e" filled="f" strokecolor="#252525" strokeweight=".35pt">
                    <v:path arrowok="t" o:connecttype="custom" o:connectlocs="46,0;0,0" o:connectangles="0,0"/>
                  </v:shape>
                </v:group>
                <v:group id="Group 493" o:spid="_x0000_s1075" style="position:absolute;left:8520;top:2168;width:46;height:2" coordorigin="8520,2168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">
                  <v:shape id="Freeform 494" o:spid="_x0000_s1076" style="position:absolute;left:8520;top:2168;width:46;height:2;visibility:visible;mso-wrap-style:square;v-text-anchor:top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" path="m46,l,e" filled="f" strokecolor="#252525" strokeweight=".35pt">
                    <v:path arrowok="t" o:connecttype="custom" o:connectlocs="46,0;0,0" o:connectangles="0,0"/>
                  </v:shape>
                </v:group>
                <v:group id="Group 495" o:spid="_x0000_s1077" style="position:absolute;left:8520;top:1655;width:46;height:2" coordorigin="8520,1655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<v:shape id="Freeform 496" o:spid="_x0000_s1078" style="position:absolute;left:8520;top:1655;width:46;height:2;visibility:visible;mso-wrap-style:square;v-text-anchor:top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" path="m46,l,e" filled="f" strokecolor="#252525" strokeweight=".35pt">
                    <v:path arrowok="t" o:connecttype="custom" o:connectlocs="46,0;0,0" o:connectangles="0,0"/>
                  </v:shape>
                </v:group>
                <v:group id="Group 497" o:spid="_x0000_s1079" style="position:absolute;left:8520;top:1142;width:46;height:2" coordorigin="8520,1142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">
                  <v:shape id="Freeform 498" o:spid="_x0000_s1080" style="position:absolute;left:8520;top:1142;width:46;height:2;visibility:visible;mso-wrap-style:square;v-text-anchor:top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" path="m46,l,e" filled="f" strokecolor="#252525" strokeweight=".35pt">
                    <v:path arrowok="t" o:connecttype="custom" o:connectlocs="46,0;0,0" o:connectangles="0,0"/>
                  </v:shape>
                </v:group>
                <v:group id="Group 499" o:spid="_x0000_s1081" style="position:absolute;left:8520;top:629;width:46;height:2" coordorigin="8520,629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gUD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oFrzPxCMjFEwAA//8DAFBLAQItABQABgAIAAAAIQDb4fbL7gAAAIUBAAATAAAAAAAAAAAA&#10;AAAAAAAAAABbQ29udGVudF9UeXBlc10ueG1sUEsBAi0AFAAGAAgAAAAhAFr0LFu/AAAAFQEAAAsA&#10;AAAAAAAAAAAAAAAAHwEAAF9yZWxzLy5yZWxzUEsBAi0AFAAGAAgAAAAhALreBQPEAAAA3AAAAA8A&#10;AAAAAAAAAAAAAAAABwIAAGRycy9kb3ducmV2LnhtbFBLBQYAAAAAAwADALcAAAD4AgAAAAA=&#10;">
                  <v:shape id="Freeform 500" o:spid="_x0000_s1082" style="position:absolute;left:8520;top:629;width:46;height:2;visibility:visible;mso-wrap-style:square;v-text-anchor:top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" path="m46,l,e" filled="f" strokecolor="#252525" strokeweight=".35pt">
                    <v:path arrowok="t" o:connecttype="custom" o:connectlocs="46,0;0,0" o:connectangles="0,0"/>
                  </v:shape>
                </v:group>
                <w10:wrap anchorx="page"/>
              </v:group>
            </w:pict>
          </mc:Fallback>
        </mc:AlternateContent>
      </w:r>
      <w:r w:rsidR="00096F81">
        <w:rPr>
          <w:rFonts w:ascii="Arial" w:eastAsia="Arial" w:hAnsi="Arial" w:cs="Arial"/>
          <w:color w:val="252525"/>
          <w:position w:val="-1"/>
          <w:sz w:val="14"/>
          <w:szCs w:val="14"/>
        </w:rPr>
        <w:t>240</w:t>
      </w:r>
    </w:p>
    <w:p w14:paraId="360A7E65" w14:textId="77777777" w:rsidR="00114C4D" w:rsidRDefault="00114C4D">
      <w:pPr>
        <w:spacing w:before="3" w:after="0" w:line="110" w:lineRule="exact"/>
        <w:rPr>
          <w:sz w:val="11"/>
          <w:szCs w:val="11"/>
        </w:rPr>
      </w:pPr>
    </w:p>
    <w:p w14:paraId="4B9FB977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499ADCBA" w14:textId="706C5879" w:rsidR="00114C4D" w:rsidRDefault="00D6272F">
      <w:pPr>
        <w:spacing w:before="42" w:after="0" w:line="158" w:lineRule="exact"/>
        <w:ind w:left="1992" w:right="-20"/>
        <w:rPr>
          <w:rFonts w:ascii="Arial" w:eastAsia="Arial" w:hAnsi="Arial" w:cs="Arial"/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868" behindDoc="1" locked="0" layoutInCell="1" allowOverlap="1" wp14:anchorId="5F62493A" wp14:editId="3630279C">
                <wp:simplePos x="0" y="0"/>
                <wp:positionH relativeFrom="page">
                  <wp:posOffset>5160645</wp:posOffset>
                </wp:positionH>
                <wp:positionV relativeFrom="paragraph">
                  <wp:posOffset>-43815</wp:posOffset>
                </wp:positionV>
                <wp:extent cx="61595" cy="53340"/>
                <wp:effectExtent l="17145" t="22860" r="16510" b="9525"/>
                <wp:wrapNone/>
                <wp:docPr id="454" name="Group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" cy="53340"/>
                          <a:chOff x="8127" y="-69"/>
                          <a:chExt cx="97" cy="84"/>
                        </a:xfrm>
                      </wpg:grpSpPr>
                      <wps:wsp>
                        <wps:cNvPr id="455" name="Freeform 443"/>
                        <wps:cNvSpPr>
                          <a:spLocks/>
                        </wps:cNvSpPr>
                        <wps:spPr bwMode="auto">
                          <a:xfrm>
                            <a:off x="8127" y="-69"/>
                            <a:ext cx="97" cy="84"/>
                          </a:xfrm>
                          <a:custGeom>
                            <a:avLst/>
                            <a:gdLst>
                              <a:gd name="T0" fmla="+- 0 8175 8127"/>
                              <a:gd name="T1" fmla="*/ T0 w 97"/>
                              <a:gd name="T2" fmla="+- 0 -69 -69"/>
                              <a:gd name="T3" fmla="*/ -69 h 84"/>
                              <a:gd name="T4" fmla="+- 0 8127 8127"/>
                              <a:gd name="T5" fmla="*/ T4 w 97"/>
                              <a:gd name="T6" fmla="+- 0 15 -69"/>
                              <a:gd name="T7" fmla="*/ 15 h 84"/>
                              <a:gd name="T8" fmla="+- 0 8224 8127"/>
                              <a:gd name="T9" fmla="*/ T8 w 97"/>
                              <a:gd name="T10" fmla="+- 0 15 -69"/>
                              <a:gd name="T11" fmla="*/ 15 h 84"/>
                              <a:gd name="T12" fmla="+- 0 8175 8127"/>
                              <a:gd name="T13" fmla="*/ T12 w 97"/>
                              <a:gd name="T14" fmla="+- 0 -69 -69"/>
                              <a:gd name="T15" fmla="*/ -69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7" h="84">
                                <a:moveTo>
                                  <a:pt x="48" y="0"/>
                                </a:moveTo>
                                <a:lnTo>
                                  <a:pt x="0" y="84"/>
                                </a:lnTo>
                                <a:lnTo>
                                  <a:pt x="97" y="84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8">
                            <a:solidFill>
                              <a:srgbClr val="0072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82C867" id="Group 442" o:spid="_x0000_s1026" style="position:absolute;margin-left:406.35pt;margin-top:-3.45pt;width:4.85pt;height:4.2pt;z-index:-2612;mso-position-horizontal-relative:page" coordorigin="8127,-69" coordsize="97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">
                <v:shape id="Freeform 443" o:spid="_x0000_s1027" style="position:absolute;left:8127;top:-69;width:97;height:84;visibility:visible;mso-wrap-style:square;v-text-anchor:top" coordsize="9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" path="m48,l,84r97,l48,xe" filled="f" strokecolor="#0072bd" strokeweight=".18522mm">
                  <v:path arrowok="t" o:connecttype="custom" o:connectlocs="48,-69;0,15;97,15;48,-69" o:connectangles="0,0,0,0"/>
                </v:shape>
                <w10:wrap anchorx="page"/>
              </v:group>
            </w:pict>
          </mc:Fallback>
        </mc:AlternateContent>
      </w:r>
      <w:r w:rsidR="00096F81">
        <w:rPr>
          <w:rFonts w:ascii="Arial" w:eastAsia="Arial" w:hAnsi="Arial" w:cs="Arial"/>
          <w:color w:val="252525"/>
          <w:position w:val="-1"/>
          <w:sz w:val="14"/>
          <w:szCs w:val="14"/>
        </w:rPr>
        <w:t>220</w:t>
      </w:r>
    </w:p>
    <w:p w14:paraId="5512A4E2" w14:textId="77777777" w:rsidR="00114C4D" w:rsidRDefault="00114C4D">
      <w:pPr>
        <w:spacing w:before="3" w:after="0" w:line="110" w:lineRule="exact"/>
        <w:rPr>
          <w:sz w:val="11"/>
          <w:szCs w:val="11"/>
        </w:rPr>
      </w:pPr>
    </w:p>
    <w:p w14:paraId="474C5FB9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58010C14" w14:textId="77777777" w:rsidR="00114C4D" w:rsidRDefault="00096F81">
      <w:pPr>
        <w:spacing w:before="42" w:after="0" w:line="158" w:lineRule="exact"/>
        <w:ind w:left="1992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252525"/>
          <w:position w:val="-1"/>
          <w:sz w:val="14"/>
          <w:szCs w:val="14"/>
        </w:rPr>
        <w:t>200</w:t>
      </w:r>
    </w:p>
    <w:p w14:paraId="3B394D3B" w14:textId="77777777" w:rsidR="00114C4D" w:rsidRDefault="00114C4D">
      <w:pPr>
        <w:spacing w:before="3" w:after="0" w:line="110" w:lineRule="exact"/>
        <w:rPr>
          <w:sz w:val="11"/>
          <w:szCs w:val="11"/>
        </w:rPr>
      </w:pPr>
    </w:p>
    <w:p w14:paraId="2054B4D7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6CAA5EDD" w14:textId="5BF6CFD7" w:rsidR="00114C4D" w:rsidRDefault="00D6272F">
      <w:pPr>
        <w:spacing w:before="42" w:after="0" w:line="158" w:lineRule="exact"/>
        <w:ind w:left="1992" w:right="-20"/>
        <w:rPr>
          <w:rFonts w:ascii="Arial" w:eastAsia="Arial" w:hAnsi="Arial" w:cs="Arial"/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867" behindDoc="1" locked="0" layoutInCell="1" allowOverlap="1" wp14:anchorId="1146FB88" wp14:editId="2EA3C62F">
                <wp:simplePos x="0" y="0"/>
                <wp:positionH relativeFrom="page">
                  <wp:posOffset>3837940</wp:posOffset>
                </wp:positionH>
                <wp:positionV relativeFrom="paragraph">
                  <wp:posOffset>145415</wp:posOffset>
                </wp:positionV>
                <wp:extent cx="61595" cy="53340"/>
                <wp:effectExtent l="18415" t="21590" r="15240" b="10795"/>
                <wp:wrapNone/>
                <wp:docPr id="452" name="Group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" cy="53340"/>
                          <a:chOff x="6044" y="229"/>
                          <a:chExt cx="97" cy="84"/>
                        </a:xfrm>
                      </wpg:grpSpPr>
                      <wps:wsp>
                        <wps:cNvPr id="453" name="Freeform 441"/>
                        <wps:cNvSpPr>
                          <a:spLocks/>
                        </wps:cNvSpPr>
                        <wps:spPr bwMode="auto">
                          <a:xfrm>
                            <a:off x="6044" y="229"/>
                            <a:ext cx="97" cy="84"/>
                          </a:xfrm>
                          <a:custGeom>
                            <a:avLst/>
                            <a:gdLst>
                              <a:gd name="T0" fmla="+- 0 6092 6044"/>
                              <a:gd name="T1" fmla="*/ T0 w 97"/>
                              <a:gd name="T2" fmla="+- 0 229 229"/>
                              <a:gd name="T3" fmla="*/ 229 h 84"/>
                              <a:gd name="T4" fmla="+- 0 6044 6044"/>
                              <a:gd name="T5" fmla="*/ T4 w 97"/>
                              <a:gd name="T6" fmla="+- 0 313 229"/>
                              <a:gd name="T7" fmla="*/ 313 h 84"/>
                              <a:gd name="T8" fmla="+- 0 6141 6044"/>
                              <a:gd name="T9" fmla="*/ T8 w 97"/>
                              <a:gd name="T10" fmla="+- 0 313 229"/>
                              <a:gd name="T11" fmla="*/ 313 h 84"/>
                              <a:gd name="T12" fmla="+- 0 6092 6044"/>
                              <a:gd name="T13" fmla="*/ T12 w 97"/>
                              <a:gd name="T14" fmla="+- 0 229 229"/>
                              <a:gd name="T15" fmla="*/ 229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7" h="84">
                                <a:moveTo>
                                  <a:pt x="48" y="0"/>
                                </a:moveTo>
                                <a:lnTo>
                                  <a:pt x="0" y="84"/>
                                </a:lnTo>
                                <a:lnTo>
                                  <a:pt x="97" y="84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8">
                            <a:solidFill>
                              <a:srgbClr val="0072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476E64" id="Group 440" o:spid="_x0000_s1026" style="position:absolute;margin-left:302.2pt;margin-top:11.45pt;width:4.85pt;height:4.2pt;z-index:-2613;mso-position-horizontal-relative:page" coordorigin="6044,229" coordsize="97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">
                <v:shape id="Freeform 441" o:spid="_x0000_s1027" style="position:absolute;left:6044;top:229;width:97;height:84;visibility:visible;mso-wrap-style:square;v-text-anchor:top" coordsize="9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" path="m48,l,84r97,l48,xe" filled="f" strokecolor="#0072bd" strokeweight=".18522mm">
                  <v:path arrowok="t" o:connecttype="custom" o:connectlocs="48,229;0,313;97,313;48,229" o:connectangles="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3869" behindDoc="1" locked="0" layoutInCell="1" allowOverlap="1" wp14:anchorId="1F62822D" wp14:editId="50A7B469">
                <wp:simplePos x="0" y="0"/>
                <wp:positionH relativeFrom="page">
                  <wp:posOffset>2211705</wp:posOffset>
                </wp:positionH>
                <wp:positionV relativeFrom="paragraph">
                  <wp:posOffset>59055</wp:posOffset>
                </wp:positionV>
                <wp:extent cx="123190" cy="356870"/>
                <wp:effectExtent l="1905" t="1905" r="0" b="3175"/>
                <wp:wrapNone/>
                <wp:docPr id="451" name="Text Box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E801EB" w14:textId="77777777" w:rsidR="00114C4D" w:rsidRDefault="00096F81">
                            <w:pPr>
                              <w:spacing w:before="4" w:after="0" w:line="240" w:lineRule="auto"/>
                              <w:ind w:left="20" w:right="-43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52525"/>
                                <w:w w:val="102"/>
                                <w:sz w:val="15"/>
                                <w:szCs w:val="15"/>
                              </w:rPr>
                              <w:t>Time(s)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2822D" id="Text Box 439" o:spid="_x0000_s1033" type="#_x0000_t202" style="position:absolute;left:0;text-align:left;margin-left:174.15pt;margin-top:4.65pt;width:9.7pt;height:28.1pt;z-index:-261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" filled="f" stroked="f">
                <v:textbox style="layout-flow:vertical;mso-layout-flow-alt:bottom-to-top" inset="0,0,0,0">
                  <w:txbxContent>
                    <w:p w14:paraId="0DE801EB" w14:textId="77777777" w:rsidR="00114C4D" w:rsidRDefault="00096F81">
                      <w:pPr>
                        <w:spacing w:before="4" w:after="0" w:line="240" w:lineRule="auto"/>
                        <w:ind w:left="20" w:right="-43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eastAsia="Arial" w:hAnsi="Arial" w:cs="Arial"/>
                          <w:color w:val="252525"/>
                          <w:w w:val="102"/>
                          <w:sz w:val="15"/>
                          <w:szCs w:val="15"/>
                        </w:rPr>
                        <w:t>Time(s)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6F81">
        <w:rPr>
          <w:rFonts w:ascii="Arial" w:eastAsia="Arial" w:hAnsi="Arial" w:cs="Arial"/>
          <w:color w:val="252525"/>
          <w:position w:val="-1"/>
          <w:sz w:val="14"/>
          <w:szCs w:val="14"/>
        </w:rPr>
        <w:t>180</w:t>
      </w:r>
    </w:p>
    <w:p w14:paraId="5F063E6B" w14:textId="77777777" w:rsidR="00114C4D" w:rsidRDefault="00114C4D">
      <w:pPr>
        <w:spacing w:before="3" w:after="0" w:line="110" w:lineRule="exact"/>
        <w:rPr>
          <w:sz w:val="11"/>
          <w:szCs w:val="11"/>
        </w:rPr>
      </w:pPr>
    </w:p>
    <w:p w14:paraId="0D956BB6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3851DA9E" w14:textId="77777777" w:rsidR="00114C4D" w:rsidRDefault="00096F81">
      <w:pPr>
        <w:spacing w:before="42" w:after="0" w:line="158" w:lineRule="exact"/>
        <w:ind w:left="1992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252525"/>
          <w:position w:val="-1"/>
          <w:sz w:val="14"/>
          <w:szCs w:val="14"/>
        </w:rPr>
        <w:t>160</w:t>
      </w:r>
    </w:p>
    <w:p w14:paraId="373CAD66" w14:textId="77777777" w:rsidR="00114C4D" w:rsidRDefault="00114C4D">
      <w:pPr>
        <w:spacing w:before="3" w:after="0" w:line="110" w:lineRule="exact"/>
        <w:rPr>
          <w:sz w:val="11"/>
          <w:szCs w:val="11"/>
        </w:rPr>
      </w:pPr>
    </w:p>
    <w:p w14:paraId="2DD4FF44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5F51AC0B" w14:textId="1B8E19A9" w:rsidR="00114C4D" w:rsidRDefault="00D6272F">
      <w:pPr>
        <w:spacing w:before="42" w:after="0" w:line="158" w:lineRule="exact"/>
        <w:ind w:left="1992" w:right="-20"/>
        <w:rPr>
          <w:rFonts w:ascii="Arial" w:eastAsia="Arial" w:hAnsi="Arial" w:cs="Arial"/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863" behindDoc="1" locked="0" layoutInCell="1" allowOverlap="1" wp14:anchorId="33B8A845" wp14:editId="3DD1253B">
                <wp:simplePos x="0" y="0"/>
                <wp:positionH relativeFrom="page">
                  <wp:posOffset>2597785</wp:posOffset>
                </wp:positionH>
                <wp:positionV relativeFrom="paragraph">
                  <wp:posOffset>163195</wp:posOffset>
                </wp:positionV>
                <wp:extent cx="61595" cy="53340"/>
                <wp:effectExtent l="16510" t="20320" r="17145" b="12065"/>
                <wp:wrapNone/>
                <wp:docPr id="449" name="Group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" cy="53340"/>
                          <a:chOff x="4091" y="257"/>
                          <a:chExt cx="97" cy="84"/>
                        </a:xfrm>
                      </wpg:grpSpPr>
                      <wps:wsp>
                        <wps:cNvPr id="450" name="Freeform 438"/>
                        <wps:cNvSpPr>
                          <a:spLocks/>
                        </wps:cNvSpPr>
                        <wps:spPr bwMode="auto">
                          <a:xfrm>
                            <a:off x="4091" y="257"/>
                            <a:ext cx="97" cy="84"/>
                          </a:xfrm>
                          <a:custGeom>
                            <a:avLst/>
                            <a:gdLst>
                              <a:gd name="T0" fmla="+- 0 4139 4091"/>
                              <a:gd name="T1" fmla="*/ T0 w 97"/>
                              <a:gd name="T2" fmla="+- 0 257 257"/>
                              <a:gd name="T3" fmla="*/ 257 h 84"/>
                              <a:gd name="T4" fmla="+- 0 4091 4091"/>
                              <a:gd name="T5" fmla="*/ T4 w 97"/>
                              <a:gd name="T6" fmla="+- 0 341 257"/>
                              <a:gd name="T7" fmla="*/ 341 h 84"/>
                              <a:gd name="T8" fmla="+- 0 4188 4091"/>
                              <a:gd name="T9" fmla="*/ T8 w 97"/>
                              <a:gd name="T10" fmla="+- 0 341 257"/>
                              <a:gd name="T11" fmla="*/ 341 h 84"/>
                              <a:gd name="T12" fmla="+- 0 4139 4091"/>
                              <a:gd name="T13" fmla="*/ T12 w 97"/>
                              <a:gd name="T14" fmla="+- 0 257 257"/>
                              <a:gd name="T15" fmla="*/ 257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7" h="84">
                                <a:moveTo>
                                  <a:pt x="48" y="0"/>
                                </a:moveTo>
                                <a:lnTo>
                                  <a:pt x="0" y="84"/>
                                </a:lnTo>
                                <a:lnTo>
                                  <a:pt x="97" y="84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8">
                            <a:solidFill>
                              <a:srgbClr val="0072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6A4F89" id="Group 437" o:spid="_x0000_s1026" style="position:absolute;margin-left:204.55pt;margin-top:12.85pt;width:4.85pt;height:4.2pt;z-index:-2617;mso-position-horizontal-relative:page" coordorigin="4091,257" coordsize="97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">
                <v:shape id="Freeform 438" o:spid="_x0000_s1027" style="position:absolute;left:4091;top:257;width:97;height:84;visibility:visible;mso-wrap-style:square;v-text-anchor:top" coordsize="9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" path="m48,l,84r97,l48,xe" filled="f" strokecolor="#0072bd" strokeweight=".18522mm">
                  <v:path arrowok="t" o:connecttype="custom" o:connectlocs="48,257;0,341;97,341;48,257" o:connectangles="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864" behindDoc="1" locked="0" layoutInCell="1" allowOverlap="1" wp14:anchorId="29250BF5" wp14:editId="4B497104">
                <wp:simplePos x="0" y="0"/>
                <wp:positionH relativeFrom="page">
                  <wp:posOffset>2680335</wp:posOffset>
                </wp:positionH>
                <wp:positionV relativeFrom="paragraph">
                  <wp:posOffset>226695</wp:posOffset>
                </wp:positionV>
                <wp:extent cx="61595" cy="53340"/>
                <wp:effectExtent l="13335" t="17145" r="20320" b="5715"/>
                <wp:wrapNone/>
                <wp:docPr id="447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" cy="53340"/>
                          <a:chOff x="4221" y="357"/>
                          <a:chExt cx="97" cy="84"/>
                        </a:xfrm>
                      </wpg:grpSpPr>
                      <wps:wsp>
                        <wps:cNvPr id="448" name="Freeform 436"/>
                        <wps:cNvSpPr>
                          <a:spLocks/>
                        </wps:cNvSpPr>
                        <wps:spPr bwMode="auto">
                          <a:xfrm>
                            <a:off x="4221" y="357"/>
                            <a:ext cx="97" cy="84"/>
                          </a:xfrm>
                          <a:custGeom>
                            <a:avLst/>
                            <a:gdLst>
                              <a:gd name="T0" fmla="+- 0 4269 4221"/>
                              <a:gd name="T1" fmla="*/ T0 w 97"/>
                              <a:gd name="T2" fmla="+- 0 357 357"/>
                              <a:gd name="T3" fmla="*/ 357 h 84"/>
                              <a:gd name="T4" fmla="+- 0 4221 4221"/>
                              <a:gd name="T5" fmla="*/ T4 w 97"/>
                              <a:gd name="T6" fmla="+- 0 441 357"/>
                              <a:gd name="T7" fmla="*/ 441 h 84"/>
                              <a:gd name="T8" fmla="+- 0 4318 4221"/>
                              <a:gd name="T9" fmla="*/ T8 w 97"/>
                              <a:gd name="T10" fmla="+- 0 441 357"/>
                              <a:gd name="T11" fmla="*/ 441 h 84"/>
                              <a:gd name="T12" fmla="+- 0 4269 4221"/>
                              <a:gd name="T13" fmla="*/ T12 w 97"/>
                              <a:gd name="T14" fmla="+- 0 357 357"/>
                              <a:gd name="T15" fmla="*/ 357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7" h="84">
                                <a:moveTo>
                                  <a:pt x="48" y="0"/>
                                </a:moveTo>
                                <a:lnTo>
                                  <a:pt x="0" y="84"/>
                                </a:lnTo>
                                <a:lnTo>
                                  <a:pt x="97" y="84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8">
                            <a:solidFill>
                              <a:srgbClr val="0072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8649CD" id="Group 435" o:spid="_x0000_s1026" style="position:absolute;margin-left:211.05pt;margin-top:17.85pt;width:4.85pt;height:4.2pt;z-index:-2616;mso-position-horizontal-relative:page" coordorigin="4221,357" coordsize="97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">
                <v:shape id="Freeform 436" o:spid="_x0000_s1027" style="position:absolute;left:4221;top:357;width:97;height:84;visibility:visible;mso-wrap-style:square;v-text-anchor:top" coordsize="9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" path="m48,l,84r97,l48,xe" filled="f" strokecolor="#0072bd" strokeweight=".18522mm">
                  <v:path arrowok="t" o:connecttype="custom" o:connectlocs="48,357;0,441;97,441;48,357" o:connectangles="0,0,0,0"/>
                </v:shape>
                <w10:wrap anchorx="page"/>
              </v:group>
            </w:pict>
          </mc:Fallback>
        </mc:AlternateContent>
      </w:r>
      <w:r w:rsidR="00096F81">
        <w:rPr>
          <w:rFonts w:ascii="Arial" w:eastAsia="Arial" w:hAnsi="Arial" w:cs="Arial"/>
          <w:color w:val="252525"/>
          <w:position w:val="-1"/>
          <w:sz w:val="14"/>
          <w:szCs w:val="14"/>
        </w:rPr>
        <w:t>140</w:t>
      </w:r>
    </w:p>
    <w:p w14:paraId="5B4201C1" w14:textId="77777777" w:rsidR="00114C4D" w:rsidRDefault="00114C4D">
      <w:pPr>
        <w:spacing w:before="3" w:after="0" w:line="110" w:lineRule="exact"/>
        <w:rPr>
          <w:sz w:val="11"/>
          <w:szCs w:val="11"/>
        </w:rPr>
      </w:pPr>
    </w:p>
    <w:p w14:paraId="0E4A2833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4DF4F342" w14:textId="60E7EB65" w:rsidR="00114C4D" w:rsidRDefault="00D6272F">
      <w:pPr>
        <w:spacing w:before="42" w:after="0" w:line="158" w:lineRule="exact"/>
        <w:ind w:left="1992" w:right="-20"/>
        <w:rPr>
          <w:rFonts w:ascii="Arial" w:eastAsia="Arial" w:hAnsi="Arial" w:cs="Arial"/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865" behindDoc="1" locked="0" layoutInCell="1" allowOverlap="1" wp14:anchorId="333EE917" wp14:editId="60F98ECB">
                <wp:simplePos x="0" y="0"/>
                <wp:positionH relativeFrom="page">
                  <wp:posOffset>2845435</wp:posOffset>
                </wp:positionH>
                <wp:positionV relativeFrom="paragraph">
                  <wp:posOffset>40640</wp:posOffset>
                </wp:positionV>
                <wp:extent cx="61595" cy="53340"/>
                <wp:effectExtent l="16510" t="21590" r="17145" b="10795"/>
                <wp:wrapNone/>
                <wp:docPr id="445" name="Group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" cy="53340"/>
                          <a:chOff x="4481" y="64"/>
                          <a:chExt cx="97" cy="84"/>
                        </a:xfrm>
                      </wpg:grpSpPr>
                      <wps:wsp>
                        <wps:cNvPr id="446" name="Freeform 434"/>
                        <wps:cNvSpPr>
                          <a:spLocks/>
                        </wps:cNvSpPr>
                        <wps:spPr bwMode="auto">
                          <a:xfrm>
                            <a:off x="4481" y="64"/>
                            <a:ext cx="97" cy="84"/>
                          </a:xfrm>
                          <a:custGeom>
                            <a:avLst/>
                            <a:gdLst>
                              <a:gd name="T0" fmla="+- 0 4530 4481"/>
                              <a:gd name="T1" fmla="*/ T0 w 97"/>
                              <a:gd name="T2" fmla="+- 0 64 64"/>
                              <a:gd name="T3" fmla="*/ 64 h 84"/>
                              <a:gd name="T4" fmla="+- 0 4481 4481"/>
                              <a:gd name="T5" fmla="*/ T4 w 97"/>
                              <a:gd name="T6" fmla="+- 0 148 64"/>
                              <a:gd name="T7" fmla="*/ 148 h 84"/>
                              <a:gd name="T8" fmla="+- 0 4578 4481"/>
                              <a:gd name="T9" fmla="*/ T8 w 97"/>
                              <a:gd name="T10" fmla="+- 0 148 64"/>
                              <a:gd name="T11" fmla="*/ 148 h 84"/>
                              <a:gd name="T12" fmla="+- 0 4530 4481"/>
                              <a:gd name="T13" fmla="*/ T12 w 97"/>
                              <a:gd name="T14" fmla="+- 0 64 64"/>
                              <a:gd name="T15" fmla="*/ 64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7" h="84">
                                <a:moveTo>
                                  <a:pt x="49" y="0"/>
                                </a:moveTo>
                                <a:lnTo>
                                  <a:pt x="0" y="84"/>
                                </a:lnTo>
                                <a:lnTo>
                                  <a:pt x="97" y="84"/>
                                </a:lnTo>
                                <a:lnTo>
                                  <a:pt x="4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8">
                            <a:solidFill>
                              <a:srgbClr val="0072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F2A895" id="Group 433" o:spid="_x0000_s1026" style="position:absolute;margin-left:224.05pt;margin-top:3.2pt;width:4.85pt;height:4.2pt;z-index:-2615;mso-position-horizontal-relative:page" coordorigin="4481,64" coordsize="97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">
                <v:shape id="Freeform 434" o:spid="_x0000_s1027" style="position:absolute;left:4481;top:64;width:97;height:84;visibility:visible;mso-wrap-style:square;v-text-anchor:top" coordsize="9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" path="m49,l,84r97,l49,xe" filled="f" strokecolor="#0072bd" strokeweight=".18522mm">
                  <v:path arrowok="t" o:connecttype="custom" o:connectlocs="49,64;0,148;97,148;49,64" o:connectangles="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866" behindDoc="1" locked="0" layoutInCell="1" allowOverlap="1" wp14:anchorId="604A617D" wp14:editId="4B31FE66">
                <wp:simplePos x="0" y="0"/>
                <wp:positionH relativeFrom="page">
                  <wp:posOffset>3176270</wp:posOffset>
                </wp:positionH>
                <wp:positionV relativeFrom="paragraph">
                  <wp:posOffset>99060</wp:posOffset>
                </wp:positionV>
                <wp:extent cx="61595" cy="53340"/>
                <wp:effectExtent l="13970" t="22860" r="19685" b="9525"/>
                <wp:wrapNone/>
                <wp:docPr id="443" name="Group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" cy="53340"/>
                          <a:chOff x="5002" y="156"/>
                          <a:chExt cx="97" cy="84"/>
                        </a:xfrm>
                      </wpg:grpSpPr>
                      <wps:wsp>
                        <wps:cNvPr id="444" name="Freeform 432"/>
                        <wps:cNvSpPr>
                          <a:spLocks/>
                        </wps:cNvSpPr>
                        <wps:spPr bwMode="auto">
                          <a:xfrm>
                            <a:off x="5002" y="156"/>
                            <a:ext cx="97" cy="84"/>
                          </a:xfrm>
                          <a:custGeom>
                            <a:avLst/>
                            <a:gdLst>
                              <a:gd name="T0" fmla="+- 0 5051 5002"/>
                              <a:gd name="T1" fmla="*/ T0 w 97"/>
                              <a:gd name="T2" fmla="+- 0 156 156"/>
                              <a:gd name="T3" fmla="*/ 156 h 84"/>
                              <a:gd name="T4" fmla="+- 0 5002 5002"/>
                              <a:gd name="T5" fmla="*/ T4 w 97"/>
                              <a:gd name="T6" fmla="+- 0 240 156"/>
                              <a:gd name="T7" fmla="*/ 240 h 84"/>
                              <a:gd name="T8" fmla="+- 0 5099 5002"/>
                              <a:gd name="T9" fmla="*/ T8 w 97"/>
                              <a:gd name="T10" fmla="+- 0 240 156"/>
                              <a:gd name="T11" fmla="*/ 240 h 84"/>
                              <a:gd name="T12" fmla="+- 0 5051 5002"/>
                              <a:gd name="T13" fmla="*/ T12 w 97"/>
                              <a:gd name="T14" fmla="+- 0 156 156"/>
                              <a:gd name="T15" fmla="*/ 156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7" h="84">
                                <a:moveTo>
                                  <a:pt x="49" y="0"/>
                                </a:moveTo>
                                <a:lnTo>
                                  <a:pt x="0" y="84"/>
                                </a:lnTo>
                                <a:lnTo>
                                  <a:pt x="97" y="84"/>
                                </a:lnTo>
                                <a:lnTo>
                                  <a:pt x="4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8">
                            <a:solidFill>
                              <a:srgbClr val="0072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9D17A9" id="Group 431" o:spid="_x0000_s1026" style="position:absolute;margin-left:250.1pt;margin-top:7.8pt;width:4.85pt;height:4.2pt;z-index:-2614;mso-position-horizontal-relative:page" coordorigin="5002,156" coordsize="97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">
                <v:shape id="Freeform 432" o:spid="_x0000_s1027" style="position:absolute;left:5002;top:156;width:97;height:84;visibility:visible;mso-wrap-style:square;v-text-anchor:top" coordsize="9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" path="m49,l,84r97,l49,xe" filled="f" strokecolor="#0072bd" strokeweight=".18522mm">
                  <v:path arrowok="t" o:connecttype="custom" o:connectlocs="49,156;0,240;97,240;49,156" o:connectangles="0,0,0,0"/>
                </v:shape>
                <w10:wrap anchorx="page"/>
              </v:group>
            </w:pict>
          </mc:Fallback>
        </mc:AlternateContent>
      </w:r>
      <w:r w:rsidR="00096F81">
        <w:rPr>
          <w:rFonts w:ascii="Arial" w:eastAsia="Arial" w:hAnsi="Arial" w:cs="Arial"/>
          <w:color w:val="252525"/>
          <w:position w:val="-1"/>
          <w:sz w:val="14"/>
          <w:szCs w:val="14"/>
        </w:rPr>
        <w:t>120</w:t>
      </w:r>
    </w:p>
    <w:p w14:paraId="492516CC" w14:textId="77777777" w:rsidR="00114C4D" w:rsidRDefault="00114C4D">
      <w:pPr>
        <w:spacing w:before="3" w:after="0" w:line="110" w:lineRule="exact"/>
        <w:rPr>
          <w:sz w:val="11"/>
          <w:szCs w:val="11"/>
        </w:rPr>
      </w:pPr>
    </w:p>
    <w:p w14:paraId="2EE87890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2765E7BC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0B77CC5A" w14:textId="77777777" w:rsidR="00114C4D" w:rsidRDefault="00096F81">
      <w:pPr>
        <w:spacing w:before="42" w:after="0" w:line="240" w:lineRule="auto"/>
        <w:ind w:right="-20"/>
        <w:jc w:val="right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252525"/>
          <w:sz w:val="14"/>
          <w:szCs w:val="14"/>
        </w:rPr>
        <w:t>100</w:t>
      </w:r>
    </w:p>
    <w:p w14:paraId="0DE73CE4" w14:textId="77777777" w:rsidR="00114C4D" w:rsidRDefault="00096F81">
      <w:pPr>
        <w:spacing w:before="7" w:after="0" w:line="180" w:lineRule="exact"/>
        <w:rPr>
          <w:sz w:val="18"/>
          <w:szCs w:val="18"/>
        </w:rPr>
      </w:pPr>
      <w:r>
        <w:br w:type="column"/>
      </w:r>
    </w:p>
    <w:p w14:paraId="7B17A009" w14:textId="77777777" w:rsidR="00114C4D" w:rsidRDefault="00096F81">
      <w:pPr>
        <w:tabs>
          <w:tab w:val="left" w:pos="900"/>
          <w:tab w:val="left" w:pos="1900"/>
          <w:tab w:val="left" w:pos="3980"/>
        </w:tabs>
        <w:spacing w:after="0" w:line="240" w:lineRule="auto"/>
        <w:ind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252525"/>
          <w:sz w:val="14"/>
          <w:szCs w:val="14"/>
        </w:rPr>
        <w:t>1</w:t>
      </w:r>
      <w:r>
        <w:rPr>
          <w:rFonts w:ascii="Arial" w:eastAsia="Arial" w:hAnsi="Arial" w:cs="Arial"/>
          <w:color w:val="252525"/>
          <w:spacing w:val="14"/>
          <w:sz w:val="14"/>
          <w:szCs w:val="14"/>
        </w:rPr>
        <w:t xml:space="preserve"> </w:t>
      </w:r>
      <w:r>
        <w:rPr>
          <w:rFonts w:ascii="Arial" w:eastAsia="Arial" w:hAnsi="Arial" w:cs="Arial"/>
          <w:color w:val="252525"/>
          <w:sz w:val="14"/>
          <w:szCs w:val="14"/>
        </w:rPr>
        <w:t xml:space="preserve">2   </w:t>
      </w:r>
      <w:r>
        <w:rPr>
          <w:rFonts w:ascii="Arial" w:eastAsia="Arial" w:hAnsi="Arial" w:cs="Arial"/>
          <w:color w:val="252525"/>
          <w:spacing w:val="28"/>
          <w:sz w:val="14"/>
          <w:szCs w:val="14"/>
        </w:rPr>
        <w:t xml:space="preserve"> </w:t>
      </w:r>
      <w:r>
        <w:rPr>
          <w:rFonts w:ascii="Arial" w:eastAsia="Arial" w:hAnsi="Arial" w:cs="Arial"/>
          <w:color w:val="252525"/>
          <w:sz w:val="14"/>
          <w:szCs w:val="14"/>
        </w:rPr>
        <w:t>4</w:t>
      </w:r>
      <w:r>
        <w:rPr>
          <w:rFonts w:ascii="Arial" w:eastAsia="Arial" w:hAnsi="Arial" w:cs="Arial"/>
          <w:color w:val="252525"/>
          <w:sz w:val="14"/>
          <w:szCs w:val="14"/>
        </w:rPr>
        <w:tab/>
        <w:t>8</w:t>
      </w:r>
      <w:r>
        <w:rPr>
          <w:rFonts w:ascii="Arial" w:eastAsia="Arial" w:hAnsi="Arial" w:cs="Arial"/>
          <w:color w:val="252525"/>
          <w:sz w:val="14"/>
          <w:szCs w:val="14"/>
        </w:rPr>
        <w:tab/>
        <w:t>16</w:t>
      </w:r>
      <w:r>
        <w:rPr>
          <w:rFonts w:ascii="Arial" w:eastAsia="Arial" w:hAnsi="Arial" w:cs="Arial"/>
          <w:color w:val="252525"/>
          <w:sz w:val="14"/>
          <w:szCs w:val="14"/>
        </w:rPr>
        <w:tab/>
        <w:t>32</w:t>
      </w:r>
    </w:p>
    <w:p w14:paraId="546375B9" w14:textId="77777777" w:rsidR="00114C4D" w:rsidRDefault="00096F81">
      <w:pPr>
        <w:spacing w:before="32" w:after="0" w:line="170" w:lineRule="exact"/>
        <w:ind w:left="1303" w:right="-2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252525"/>
          <w:sz w:val="15"/>
          <w:szCs w:val="15"/>
        </w:rPr>
        <w:t>Number</w:t>
      </w:r>
      <w:r>
        <w:rPr>
          <w:rFonts w:ascii="Arial" w:eastAsia="Arial" w:hAnsi="Arial" w:cs="Arial"/>
          <w:color w:val="252525"/>
          <w:spacing w:val="12"/>
          <w:sz w:val="15"/>
          <w:szCs w:val="15"/>
        </w:rPr>
        <w:t xml:space="preserve"> </w:t>
      </w:r>
      <w:r>
        <w:rPr>
          <w:rFonts w:ascii="Arial" w:eastAsia="Arial" w:hAnsi="Arial" w:cs="Arial"/>
          <w:color w:val="252525"/>
          <w:sz w:val="15"/>
          <w:szCs w:val="15"/>
        </w:rPr>
        <w:t>of</w:t>
      </w:r>
      <w:r>
        <w:rPr>
          <w:rFonts w:ascii="Arial" w:eastAsia="Arial" w:hAnsi="Arial" w:cs="Arial"/>
          <w:color w:val="252525"/>
          <w:spacing w:val="3"/>
          <w:sz w:val="15"/>
          <w:szCs w:val="15"/>
        </w:rPr>
        <w:t xml:space="preserve"> </w:t>
      </w:r>
      <w:r>
        <w:rPr>
          <w:rFonts w:ascii="Arial" w:eastAsia="Arial" w:hAnsi="Arial" w:cs="Arial"/>
          <w:color w:val="252525"/>
          <w:w w:val="102"/>
          <w:sz w:val="15"/>
          <w:szCs w:val="15"/>
        </w:rPr>
        <w:t>Compartments</w:t>
      </w:r>
    </w:p>
    <w:p w14:paraId="06A82F2D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2226" w:space="152"/>
            <w:col w:w="6422"/>
          </w:cols>
        </w:sectPr>
      </w:pPr>
    </w:p>
    <w:p w14:paraId="7D267336" w14:textId="77777777" w:rsidR="00114C4D" w:rsidRDefault="00114C4D">
      <w:pPr>
        <w:spacing w:before="5" w:after="0" w:line="120" w:lineRule="exact"/>
        <w:rPr>
          <w:sz w:val="12"/>
          <w:szCs w:val="12"/>
        </w:rPr>
      </w:pPr>
    </w:p>
    <w:p w14:paraId="471EE2B7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06EC6951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3690EBF1" w14:textId="77777777" w:rsidR="00114C4D" w:rsidRDefault="00096F81">
      <w:pPr>
        <w:spacing w:before="30" w:after="0" w:line="240" w:lineRule="auto"/>
        <w:ind w:left="955" w:right="-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114"/>
          <w:sz w:val="16"/>
          <w:szCs w:val="16"/>
        </w:rPr>
        <w:t>Figure</w:t>
      </w:r>
      <w:r>
        <w:rPr>
          <w:rFonts w:ascii="Times New Roman" w:eastAsia="Times New Roman" w:hAnsi="Times New Roman" w:cs="Times New Roman"/>
          <w:spacing w:val="28"/>
          <w:w w:val="1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3: </w:t>
      </w:r>
      <w:r>
        <w:rPr>
          <w:rFonts w:ascii="Times New Roman" w:eastAsia="Times New Roman" w:hAnsi="Times New Roman" w:cs="Times New Roman"/>
          <w:spacing w:val="3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Time 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6"/>
          <w:szCs w:val="16"/>
        </w:rPr>
        <w:t>ta</w:t>
      </w:r>
      <w:r>
        <w:rPr>
          <w:rFonts w:ascii="Times New Roman" w:eastAsia="Times New Roman" w:hAnsi="Times New Roman" w:cs="Times New Roman"/>
          <w:spacing w:val="-6"/>
          <w:w w:val="117"/>
          <w:sz w:val="16"/>
          <w:szCs w:val="16"/>
        </w:rPr>
        <w:t>k</w:t>
      </w:r>
      <w:r>
        <w:rPr>
          <w:rFonts w:ascii="Times New Roman" w:eastAsia="Times New Roman" w:hAnsi="Times New Roman" w:cs="Times New Roman"/>
          <w:w w:val="117"/>
          <w:sz w:val="16"/>
          <w:szCs w:val="16"/>
        </w:rPr>
        <w:t>en</w:t>
      </w:r>
      <w:r>
        <w:rPr>
          <w:rFonts w:ascii="Times New Roman" w:eastAsia="Times New Roman" w:hAnsi="Times New Roman" w:cs="Times New Roman"/>
          <w:spacing w:val="30"/>
          <w:w w:val="11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to </w:t>
      </w:r>
      <w:r>
        <w:rPr>
          <w:rFonts w:ascii="Times New Roman" w:eastAsia="Times New Roman" w:hAnsi="Times New Roman" w:cs="Times New Roman"/>
          <w:spacing w:val="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6"/>
          <w:szCs w:val="16"/>
        </w:rPr>
        <w:t>complete</w:t>
      </w:r>
      <w:r>
        <w:rPr>
          <w:rFonts w:ascii="Times New Roman" w:eastAsia="Times New Roman" w:hAnsi="Times New Roman" w:cs="Times New Roman"/>
          <w:spacing w:val="29"/>
          <w:w w:val="1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90 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seconds </w:t>
      </w:r>
      <w:r>
        <w:rPr>
          <w:rFonts w:ascii="Times New Roman" w:eastAsia="Times New Roman" w:hAnsi="Times New Roman" w:cs="Times New Roman"/>
          <w:spacing w:val="4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of</w:t>
      </w:r>
      <w:r>
        <w:rPr>
          <w:rFonts w:ascii="Times New Roman" w:eastAsia="Times New Roman" w:hAnsi="Times New Roman" w:cs="Times New Roman"/>
          <w:spacing w:val="3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16"/>
          <w:szCs w:val="16"/>
        </w:rPr>
        <w:t>PBM</w:t>
      </w:r>
      <w:r>
        <w:rPr>
          <w:rFonts w:ascii="Times New Roman" w:eastAsia="Times New Roman" w:hAnsi="Times New Roman" w:cs="Times New Roman"/>
          <w:spacing w:val="32"/>
          <w:w w:val="1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16"/>
          <w:szCs w:val="16"/>
        </w:rPr>
        <w:t>si</w:t>
      </w:r>
      <w:r>
        <w:rPr>
          <w:rFonts w:ascii="Times New Roman" w:eastAsia="Times New Roman" w:hAnsi="Times New Roman" w:cs="Times New Roman"/>
          <w:spacing w:val="-6"/>
          <w:w w:val="114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w w:val="114"/>
          <w:sz w:val="16"/>
          <w:szCs w:val="16"/>
        </w:rPr>
        <w:t>ulation</w:t>
      </w:r>
      <w:r>
        <w:rPr>
          <w:rFonts w:ascii="Times New Roman" w:eastAsia="Times New Roman" w:hAnsi="Times New Roman" w:cs="Times New Roman"/>
          <w:spacing w:val="29"/>
          <w:w w:val="1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with </w:t>
      </w:r>
      <w:r>
        <w:rPr>
          <w:rFonts w:ascii="Times New Roman" w:eastAsia="Times New Roman" w:hAnsi="Times New Roman" w:cs="Times New Roman"/>
          <w:spacing w:val="3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109"/>
          <w:sz w:val="16"/>
          <w:szCs w:val="16"/>
        </w:rPr>
        <w:t>v</w:t>
      </w:r>
      <w:r>
        <w:rPr>
          <w:rFonts w:ascii="Times New Roman" w:eastAsia="Times New Roman" w:hAnsi="Times New Roman" w:cs="Times New Roman"/>
          <w:w w:val="109"/>
          <w:sz w:val="16"/>
          <w:szCs w:val="16"/>
        </w:rPr>
        <w:t xml:space="preserve">arying </w:t>
      </w:r>
      <w:r>
        <w:rPr>
          <w:rFonts w:ascii="Times New Roman" w:eastAsia="Times New Roman" w:hAnsi="Times New Roman" w:cs="Times New Roman"/>
          <w:spacing w:val="6"/>
          <w:w w:val="10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9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w w:val="109"/>
          <w:sz w:val="16"/>
          <w:szCs w:val="16"/>
        </w:rPr>
        <w:t>u</w:t>
      </w:r>
      <w:r>
        <w:rPr>
          <w:rFonts w:ascii="Times New Roman" w:eastAsia="Times New Roman" w:hAnsi="Times New Roman" w:cs="Times New Roman"/>
          <w:spacing w:val="-5"/>
          <w:w w:val="109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pacing w:val="5"/>
          <w:w w:val="109"/>
          <w:sz w:val="16"/>
          <w:szCs w:val="16"/>
        </w:rPr>
        <w:t>b</w:t>
      </w:r>
      <w:r>
        <w:rPr>
          <w:rFonts w:ascii="Times New Roman" w:eastAsia="Times New Roman" w:hAnsi="Times New Roman" w:cs="Times New Roman"/>
          <w:w w:val="109"/>
          <w:sz w:val="16"/>
          <w:szCs w:val="16"/>
        </w:rPr>
        <w:t xml:space="preserve">er </w:t>
      </w:r>
      <w:r>
        <w:rPr>
          <w:rFonts w:ascii="Times New Roman" w:eastAsia="Times New Roman" w:hAnsi="Times New Roman" w:cs="Times New Roman"/>
          <w:spacing w:val="17"/>
          <w:w w:val="10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6"/>
          <w:szCs w:val="16"/>
        </w:rPr>
        <w:t>of</w:t>
      </w:r>
    </w:p>
    <w:p w14:paraId="70B85A22" w14:textId="77777777" w:rsidR="00114C4D" w:rsidRDefault="00096F81">
      <w:pPr>
        <w:spacing w:before="100" w:after="0" w:line="240" w:lineRule="auto"/>
        <w:ind w:left="955" w:right="-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116"/>
          <w:sz w:val="16"/>
          <w:szCs w:val="16"/>
        </w:rPr>
        <w:t>compartme</w:t>
      </w:r>
      <w:r>
        <w:rPr>
          <w:rFonts w:ascii="Times New Roman" w:eastAsia="Times New Roman" w:hAnsi="Times New Roman" w:cs="Times New Roman"/>
          <w:spacing w:val="-5"/>
          <w:w w:val="116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w w:val="116"/>
          <w:sz w:val="16"/>
          <w:szCs w:val="16"/>
        </w:rPr>
        <w:t>ts</w:t>
      </w:r>
      <w:r>
        <w:rPr>
          <w:rFonts w:ascii="Times New Roman" w:eastAsia="Times New Roman" w:hAnsi="Times New Roman" w:cs="Times New Roman"/>
          <w:spacing w:val="11"/>
          <w:w w:val="11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on</w:t>
      </w:r>
      <w:r>
        <w:rPr>
          <w:rFonts w:ascii="Times New Roman" w:eastAsia="Times New Roman" w:hAnsi="Times New Roman" w:cs="Times New Roman"/>
          <w:spacing w:val="3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6"/>
          <w:szCs w:val="16"/>
        </w:rPr>
        <w:t>NVIDIA Quadro</w:t>
      </w:r>
      <w:r>
        <w:rPr>
          <w:rFonts w:ascii="Times New Roman" w:eastAsia="Times New Roman" w:hAnsi="Times New Roman" w:cs="Times New Roman"/>
          <w:spacing w:val="21"/>
          <w:w w:val="1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P4000 </w:t>
      </w:r>
      <w:r>
        <w:rPr>
          <w:rFonts w:ascii="Times New Roman" w:eastAsia="Times New Roman" w:hAnsi="Times New Roman" w:cs="Times New Roman"/>
          <w:spacing w:val="1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6"/>
          <w:szCs w:val="16"/>
        </w:rPr>
        <w:t>GPU</w:t>
      </w:r>
    </w:p>
    <w:p w14:paraId="6B66C588" w14:textId="77777777" w:rsidR="00114C4D" w:rsidRDefault="00114C4D">
      <w:pPr>
        <w:spacing w:before="2" w:after="0" w:line="160" w:lineRule="exact"/>
        <w:rPr>
          <w:sz w:val="16"/>
          <w:szCs w:val="16"/>
        </w:rPr>
      </w:pPr>
    </w:p>
    <w:p w14:paraId="60B4E3EC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1698B5C5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7B8202A8" w14:textId="77777777" w:rsidR="00114C4D" w:rsidRDefault="00114C4D">
      <w:pPr>
        <w:spacing w:before="6" w:after="0" w:line="110" w:lineRule="exact"/>
        <w:rPr>
          <w:sz w:val="11"/>
          <w:szCs w:val="11"/>
        </w:rPr>
      </w:pPr>
    </w:p>
    <w:p w14:paraId="45ACDACC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351</w:t>
      </w:r>
    </w:p>
    <w:p w14:paraId="13529004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616B9D01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352</w:t>
      </w:r>
    </w:p>
    <w:p w14:paraId="78730800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7006E3A1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353</w:t>
      </w:r>
    </w:p>
    <w:p w14:paraId="53578C9A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60B9C630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354</w:t>
      </w:r>
    </w:p>
    <w:p w14:paraId="51F4FBE6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3E7085F0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355</w:t>
      </w:r>
    </w:p>
    <w:p w14:paraId="7DCF2ACA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0FA98916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356</w:t>
      </w:r>
    </w:p>
    <w:p w14:paraId="75FCD4A6" w14:textId="77777777" w:rsidR="00114C4D" w:rsidRDefault="00096F81">
      <w:pPr>
        <w:spacing w:before="22" w:after="0" w:line="374" w:lineRule="auto"/>
        <w:ind w:right="916" w:firstLine="2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argume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sup</w:t>
      </w:r>
      <w:r>
        <w:rPr>
          <w:rFonts w:ascii="Times New Roman" w:eastAsia="Times New Roman" w:hAnsi="Times New Roman" w:cs="Times New Roman"/>
          <w:spacing w:val="6"/>
          <w:w w:val="108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orted</w:t>
      </w:r>
      <w:r>
        <w:rPr>
          <w:rFonts w:ascii="Times New Roman" w:eastAsia="Times New Roman" w:hAnsi="Times New Roman" w:cs="Times New Roman"/>
          <w:spacing w:val="53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profile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38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obtained</w:t>
      </w:r>
      <w:r>
        <w:rPr>
          <w:rFonts w:ascii="Times New Roman" w:eastAsia="Times New Roman" w:hAnsi="Times New Roman" w:cs="Times New Roman"/>
          <w:spacing w:val="38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using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NVIDIA’s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built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profiler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w w:val="11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7"/>
          <w:w w:val="11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i/>
          <w:w w:val="10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6"/>
          <w:w w:val="10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w w:val="124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i/>
          <w:spacing w:val="-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profiling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an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im</w:t>
      </w:r>
      <w:r>
        <w:rPr>
          <w:rFonts w:ascii="Times New Roman" w:eastAsia="Times New Roman" w:hAnsi="Times New Roman" w:cs="Times New Roman"/>
          <w:spacing w:val="7"/>
          <w:w w:val="11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orta</w:t>
      </w:r>
      <w:r>
        <w:rPr>
          <w:rFonts w:ascii="Times New Roman" w:eastAsia="Times New Roman" w:hAnsi="Times New Roman" w:cs="Times New Roman"/>
          <w:spacing w:val="-6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1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step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algorithm</w:t>
      </w:r>
      <w:r>
        <w:rPr>
          <w:rFonts w:ascii="Times New Roman" w:eastAsia="Times New Roman" w:hAnsi="Times New Roman" w:cs="Times New Roman"/>
          <w:spacing w:val="41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elopme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t. </w:t>
      </w:r>
      <w:r>
        <w:rPr>
          <w:rFonts w:ascii="Times New Roman" w:eastAsia="Times New Roman" w:hAnsi="Times New Roman" w:cs="Times New Roman"/>
          <w:spacing w:val="36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profiler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results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can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w w:val="10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based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options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hosen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obtain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parameters</w:t>
      </w:r>
      <w:r>
        <w:rPr>
          <w:rFonts w:ascii="Times New Roman" w:eastAsia="Times New Roman" w:hAnsi="Times New Roman" w:cs="Times New Roman"/>
          <w:spacing w:val="3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eing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studied.  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z w:val="20"/>
          <w:szCs w:val="20"/>
        </w:rPr>
        <w:t>case,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API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calls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GPU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activi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ere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orted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understand</w:t>
      </w:r>
      <w:r>
        <w:rPr>
          <w:rFonts w:ascii="Times New Roman" w:eastAsia="Times New Roman" w:hAnsi="Times New Roman" w:cs="Times New Roman"/>
          <w:spacing w:val="4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erformance 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ottlene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ks</w:t>
      </w:r>
      <w:r>
        <w:rPr>
          <w:rFonts w:ascii="Times New Roman" w:eastAsia="Times New Roman" w:hAnsi="Times New Roman" w:cs="Times New Roman"/>
          <w:spacing w:val="23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those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sections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ere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rectified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impr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w w:val="10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eed</w:t>
      </w:r>
    </w:p>
    <w:p w14:paraId="7F76E554" w14:textId="77777777" w:rsidR="00114C4D" w:rsidRDefault="00114C4D">
      <w:pPr>
        <w:spacing w:after="0"/>
        <w:jc w:val="both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757" w:space="199"/>
            <w:col w:w="7844"/>
          </w:cols>
        </w:sectPr>
      </w:pPr>
    </w:p>
    <w:p w14:paraId="0F48BFA1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74EC3D8E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26026806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455D7656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2D919803" w14:textId="77777777" w:rsidR="00114C4D" w:rsidRDefault="00114C4D">
      <w:pPr>
        <w:spacing w:before="6" w:after="0" w:line="200" w:lineRule="exact"/>
        <w:rPr>
          <w:sz w:val="20"/>
          <w:szCs w:val="20"/>
        </w:rPr>
      </w:pPr>
    </w:p>
    <w:p w14:paraId="45816B9A" w14:textId="77777777" w:rsidR="00114C4D" w:rsidRDefault="00114C4D">
      <w:pPr>
        <w:spacing w:after="0"/>
        <w:sectPr w:rsidR="00114C4D">
          <w:footerReference w:type="default" r:id="rId24"/>
          <w:pgSz w:w="12240" w:h="15840"/>
          <w:pgMar w:top="1480" w:right="1720" w:bottom="1920" w:left="1720" w:header="0" w:footer="1737" w:gutter="0"/>
          <w:pgNumType w:start="19"/>
          <w:cols w:space="720"/>
        </w:sectPr>
      </w:pPr>
    </w:p>
    <w:p w14:paraId="1109DBD9" w14:textId="77777777" w:rsidR="00114C4D" w:rsidRDefault="00114C4D">
      <w:pPr>
        <w:spacing w:before="6" w:after="0" w:line="110" w:lineRule="exact"/>
        <w:rPr>
          <w:sz w:val="11"/>
          <w:szCs w:val="11"/>
        </w:rPr>
      </w:pPr>
    </w:p>
    <w:p w14:paraId="4243D2B2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357</w:t>
      </w:r>
    </w:p>
    <w:p w14:paraId="3EF6DFB7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1FF13C49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358</w:t>
      </w:r>
    </w:p>
    <w:p w14:paraId="04A276F8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67BAAF47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359</w:t>
      </w:r>
    </w:p>
    <w:p w14:paraId="7FE336EB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4ABEC670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360</w:t>
      </w:r>
    </w:p>
    <w:p w14:paraId="13CF9447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1D781640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361</w:t>
      </w:r>
    </w:p>
    <w:p w14:paraId="22FA6068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7A51305F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362</w:t>
      </w:r>
    </w:p>
    <w:p w14:paraId="17B9AE5E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4962F762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363</w:t>
      </w:r>
    </w:p>
    <w:p w14:paraId="74B93D05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0166E188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364</w:t>
      </w:r>
    </w:p>
    <w:p w14:paraId="62E6C37E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49E6B59B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365</w:t>
      </w:r>
    </w:p>
    <w:p w14:paraId="32D1D1C7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36698A4C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366</w:t>
      </w:r>
    </w:p>
    <w:p w14:paraId="09EB58A2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24B3FC38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367</w:t>
      </w:r>
    </w:p>
    <w:p w14:paraId="27DFC11E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4E006E65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368</w:t>
      </w:r>
    </w:p>
    <w:p w14:paraId="0197F203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3D2BFDFC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369</w:t>
      </w:r>
    </w:p>
    <w:p w14:paraId="5BBB7C6C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42A1124D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370</w:t>
      </w:r>
    </w:p>
    <w:p w14:paraId="3847F05C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3ADCD1D7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371</w:t>
      </w:r>
    </w:p>
    <w:p w14:paraId="446AE578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53F2078E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372</w:t>
      </w:r>
    </w:p>
    <w:p w14:paraId="0718C00F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5B8CC162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373</w:t>
      </w:r>
    </w:p>
    <w:p w14:paraId="41E3C6CF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5A4ED6DA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374</w:t>
      </w:r>
    </w:p>
    <w:p w14:paraId="1D95595E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05921B68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375</w:t>
      </w:r>
    </w:p>
    <w:p w14:paraId="5132175B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09B6EF34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376</w:t>
      </w:r>
    </w:p>
    <w:p w14:paraId="4A035C02" w14:textId="77777777" w:rsidR="00114C4D" w:rsidRDefault="00096F81">
      <w:pPr>
        <w:spacing w:before="22" w:after="0" w:line="374" w:lineRule="auto"/>
        <w:ind w:right="9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algorithm. </w:t>
      </w:r>
      <w:r>
        <w:rPr>
          <w:rFonts w:ascii="Times New Roman" w:eastAsia="Times New Roman" w:hAnsi="Times New Roman" w:cs="Times New Roman"/>
          <w:spacing w:val="5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profiler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executed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obser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ed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2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aggregation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ernel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calculations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ok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most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ution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8"/>
          <w:sz w:val="20"/>
          <w:szCs w:val="20"/>
        </w:rPr>
        <w:t>foll</w:t>
      </w:r>
      <w:r>
        <w:rPr>
          <w:rFonts w:ascii="Times New Roman" w:eastAsia="Times New Roman" w:hAnsi="Times New Roman" w:cs="Times New Roman"/>
          <w:spacing w:val="-5"/>
          <w:w w:val="98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ed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brea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age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ernel.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Consolidation</w:t>
      </w:r>
      <w:r>
        <w:rPr>
          <w:rFonts w:ascii="Times New Roman" w:eastAsia="Times New Roman" w:hAnsi="Times New Roman" w:cs="Times New Roman"/>
          <w:spacing w:val="18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ernel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other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calculations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comprised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less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than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1%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execution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time.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parameter</w:t>
      </w:r>
      <w:r>
        <w:rPr>
          <w:rFonts w:ascii="Times New Roman" w:eastAsia="Times New Roman" w:hAnsi="Times New Roman" w:cs="Times New Roman"/>
          <w:spacing w:val="1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studied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times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API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summoned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t.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API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calls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in-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cluded</w:t>
      </w:r>
      <w:proofErr w:type="spellEnd"/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syn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hronization</w:t>
      </w:r>
      <w:r>
        <w:rPr>
          <w:rFonts w:ascii="Times New Roman" w:eastAsia="Times New Roman" w:hAnsi="Times New Roman" w:cs="Times New Roman"/>
          <w:spacing w:val="26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threads</w:t>
      </w:r>
      <w:r>
        <w:rPr>
          <w:rFonts w:ascii="Times New Roman" w:eastAsia="Times New Roman" w:hAnsi="Times New Roman" w:cs="Times New Roman"/>
          <w:spacing w:val="11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orking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inside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device,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mem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cation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ys,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etc.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thread</w:t>
      </w:r>
      <w:r>
        <w:rPr>
          <w:rFonts w:ascii="Times New Roman" w:eastAsia="Times New Roman" w:hAnsi="Times New Roman" w:cs="Times New Roman"/>
          <w:spacing w:val="13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inside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erates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inde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ende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tl</w:t>
      </w:r>
      <w:r>
        <w:rPr>
          <w:rFonts w:ascii="Times New Roman" w:eastAsia="Times New Roman" w:hAnsi="Times New Roman" w:cs="Times New Roman"/>
          <w:spacing w:val="-16"/>
          <w:w w:val="11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threads</w:t>
      </w:r>
      <w:r>
        <w:rPr>
          <w:rFonts w:ascii="Times New Roman" w:eastAsia="Times New Roman" w:hAnsi="Times New Roman" w:cs="Times New Roman"/>
          <w:spacing w:val="4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line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mome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time,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threads</w:t>
      </w:r>
      <w:r>
        <w:rPr>
          <w:rFonts w:ascii="Times New Roman" w:eastAsia="Times New Roman" w:hAnsi="Times New Roman" w:cs="Times New Roman"/>
          <w:spacing w:val="6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finish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calculations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efore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others.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syn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hro-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nize</w:t>
      </w:r>
      <w:proofErr w:type="spellEnd"/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these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threads</w:t>
      </w:r>
      <w:r>
        <w:rPr>
          <w:rFonts w:ascii="Times New Roman" w:eastAsia="Times New Roman" w:hAnsi="Times New Roman" w:cs="Times New Roman"/>
          <w:spacing w:val="28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required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most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amou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during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ution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the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de.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API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called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further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ution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de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paused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til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threads</w:t>
      </w:r>
      <w:r>
        <w:rPr>
          <w:rFonts w:ascii="Times New Roman" w:eastAsia="Times New Roman" w:hAnsi="Times New Roman" w:cs="Times New Roman"/>
          <w:spacing w:val="23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line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de.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z w:val="20"/>
          <w:szCs w:val="20"/>
        </w:rPr>
        <w:t>accou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ted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99%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total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other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API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call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time.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indicated</w:t>
      </w:r>
      <w:r>
        <w:rPr>
          <w:rFonts w:ascii="Times New Roman" w:eastAsia="Times New Roman" w:hAnsi="Times New Roman" w:cs="Times New Roman"/>
          <w:spacing w:val="-8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46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there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ere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places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een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optimized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further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 xml:space="preserve">since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syn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hronization</w:t>
      </w:r>
      <w:r>
        <w:rPr>
          <w:rFonts w:ascii="Times New Roman" w:eastAsia="Times New Roman" w:hAnsi="Times New Roman" w:cs="Times New Roman"/>
          <w:spacing w:val="16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stateme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added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efore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calculations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complete </w:t>
      </w:r>
      <w:r>
        <w:rPr>
          <w:rFonts w:ascii="Times New Roman" w:eastAsia="Times New Roman" w:hAnsi="Times New Roman" w:cs="Times New Roman"/>
          <w:sz w:val="20"/>
          <w:szCs w:val="20"/>
        </w:rPr>
        <w:t>arr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required. 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further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reduction</w:t>
      </w:r>
      <w:r>
        <w:rPr>
          <w:rFonts w:ascii="Times New Roman" w:eastAsia="Times New Roman" w:hAnsi="Times New Roman" w:cs="Times New Roman"/>
          <w:spacing w:val="13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stateme</w:t>
      </w:r>
      <w:r>
        <w:rPr>
          <w:rFonts w:ascii="Times New Roman" w:eastAsia="Times New Roman" w:hAnsi="Times New Roman" w:cs="Times New Roman"/>
          <w:spacing w:val="-6"/>
          <w:w w:val="11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10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under- 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en,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ould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lead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loss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ossibly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incorrect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final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calculated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particle </w:t>
      </w:r>
      <w:r>
        <w:rPr>
          <w:rFonts w:ascii="Times New Roman" w:eastAsia="Times New Roman" w:hAnsi="Times New Roman" w:cs="Times New Roman"/>
          <w:sz w:val="20"/>
          <w:szCs w:val="20"/>
        </w:rPr>
        <w:t>size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distributio</w:t>
      </w:r>
      <w:r>
        <w:rPr>
          <w:rFonts w:ascii="Times New Roman" w:eastAsia="Times New Roman" w:hAnsi="Times New Roman" w:cs="Times New Roman"/>
          <w:spacing w:val="1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20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comparison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times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3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ula</w:t>
      </w:r>
      <w:proofErr w:type="spellEnd"/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tions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 is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similar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distribution</w:t>
      </w:r>
      <w:r>
        <w:rPr>
          <w:rFonts w:ascii="Times New Roman" w:eastAsia="Times New Roman" w:hAnsi="Times New Roman" w:cs="Times New Roman"/>
          <w:spacing w:val="15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times 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obser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ed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all</w:t>
      </w:r>
    </w:p>
    <w:p w14:paraId="7DED8274" w14:textId="77777777" w:rsidR="00114C4D" w:rsidRDefault="00096F81">
      <w:pPr>
        <w:spacing w:before="5" w:after="0" w:line="240" w:lineRule="auto"/>
        <w:ind w:right="563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ulations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GPU.</w:t>
      </w:r>
    </w:p>
    <w:p w14:paraId="1BB29228" w14:textId="77777777" w:rsidR="00114C4D" w:rsidRDefault="00114C4D">
      <w:pPr>
        <w:spacing w:after="0"/>
        <w:jc w:val="both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757" w:space="199"/>
            <w:col w:w="7844"/>
          </w:cols>
        </w:sectPr>
      </w:pPr>
    </w:p>
    <w:p w14:paraId="2C9DBF4E" w14:textId="77777777" w:rsidR="00114C4D" w:rsidRDefault="00114C4D">
      <w:pPr>
        <w:spacing w:before="5" w:after="0" w:line="140" w:lineRule="exact"/>
        <w:rPr>
          <w:sz w:val="14"/>
          <w:szCs w:val="14"/>
        </w:rPr>
      </w:pPr>
    </w:p>
    <w:p w14:paraId="3AC0E4B5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1512D7A3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0EE74090" w14:textId="77777777" w:rsidR="00114C4D" w:rsidRDefault="00114C4D">
      <w:pPr>
        <w:spacing w:before="6" w:after="0" w:line="110" w:lineRule="exact"/>
        <w:rPr>
          <w:sz w:val="11"/>
          <w:szCs w:val="11"/>
        </w:rPr>
      </w:pPr>
    </w:p>
    <w:p w14:paraId="58A49E91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377</w:t>
      </w:r>
    </w:p>
    <w:p w14:paraId="3E63FABD" w14:textId="77777777" w:rsidR="00114C4D" w:rsidRDefault="00096F81">
      <w:pPr>
        <w:spacing w:before="22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4.2. </w:t>
      </w:r>
      <w:r>
        <w:rPr>
          <w:rFonts w:ascii="Times New Roman" w:eastAsia="Times New Roman" w:hAnsi="Times New Roman" w:cs="Times New Roman"/>
          <w:i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6"/>
          <w:sz w:val="20"/>
          <w:szCs w:val="20"/>
        </w:rPr>
        <w:t>Performan</w:t>
      </w:r>
      <w:r>
        <w:rPr>
          <w:rFonts w:ascii="Times New Roman" w:eastAsia="Times New Roman" w:hAnsi="Times New Roman" w:cs="Times New Roman"/>
          <w:i/>
          <w:spacing w:val="-10"/>
          <w:w w:val="106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w w:val="106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25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i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GPUs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i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i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6"/>
          <w:sz w:val="20"/>
          <w:szCs w:val="20"/>
        </w:rPr>
        <w:t>CPUs</w:t>
      </w:r>
    </w:p>
    <w:p w14:paraId="1C970B3D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757" w:space="199"/>
            <w:col w:w="7844"/>
          </w:cols>
        </w:sectPr>
      </w:pPr>
    </w:p>
    <w:p w14:paraId="6996F02F" w14:textId="77777777" w:rsidR="00114C4D" w:rsidRDefault="00114C4D">
      <w:pPr>
        <w:spacing w:before="6" w:after="0" w:line="160" w:lineRule="exact"/>
        <w:rPr>
          <w:sz w:val="16"/>
          <w:szCs w:val="16"/>
        </w:rPr>
      </w:pPr>
    </w:p>
    <w:p w14:paraId="5E8930C9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50217692" w14:textId="77777777" w:rsidR="00114C4D" w:rsidRDefault="00114C4D">
      <w:pPr>
        <w:spacing w:before="6" w:after="0" w:line="110" w:lineRule="exact"/>
        <w:rPr>
          <w:sz w:val="11"/>
          <w:szCs w:val="11"/>
        </w:rPr>
      </w:pPr>
    </w:p>
    <w:p w14:paraId="2ECE99EE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378</w:t>
      </w:r>
    </w:p>
    <w:p w14:paraId="46F3FF99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19A17D02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379</w:t>
      </w:r>
    </w:p>
    <w:p w14:paraId="634562D5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77ED6C8D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380</w:t>
      </w:r>
    </w:p>
    <w:p w14:paraId="6A6A61FE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0E3E4862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381</w:t>
      </w:r>
    </w:p>
    <w:p w14:paraId="066B9BCA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69445318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382</w:t>
      </w:r>
    </w:p>
    <w:p w14:paraId="7D34C131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6BE47035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383</w:t>
      </w:r>
    </w:p>
    <w:p w14:paraId="35B18163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75BD8E99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384</w:t>
      </w:r>
    </w:p>
    <w:p w14:paraId="04148968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22E81E25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385</w:t>
      </w:r>
    </w:p>
    <w:p w14:paraId="3DD9303B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501C2984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386</w:t>
      </w:r>
    </w:p>
    <w:p w14:paraId="63717DE0" w14:textId="77777777" w:rsidR="00114C4D" w:rsidRDefault="00096F81">
      <w:pPr>
        <w:spacing w:before="22" w:after="0" w:line="240" w:lineRule="auto"/>
        <w:ind w:left="299" w:right="-2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The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NVIDIA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Quadro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P4000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GPU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had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base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eed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</w:p>
    <w:p w14:paraId="13F6DAD0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00350847" w14:textId="77777777" w:rsidR="00114C4D" w:rsidRDefault="00096F81">
      <w:pPr>
        <w:spacing w:after="0" w:line="374" w:lineRule="auto"/>
        <w:ind w:right="9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1202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MHz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while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CPU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had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base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4000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MHz.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algorithm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parallelize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did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not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ermit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ulation.</w:t>
      </w:r>
      <w:r>
        <w:rPr>
          <w:rFonts w:ascii="Times New Roman" w:eastAsia="Times New Roman" w:hAnsi="Times New Roman" w:cs="Times New Roman"/>
          <w:spacing w:val="43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us,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single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MPI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CPU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>baseline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comparisons. 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Theoreticall</w:t>
      </w:r>
      <w:r>
        <w:rPr>
          <w:rFonts w:ascii="Times New Roman" w:eastAsia="Times New Roman" w:hAnsi="Times New Roman" w:cs="Times New Roman"/>
          <w:spacing w:val="-16"/>
          <w:w w:val="10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0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ould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longer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single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core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run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similar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than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single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core</w:t>
      </w:r>
    </w:p>
    <w:p w14:paraId="0D8B2D70" w14:textId="77777777" w:rsidR="00114C4D" w:rsidRDefault="00096F81">
      <w:pPr>
        <w:spacing w:before="4" w:after="0" w:line="374" w:lineRule="auto"/>
        <w:ind w:right="916" w:firstLine="2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CPU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ersion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parallel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PBM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run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desktop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afore-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tioned</w:t>
      </w:r>
      <w:r>
        <w:rPr>
          <w:rFonts w:ascii="Times New Roman" w:eastAsia="Times New Roman" w:hAnsi="Times New Roman" w:cs="Times New Roman"/>
          <w:spacing w:val="35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configuration. </w:t>
      </w:r>
      <w:r>
        <w:rPr>
          <w:rFonts w:ascii="Times New Roman" w:eastAsia="Times New Roman" w:hAnsi="Times New Roman" w:cs="Times New Roman"/>
          <w:spacing w:val="15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mea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7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MPI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2"/>
          <w:w w:val="106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ailable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ulations 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limited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4.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Soft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scaling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problem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hanging</w:t>
      </w:r>
    </w:p>
    <w:p w14:paraId="2F5AEA85" w14:textId="77777777" w:rsidR="00114C4D" w:rsidRDefault="00114C4D">
      <w:pPr>
        <w:spacing w:after="0"/>
        <w:jc w:val="both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757" w:space="199"/>
            <w:col w:w="7844"/>
          </w:cols>
        </w:sectPr>
      </w:pPr>
    </w:p>
    <w:p w14:paraId="4DE3C770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3666FEE9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284E07B7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548AAD81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672F0647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1210B886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2683A148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22CF0E44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7C6308A3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7E4F4F6B" w14:textId="77777777" w:rsidR="00114C4D" w:rsidRDefault="00114C4D">
      <w:pPr>
        <w:spacing w:before="14" w:after="0" w:line="200" w:lineRule="exact"/>
        <w:rPr>
          <w:sz w:val="20"/>
          <w:szCs w:val="20"/>
        </w:rPr>
      </w:pPr>
    </w:p>
    <w:p w14:paraId="43A6C5F7" w14:textId="52F161BF" w:rsidR="00114C4D" w:rsidRDefault="00D6272F">
      <w:pPr>
        <w:spacing w:after="0" w:line="240" w:lineRule="auto"/>
        <w:ind w:left="134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D9BBA48" wp14:editId="0F693A61">
            <wp:extent cx="3876675" cy="1838325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56593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1A16B83C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74A684C6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33409BDD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50A8318B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5F818D8B" w14:textId="77777777" w:rsidR="00114C4D" w:rsidRDefault="00114C4D">
      <w:pPr>
        <w:spacing w:before="15" w:after="0" w:line="200" w:lineRule="exact"/>
        <w:rPr>
          <w:sz w:val="20"/>
          <w:szCs w:val="20"/>
        </w:rPr>
      </w:pPr>
    </w:p>
    <w:p w14:paraId="081FE47E" w14:textId="77777777" w:rsidR="00114C4D" w:rsidRDefault="00096F81">
      <w:pPr>
        <w:spacing w:before="30" w:after="0" w:line="240" w:lineRule="auto"/>
        <w:ind w:left="955" w:right="-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114"/>
          <w:sz w:val="16"/>
          <w:szCs w:val="16"/>
        </w:rPr>
        <w:t>Figure</w:t>
      </w:r>
      <w:r>
        <w:rPr>
          <w:rFonts w:ascii="Times New Roman" w:eastAsia="Times New Roman" w:hAnsi="Times New Roman" w:cs="Times New Roman"/>
          <w:spacing w:val="6"/>
          <w:w w:val="1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4:</w:t>
      </w:r>
      <w:r>
        <w:rPr>
          <w:rFonts w:ascii="Times New Roman" w:eastAsia="Times New Roman" w:hAnsi="Times New Roman" w:cs="Times New Roman"/>
          <w:spacing w:val="3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6"/>
          <w:szCs w:val="16"/>
        </w:rPr>
        <w:t>Distribution</w:t>
      </w:r>
      <w:r>
        <w:rPr>
          <w:rFonts w:ascii="Times New Roman" w:eastAsia="Times New Roman" w:hAnsi="Times New Roman" w:cs="Times New Roman"/>
          <w:spacing w:val="6"/>
          <w:w w:val="11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of</w:t>
      </w:r>
      <w:r>
        <w:rPr>
          <w:rFonts w:ascii="Times New Roman" w:eastAsia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6"/>
          <w:szCs w:val="16"/>
        </w:rPr>
        <w:t>times</w:t>
      </w:r>
      <w:r>
        <w:rPr>
          <w:rFonts w:ascii="Times New Roman" w:eastAsia="Times New Roman" w:hAnsi="Times New Roman" w:cs="Times New Roman"/>
          <w:spacing w:val="3"/>
          <w:w w:val="1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6"/>
          <w:szCs w:val="16"/>
        </w:rPr>
        <w:t>ta</w:t>
      </w:r>
      <w:r>
        <w:rPr>
          <w:rFonts w:ascii="Times New Roman" w:eastAsia="Times New Roman" w:hAnsi="Times New Roman" w:cs="Times New Roman"/>
          <w:spacing w:val="-6"/>
          <w:w w:val="115"/>
          <w:sz w:val="16"/>
          <w:szCs w:val="16"/>
        </w:rPr>
        <w:t>k</w:t>
      </w:r>
      <w:r>
        <w:rPr>
          <w:rFonts w:ascii="Times New Roman" w:eastAsia="Times New Roman" w:hAnsi="Times New Roman" w:cs="Times New Roman"/>
          <w:w w:val="115"/>
          <w:sz w:val="16"/>
          <w:szCs w:val="16"/>
        </w:rPr>
        <w:t>en</w:t>
      </w:r>
      <w:r>
        <w:rPr>
          <w:rFonts w:ascii="Times New Roman" w:eastAsia="Times New Roman" w:hAnsi="Times New Roman" w:cs="Times New Roman"/>
          <w:spacing w:val="16"/>
          <w:w w:val="1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>b</w:t>
      </w:r>
      <w:r>
        <w:rPr>
          <w:rFonts w:ascii="Times New Roman" w:eastAsia="Times New Roman" w:hAnsi="Times New Roman" w:cs="Times New Roman"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spacing w:val="3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6"/>
          <w:szCs w:val="16"/>
        </w:rPr>
        <w:t>differe</w:t>
      </w:r>
      <w:r>
        <w:rPr>
          <w:rFonts w:ascii="Times New Roman" w:eastAsia="Times New Roman" w:hAnsi="Times New Roman" w:cs="Times New Roman"/>
          <w:spacing w:val="-4"/>
          <w:w w:val="108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w w:val="148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6"/>
          <w:szCs w:val="16"/>
        </w:rPr>
        <w:t>pr</w:t>
      </w:r>
      <w:r>
        <w:rPr>
          <w:rFonts w:ascii="Times New Roman" w:eastAsia="Times New Roman" w:hAnsi="Times New Roman" w:cs="Times New Roman"/>
          <w:spacing w:val="5"/>
          <w:w w:val="10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w w:val="108"/>
          <w:sz w:val="16"/>
          <w:szCs w:val="16"/>
        </w:rPr>
        <w:t>cesses</w:t>
      </w:r>
      <w:r>
        <w:rPr>
          <w:rFonts w:ascii="Times New Roman" w:eastAsia="Times New Roman" w:hAnsi="Times New Roman" w:cs="Times New Roman"/>
          <w:spacing w:val="13"/>
          <w:w w:val="10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inside </w:t>
      </w:r>
      <w:r>
        <w:rPr>
          <w:rFonts w:ascii="Times New Roman" w:eastAsia="Times New Roman" w:hAnsi="Times New Roman" w:cs="Times New Roman"/>
          <w:spacing w:val="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the 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6"/>
          <w:szCs w:val="16"/>
        </w:rPr>
        <w:t>GPU-parallelized</w:t>
      </w:r>
      <w:r>
        <w:rPr>
          <w:rFonts w:ascii="Times New Roman" w:eastAsia="Times New Roman" w:hAnsi="Times New Roman" w:cs="Times New Roman"/>
          <w:spacing w:val="-16"/>
          <w:w w:val="1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6"/>
          <w:szCs w:val="16"/>
        </w:rPr>
        <w:t>PBM</w:t>
      </w:r>
    </w:p>
    <w:p w14:paraId="4A8D64D4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2D61F58E" w14:textId="77777777" w:rsidR="00114C4D" w:rsidRDefault="00114C4D">
      <w:pPr>
        <w:spacing w:before="19" w:after="0" w:line="220" w:lineRule="exact"/>
      </w:pPr>
    </w:p>
    <w:p w14:paraId="22160894" w14:textId="77777777" w:rsidR="00114C4D" w:rsidRDefault="00114C4D">
      <w:pPr>
        <w:spacing w:after="0"/>
        <w:sectPr w:rsidR="00114C4D">
          <w:pgSz w:w="12240" w:h="15840"/>
          <w:pgMar w:top="1480" w:right="1720" w:bottom="1920" w:left="1720" w:header="0" w:footer="1737" w:gutter="0"/>
          <w:cols w:space="720"/>
        </w:sectPr>
      </w:pPr>
    </w:p>
    <w:p w14:paraId="4253CDE3" w14:textId="77777777" w:rsidR="00114C4D" w:rsidRDefault="00114C4D">
      <w:pPr>
        <w:spacing w:before="6" w:after="0" w:line="110" w:lineRule="exact"/>
        <w:rPr>
          <w:sz w:val="11"/>
          <w:szCs w:val="11"/>
        </w:rPr>
      </w:pPr>
    </w:p>
    <w:p w14:paraId="240E592E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387</w:t>
      </w:r>
    </w:p>
    <w:p w14:paraId="557FF9C6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299E0662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388</w:t>
      </w:r>
    </w:p>
    <w:p w14:paraId="2E67B532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5B9EFF9A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389</w:t>
      </w:r>
    </w:p>
    <w:p w14:paraId="7DC098E0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60B5B2B9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390</w:t>
      </w:r>
    </w:p>
    <w:p w14:paraId="35964C08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61EFAD2A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391</w:t>
      </w:r>
    </w:p>
    <w:p w14:paraId="42D3116E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36507564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392</w:t>
      </w:r>
    </w:p>
    <w:p w14:paraId="47B43B4B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68538E66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393</w:t>
      </w:r>
    </w:p>
    <w:p w14:paraId="688ADD4F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3258FC03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394</w:t>
      </w:r>
    </w:p>
    <w:p w14:paraId="1AC8D08A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24F5029F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395</w:t>
      </w:r>
    </w:p>
    <w:p w14:paraId="667241FC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485A518A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396</w:t>
      </w:r>
    </w:p>
    <w:p w14:paraId="4BF6F1AD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5BA24BD1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397</w:t>
      </w:r>
    </w:p>
    <w:p w14:paraId="7C43862F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457FC38B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398</w:t>
      </w:r>
    </w:p>
    <w:p w14:paraId="517D78BF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558E1BA4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399</w:t>
      </w:r>
    </w:p>
    <w:p w14:paraId="47C73DC4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41996437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400</w:t>
      </w:r>
    </w:p>
    <w:p w14:paraId="34A66DEB" w14:textId="77777777" w:rsidR="00114C4D" w:rsidRDefault="00096F81">
      <w:pPr>
        <w:spacing w:before="22" w:after="0" w:line="374" w:lineRule="auto"/>
        <w:ind w:right="9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36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erformed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stud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ws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comparison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times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run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1,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MPI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cores.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times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indicate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4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6"/>
          <w:w w:val="11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 xml:space="preserve">ok </w:t>
      </w:r>
      <w:r>
        <w:rPr>
          <w:rFonts w:ascii="Times New Roman" w:eastAsia="Times New Roman" w:hAnsi="Times New Roman" w:cs="Times New Roman"/>
          <w:sz w:val="20"/>
          <w:szCs w:val="20"/>
        </w:rPr>
        <w:t>less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complete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calculations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ts.</w:t>
      </w:r>
      <w:r>
        <w:rPr>
          <w:rFonts w:ascii="Times New Roman" w:eastAsia="Times New Roman" w:hAnsi="Times New Roman" w:cs="Times New Roman"/>
          <w:spacing w:val="31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can </w:t>
      </w:r>
      <w:r>
        <w:rPr>
          <w:rFonts w:ascii="Times New Roman" w:eastAsia="Times New Roman" w:hAnsi="Times New Roman" w:cs="Times New Roman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seen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3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MPI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soft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scaling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amou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increases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increa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cores.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can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attributed</w:t>
      </w:r>
      <w:r>
        <w:rPr>
          <w:rFonts w:ascii="Times New Roman" w:eastAsia="Times New Roman" w:hAnsi="Times New Roman" w:cs="Times New Roman"/>
          <w:spacing w:val="1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calculations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addition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 xml:space="preserve">new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ts.</w:t>
      </w:r>
      <w:r>
        <w:rPr>
          <w:rFonts w:ascii="Times New Roman" w:eastAsia="Times New Roman" w:hAnsi="Times New Roman" w:cs="Times New Roman"/>
          <w:spacing w:val="49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There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slig</w:t>
      </w:r>
      <w:r>
        <w:rPr>
          <w:rFonts w:ascii="Times New Roman" w:eastAsia="Times New Roman" w:hAnsi="Times New Roman" w:cs="Times New Roman"/>
          <w:spacing w:val="-5"/>
          <w:w w:val="10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plateau</w:t>
      </w:r>
      <w:r>
        <w:rPr>
          <w:rFonts w:ascii="Times New Roman" w:eastAsia="Times New Roman" w:hAnsi="Times New Roman" w:cs="Times New Roman"/>
          <w:spacing w:val="15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MPI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 xml:space="preserve">cores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16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28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When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further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analysis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the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rates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underta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34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it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obser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ed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42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 xml:space="preserve">till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particles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did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proofErr w:type="spellEnd"/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last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few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16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gra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ulator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reducing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compute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leading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times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z w:val="20"/>
          <w:szCs w:val="20"/>
        </w:rPr>
        <w:t>similar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range.</w:t>
      </w:r>
    </w:p>
    <w:p w14:paraId="6FD3A556" w14:textId="77777777" w:rsidR="00114C4D" w:rsidRDefault="00096F81">
      <w:pPr>
        <w:spacing w:before="4" w:after="0" w:line="240" w:lineRule="auto"/>
        <w:ind w:left="29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eedup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im</w:t>
      </w:r>
      <w:r>
        <w:rPr>
          <w:rFonts w:ascii="Times New Roman" w:eastAsia="Times New Roman" w:hAnsi="Times New Roman" w:cs="Times New Roman"/>
          <w:spacing w:val="7"/>
          <w:w w:val="11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orta</w:t>
      </w:r>
      <w:r>
        <w:rPr>
          <w:rFonts w:ascii="Times New Roman" w:eastAsia="Times New Roman" w:hAnsi="Times New Roman" w:cs="Times New Roman"/>
          <w:spacing w:val="-6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2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ect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7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considered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understand</w:t>
      </w:r>
      <w:r>
        <w:rPr>
          <w:rFonts w:ascii="Times New Roman" w:eastAsia="Times New Roman" w:hAnsi="Times New Roman" w:cs="Times New Roman"/>
          <w:spacing w:val="13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4"/>
          <w:sz w:val="20"/>
          <w:szCs w:val="20"/>
        </w:rPr>
        <w:t>scala</w:t>
      </w:r>
      <w:proofErr w:type="spellEnd"/>
      <w:r>
        <w:rPr>
          <w:rFonts w:ascii="Times New Roman" w:eastAsia="Times New Roman" w:hAnsi="Times New Roman" w:cs="Times New Roman"/>
          <w:w w:val="104"/>
          <w:sz w:val="20"/>
          <w:szCs w:val="20"/>
        </w:rPr>
        <w:t>-</w:t>
      </w:r>
    </w:p>
    <w:p w14:paraId="257AD3B2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757" w:space="199"/>
            <w:col w:w="7844"/>
          </w:cols>
        </w:sectPr>
      </w:pPr>
    </w:p>
    <w:p w14:paraId="74182C74" w14:textId="77777777" w:rsidR="00114C4D" w:rsidRDefault="00114C4D">
      <w:pPr>
        <w:spacing w:before="3" w:after="0" w:line="150" w:lineRule="exact"/>
        <w:rPr>
          <w:sz w:val="15"/>
          <w:szCs w:val="15"/>
        </w:rPr>
      </w:pPr>
    </w:p>
    <w:p w14:paraId="5E6E4158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46CDB9B1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5D598448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4E3494D9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523F28BD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5C0AC7AE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249B4311" w14:textId="77777777" w:rsidR="00114C4D" w:rsidRDefault="00114C4D">
      <w:pPr>
        <w:spacing w:after="0"/>
        <w:sectPr w:rsidR="00114C4D">
          <w:pgSz w:w="12240" w:h="15840"/>
          <w:pgMar w:top="1480" w:right="1720" w:bottom="1920" w:left="1720" w:header="0" w:footer="1737" w:gutter="0"/>
          <w:cols w:space="720"/>
        </w:sectPr>
      </w:pPr>
    </w:p>
    <w:p w14:paraId="7368A961" w14:textId="77777777" w:rsidR="00114C4D" w:rsidRDefault="00114C4D">
      <w:pPr>
        <w:spacing w:before="11" w:after="0" w:line="240" w:lineRule="exact"/>
        <w:rPr>
          <w:sz w:val="24"/>
          <w:szCs w:val="24"/>
        </w:rPr>
      </w:pPr>
    </w:p>
    <w:p w14:paraId="1136F603" w14:textId="77777777" w:rsidR="00114C4D" w:rsidRDefault="00096F81">
      <w:pPr>
        <w:spacing w:after="0" w:line="240" w:lineRule="auto"/>
        <w:ind w:right="-20"/>
        <w:jc w:val="right"/>
        <w:rPr>
          <w:rFonts w:ascii="Arial" w:eastAsia="Arial" w:hAnsi="Arial" w:cs="Arial"/>
          <w:sz w:val="11"/>
          <w:szCs w:val="11"/>
        </w:rPr>
      </w:pPr>
      <w:r>
        <w:rPr>
          <w:rFonts w:ascii="Arial" w:eastAsia="Arial" w:hAnsi="Arial" w:cs="Arial"/>
          <w:color w:val="252525"/>
          <w:sz w:val="14"/>
          <w:szCs w:val="14"/>
        </w:rPr>
        <w:t>1</w:t>
      </w:r>
      <w:r>
        <w:rPr>
          <w:rFonts w:ascii="Arial" w:eastAsia="Arial" w:hAnsi="Arial" w:cs="Arial"/>
          <w:color w:val="252525"/>
          <w:spacing w:val="2"/>
          <w:sz w:val="14"/>
          <w:szCs w:val="14"/>
        </w:rPr>
        <w:t>0</w:t>
      </w:r>
      <w:r>
        <w:rPr>
          <w:rFonts w:ascii="Arial" w:eastAsia="Arial" w:hAnsi="Arial" w:cs="Arial"/>
          <w:color w:val="252525"/>
          <w:w w:val="101"/>
          <w:position w:val="6"/>
          <w:sz w:val="11"/>
          <w:szCs w:val="11"/>
        </w:rPr>
        <w:t>3</w:t>
      </w:r>
    </w:p>
    <w:p w14:paraId="048889AA" w14:textId="77777777" w:rsidR="00114C4D" w:rsidRDefault="00096F81">
      <w:pPr>
        <w:spacing w:before="49" w:after="0" w:line="240" w:lineRule="auto"/>
        <w:ind w:right="-20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sz w:val="12"/>
          <w:szCs w:val="12"/>
        </w:rPr>
        <w:t>1</w:t>
      </w:r>
      <w:r>
        <w:rPr>
          <w:rFonts w:ascii="Arial" w:eastAsia="Arial" w:hAnsi="Arial" w:cs="Arial"/>
          <w:spacing w:val="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MPI</w:t>
      </w:r>
      <w:r>
        <w:rPr>
          <w:rFonts w:ascii="Arial" w:eastAsia="Arial" w:hAnsi="Arial" w:cs="Arial"/>
          <w:spacing w:val="13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core</w:t>
      </w:r>
    </w:p>
    <w:p w14:paraId="0515F78F" w14:textId="77777777" w:rsidR="00114C4D" w:rsidRDefault="00096F81">
      <w:pPr>
        <w:tabs>
          <w:tab w:val="left" w:pos="1620"/>
        </w:tabs>
        <w:spacing w:before="35" w:after="0" w:line="240" w:lineRule="auto"/>
        <w:ind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05"/>
          <w:sz w:val="12"/>
          <w:szCs w:val="12"/>
        </w:rPr>
        <w:t>2</w:t>
      </w:r>
      <w:r>
        <w:rPr>
          <w:rFonts w:ascii="Arial" w:eastAsia="Arial" w:hAnsi="Arial" w:cs="Arial"/>
          <w:spacing w:val="2"/>
          <w:sz w:val="12"/>
          <w:szCs w:val="12"/>
        </w:rPr>
        <w:t xml:space="preserve"> </w:t>
      </w:r>
      <w:r>
        <w:rPr>
          <w:rFonts w:ascii="Arial" w:eastAsia="Arial" w:hAnsi="Arial" w:cs="Arial"/>
          <w:w w:val="105"/>
          <w:sz w:val="12"/>
          <w:szCs w:val="12"/>
        </w:rPr>
        <w:t>MPI</w:t>
      </w:r>
      <w:r>
        <w:rPr>
          <w:rFonts w:ascii="Arial" w:eastAsia="Arial" w:hAnsi="Arial" w:cs="Arial"/>
          <w:spacing w:val="2"/>
          <w:sz w:val="12"/>
          <w:szCs w:val="12"/>
        </w:rPr>
        <w:t xml:space="preserve"> </w:t>
      </w:r>
      <w:r>
        <w:rPr>
          <w:rFonts w:ascii="Arial" w:eastAsia="Arial" w:hAnsi="Arial" w:cs="Arial"/>
          <w:w w:val="105"/>
          <w:sz w:val="12"/>
          <w:szCs w:val="12"/>
        </w:rPr>
        <w:t>core</w:t>
      </w:r>
      <w:r>
        <w:rPr>
          <w:rFonts w:ascii="Arial" w:eastAsia="Arial" w:hAnsi="Arial" w:cs="Arial"/>
          <w:sz w:val="12"/>
          <w:szCs w:val="12"/>
        </w:rPr>
        <w:tab/>
      </w:r>
      <w:r>
        <w:rPr>
          <w:rFonts w:ascii="Arial" w:eastAsia="Arial" w:hAnsi="Arial" w:cs="Arial"/>
          <w:w w:val="105"/>
          <w:sz w:val="12"/>
          <w:szCs w:val="12"/>
          <w:u w:val="single" w:color="0072BD"/>
        </w:rPr>
        <w:t xml:space="preserve"> </w:t>
      </w:r>
      <w:r>
        <w:rPr>
          <w:rFonts w:ascii="Arial" w:eastAsia="Arial" w:hAnsi="Arial" w:cs="Arial"/>
          <w:sz w:val="12"/>
          <w:szCs w:val="12"/>
          <w:u w:val="single" w:color="0072BD"/>
        </w:rPr>
        <w:tab/>
      </w:r>
    </w:p>
    <w:p w14:paraId="36C6D04A" w14:textId="77777777" w:rsidR="00114C4D" w:rsidRDefault="00096F81">
      <w:pPr>
        <w:spacing w:before="35" w:after="0" w:line="136" w:lineRule="exact"/>
        <w:ind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4</w:t>
      </w:r>
      <w:r>
        <w:rPr>
          <w:rFonts w:ascii="Arial" w:eastAsia="Arial" w:hAnsi="Arial" w:cs="Arial"/>
          <w:spacing w:val="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MPI</w:t>
      </w:r>
      <w:r>
        <w:rPr>
          <w:rFonts w:ascii="Arial" w:eastAsia="Arial" w:hAnsi="Arial" w:cs="Arial"/>
          <w:spacing w:val="13"/>
          <w:sz w:val="12"/>
          <w:szCs w:val="12"/>
        </w:rPr>
        <w:t xml:space="preserve"> </w:t>
      </w:r>
      <w:r>
        <w:rPr>
          <w:rFonts w:ascii="Arial" w:eastAsia="Arial" w:hAnsi="Arial" w:cs="Arial"/>
          <w:w w:val="105"/>
          <w:sz w:val="12"/>
          <w:szCs w:val="12"/>
        </w:rPr>
        <w:t>core</w:t>
      </w:r>
    </w:p>
    <w:p w14:paraId="04316839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2124" w:space="693"/>
            <w:col w:w="5983"/>
          </w:cols>
        </w:sectPr>
      </w:pPr>
    </w:p>
    <w:p w14:paraId="7678152A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77D0F0E1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25B5D510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4BBB7AE3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72663984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56B9821A" w14:textId="77777777" w:rsidR="00114C4D" w:rsidRDefault="00114C4D">
      <w:pPr>
        <w:spacing w:before="15" w:after="0" w:line="280" w:lineRule="exact"/>
        <w:rPr>
          <w:sz w:val="28"/>
          <w:szCs w:val="28"/>
        </w:rPr>
      </w:pPr>
    </w:p>
    <w:p w14:paraId="25C0F0BF" w14:textId="11BA1C2B" w:rsidR="00114C4D" w:rsidRDefault="00D6272F">
      <w:pPr>
        <w:spacing w:before="50" w:after="0" w:line="190" w:lineRule="exact"/>
        <w:ind w:left="1904" w:right="-20"/>
        <w:rPr>
          <w:rFonts w:ascii="Arial" w:eastAsia="Arial" w:hAnsi="Arial" w:cs="Arial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3871" behindDoc="1" locked="0" layoutInCell="1" allowOverlap="1" wp14:anchorId="5C768FA9" wp14:editId="75DBF104">
                <wp:simplePos x="0" y="0"/>
                <wp:positionH relativeFrom="page">
                  <wp:posOffset>2153920</wp:posOffset>
                </wp:positionH>
                <wp:positionV relativeFrom="paragraph">
                  <wp:posOffset>-215265</wp:posOffset>
                </wp:positionV>
                <wp:extent cx="123190" cy="356870"/>
                <wp:effectExtent l="1270" t="3810" r="0" b="1270"/>
                <wp:wrapNone/>
                <wp:docPr id="442" name="Text Box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797BC" w14:textId="77777777" w:rsidR="00114C4D" w:rsidRDefault="00096F81">
                            <w:pPr>
                              <w:spacing w:before="4" w:after="0" w:line="240" w:lineRule="auto"/>
                              <w:ind w:left="20" w:right="-43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52525"/>
                                <w:w w:val="102"/>
                                <w:sz w:val="15"/>
                                <w:szCs w:val="15"/>
                              </w:rPr>
                              <w:t>Time(s)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68FA9" id="Text Box 430" o:spid="_x0000_s1034" type="#_x0000_t202" style="position:absolute;left:0;text-align:left;margin-left:169.6pt;margin-top:-16.95pt;width:9.7pt;height:28.1pt;z-index:-260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" filled="f" stroked="f">
                <v:textbox style="layout-flow:vertical;mso-layout-flow-alt:bottom-to-top" inset="0,0,0,0">
                  <w:txbxContent>
                    <w:p w14:paraId="0ED797BC" w14:textId="77777777" w:rsidR="00114C4D" w:rsidRDefault="00096F81">
                      <w:pPr>
                        <w:spacing w:before="4" w:after="0" w:line="240" w:lineRule="auto"/>
                        <w:ind w:left="20" w:right="-43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eastAsia="Arial" w:hAnsi="Arial" w:cs="Arial"/>
                          <w:color w:val="252525"/>
                          <w:w w:val="102"/>
                          <w:sz w:val="15"/>
                          <w:szCs w:val="15"/>
                        </w:rPr>
                        <w:t>Time(s)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6F81">
        <w:rPr>
          <w:rFonts w:ascii="Arial" w:eastAsia="Arial" w:hAnsi="Arial" w:cs="Arial"/>
          <w:color w:val="252525"/>
          <w:position w:val="-1"/>
          <w:sz w:val="14"/>
          <w:szCs w:val="14"/>
        </w:rPr>
        <w:t>1</w:t>
      </w:r>
      <w:r w:rsidR="00096F81">
        <w:rPr>
          <w:rFonts w:ascii="Arial" w:eastAsia="Arial" w:hAnsi="Arial" w:cs="Arial"/>
          <w:color w:val="252525"/>
          <w:spacing w:val="2"/>
          <w:position w:val="-1"/>
          <w:sz w:val="14"/>
          <w:szCs w:val="14"/>
        </w:rPr>
        <w:t>0</w:t>
      </w:r>
      <w:r w:rsidR="00096F81">
        <w:rPr>
          <w:rFonts w:ascii="Arial" w:eastAsia="Arial" w:hAnsi="Arial" w:cs="Arial"/>
          <w:color w:val="252525"/>
          <w:w w:val="101"/>
          <w:position w:val="5"/>
          <w:sz w:val="11"/>
          <w:szCs w:val="11"/>
        </w:rPr>
        <w:t>2</w:t>
      </w:r>
    </w:p>
    <w:p w14:paraId="75E085EE" w14:textId="77777777" w:rsidR="00114C4D" w:rsidRDefault="00114C4D">
      <w:pPr>
        <w:spacing w:before="7" w:after="0" w:line="170" w:lineRule="exact"/>
        <w:rPr>
          <w:sz w:val="17"/>
          <w:szCs w:val="17"/>
        </w:rPr>
      </w:pPr>
    </w:p>
    <w:p w14:paraId="417F04A8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40E26AFC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492F2A1A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316EF825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09326EF9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6ED7FD87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6F261149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2272176E" w14:textId="77777777" w:rsidR="00114C4D" w:rsidRDefault="00096F81">
      <w:pPr>
        <w:spacing w:before="50" w:after="0" w:line="240" w:lineRule="auto"/>
        <w:ind w:right="-20"/>
        <w:jc w:val="right"/>
        <w:rPr>
          <w:rFonts w:ascii="Arial" w:eastAsia="Arial" w:hAnsi="Arial" w:cs="Arial"/>
          <w:sz w:val="11"/>
          <w:szCs w:val="11"/>
        </w:rPr>
      </w:pPr>
      <w:r>
        <w:rPr>
          <w:rFonts w:ascii="Arial" w:eastAsia="Arial" w:hAnsi="Arial" w:cs="Arial"/>
          <w:color w:val="252525"/>
          <w:sz w:val="14"/>
          <w:szCs w:val="14"/>
        </w:rPr>
        <w:t>1</w:t>
      </w:r>
      <w:r>
        <w:rPr>
          <w:rFonts w:ascii="Arial" w:eastAsia="Arial" w:hAnsi="Arial" w:cs="Arial"/>
          <w:color w:val="252525"/>
          <w:spacing w:val="2"/>
          <w:sz w:val="14"/>
          <w:szCs w:val="14"/>
        </w:rPr>
        <w:t>0</w:t>
      </w:r>
      <w:r>
        <w:rPr>
          <w:rFonts w:ascii="Arial" w:eastAsia="Arial" w:hAnsi="Arial" w:cs="Arial"/>
          <w:color w:val="252525"/>
          <w:w w:val="101"/>
          <w:position w:val="6"/>
          <w:sz w:val="11"/>
          <w:szCs w:val="11"/>
        </w:rPr>
        <w:t>1</w:t>
      </w:r>
    </w:p>
    <w:p w14:paraId="0DF99ED2" w14:textId="77777777" w:rsidR="00114C4D" w:rsidRDefault="00096F81">
      <w:pPr>
        <w:spacing w:before="12" w:after="0" w:line="200" w:lineRule="exact"/>
        <w:rPr>
          <w:sz w:val="20"/>
          <w:szCs w:val="20"/>
        </w:rPr>
      </w:pPr>
      <w:r>
        <w:br w:type="column"/>
      </w:r>
    </w:p>
    <w:p w14:paraId="3C4E992F" w14:textId="6D236DE4" w:rsidR="00114C4D" w:rsidRDefault="00D6272F">
      <w:pPr>
        <w:tabs>
          <w:tab w:val="left" w:pos="280"/>
          <w:tab w:val="left" w:pos="860"/>
          <w:tab w:val="left" w:pos="2020"/>
          <w:tab w:val="left" w:pos="4300"/>
        </w:tabs>
        <w:spacing w:after="0" w:line="240" w:lineRule="auto"/>
        <w:ind w:right="-20"/>
        <w:rPr>
          <w:rFonts w:ascii="Arial" w:eastAsia="Arial" w:hAnsi="Arial" w:cs="Arial"/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870" behindDoc="1" locked="0" layoutInCell="1" allowOverlap="1" wp14:anchorId="76BE1346" wp14:editId="7CB2A9A7">
                <wp:simplePos x="0" y="0"/>
                <wp:positionH relativeFrom="page">
                  <wp:posOffset>2472690</wp:posOffset>
                </wp:positionH>
                <wp:positionV relativeFrom="paragraph">
                  <wp:posOffset>-2382520</wp:posOffset>
                </wp:positionV>
                <wp:extent cx="2983230" cy="2357755"/>
                <wp:effectExtent l="5715" t="8255" r="11430" b="5715"/>
                <wp:wrapNone/>
                <wp:docPr id="249" name="Group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3230" cy="2357755"/>
                          <a:chOff x="3894" y="-3752"/>
                          <a:chExt cx="4698" cy="3713"/>
                        </a:xfrm>
                      </wpg:grpSpPr>
                      <wpg:grpSp>
                        <wpg:cNvPr id="250" name="Group 238"/>
                        <wpg:cNvGrpSpPr>
                          <a:grpSpLocks/>
                        </wpg:cNvGrpSpPr>
                        <wpg:grpSpPr bwMode="auto">
                          <a:xfrm>
                            <a:off x="3897" y="-72"/>
                            <a:ext cx="4641" cy="2"/>
                            <a:chOff x="3897" y="-72"/>
                            <a:chExt cx="4641" cy="2"/>
                          </a:xfrm>
                        </wpg:grpSpPr>
                        <wps:wsp>
                          <wps:cNvPr id="251" name="Freeform 239"/>
                          <wps:cNvSpPr>
                            <a:spLocks/>
                          </wps:cNvSpPr>
                          <wps:spPr bwMode="auto">
                            <a:xfrm>
                              <a:off x="3897" y="-72"/>
                              <a:ext cx="4641" cy="2"/>
                            </a:xfrm>
                            <a:custGeom>
                              <a:avLst/>
                              <a:gdLst>
                                <a:gd name="T0" fmla="+- 0 3897 3897"/>
                                <a:gd name="T1" fmla="*/ T0 w 4641"/>
                                <a:gd name="T2" fmla="+- 0 8538 3897"/>
                                <a:gd name="T3" fmla="*/ T2 w 464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41">
                                  <a:moveTo>
                                    <a:pt x="0" y="0"/>
                                  </a:moveTo>
                                  <a:lnTo>
                                    <a:pt x="4641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2" name="Group 240"/>
                        <wpg:cNvGrpSpPr>
                          <a:grpSpLocks/>
                        </wpg:cNvGrpSpPr>
                        <wpg:grpSpPr bwMode="auto">
                          <a:xfrm>
                            <a:off x="4187" y="-118"/>
                            <a:ext cx="2" cy="46"/>
                            <a:chOff x="4187" y="-118"/>
                            <a:chExt cx="2" cy="46"/>
                          </a:xfrm>
                        </wpg:grpSpPr>
                        <wps:wsp>
                          <wps:cNvPr id="253" name="Freeform 241"/>
                          <wps:cNvSpPr>
                            <a:spLocks/>
                          </wps:cNvSpPr>
                          <wps:spPr bwMode="auto">
                            <a:xfrm>
                              <a:off x="4187" y="-118"/>
                              <a:ext cx="2" cy="46"/>
                            </a:xfrm>
                            <a:custGeom>
                              <a:avLst/>
                              <a:gdLst>
                                <a:gd name="T0" fmla="+- 0 -72 -118"/>
                                <a:gd name="T1" fmla="*/ -72 h 46"/>
                                <a:gd name="T2" fmla="+- 0 -118 -118"/>
                                <a:gd name="T3" fmla="*/ -118 h 4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6">
                                  <a:moveTo>
                                    <a:pt x="0" y="4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4" name="Group 242"/>
                        <wpg:cNvGrpSpPr>
                          <a:grpSpLocks/>
                        </wpg:cNvGrpSpPr>
                        <wpg:grpSpPr bwMode="auto">
                          <a:xfrm>
                            <a:off x="4477" y="-118"/>
                            <a:ext cx="2" cy="46"/>
                            <a:chOff x="4477" y="-118"/>
                            <a:chExt cx="2" cy="46"/>
                          </a:xfrm>
                        </wpg:grpSpPr>
                        <wps:wsp>
                          <wps:cNvPr id="255" name="Freeform 243"/>
                          <wps:cNvSpPr>
                            <a:spLocks/>
                          </wps:cNvSpPr>
                          <wps:spPr bwMode="auto">
                            <a:xfrm>
                              <a:off x="4477" y="-118"/>
                              <a:ext cx="2" cy="46"/>
                            </a:xfrm>
                            <a:custGeom>
                              <a:avLst/>
                              <a:gdLst>
                                <a:gd name="T0" fmla="+- 0 -72 -118"/>
                                <a:gd name="T1" fmla="*/ -72 h 46"/>
                                <a:gd name="T2" fmla="+- 0 -118 -118"/>
                                <a:gd name="T3" fmla="*/ -118 h 4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6">
                                  <a:moveTo>
                                    <a:pt x="0" y="4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6" name="Group 244"/>
                        <wpg:cNvGrpSpPr>
                          <a:grpSpLocks/>
                        </wpg:cNvGrpSpPr>
                        <wpg:grpSpPr bwMode="auto">
                          <a:xfrm>
                            <a:off x="5057" y="-118"/>
                            <a:ext cx="2" cy="46"/>
                            <a:chOff x="5057" y="-118"/>
                            <a:chExt cx="2" cy="46"/>
                          </a:xfrm>
                        </wpg:grpSpPr>
                        <wps:wsp>
                          <wps:cNvPr id="257" name="Freeform 245"/>
                          <wps:cNvSpPr>
                            <a:spLocks/>
                          </wps:cNvSpPr>
                          <wps:spPr bwMode="auto">
                            <a:xfrm>
                              <a:off x="5057" y="-118"/>
                              <a:ext cx="2" cy="46"/>
                            </a:xfrm>
                            <a:custGeom>
                              <a:avLst/>
                              <a:gdLst>
                                <a:gd name="T0" fmla="+- 0 -72 -118"/>
                                <a:gd name="T1" fmla="*/ -72 h 46"/>
                                <a:gd name="T2" fmla="+- 0 -118 -118"/>
                                <a:gd name="T3" fmla="*/ -118 h 4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6">
                                  <a:moveTo>
                                    <a:pt x="0" y="4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8" name="Group 246"/>
                        <wpg:cNvGrpSpPr>
                          <a:grpSpLocks/>
                        </wpg:cNvGrpSpPr>
                        <wpg:grpSpPr bwMode="auto">
                          <a:xfrm>
                            <a:off x="6218" y="-118"/>
                            <a:ext cx="2" cy="46"/>
                            <a:chOff x="6218" y="-118"/>
                            <a:chExt cx="2" cy="46"/>
                          </a:xfrm>
                        </wpg:grpSpPr>
                        <wps:wsp>
                          <wps:cNvPr id="259" name="Freeform 247"/>
                          <wps:cNvSpPr>
                            <a:spLocks/>
                          </wps:cNvSpPr>
                          <wps:spPr bwMode="auto">
                            <a:xfrm>
                              <a:off x="6218" y="-118"/>
                              <a:ext cx="2" cy="46"/>
                            </a:xfrm>
                            <a:custGeom>
                              <a:avLst/>
                              <a:gdLst>
                                <a:gd name="T0" fmla="+- 0 -72 -118"/>
                                <a:gd name="T1" fmla="*/ -72 h 46"/>
                                <a:gd name="T2" fmla="+- 0 -118 -118"/>
                                <a:gd name="T3" fmla="*/ -118 h 4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6">
                                  <a:moveTo>
                                    <a:pt x="0" y="4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0" name="Group 248"/>
                        <wpg:cNvGrpSpPr>
                          <a:grpSpLocks/>
                        </wpg:cNvGrpSpPr>
                        <wpg:grpSpPr bwMode="auto">
                          <a:xfrm>
                            <a:off x="3897" y="-3705"/>
                            <a:ext cx="4641" cy="2"/>
                            <a:chOff x="3897" y="-3705"/>
                            <a:chExt cx="4641" cy="2"/>
                          </a:xfrm>
                        </wpg:grpSpPr>
                        <wps:wsp>
                          <wps:cNvPr id="261" name="Freeform 249"/>
                          <wps:cNvSpPr>
                            <a:spLocks/>
                          </wps:cNvSpPr>
                          <wps:spPr bwMode="auto">
                            <a:xfrm>
                              <a:off x="3897" y="-3705"/>
                              <a:ext cx="4641" cy="2"/>
                            </a:xfrm>
                            <a:custGeom>
                              <a:avLst/>
                              <a:gdLst>
                                <a:gd name="T0" fmla="+- 0 3897 3897"/>
                                <a:gd name="T1" fmla="*/ T0 w 4641"/>
                                <a:gd name="T2" fmla="+- 0 8538 3897"/>
                                <a:gd name="T3" fmla="*/ T2 w 464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41">
                                  <a:moveTo>
                                    <a:pt x="0" y="0"/>
                                  </a:moveTo>
                                  <a:lnTo>
                                    <a:pt x="4641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2" name="Group 250"/>
                        <wpg:cNvGrpSpPr>
                          <a:grpSpLocks/>
                        </wpg:cNvGrpSpPr>
                        <wpg:grpSpPr bwMode="auto">
                          <a:xfrm>
                            <a:off x="4187" y="-3705"/>
                            <a:ext cx="2" cy="46"/>
                            <a:chOff x="4187" y="-3705"/>
                            <a:chExt cx="2" cy="46"/>
                          </a:xfrm>
                        </wpg:grpSpPr>
                        <wps:wsp>
                          <wps:cNvPr id="263" name="Freeform 251"/>
                          <wps:cNvSpPr>
                            <a:spLocks/>
                          </wps:cNvSpPr>
                          <wps:spPr bwMode="auto">
                            <a:xfrm>
                              <a:off x="4187" y="-3705"/>
                              <a:ext cx="2" cy="46"/>
                            </a:xfrm>
                            <a:custGeom>
                              <a:avLst/>
                              <a:gdLst>
                                <a:gd name="T0" fmla="+- 0 -3705 -3705"/>
                                <a:gd name="T1" fmla="*/ -3705 h 46"/>
                                <a:gd name="T2" fmla="+- 0 -3658 -3705"/>
                                <a:gd name="T3" fmla="*/ -3658 h 4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6">
                                  <a:moveTo>
                                    <a:pt x="0" y="0"/>
                                  </a:moveTo>
                                  <a:lnTo>
                                    <a:pt x="0" y="47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4" name="Group 252"/>
                        <wpg:cNvGrpSpPr>
                          <a:grpSpLocks/>
                        </wpg:cNvGrpSpPr>
                        <wpg:grpSpPr bwMode="auto">
                          <a:xfrm>
                            <a:off x="4477" y="-3705"/>
                            <a:ext cx="2" cy="46"/>
                            <a:chOff x="4477" y="-3705"/>
                            <a:chExt cx="2" cy="46"/>
                          </a:xfrm>
                        </wpg:grpSpPr>
                        <wps:wsp>
                          <wps:cNvPr id="265" name="Freeform 253"/>
                          <wps:cNvSpPr>
                            <a:spLocks/>
                          </wps:cNvSpPr>
                          <wps:spPr bwMode="auto">
                            <a:xfrm>
                              <a:off x="4477" y="-3705"/>
                              <a:ext cx="2" cy="46"/>
                            </a:xfrm>
                            <a:custGeom>
                              <a:avLst/>
                              <a:gdLst>
                                <a:gd name="T0" fmla="+- 0 -3705 -3705"/>
                                <a:gd name="T1" fmla="*/ -3705 h 46"/>
                                <a:gd name="T2" fmla="+- 0 -3658 -3705"/>
                                <a:gd name="T3" fmla="*/ -3658 h 4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6">
                                  <a:moveTo>
                                    <a:pt x="0" y="0"/>
                                  </a:moveTo>
                                  <a:lnTo>
                                    <a:pt x="0" y="47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6" name="Group 254"/>
                        <wpg:cNvGrpSpPr>
                          <a:grpSpLocks/>
                        </wpg:cNvGrpSpPr>
                        <wpg:grpSpPr bwMode="auto">
                          <a:xfrm>
                            <a:off x="5057" y="-3705"/>
                            <a:ext cx="2" cy="46"/>
                            <a:chOff x="5057" y="-3705"/>
                            <a:chExt cx="2" cy="46"/>
                          </a:xfrm>
                        </wpg:grpSpPr>
                        <wps:wsp>
                          <wps:cNvPr id="267" name="Freeform 255"/>
                          <wps:cNvSpPr>
                            <a:spLocks/>
                          </wps:cNvSpPr>
                          <wps:spPr bwMode="auto">
                            <a:xfrm>
                              <a:off x="5057" y="-3705"/>
                              <a:ext cx="2" cy="46"/>
                            </a:xfrm>
                            <a:custGeom>
                              <a:avLst/>
                              <a:gdLst>
                                <a:gd name="T0" fmla="+- 0 -3705 -3705"/>
                                <a:gd name="T1" fmla="*/ -3705 h 46"/>
                                <a:gd name="T2" fmla="+- 0 -3658 -3705"/>
                                <a:gd name="T3" fmla="*/ -3658 h 4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6">
                                  <a:moveTo>
                                    <a:pt x="0" y="0"/>
                                  </a:moveTo>
                                  <a:lnTo>
                                    <a:pt x="0" y="47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8" name="Group 256"/>
                        <wpg:cNvGrpSpPr>
                          <a:grpSpLocks/>
                        </wpg:cNvGrpSpPr>
                        <wpg:grpSpPr bwMode="auto">
                          <a:xfrm>
                            <a:off x="6218" y="-3705"/>
                            <a:ext cx="2" cy="46"/>
                            <a:chOff x="6218" y="-3705"/>
                            <a:chExt cx="2" cy="46"/>
                          </a:xfrm>
                        </wpg:grpSpPr>
                        <wps:wsp>
                          <wps:cNvPr id="269" name="Freeform 257"/>
                          <wps:cNvSpPr>
                            <a:spLocks/>
                          </wps:cNvSpPr>
                          <wps:spPr bwMode="auto">
                            <a:xfrm>
                              <a:off x="6218" y="-3705"/>
                              <a:ext cx="2" cy="46"/>
                            </a:xfrm>
                            <a:custGeom>
                              <a:avLst/>
                              <a:gdLst>
                                <a:gd name="T0" fmla="+- 0 -3705 -3705"/>
                                <a:gd name="T1" fmla="*/ -3705 h 46"/>
                                <a:gd name="T2" fmla="+- 0 -3658 -3705"/>
                                <a:gd name="T3" fmla="*/ -3658 h 4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6">
                                  <a:moveTo>
                                    <a:pt x="0" y="0"/>
                                  </a:moveTo>
                                  <a:lnTo>
                                    <a:pt x="0" y="47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0" name="Group 258"/>
                        <wpg:cNvGrpSpPr>
                          <a:grpSpLocks/>
                        </wpg:cNvGrpSpPr>
                        <wpg:grpSpPr bwMode="auto">
                          <a:xfrm>
                            <a:off x="8538" y="-3705"/>
                            <a:ext cx="2" cy="3633"/>
                            <a:chOff x="8538" y="-3705"/>
                            <a:chExt cx="2" cy="3633"/>
                          </a:xfrm>
                        </wpg:grpSpPr>
                        <wps:wsp>
                          <wps:cNvPr id="271" name="Freeform 259"/>
                          <wps:cNvSpPr>
                            <a:spLocks/>
                          </wps:cNvSpPr>
                          <wps:spPr bwMode="auto">
                            <a:xfrm>
                              <a:off x="8538" y="-3705"/>
                              <a:ext cx="2" cy="3633"/>
                            </a:xfrm>
                            <a:custGeom>
                              <a:avLst/>
                              <a:gdLst>
                                <a:gd name="T0" fmla="+- 0 -72 -3705"/>
                                <a:gd name="T1" fmla="*/ -72 h 3633"/>
                                <a:gd name="T2" fmla="+- 0 -3705 -3705"/>
                                <a:gd name="T3" fmla="*/ -3705 h 363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633">
                                  <a:moveTo>
                                    <a:pt x="0" y="363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2" name="Group 260"/>
                        <wpg:cNvGrpSpPr>
                          <a:grpSpLocks/>
                        </wpg:cNvGrpSpPr>
                        <wpg:grpSpPr bwMode="auto">
                          <a:xfrm>
                            <a:off x="3897" y="-3705"/>
                            <a:ext cx="2" cy="3633"/>
                            <a:chOff x="3897" y="-3705"/>
                            <a:chExt cx="2" cy="3633"/>
                          </a:xfrm>
                        </wpg:grpSpPr>
                        <wps:wsp>
                          <wps:cNvPr id="273" name="Freeform 261"/>
                          <wps:cNvSpPr>
                            <a:spLocks/>
                          </wps:cNvSpPr>
                          <wps:spPr bwMode="auto">
                            <a:xfrm>
                              <a:off x="3897" y="-3705"/>
                              <a:ext cx="2" cy="3633"/>
                            </a:xfrm>
                            <a:custGeom>
                              <a:avLst/>
                              <a:gdLst>
                                <a:gd name="T0" fmla="+- 0 -72 -3705"/>
                                <a:gd name="T1" fmla="*/ -72 h 3633"/>
                                <a:gd name="T2" fmla="+- 0 -3705 -3705"/>
                                <a:gd name="T3" fmla="*/ -3705 h 363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633">
                                  <a:moveTo>
                                    <a:pt x="0" y="363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4" name="Group 262"/>
                        <wpg:cNvGrpSpPr>
                          <a:grpSpLocks/>
                        </wpg:cNvGrpSpPr>
                        <wpg:grpSpPr bwMode="auto">
                          <a:xfrm>
                            <a:off x="3897" y="-1693"/>
                            <a:ext cx="46" cy="2"/>
                            <a:chOff x="3897" y="-1693"/>
                            <a:chExt cx="46" cy="2"/>
                          </a:xfrm>
                        </wpg:grpSpPr>
                        <wps:wsp>
                          <wps:cNvPr id="275" name="Freeform 263"/>
                          <wps:cNvSpPr>
                            <a:spLocks/>
                          </wps:cNvSpPr>
                          <wps:spPr bwMode="auto">
                            <a:xfrm>
                              <a:off x="3897" y="-1693"/>
                              <a:ext cx="46" cy="2"/>
                            </a:xfrm>
                            <a:custGeom>
                              <a:avLst/>
                              <a:gdLst>
                                <a:gd name="T0" fmla="+- 0 3897 3897"/>
                                <a:gd name="T1" fmla="*/ T0 w 46"/>
                                <a:gd name="T2" fmla="+- 0 3943 3897"/>
                                <a:gd name="T3" fmla="*/ T2 w 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">
                                  <a:moveTo>
                                    <a:pt x="0" y="0"/>
                                  </a:move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6" name="Group 264"/>
                        <wpg:cNvGrpSpPr>
                          <a:grpSpLocks/>
                        </wpg:cNvGrpSpPr>
                        <wpg:grpSpPr bwMode="auto">
                          <a:xfrm>
                            <a:off x="3897" y="-3314"/>
                            <a:ext cx="46" cy="2"/>
                            <a:chOff x="3897" y="-3314"/>
                            <a:chExt cx="46" cy="2"/>
                          </a:xfrm>
                        </wpg:grpSpPr>
                        <wps:wsp>
                          <wps:cNvPr id="277" name="Freeform 265"/>
                          <wps:cNvSpPr>
                            <a:spLocks/>
                          </wps:cNvSpPr>
                          <wps:spPr bwMode="auto">
                            <a:xfrm>
                              <a:off x="3897" y="-3314"/>
                              <a:ext cx="46" cy="2"/>
                            </a:xfrm>
                            <a:custGeom>
                              <a:avLst/>
                              <a:gdLst>
                                <a:gd name="T0" fmla="+- 0 3897 3897"/>
                                <a:gd name="T1" fmla="*/ T0 w 46"/>
                                <a:gd name="T2" fmla="+- 0 3943 3897"/>
                                <a:gd name="T3" fmla="*/ T2 w 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">
                                  <a:moveTo>
                                    <a:pt x="0" y="0"/>
                                  </a:move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8" name="Group 266"/>
                        <wpg:cNvGrpSpPr>
                          <a:grpSpLocks/>
                        </wpg:cNvGrpSpPr>
                        <wpg:grpSpPr bwMode="auto">
                          <a:xfrm>
                            <a:off x="8492" y="-1693"/>
                            <a:ext cx="46" cy="2"/>
                            <a:chOff x="8492" y="-1693"/>
                            <a:chExt cx="46" cy="2"/>
                          </a:xfrm>
                        </wpg:grpSpPr>
                        <wps:wsp>
                          <wps:cNvPr id="279" name="Freeform 267"/>
                          <wps:cNvSpPr>
                            <a:spLocks/>
                          </wps:cNvSpPr>
                          <wps:spPr bwMode="auto">
                            <a:xfrm>
                              <a:off x="8492" y="-1693"/>
                              <a:ext cx="46" cy="2"/>
                            </a:xfrm>
                            <a:custGeom>
                              <a:avLst/>
                              <a:gdLst>
                                <a:gd name="T0" fmla="+- 0 8492 8492"/>
                                <a:gd name="T1" fmla="*/ T0 w 46"/>
                                <a:gd name="T2" fmla="+- 0 8538 8492"/>
                                <a:gd name="T3" fmla="*/ T2 w 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">
                                  <a:moveTo>
                                    <a:pt x="0" y="0"/>
                                  </a:move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0" name="Group 268"/>
                        <wpg:cNvGrpSpPr>
                          <a:grpSpLocks/>
                        </wpg:cNvGrpSpPr>
                        <wpg:grpSpPr bwMode="auto">
                          <a:xfrm>
                            <a:off x="8492" y="-3314"/>
                            <a:ext cx="46" cy="2"/>
                            <a:chOff x="8492" y="-3314"/>
                            <a:chExt cx="46" cy="2"/>
                          </a:xfrm>
                        </wpg:grpSpPr>
                        <wps:wsp>
                          <wps:cNvPr id="281" name="Freeform 269"/>
                          <wps:cNvSpPr>
                            <a:spLocks/>
                          </wps:cNvSpPr>
                          <wps:spPr bwMode="auto">
                            <a:xfrm>
                              <a:off x="8492" y="-3314"/>
                              <a:ext cx="46" cy="2"/>
                            </a:xfrm>
                            <a:custGeom>
                              <a:avLst/>
                              <a:gdLst>
                                <a:gd name="T0" fmla="+- 0 8492 8492"/>
                                <a:gd name="T1" fmla="*/ T0 w 46"/>
                                <a:gd name="T2" fmla="+- 0 8538 8492"/>
                                <a:gd name="T3" fmla="*/ T2 w 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">
                                  <a:moveTo>
                                    <a:pt x="0" y="0"/>
                                  </a:move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2" name="Group 270"/>
                        <wpg:cNvGrpSpPr>
                          <a:grpSpLocks/>
                        </wpg:cNvGrpSpPr>
                        <wpg:grpSpPr bwMode="auto">
                          <a:xfrm>
                            <a:off x="3897" y="-560"/>
                            <a:ext cx="23" cy="2"/>
                            <a:chOff x="3897" y="-560"/>
                            <a:chExt cx="23" cy="2"/>
                          </a:xfrm>
                        </wpg:grpSpPr>
                        <wps:wsp>
                          <wps:cNvPr id="283" name="Freeform 271"/>
                          <wps:cNvSpPr>
                            <a:spLocks/>
                          </wps:cNvSpPr>
                          <wps:spPr bwMode="auto">
                            <a:xfrm>
                              <a:off x="3897" y="-560"/>
                              <a:ext cx="23" cy="2"/>
                            </a:xfrm>
                            <a:custGeom>
                              <a:avLst/>
                              <a:gdLst>
                                <a:gd name="T0" fmla="+- 0 3897 3897"/>
                                <a:gd name="T1" fmla="*/ T0 w 23"/>
                                <a:gd name="T2" fmla="+- 0 3920 3897"/>
                                <a:gd name="T3" fmla="*/ T2 w 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">
                                  <a:moveTo>
                                    <a:pt x="0" y="0"/>
                                  </a:moveTo>
                                  <a:lnTo>
                                    <a:pt x="23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4" name="Group 272"/>
                        <wpg:cNvGrpSpPr>
                          <a:grpSpLocks/>
                        </wpg:cNvGrpSpPr>
                        <wpg:grpSpPr bwMode="auto">
                          <a:xfrm>
                            <a:off x="3897" y="-845"/>
                            <a:ext cx="23" cy="2"/>
                            <a:chOff x="3897" y="-845"/>
                            <a:chExt cx="23" cy="2"/>
                          </a:xfrm>
                        </wpg:grpSpPr>
                        <wps:wsp>
                          <wps:cNvPr id="285" name="Freeform 273"/>
                          <wps:cNvSpPr>
                            <a:spLocks/>
                          </wps:cNvSpPr>
                          <wps:spPr bwMode="auto">
                            <a:xfrm>
                              <a:off x="3897" y="-845"/>
                              <a:ext cx="23" cy="2"/>
                            </a:xfrm>
                            <a:custGeom>
                              <a:avLst/>
                              <a:gdLst>
                                <a:gd name="T0" fmla="+- 0 3897 3897"/>
                                <a:gd name="T1" fmla="*/ T0 w 23"/>
                                <a:gd name="T2" fmla="+- 0 3920 3897"/>
                                <a:gd name="T3" fmla="*/ T2 w 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">
                                  <a:moveTo>
                                    <a:pt x="0" y="0"/>
                                  </a:moveTo>
                                  <a:lnTo>
                                    <a:pt x="23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6" name="Group 274"/>
                        <wpg:cNvGrpSpPr>
                          <a:grpSpLocks/>
                        </wpg:cNvGrpSpPr>
                        <wpg:grpSpPr bwMode="auto">
                          <a:xfrm>
                            <a:off x="3897" y="-1048"/>
                            <a:ext cx="23" cy="2"/>
                            <a:chOff x="3897" y="-1048"/>
                            <a:chExt cx="23" cy="2"/>
                          </a:xfrm>
                        </wpg:grpSpPr>
                        <wps:wsp>
                          <wps:cNvPr id="287" name="Freeform 275"/>
                          <wps:cNvSpPr>
                            <a:spLocks/>
                          </wps:cNvSpPr>
                          <wps:spPr bwMode="auto">
                            <a:xfrm>
                              <a:off x="3897" y="-1048"/>
                              <a:ext cx="23" cy="2"/>
                            </a:xfrm>
                            <a:custGeom>
                              <a:avLst/>
                              <a:gdLst>
                                <a:gd name="T0" fmla="+- 0 3897 3897"/>
                                <a:gd name="T1" fmla="*/ T0 w 23"/>
                                <a:gd name="T2" fmla="+- 0 3920 3897"/>
                                <a:gd name="T3" fmla="*/ T2 w 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">
                                  <a:moveTo>
                                    <a:pt x="0" y="0"/>
                                  </a:moveTo>
                                  <a:lnTo>
                                    <a:pt x="23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8" name="Group 276"/>
                        <wpg:cNvGrpSpPr>
                          <a:grpSpLocks/>
                        </wpg:cNvGrpSpPr>
                        <wpg:grpSpPr bwMode="auto">
                          <a:xfrm>
                            <a:off x="3897" y="-1205"/>
                            <a:ext cx="23" cy="2"/>
                            <a:chOff x="3897" y="-1205"/>
                            <a:chExt cx="23" cy="2"/>
                          </a:xfrm>
                        </wpg:grpSpPr>
                        <wps:wsp>
                          <wps:cNvPr id="289" name="Freeform 277"/>
                          <wps:cNvSpPr>
                            <a:spLocks/>
                          </wps:cNvSpPr>
                          <wps:spPr bwMode="auto">
                            <a:xfrm>
                              <a:off x="3897" y="-1205"/>
                              <a:ext cx="23" cy="2"/>
                            </a:xfrm>
                            <a:custGeom>
                              <a:avLst/>
                              <a:gdLst>
                                <a:gd name="T0" fmla="+- 0 3897 3897"/>
                                <a:gd name="T1" fmla="*/ T0 w 23"/>
                                <a:gd name="T2" fmla="+- 0 3920 3897"/>
                                <a:gd name="T3" fmla="*/ T2 w 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">
                                  <a:moveTo>
                                    <a:pt x="0" y="0"/>
                                  </a:moveTo>
                                  <a:lnTo>
                                    <a:pt x="23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0" name="Group 278"/>
                        <wpg:cNvGrpSpPr>
                          <a:grpSpLocks/>
                        </wpg:cNvGrpSpPr>
                        <wpg:grpSpPr bwMode="auto">
                          <a:xfrm>
                            <a:off x="3897" y="-1333"/>
                            <a:ext cx="23" cy="2"/>
                            <a:chOff x="3897" y="-1333"/>
                            <a:chExt cx="23" cy="2"/>
                          </a:xfrm>
                        </wpg:grpSpPr>
                        <wps:wsp>
                          <wps:cNvPr id="291" name="Freeform 279"/>
                          <wps:cNvSpPr>
                            <a:spLocks/>
                          </wps:cNvSpPr>
                          <wps:spPr bwMode="auto">
                            <a:xfrm>
                              <a:off x="3897" y="-1333"/>
                              <a:ext cx="23" cy="2"/>
                            </a:xfrm>
                            <a:custGeom>
                              <a:avLst/>
                              <a:gdLst>
                                <a:gd name="T0" fmla="+- 0 3897 3897"/>
                                <a:gd name="T1" fmla="*/ T0 w 23"/>
                                <a:gd name="T2" fmla="+- 0 3920 3897"/>
                                <a:gd name="T3" fmla="*/ T2 w 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">
                                  <a:moveTo>
                                    <a:pt x="0" y="0"/>
                                  </a:moveTo>
                                  <a:lnTo>
                                    <a:pt x="23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2" name="Group 280"/>
                        <wpg:cNvGrpSpPr>
                          <a:grpSpLocks/>
                        </wpg:cNvGrpSpPr>
                        <wpg:grpSpPr bwMode="auto">
                          <a:xfrm>
                            <a:off x="3897" y="-1442"/>
                            <a:ext cx="23" cy="2"/>
                            <a:chOff x="3897" y="-1442"/>
                            <a:chExt cx="23" cy="2"/>
                          </a:xfrm>
                        </wpg:grpSpPr>
                        <wps:wsp>
                          <wps:cNvPr id="293" name="Freeform 281"/>
                          <wps:cNvSpPr>
                            <a:spLocks/>
                          </wps:cNvSpPr>
                          <wps:spPr bwMode="auto">
                            <a:xfrm>
                              <a:off x="3897" y="-1442"/>
                              <a:ext cx="23" cy="2"/>
                            </a:xfrm>
                            <a:custGeom>
                              <a:avLst/>
                              <a:gdLst>
                                <a:gd name="T0" fmla="+- 0 3897 3897"/>
                                <a:gd name="T1" fmla="*/ T0 w 23"/>
                                <a:gd name="T2" fmla="+- 0 3920 3897"/>
                                <a:gd name="T3" fmla="*/ T2 w 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">
                                  <a:moveTo>
                                    <a:pt x="0" y="0"/>
                                  </a:moveTo>
                                  <a:lnTo>
                                    <a:pt x="23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4" name="Group 282"/>
                        <wpg:cNvGrpSpPr>
                          <a:grpSpLocks/>
                        </wpg:cNvGrpSpPr>
                        <wpg:grpSpPr bwMode="auto">
                          <a:xfrm>
                            <a:off x="3897" y="-1536"/>
                            <a:ext cx="23" cy="2"/>
                            <a:chOff x="3897" y="-1536"/>
                            <a:chExt cx="23" cy="2"/>
                          </a:xfrm>
                        </wpg:grpSpPr>
                        <wps:wsp>
                          <wps:cNvPr id="295" name="Freeform 283"/>
                          <wps:cNvSpPr>
                            <a:spLocks/>
                          </wps:cNvSpPr>
                          <wps:spPr bwMode="auto">
                            <a:xfrm>
                              <a:off x="3897" y="-1536"/>
                              <a:ext cx="23" cy="2"/>
                            </a:xfrm>
                            <a:custGeom>
                              <a:avLst/>
                              <a:gdLst>
                                <a:gd name="T0" fmla="+- 0 3897 3897"/>
                                <a:gd name="T1" fmla="*/ T0 w 23"/>
                                <a:gd name="T2" fmla="+- 0 3920 3897"/>
                                <a:gd name="T3" fmla="*/ T2 w 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">
                                  <a:moveTo>
                                    <a:pt x="0" y="0"/>
                                  </a:moveTo>
                                  <a:lnTo>
                                    <a:pt x="23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6" name="Group 284"/>
                        <wpg:cNvGrpSpPr>
                          <a:grpSpLocks/>
                        </wpg:cNvGrpSpPr>
                        <wpg:grpSpPr bwMode="auto">
                          <a:xfrm>
                            <a:off x="3897" y="-1618"/>
                            <a:ext cx="23" cy="2"/>
                            <a:chOff x="3897" y="-1618"/>
                            <a:chExt cx="23" cy="2"/>
                          </a:xfrm>
                        </wpg:grpSpPr>
                        <wps:wsp>
                          <wps:cNvPr id="297" name="Freeform 285"/>
                          <wps:cNvSpPr>
                            <a:spLocks/>
                          </wps:cNvSpPr>
                          <wps:spPr bwMode="auto">
                            <a:xfrm>
                              <a:off x="3897" y="-1618"/>
                              <a:ext cx="23" cy="2"/>
                            </a:xfrm>
                            <a:custGeom>
                              <a:avLst/>
                              <a:gdLst>
                                <a:gd name="T0" fmla="+- 0 3897 3897"/>
                                <a:gd name="T1" fmla="*/ T0 w 23"/>
                                <a:gd name="T2" fmla="+- 0 3920 3897"/>
                                <a:gd name="T3" fmla="*/ T2 w 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">
                                  <a:moveTo>
                                    <a:pt x="0" y="0"/>
                                  </a:moveTo>
                                  <a:lnTo>
                                    <a:pt x="23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8" name="Group 286"/>
                        <wpg:cNvGrpSpPr>
                          <a:grpSpLocks/>
                        </wpg:cNvGrpSpPr>
                        <wpg:grpSpPr bwMode="auto">
                          <a:xfrm>
                            <a:off x="3897" y="-2181"/>
                            <a:ext cx="23" cy="2"/>
                            <a:chOff x="3897" y="-2181"/>
                            <a:chExt cx="23" cy="2"/>
                          </a:xfrm>
                        </wpg:grpSpPr>
                        <wps:wsp>
                          <wps:cNvPr id="299" name="Freeform 287"/>
                          <wps:cNvSpPr>
                            <a:spLocks/>
                          </wps:cNvSpPr>
                          <wps:spPr bwMode="auto">
                            <a:xfrm>
                              <a:off x="3897" y="-2181"/>
                              <a:ext cx="23" cy="2"/>
                            </a:xfrm>
                            <a:custGeom>
                              <a:avLst/>
                              <a:gdLst>
                                <a:gd name="T0" fmla="+- 0 3897 3897"/>
                                <a:gd name="T1" fmla="*/ T0 w 23"/>
                                <a:gd name="T2" fmla="+- 0 3920 3897"/>
                                <a:gd name="T3" fmla="*/ T2 w 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">
                                  <a:moveTo>
                                    <a:pt x="0" y="0"/>
                                  </a:moveTo>
                                  <a:lnTo>
                                    <a:pt x="23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0" name="Group 288"/>
                        <wpg:cNvGrpSpPr>
                          <a:grpSpLocks/>
                        </wpg:cNvGrpSpPr>
                        <wpg:grpSpPr bwMode="auto">
                          <a:xfrm>
                            <a:off x="3897" y="-2466"/>
                            <a:ext cx="23" cy="2"/>
                            <a:chOff x="3897" y="-2466"/>
                            <a:chExt cx="23" cy="2"/>
                          </a:xfrm>
                        </wpg:grpSpPr>
                        <wps:wsp>
                          <wps:cNvPr id="301" name="Freeform 289"/>
                          <wps:cNvSpPr>
                            <a:spLocks/>
                          </wps:cNvSpPr>
                          <wps:spPr bwMode="auto">
                            <a:xfrm>
                              <a:off x="3897" y="-2466"/>
                              <a:ext cx="23" cy="2"/>
                            </a:xfrm>
                            <a:custGeom>
                              <a:avLst/>
                              <a:gdLst>
                                <a:gd name="T0" fmla="+- 0 3897 3897"/>
                                <a:gd name="T1" fmla="*/ T0 w 23"/>
                                <a:gd name="T2" fmla="+- 0 3920 3897"/>
                                <a:gd name="T3" fmla="*/ T2 w 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">
                                  <a:moveTo>
                                    <a:pt x="0" y="0"/>
                                  </a:moveTo>
                                  <a:lnTo>
                                    <a:pt x="23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2" name="Group 290"/>
                        <wpg:cNvGrpSpPr>
                          <a:grpSpLocks/>
                        </wpg:cNvGrpSpPr>
                        <wpg:grpSpPr bwMode="auto">
                          <a:xfrm>
                            <a:off x="3897" y="-2669"/>
                            <a:ext cx="23" cy="2"/>
                            <a:chOff x="3897" y="-2669"/>
                            <a:chExt cx="23" cy="2"/>
                          </a:xfrm>
                        </wpg:grpSpPr>
                        <wps:wsp>
                          <wps:cNvPr id="303" name="Freeform 291"/>
                          <wps:cNvSpPr>
                            <a:spLocks/>
                          </wps:cNvSpPr>
                          <wps:spPr bwMode="auto">
                            <a:xfrm>
                              <a:off x="3897" y="-2669"/>
                              <a:ext cx="23" cy="2"/>
                            </a:xfrm>
                            <a:custGeom>
                              <a:avLst/>
                              <a:gdLst>
                                <a:gd name="T0" fmla="+- 0 3897 3897"/>
                                <a:gd name="T1" fmla="*/ T0 w 23"/>
                                <a:gd name="T2" fmla="+- 0 3920 3897"/>
                                <a:gd name="T3" fmla="*/ T2 w 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">
                                  <a:moveTo>
                                    <a:pt x="0" y="0"/>
                                  </a:moveTo>
                                  <a:lnTo>
                                    <a:pt x="23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4" name="Group 292"/>
                        <wpg:cNvGrpSpPr>
                          <a:grpSpLocks/>
                        </wpg:cNvGrpSpPr>
                        <wpg:grpSpPr bwMode="auto">
                          <a:xfrm>
                            <a:off x="3897" y="-2826"/>
                            <a:ext cx="23" cy="2"/>
                            <a:chOff x="3897" y="-2826"/>
                            <a:chExt cx="23" cy="2"/>
                          </a:xfrm>
                        </wpg:grpSpPr>
                        <wps:wsp>
                          <wps:cNvPr id="305" name="Freeform 293"/>
                          <wps:cNvSpPr>
                            <a:spLocks/>
                          </wps:cNvSpPr>
                          <wps:spPr bwMode="auto">
                            <a:xfrm>
                              <a:off x="3897" y="-2826"/>
                              <a:ext cx="23" cy="2"/>
                            </a:xfrm>
                            <a:custGeom>
                              <a:avLst/>
                              <a:gdLst>
                                <a:gd name="T0" fmla="+- 0 3897 3897"/>
                                <a:gd name="T1" fmla="*/ T0 w 23"/>
                                <a:gd name="T2" fmla="+- 0 3920 3897"/>
                                <a:gd name="T3" fmla="*/ T2 w 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">
                                  <a:moveTo>
                                    <a:pt x="0" y="0"/>
                                  </a:moveTo>
                                  <a:lnTo>
                                    <a:pt x="23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6" name="Group 294"/>
                        <wpg:cNvGrpSpPr>
                          <a:grpSpLocks/>
                        </wpg:cNvGrpSpPr>
                        <wpg:grpSpPr bwMode="auto">
                          <a:xfrm>
                            <a:off x="3897" y="-2954"/>
                            <a:ext cx="23" cy="2"/>
                            <a:chOff x="3897" y="-2954"/>
                            <a:chExt cx="23" cy="2"/>
                          </a:xfrm>
                        </wpg:grpSpPr>
                        <wps:wsp>
                          <wps:cNvPr id="307" name="Freeform 295"/>
                          <wps:cNvSpPr>
                            <a:spLocks/>
                          </wps:cNvSpPr>
                          <wps:spPr bwMode="auto">
                            <a:xfrm>
                              <a:off x="3897" y="-2954"/>
                              <a:ext cx="23" cy="2"/>
                            </a:xfrm>
                            <a:custGeom>
                              <a:avLst/>
                              <a:gdLst>
                                <a:gd name="T0" fmla="+- 0 3897 3897"/>
                                <a:gd name="T1" fmla="*/ T0 w 23"/>
                                <a:gd name="T2" fmla="+- 0 3920 3897"/>
                                <a:gd name="T3" fmla="*/ T2 w 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">
                                  <a:moveTo>
                                    <a:pt x="0" y="0"/>
                                  </a:moveTo>
                                  <a:lnTo>
                                    <a:pt x="23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8" name="Group 296"/>
                        <wpg:cNvGrpSpPr>
                          <a:grpSpLocks/>
                        </wpg:cNvGrpSpPr>
                        <wpg:grpSpPr bwMode="auto">
                          <a:xfrm>
                            <a:off x="3897" y="-3062"/>
                            <a:ext cx="23" cy="2"/>
                            <a:chOff x="3897" y="-3062"/>
                            <a:chExt cx="23" cy="2"/>
                          </a:xfrm>
                        </wpg:grpSpPr>
                        <wps:wsp>
                          <wps:cNvPr id="309" name="Freeform 297"/>
                          <wps:cNvSpPr>
                            <a:spLocks/>
                          </wps:cNvSpPr>
                          <wps:spPr bwMode="auto">
                            <a:xfrm>
                              <a:off x="3897" y="-3062"/>
                              <a:ext cx="23" cy="2"/>
                            </a:xfrm>
                            <a:custGeom>
                              <a:avLst/>
                              <a:gdLst>
                                <a:gd name="T0" fmla="+- 0 3897 3897"/>
                                <a:gd name="T1" fmla="*/ T0 w 23"/>
                                <a:gd name="T2" fmla="+- 0 3920 3897"/>
                                <a:gd name="T3" fmla="*/ T2 w 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">
                                  <a:moveTo>
                                    <a:pt x="0" y="0"/>
                                  </a:moveTo>
                                  <a:lnTo>
                                    <a:pt x="23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0" name="Group 298"/>
                        <wpg:cNvGrpSpPr>
                          <a:grpSpLocks/>
                        </wpg:cNvGrpSpPr>
                        <wpg:grpSpPr bwMode="auto">
                          <a:xfrm>
                            <a:off x="3897" y="-3156"/>
                            <a:ext cx="23" cy="2"/>
                            <a:chOff x="3897" y="-3156"/>
                            <a:chExt cx="23" cy="2"/>
                          </a:xfrm>
                        </wpg:grpSpPr>
                        <wps:wsp>
                          <wps:cNvPr id="311" name="Freeform 299"/>
                          <wps:cNvSpPr>
                            <a:spLocks/>
                          </wps:cNvSpPr>
                          <wps:spPr bwMode="auto">
                            <a:xfrm>
                              <a:off x="3897" y="-3156"/>
                              <a:ext cx="23" cy="2"/>
                            </a:xfrm>
                            <a:custGeom>
                              <a:avLst/>
                              <a:gdLst>
                                <a:gd name="T0" fmla="+- 0 3897 3897"/>
                                <a:gd name="T1" fmla="*/ T0 w 23"/>
                                <a:gd name="T2" fmla="+- 0 3920 3897"/>
                                <a:gd name="T3" fmla="*/ T2 w 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">
                                  <a:moveTo>
                                    <a:pt x="0" y="0"/>
                                  </a:moveTo>
                                  <a:lnTo>
                                    <a:pt x="23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2" name="Group 300"/>
                        <wpg:cNvGrpSpPr>
                          <a:grpSpLocks/>
                        </wpg:cNvGrpSpPr>
                        <wpg:grpSpPr bwMode="auto">
                          <a:xfrm>
                            <a:off x="3897" y="-3239"/>
                            <a:ext cx="23" cy="2"/>
                            <a:chOff x="3897" y="-3239"/>
                            <a:chExt cx="23" cy="2"/>
                          </a:xfrm>
                        </wpg:grpSpPr>
                        <wps:wsp>
                          <wps:cNvPr id="313" name="Freeform 301"/>
                          <wps:cNvSpPr>
                            <a:spLocks/>
                          </wps:cNvSpPr>
                          <wps:spPr bwMode="auto">
                            <a:xfrm>
                              <a:off x="3897" y="-3239"/>
                              <a:ext cx="23" cy="2"/>
                            </a:xfrm>
                            <a:custGeom>
                              <a:avLst/>
                              <a:gdLst>
                                <a:gd name="T0" fmla="+- 0 3897 3897"/>
                                <a:gd name="T1" fmla="*/ T0 w 23"/>
                                <a:gd name="T2" fmla="+- 0 3920 3897"/>
                                <a:gd name="T3" fmla="*/ T2 w 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">
                                  <a:moveTo>
                                    <a:pt x="0" y="0"/>
                                  </a:moveTo>
                                  <a:lnTo>
                                    <a:pt x="23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4" name="Group 302"/>
                        <wpg:cNvGrpSpPr>
                          <a:grpSpLocks/>
                        </wpg:cNvGrpSpPr>
                        <wpg:grpSpPr bwMode="auto">
                          <a:xfrm>
                            <a:off x="8515" y="-560"/>
                            <a:ext cx="23" cy="2"/>
                            <a:chOff x="8515" y="-560"/>
                            <a:chExt cx="23" cy="2"/>
                          </a:xfrm>
                        </wpg:grpSpPr>
                        <wps:wsp>
                          <wps:cNvPr id="315" name="Freeform 303"/>
                          <wps:cNvSpPr>
                            <a:spLocks/>
                          </wps:cNvSpPr>
                          <wps:spPr bwMode="auto">
                            <a:xfrm>
                              <a:off x="8515" y="-560"/>
                              <a:ext cx="23" cy="2"/>
                            </a:xfrm>
                            <a:custGeom>
                              <a:avLst/>
                              <a:gdLst>
                                <a:gd name="T0" fmla="+- 0 8538 8515"/>
                                <a:gd name="T1" fmla="*/ T0 w 23"/>
                                <a:gd name="T2" fmla="+- 0 8515 8515"/>
                                <a:gd name="T3" fmla="*/ T2 w 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">
                                  <a:moveTo>
                                    <a:pt x="23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6" name="Group 304"/>
                        <wpg:cNvGrpSpPr>
                          <a:grpSpLocks/>
                        </wpg:cNvGrpSpPr>
                        <wpg:grpSpPr bwMode="auto">
                          <a:xfrm>
                            <a:off x="8515" y="-845"/>
                            <a:ext cx="23" cy="2"/>
                            <a:chOff x="8515" y="-845"/>
                            <a:chExt cx="23" cy="2"/>
                          </a:xfrm>
                        </wpg:grpSpPr>
                        <wps:wsp>
                          <wps:cNvPr id="317" name="Freeform 305"/>
                          <wps:cNvSpPr>
                            <a:spLocks/>
                          </wps:cNvSpPr>
                          <wps:spPr bwMode="auto">
                            <a:xfrm>
                              <a:off x="8515" y="-845"/>
                              <a:ext cx="23" cy="2"/>
                            </a:xfrm>
                            <a:custGeom>
                              <a:avLst/>
                              <a:gdLst>
                                <a:gd name="T0" fmla="+- 0 8538 8515"/>
                                <a:gd name="T1" fmla="*/ T0 w 23"/>
                                <a:gd name="T2" fmla="+- 0 8515 8515"/>
                                <a:gd name="T3" fmla="*/ T2 w 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">
                                  <a:moveTo>
                                    <a:pt x="23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8" name="Group 306"/>
                        <wpg:cNvGrpSpPr>
                          <a:grpSpLocks/>
                        </wpg:cNvGrpSpPr>
                        <wpg:grpSpPr bwMode="auto">
                          <a:xfrm>
                            <a:off x="8515" y="-1048"/>
                            <a:ext cx="23" cy="2"/>
                            <a:chOff x="8515" y="-1048"/>
                            <a:chExt cx="23" cy="2"/>
                          </a:xfrm>
                        </wpg:grpSpPr>
                        <wps:wsp>
                          <wps:cNvPr id="319" name="Freeform 307"/>
                          <wps:cNvSpPr>
                            <a:spLocks/>
                          </wps:cNvSpPr>
                          <wps:spPr bwMode="auto">
                            <a:xfrm>
                              <a:off x="8515" y="-1048"/>
                              <a:ext cx="23" cy="2"/>
                            </a:xfrm>
                            <a:custGeom>
                              <a:avLst/>
                              <a:gdLst>
                                <a:gd name="T0" fmla="+- 0 8538 8515"/>
                                <a:gd name="T1" fmla="*/ T0 w 23"/>
                                <a:gd name="T2" fmla="+- 0 8515 8515"/>
                                <a:gd name="T3" fmla="*/ T2 w 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">
                                  <a:moveTo>
                                    <a:pt x="23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0" name="Group 308"/>
                        <wpg:cNvGrpSpPr>
                          <a:grpSpLocks/>
                        </wpg:cNvGrpSpPr>
                        <wpg:grpSpPr bwMode="auto">
                          <a:xfrm>
                            <a:off x="8515" y="-1205"/>
                            <a:ext cx="23" cy="2"/>
                            <a:chOff x="8515" y="-1205"/>
                            <a:chExt cx="23" cy="2"/>
                          </a:xfrm>
                        </wpg:grpSpPr>
                        <wps:wsp>
                          <wps:cNvPr id="321" name="Freeform 309"/>
                          <wps:cNvSpPr>
                            <a:spLocks/>
                          </wps:cNvSpPr>
                          <wps:spPr bwMode="auto">
                            <a:xfrm>
                              <a:off x="8515" y="-1205"/>
                              <a:ext cx="23" cy="2"/>
                            </a:xfrm>
                            <a:custGeom>
                              <a:avLst/>
                              <a:gdLst>
                                <a:gd name="T0" fmla="+- 0 8538 8515"/>
                                <a:gd name="T1" fmla="*/ T0 w 23"/>
                                <a:gd name="T2" fmla="+- 0 8515 8515"/>
                                <a:gd name="T3" fmla="*/ T2 w 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">
                                  <a:moveTo>
                                    <a:pt x="23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2" name="Group 310"/>
                        <wpg:cNvGrpSpPr>
                          <a:grpSpLocks/>
                        </wpg:cNvGrpSpPr>
                        <wpg:grpSpPr bwMode="auto">
                          <a:xfrm>
                            <a:off x="8515" y="-1333"/>
                            <a:ext cx="23" cy="2"/>
                            <a:chOff x="8515" y="-1333"/>
                            <a:chExt cx="23" cy="2"/>
                          </a:xfrm>
                        </wpg:grpSpPr>
                        <wps:wsp>
                          <wps:cNvPr id="323" name="Freeform 311"/>
                          <wps:cNvSpPr>
                            <a:spLocks/>
                          </wps:cNvSpPr>
                          <wps:spPr bwMode="auto">
                            <a:xfrm>
                              <a:off x="8515" y="-1333"/>
                              <a:ext cx="23" cy="2"/>
                            </a:xfrm>
                            <a:custGeom>
                              <a:avLst/>
                              <a:gdLst>
                                <a:gd name="T0" fmla="+- 0 8538 8515"/>
                                <a:gd name="T1" fmla="*/ T0 w 23"/>
                                <a:gd name="T2" fmla="+- 0 8515 8515"/>
                                <a:gd name="T3" fmla="*/ T2 w 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">
                                  <a:moveTo>
                                    <a:pt x="23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4" name="Group 312"/>
                        <wpg:cNvGrpSpPr>
                          <a:grpSpLocks/>
                        </wpg:cNvGrpSpPr>
                        <wpg:grpSpPr bwMode="auto">
                          <a:xfrm>
                            <a:off x="8515" y="-1442"/>
                            <a:ext cx="23" cy="2"/>
                            <a:chOff x="8515" y="-1442"/>
                            <a:chExt cx="23" cy="2"/>
                          </a:xfrm>
                        </wpg:grpSpPr>
                        <wps:wsp>
                          <wps:cNvPr id="325" name="Freeform 313"/>
                          <wps:cNvSpPr>
                            <a:spLocks/>
                          </wps:cNvSpPr>
                          <wps:spPr bwMode="auto">
                            <a:xfrm>
                              <a:off x="8515" y="-1442"/>
                              <a:ext cx="23" cy="2"/>
                            </a:xfrm>
                            <a:custGeom>
                              <a:avLst/>
                              <a:gdLst>
                                <a:gd name="T0" fmla="+- 0 8538 8515"/>
                                <a:gd name="T1" fmla="*/ T0 w 23"/>
                                <a:gd name="T2" fmla="+- 0 8515 8515"/>
                                <a:gd name="T3" fmla="*/ T2 w 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">
                                  <a:moveTo>
                                    <a:pt x="23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6" name="Group 314"/>
                        <wpg:cNvGrpSpPr>
                          <a:grpSpLocks/>
                        </wpg:cNvGrpSpPr>
                        <wpg:grpSpPr bwMode="auto">
                          <a:xfrm>
                            <a:off x="8515" y="-1536"/>
                            <a:ext cx="23" cy="2"/>
                            <a:chOff x="8515" y="-1536"/>
                            <a:chExt cx="23" cy="2"/>
                          </a:xfrm>
                        </wpg:grpSpPr>
                        <wps:wsp>
                          <wps:cNvPr id="327" name="Freeform 315"/>
                          <wps:cNvSpPr>
                            <a:spLocks/>
                          </wps:cNvSpPr>
                          <wps:spPr bwMode="auto">
                            <a:xfrm>
                              <a:off x="8515" y="-1536"/>
                              <a:ext cx="23" cy="2"/>
                            </a:xfrm>
                            <a:custGeom>
                              <a:avLst/>
                              <a:gdLst>
                                <a:gd name="T0" fmla="+- 0 8538 8515"/>
                                <a:gd name="T1" fmla="*/ T0 w 23"/>
                                <a:gd name="T2" fmla="+- 0 8515 8515"/>
                                <a:gd name="T3" fmla="*/ T2 w 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">
                                  <a:moveTo>
                                    <a:pt x="23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8" name="Group 316"/>
                        <wpg:cNvGrpSpPr>
                          <a:grpSpLocks/>
                        </wpg:cNvGrpSpPr>
                        <wpg:grpSpPr bwMode="auto">
                          <a:xfrm>
                            <a:off x="8515" y="-1618"/>
                            <a:ext cx="23" cy="2"/>
                            <a:chOff x="8515" y="-1618"/>
                            <a:chExt cx="23" cy="2"/>
                          </a:xfrm>
                        </wpg:grpSpPr>
                        <wps:wsp>
                          <wps:cNvPr id="329" name="Freeform 317"/>
                          <wps:cNvSpPr>
                            <a:spLocks/>
                          </wps:cNvSpPr>
                          <wps:spPr bwMode="auto">
                            <a:xfrm>
                              <a:off x="8515" y="-1618"/>
                              <a:ext cx="23" cy="2"/>
                            </a:xfrm>
                            <a:custGeom>
                              <a:avLst/>
                              <a:gdLst>
                                <a:gd name="T0" fmla="+- 0 8538 8515"/>
                                <a:gd name="T1" fmla="*/ T0 w 23"/>
                                <a:gd name="T2" fmla="+- 0 8515 8515"/>
                                <a:gd name="T3" fmla="*/ T2 w 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">
                                  <a:moveTo>
                                    <a:pt x="23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0" name="Group 318"/>
                        <wpg:cNvGrpSpPr>
                          <a:grpSpLocks/>
                        </wpg:cNvGrpSpPr>
                        <wpg:grpSpPr bwMode="auto">
                          <a:xfrm>
                            <a:off x="8515" y="-2181"/>
                            <a:ext cx="23" cy="2"/>
                            <a:chOff x="8515" y="-2181"/>
                            <a:chExt cx="23" cy="2"/>
                          </a:xfrm>
                        </wpg:grpSpPr>
                        <wps:wsp>
                          <wps:cNvPr id="331" name="Freeform 319"/>
                          <wps:cNvSpPr>
                            <a:spLocks/>
                          </wps:cNvSpPr>
                          <wps:spPr bwMode="auto">
                            <a:xfrm>
                              <a:off x="8515" y="-2181"/>
                              <a:ext cx="23" cy="2"/>
                            </a:xfrm>
                            <a:custGeom>
                              <a:avLst/>
                              <a:gdLst>
                                <a:gd name="T0" fmla="+- 0 8538 8515"/>
                                <a:gd name="T1" fmla="*/ T0 w 23"/>
                                <a:gd name="T2" fmla="+- 0 8515 8515"/>
                                <a:gd name="T3" fmla="*/ T2 w 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">
                                  <a:moveTo>
                                    <a:pt x="23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2" name="Group 320"/>
                        <wpg:cNvGrpSpPr>
                          <a:grpSpLocks/>
                        </wpg:cNvGrpSpPr>
                        <wpg:grpSpPr bwMode="auto">
                          <a:xfrm>
                            <a:off x="8515" y="-2466"/>
                            <a:ext cx="23" cy="2"/>
                            <a:chOff x="8515" y="-2466"/>
                            <a:chExt cx="23" cy="2"/>
                          </a:xfrm>
                        </wpg:grpSpPr>
                        <wps:wsp>
                          <wps:cNvPr id="333" name="Freeform 321"/>
                          <wps:cNvSpPr>
                            <a:spLocks/>
                          </wps:cNvSpPr>
                          <wps:spPr bwMode="auto">
                            <a:xfrm>
                              <a:off x="8515" y="-2466"/>
                              <a:ext cx="23" cy="2"/>
                            </a:xfrm>
                            <a:custGeom>
                              <a:avLst/>
                              <a:gdLst>
                                <a:gd name="T0" fmla="+- 0 8538 8515"/>
                                <a:gd name="T1" fmla="*/ T0 w 23"/>
                                <a:gd name="T2" fmla="+- 0 8515 8515"/>
                                <a:gd name="T3" fmla="*/ T2 w 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">
                                  <a:moveTo>
                                    <a:pt x="23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4" name="Group 322"/>
                        <wpg:cNvGrpSpPr>
                          <a:grpSpLocks/>
                        </wpg:cNvGrpSpPr>
                        <wpg:grpSpPr bwMode="auto">
                          <a:xfrm>
                            <a:off x="8515" y="-2669"/>
                            <a:ext cx="23" cy="2"/>
                            <a:chOff x="8515" y="-2669"/>
                            <a:chExt cx="23" cy="2"/>
                          </a:xfrm>
                        </wpg:grpSpPr>
                        <wps:wsp>
                          <wps:cNvPr id="335" name="Freeform 323"/>
                          <wps:cNvSpPr>
                            <a:spLocks/>
                          </wps:cNvSpPr>
                          <wps:spPr bwMode="auto">
                            <a:xfrm>
                              <a:off x="8515" y="-2669"/>
                              <a:ext cx="23" cy="2"/>
                            </a:xfrm>
                            <a:custGeom>
                              <a:avLst/>
                              <a:gdLst>
                                <a:gd name="T0" fmla="+- 0 8538 8515"/>
                                <a:gd name="T1" fmla="*/ T0 w 23"/>
                                <a:gd name="T2" fmla="+- 0 8515 8515"/>
                                <a:gd name="T3" fmla="*/ T2 w 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">
                                  <a:moveTo>
                                    <a:pt x="23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6" name="Group 324"/>
                        <wpg:cNvGrpSpPr>
                          <a:grpSpLocks/>
                        </wpg:cNvGrpSpPr>
                        <wpg:grpSpPr bwMode="auto">
                          <a:xfrm>
                            <a:off x="8515" y="-2826"/>
                            <a:ext cx="23" cy="2"/>
                            <a:chOff x="8515" y="-2826"/>
                            <a:chExt cx="23" cy="2"/>
                          </a:xfrm>
                        </wpg:grpSpPr>
                        <wps:wsp>
                          <wps:cNvPr id="337" name="Freeform 325"/>
                          <wps:cNvSpPr>
                            <a:spLocks/>
                          </wps:cNvSpPr>
                          <wps:spPr bwMode="auto">
                            <a:xfrm>
                              <a:off x="8515" y="-2826"/>
                              <a:ext cx="23" cy="2"/>
                            </a:xfrm>
                            <a:custGeom>
                              <a:avLst/>
                              <a:gdLst>
                                <a:gd name="T0" fmla="+- 0 8538 8515"/>
                                <a:gd name="T1" fmla="*/ T0 w 23"/>
                                <a:gd name="T2" fmla="+- 0 8515 8515"/>
                                <a:gd name="T3" fmla="*/ T2 w 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">
                                  <a:moveTo>
                                    <a:pt x="23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8" name="Group 326"/>
                        <wpg:cNvGrpSpPr>
                          <a:grpSpLocks/>
                        </wpg:cNvGrpSpPr>
                        <wpg:grpSpPr bwMode="auto">
                          <a:xfrm>
                            <a:off x="8515" y="-2954"/>
                            <a:ext cx="23" cy="2"/>
                            <a:chOff x="8515" y="-2954"/>
                            <a:chExt cx="23" cy="2"/>
                          </a:xfrm>
                        </wpg:grpSpPr>
                        <wps:wsp>
                          <wps:cNvPr id="339" name="Freeform 327"/>
                          <wps:cNvSpPr>
                            <a:spLocks/>
                          </wps:cNvSpPr>
                          <wps:spPr bwMode="auto">
                            <a:xfrm>
                              <a:off x="8515" y="-2954"/>
                              <a:ext cx="23" cy="2"/>
                            </a:xfrm>
                            <a:custGeom>
                              <a:avLst/>
                              <a:gdLst>
                                <a:gd name="T0" fmla="+- 0 8538 8515"/>
                                <a:gd name="T1" fmla="*/ T0 w 23"/>
                                <a:gd name="T2" fmla="+- 0 8515 8515"/>
                                <a:gd name="T3" fmla="*/ T2 w 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">
                                  <a:moveTo>
                                    <a:pt x="23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0" name="Group 328"/>
                        <wpg:cNvGrpSpPr>
                          <a:grpSpLocks/>
                        </wpg:cNvGrpSpPr>
                        <wpg:grpSpPr bwMode="auto">
                          <a:xfrm>
                            <a:off x="8515" y="-3062"/>
                            <a:ext cx="23" cy="2"/>
                            <a:chOff x="8515" y="-3062"/>
                            <a:chExt cx="23" cy="2"/>
                          </a:xfrm>
                        </wpg:grpSpPr>
                        <wps:wsp>
                          <wps:cNvPr id="341" name="Freeform 329"/>
                          <wps:cNvSpPr>
                            <a:spLocks/>
                          </wps:cNvSpPr>
                          <wps:spPr bwMode="auto">
                            <a:xfrm>
                              <a:off x="8515" y="-3062"/>
                              <a:ext cx="23" cy="2"/>
                            </a:xfrm>
                            <a:custGeom>
                              <a:avLst/>
                              <a:gdLst>
                                <a:gd name="T0" fmla="+- 0 8538 8515"/>
                                <a:gd name="T1" fmla="*/ T0 w 23"/>
                                <a:gd name="T2" fmla="+- 0 8515 8515"/>
                                <a:gd name="T3" fmla="*/ T2 w 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">
                                  <a:moveTo>
                                    <a:pt x="23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2" name="Group 330"/>
                        <wpg:cNvGrpSpPr>
                          <a:grpSpLocks/>
                        </wpg:cNvGrpSpPr>
                        <wpg:grpSpPr bwMode="auto">
                          <a:xfrm>
                            <a:off x="8515" y="-3156"/>
                            <a:ext cx="23" cy="2"/>
                            <a:chOff x="8515" y="-3156"/>
                            <a:chExt cx="23" cy="2"/>
                          </a:xfrm>
                        </wpg:grpSpPr>
                        <wps:wsp>
                          <wps:cNvPr id="343" name="Freeform 331"/>
                          <wps:cNvSpPr>
                            <a:spLocks/>
                          </wps:cNvSpPr>
                          <wps:spPr bwMode="auto">
                            <a:xfrm>
                              <a:off x="8515" y="-3156"/>
                              <a:ext cx="23" cy="2"/>
                            </a:xfrm>
                            <a:custGeom>
                              <a:avLst/>
                              <a:gdLst>
                                <a:gd name="T0" fmla="+- 0 8538 8515"/>
                                <a:gd name="T1" fmla="*/ T0 w 23"/>
                                <a:gd name="T2" fmla="+- 0 8515 8515"/>
                                <a:gd name="T3" fmla="*/ T2 w 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">
                                  <a:moveTo>
                                    <a:pt x="23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4" name="Group 332"/>
                        <wpg:cNvGrpSpPr>
                          <a:grpSpLocks/>
                        </wpg:cNvGrpSpPr>
                        <wpg:grpSpPr bwMode="auto">
                          <a:xfrm>
                            <a:off x="8515" y="-3239"/>
                            <a:ext cx="23" cy="2"/>
                            <a:chOff x="8515" y="-3239"/>
                            <a:chExt cx="23" cy="2"/>
                          </a:xfrm>
                        </wpg:grpSpPr>
                        <wps:wsp>
                          <wps:cNvPr id="345" name="Freeform 333"/>
                          <wps:cNvSpPr>
                            <a:spLocks/>
                          </wps:cNvSpPr>
                          <wps:spPr bwMode="auto">
                            <a:xfrm>
                              <a:off x="8515" y="-3239"/>
                              <a:ext cx="23" cy="2"/>
                            </a:xfrm>
                            <a:custGeom>
                              <a:avLst/>
                              <a:gdLst>
                                <a:gd name="T0" fmla="+- 0 8538 8515"/>
                                <a:gd name="T1" fmla="*/ T0 w 23"/>
                                <a:gd name="T2" fmla="+- 0 8515 8515"/>
                                <a:gd name="T3" fmla="*/ T2 w 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">
                                  <a:moveTo>
                                    <a:pt x="23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6" name="Group 334"/>
                        <wpg:cNvGrpSpPr>
                          <a:grpSpLocks/>
                        </wpg:cNvGrpSpPr>
                        <wpg:grpSpPr bwMode="auto">
                          <a:xfrm>
                            <a:off x="4187" y="-3705"/>
                            <a:ext cx="4351" cy="3360"/>
                            <a:chOff x="4187" y="-3705"/>
                            <a:chExt cx="4351" cy="3360"/>
                          </a:xfrm>
                        </wpg:grpSpPr>
                        <wps:wsp>
                          <wps:cNvPr id="347" name="Freeform 335"/>
                          <wps:cNvSpPr>
                            <a:spLocks/>
                          </wps:cNvSpPr>
                          <wps:spPr bwMode="auto">
                            <a:xfrm>
                              <a:off x="4187" y="-3705"/>
                              <a:ext cx="4351" cy="3360"/>
                            </a:xfrm>
                            <a:custGeom>
                              <a:avLst/>
                              <a:gdLst>
                                <a:gd name="T0" fmla="+- 0 4187 4187"/>
                                <a:gd name="T1" fmla="*/ T0 w 4351"/>
                                <a:gd name="T2" fmla="+- 0 -344 -3705"/>
                                <a:gd name="T3" fmla="*/ -344 h 3360"/>
                                <a:gd name="T4" fmla="+- 0 4477 4187"/>
                                <a:gd name="T5" fmla="*/ T4 w 4351"/>
                                <a:gd name="T6" fmla="+- 0 -545 -3705"/>
                                <a:gd name="T7" fmla="*/ -545 h 3360"/>
                                <a:gd name="T8" fmla="+- 0 5057 4187"/>
                                <a:gd name="T9" fmla="*/ T8 w 4351"/>
                                <a:gd name="T10" fmla="+- 0 -2968 -3705"/>
                                <a:gd name="T11" fmla="*/ -2968 h 3360"/>
                                <a:gd name="T12" fmla="+- 0 6217 4187"/>
                                <a:gd name="T13" fmla="*/ T12 w 4351"/>
                                <a:gd name="T14" fmla="+- 0 -3341 -3705"/>
                                <a:gd name="T15" fmla="*/ -3341 h 3360"/>
                                <a:gd name="T16" fmla="+- 0 8538 4187"/>
                                <a:gd name="T17" fmla="*/ T16 w 4351"/>
                                <a:gd name="T18" fmla="+- 0 -3705 -3705"/>
                                <a:gd name="T19" fmla="*/ -3705 h 3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351" h="3360">
                                  <a:moveTo>
                                    <a:pt x="0" y="3361"/>
                                  </a:moveTo>
                                  <a:lnTo>
                                    <a:pt x="290" y="3160"/>
                                  </a:lnTo>
                                  <a:lnTo>
                                    <a:pt x="870" y="737"/>
                                  </a:lnTo>
                                  <a:lnTo>
                                    <a:pt x="2030" y="364"/>
                                  </a:lnTo>
                                  <a:lnTo>
                                    <a:pt x="4351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0072BD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8" name="Group 336"/>
                        <wpg:cNvGrpSpPr>
                          <a:grpSpLocks/>
                        </wpg:cNvGrpSpPr>
                        <wpg:grpSpPr bwMode="auto">
                          <a:xfrm>
                            <a:off x="4187" y="-386"/>
                            <a:ext cx="2" cy="84"/>
                            <a:chOff x="4187" y="-386"/>
                            <a:chExt cx="2" cy="84"/>
                          </a:xfrm>
                        </wpg:grpSpPr>
                        <wps:wsp>
                          <wps:cNvPr id="349" name="Freeform 337"/>
                          <wps:cNvSpPr>
                            <a:spLocks/>
                          </wps:cNvSpPr>
                          <wps:spPr bwMode="auto">
                            <a:xfrm>
                              <a:off x="4187" y="-386"/>
                              <a:ext cx="2" cy="84"/>
                            </a:xfrm>
                            <a:custGeom>
                              <a:avLst/>
                              <a:gdLst>
                                <a:gd name="T0" fmla="+- 0 -386 -386"/>
                                <a:gd name="T1" fmla="*/ -386 h 84"/>
                                <a:gd name="T2" fmla="+- 0 -302 -386"/>
                                <a:gd name="T3" fmla="*/ -302 h 8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4">
                                  <a:moveTo>
                                    <a:pt x="0" y="0"/>
                                  </a:moveTo>
                                  <a:lnTo>
                                    <a:pt x="0" y="84"/>
                                  </a:lnTo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0072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0" name="Group 338"/>
                        <wpg:cNvGrpSpPr>
                          <a:grpSpLocks/>
                        </wpg:cNvGrpSpPr>
                        <wpg:grpSpPr bwMode="auto">
                          <a:xfrm>
                            <a:off x="4145" y="-344"/>
                            <a:ext cx="84" cy="2"/>
                            <a:chOff x="4145" y="-344"/>
                            <a:chExt cx="84" cy="2"/>
                          </a:xfrm>
                        </wpg:grpSpPr>
                        <wps:wsp>
                          <wps:cNvPr id="351" name="Freeform 339"/>
                          <wps:cNvSpPr>
                            <a:spLocks/>
                          </wps:cNvSpPr>
                          <wps:spPr bwMode="auto">
                            <a:xfrm>
                              <a:off x="4145" y="-344"/>
                              <a:ext cx="84" cy="2"/>
                            </a:xfrm>
                            <a:custGeom>
                              <a:avLst/>
                              <a:gdLst>
                                <a:gd name="T0" fmla="+- 0 4145 4145"/>
                                <a:gd name="T1" fmla="*/ T0 w 84"/>
                                <a:gd name="T2" fmla="+- 0 4229 4145"/>
                                <a:gd name="T3" fmla="*/ T2 w 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">
                                  <a:moveTo>
                                    <a:pt x="0" y="0"/>
                                  </a:moveTo>
                                  <a:lnTo>
                                    <a:pt x="84" y="0"/>
                                  </a:lnTo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0072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2" name="Group 340"/>
                        <wpg:cNvGrpSpPr>
                          <a:grpSpLocks/>
                        </wpg:cNvGrpSpPr>
                        <wpg:grpSpPr bwMode="auto">
                          <a:xfrm>
                            <a:off x="4157" y="-374"/>
                            <a:ext cx="59" cy="59"/>
                            <a:chOff x="4157" y="-374"/>
                            <a:chExt cx="59" cy="59"/>
                          </a:xfrm>
                        </wpg:grpSpPr>
                        <wps:wsp>
                          <wps:cNvPr id="353" name="Freeform 341"/>
                          <wps:cNvSpPr>
                            <a:spLocks/>
                          </wps:cNvSpPr>
                          <wps:spPr bwMode="auto">
                            <a:xfrm>
                              <a:off x="4157" y="-374"/>
                              <a:ext cx="59" cy="59"/>
                            </a:xfrm>
                            <a:custGeom>
                              <a:avLst/>
                              <a:gdLst>
                                <a:gd name="T0" fmla="+- 0 4157 4157"/>
                                <a:gd name="T1" fmla="*/ T0 w 59"/>
                                <a:gd name="T2" fmla="+- 0 -374 -374"/>
                                <a:gd name="T3" fmla="*/ -374 h 59"/>
                                <a:gd name="T4" fmla="+- 0 4217 4157"/>
                                <a:gd name="T5" fmla="*/ T4 w 59"/>
                                <a:gd name="T6" fmla="+- 0 -315 -374"/>
                                <a:gd name="T7" fmla="*/ -315 h 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9" h="59">
                                  <a:moveTo>
                                    <a:pt x="0" y="0"/>
                                  </a:moveTo>
                                  <a:lnTo>
                                    <a:pt x="60" y="59"/>
                                  </a:lnTo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0072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4" name="Group 342"/>
                        <wpg:cNvGrpSpPr>
                          <a:grpSpLocks/>
                        </wpg:cNvGrpSpPr>
                        <wpg:grpSpPr bwMode="auto">
                          <a:xfrm>
                            <a:off x="4157" y="-374"/>
                            <a:ext cx="59" cy="59"/>
                            <a:chOff x="4157" y="-374"/>
                            <a:chExt cx="59" cy="59"/>
                          </a:xfrm>
                        </wpg:grpSpPr>
                        <wps:wsp>
                          <wps:cNvPr id="355" name="Freeform 343"/>
                          <wps:cNvSpPr>
                            <a:spLocks/>
                          </wps:cNvSpPr>
                          <wps:spPr bwMode="auto">
                            <a:xfrm>
                              <a:off x="4157" y="-374"/>
                              <a:ext cx="59" cy="59"/>
                            </a:xfrm>
                            <a:custGeom>
                              <a:avLst/>
                              <a:gdLst>
                                <a:gd name="T0" fmla="+- 0 4157 4157"/>
                                <a:gd name="T1" fmla="*/ T0 w 59"/>
                                <a:gd name="T2" fmla="+- 0 -315 -374"/>
                                <a:gd name="T3" fmla="*/ -315 h 59"/>
                                <a:gd name="T4" fmla="+- 0 4217 4157"/>
                                <a:gd name="T5" fmla="*/ T4 w 59"/>
                                <a:gd name="T6" fmla="+- 0 -374 -374"/>
                                <a:gd name="T7" fmla="*/ -374 h 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9" h="59">
                                  <a:moveTo>
                                    <a:pt x="0" y="59"/>
                                  </a:moveTo>
                                  <a:lnTo>
                                    <a:pt x="60" y="0"/>
                                  </a:lnTo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0072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6" name="Group 344"/>
                        <wpg:cNvGrpSpPr>
                          <a:grpSpLocks/>
                        </wpg:cNvGrpSpPr>
                        <wpg:grpSpPr bwMode="auto">
                          <a:xfrm>
                            <a:off x="4477" y="-587"/>
                            <a:ext cx="2" cy="84"/>
                            <a:chOff x="4477" y="-587"/>
                            <a:chExt cx="2" cy="84"/>
                          </a:xfrm>
                        </wpg:grpSpPr>
                        <wps:wsp>
                          <wps:cNvPr id="357" name="Freeform 345"/>
                          <wps:cNvSpPr>
                            <a:spLocks/>
                          </wps:cNvSpPr>
                          <wps:spPr bwMode="auto">
                            <a:xfrm>
                              <a:off x="4477" y="-587"/>
                              <a:ext cx="2" cy="84"/>
                            </a:xfrm>
                            <a:custGeom>
                              <a:avLst/>
                              <a:gdLst>
                                <a:gd name="T0" fmla="+- 0 -587 -587"/>
                                <a:gd name="T1" fmla="*/ -587 h 84"/>
                                <a:gd name="T2" fmla="+- 0 -503 -587"/>
                                <a:gd name="T3" fmla="*/ -503 h 8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4">
                                  <a:moveTo>
                                    <a:pt x="0" y="0"/>
                                  </a:moveTo>
                                  <a:lnTo>
                                    <a:pt x="0" y="84"/>
                                  </a:lnTo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0072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8" name="Group 346"/>
                        <wpg:cNvGrpSpPr>
                          <a:grpSpLocks/>
                        </wpg:cNvGrpSpPr>
                        <wpg:grpSpPr bwMode="auto">
                          <a:xfrm>
                            <a:off x="4435" y="-545"/>
                            <a:ext cx="84" cy="2"/>
                            <a:chOff x="4435" y="-545"/>
                            <a:chExt cx="84" cy="2"/>
                          </a:xfrm>
                        </wpg:grpSpPr>
                        <wps:wsp>
                          <wps:cNvPr id="359" name="Freeform 347"/>
                          <wps:cNvSpPr>
                            <a:spLocks/>
                          </wps:cNvSpPr>
                          <wps:spPr bwMode="auto">
                            <a:xfrm>
                              <a:off x="4435" y="-545"/>
                              <a:ext cx="84" cy="2"/>
                            </a:xfrm>
                            <a:custGeom>
                              <a:avLst/>
                              <a:gdLst>
                                <a:gd name="T0" fmla="+- 0 4435 4435"/>
                                <a:gd name="T1" fmla="*/ T0 w 84"/>
                                <a:gd name="T2" fmla="+- 0 4519 4435"/>
                                <a:gd name="T3" fmla="*/ T2 w 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">
                                  <a:moveTo>
                                    <a:pt x="0" y="0"/>
                                  </a:moveTo>
                                  <a:lnTo>
                                    <a:pt x="84" y="0"/>
                                  </a:lnTo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0072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0" name="Group 348"/>
                        <wpg:cNvGrpSpPr>
                          <a:grpSpLocks/>
                        </wpg:cNvGrpSpPr>
                        <wpg:grpSpPr bwMode="auto">
                          <a:xfrm>
                            <a:off x="4447" y="-575"/>
                            <a:ext cx="59" cy="59"/>
                            <a:chOff x="4447" y="-575"/>
                            <a:chExt cx="59" cy="59"/>
                          </a:xfrm>
                        </wpg:grpSpPr>
                        <wps:wsp>
                          <wps:cNvPr id="361" name="Freeform 349"/>
                          <wps:cNvSpPr>
                            <a:spLocks/>
                          </wps:cNvSpPr>
                          <wps:spPr bwMode="auto">
                            <a:xfrm>
                              <a:off x="4447" y="-575"/>
                              <a:ext cx="59" cy="59"/>
                            </a:xfrm>
                            <a:custGeom>
                              <a:avLst/>
                              <a:gdLst>
                                <a:gd name="T0" fmla="+- 0 4447 4447"/>
                                <a:gd name="T1" fmla="*/ T0 w 59"/>
                                <a:gd name="T2" fmla="+- 0 -575 -575"/>
                                <a:gd name="T3" fmla="*/ -575 h 59"/>
                                <a:gd name="T4" fmla="+- 0 4507 4447"/>
                                <a:gd name="T5" fmla="*/ T4 w 59"/>
                                <a:gd name="T6" fmla="+- 0 -516 -575"/>
                                <a:gd name="T7" fmla="*/ -516 h 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9" h="59">
                                  <a:moveTo>
                                    <a:pt x="0" y="0"/>
                                  </a:moveTo>
                                  <a:lnTo>
                                    <a:pt x="60" y="59"/>
                                  </a:lnTo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0072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2" name="Group 350"/>
                        <wpg:cNvGrpSpPr>
                          <a:grpSpLocks/>
                        </wpg:cNvGrpSpPr>
                        <wpg:grpSpPr bwMode="auto">
                          <a:xfrm>
                            <a:off x="4447" y="-575"/>
                            <a:ext cx="59" cy="59"/>
                            <a:chOff x="4447" y="-575"/>
                            <a:chExt cx="59" cy="59"/>
                          </a:xfrm>
                        </wpg:grpSpPr>
                        <wps:wsp>
                          <wps:cNvPr id="363" name="Freeform 351"/>
                          <wps:cNvSpPr>
                            <a:spLocks/>
                          </wps:cNvSpPr>
                          <wps:spPr bwMode="auto">
                            <a:xfrm>
                              <a:off x="4447" y="-575"/>
                              <a:ext cx="59" cy="59"/>
                            </a:xfrm>
                            <a:custGeom>
                              <a:avLst/>
                              <a:gdLst>
                                <a:gd name="T0" fmla="+- 0 4447 4447"/>
                                <a:gd name="T1" fmla="*/ T0 w 59"/>
                                <a:gd name="T2" fmla="+- 0 -516 -575"/>
                                <a:gd name="T3" fmla="*/ -516 h 59"/>
                                <a:gd name="T4" fmla="+- 0 4507 4447"/>
                                <a:gd name="T5" fmla="*/ T4 w 59"/>
                                <a:gd name="T6" fmla="+- 0 -575 -575"/>
                                <a:gd name="T7" fmla="*/ -575 h 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9" h="59">
                                  <a:moveTo>
                                    <a:pt x="0" y="59"/>
                                  </a:moveTo>
                                  <a:lnTo>
                                    <a:pt x="60" y="0"/>
                                  </a:lnTo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0072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4" name="Group 352"/>
                        <wpg:cNvGrpSpPr>
                          <a:grpSpLocks/>
                        </wpg:cNvGrpSpPr>
                        <wpg:grpSpPr bwMode="auto">
                          <a:xfrm>
                            <a:off x="5057" y="-3010"/>
                            <a:ext cx="2" cy="84"/>
                            <a:chOff x="5057" y="-3010"/>
                            <a:chExt cx="2" cy="84"/>
                          </a:xfrm>
                        </wpg:grpSpPr>
                        <wps:wsp>
                          <wps:cNvPr id="365" name="Freeform 353"/>
                          <wps:cNvSpPr>
                            <a:spLocks/>
                          </wps:cNvSpPr>
                          <wps:spPr bwMode="auto">
                            <a:xfrm>
                              <a:off x="5057" y="-3010"/>
                              <a:ext cx="2" cy="84"/>
                            </a:xfrm>
                            <a:custGeom>
                              <a:avLst/>
                              <a:gdLst>
                                <a:gd name="T0" fmla="+- 0 -3010 -3010"/>
                                <a:gd name="T1" fmla="*/ -3010 h 84"/>
                                <a:gd name="T2" fmla="+- 0 -2926 -3010"/>
                                <a:gd name="T3" fmla="*/ -2926 h 8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4">
                                  <a:moveTo>
                                    <a:pt x="0" y="0"/>
                                  </a:moveTo>
                                  <a:lnTo>
                                    <a:pt x="0" y="84"/>
                                  </a:lnTo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0072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6" name="Group 354"/>
                        <wpg:cNvGrpSpPr>
                          <a:grpSpLocks/>
                        </wpg:cNvGrpSpPr>
                        <wpg:grpSpPr bwMode="auto">
                          <a:xfrm>
                            <a:off x="5015" y="-2968"/>
                            <a:ext cx="84" cy="2"/>
                            <a:chOff x="5015" y="-2968"/>
                            <a:chExt cx="84" cy="2"/>
                          </a:xfrm>
                        </wpg:grpSpPr>
                        <wps:wsp>
                          <wps:cNvPr id="367" name="Freeform 355"/>
                          <wps:cNvSpPr>
                            <a:spLocks/>
                          </wps:cNvSpPr>
                          <wps:spPr bwMode="auto">
                            <a:xfrm>
                              <a:off x="5015" y="-2968"/>
                              <a:ext cx="84" cy="2"/>
                            </a:xfrm>
                            <a:custGeom>
                              <a:avLst/>
                              <a:gdLst>
                                <a:gd name="T0" fmla="+- 0 5015 5015"/>
                                <a:gd name="T1" fmla="*/ T0 w 84"/>
                                <a:gd name="T2" fmla="+- 0 5099 5015"/>
                                <a:gd name="T3" fmla="*/ T2 w 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">
                                  <a:moveTo>
                                    <a:pt x="0" y="0"/>
                                  </a:moveTo>
                                  <a:lnTo>
                                    <a:pt x="84" y="0"/>
                                  </a:lnTo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0072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8" name="Group 356"/>
                        <wpg:cNvGrpSpPr>
                          <a:grpSpLocks/>
                        </wpg:cNvGrpSpPr>
                        <wpg:grpSpPr bwMode="auto">
                          <a:xfrm>
                            <a:off x="5028" y="-2998"/>
                            <a:ext cx="59" cy="59"/>
                            <a:chOff x="5028" y="-2998"/>
                            <a:chExt cx="59" cy="59"/>
                          </a:xfrm>
                        </wpg:grpSpPr>
                        <wps:wsp>
                          <wps:cNvPr id="369" name="Freeform 357"/>
                          <wps:cNvSpPr>
                            <a:spLocks/>
                          </wps:cNvSpPr>
                          <wps:spPr bwMode="auto">
                            <a:xfrm>
                              <a:off x="5028" y="-2998"/>
                              <a:ext cx="59" cy="59"/>
                            </a:xfrm>
                            <a:custGeom>
                              <a:avLst/>
                              <a:gdLst>
                                <a:gd name="T0" fmla="+- 0 5028 5028"/>
                                <a:gd name="T1" fmla="*/ T0 w 59"/>
                                <a:gd name="T2" fmla="+- 0 -2998 -2998"/>
                                <a:gd name="T3" fmla="*/ -2998 h 59"/>
                                <a:gd name="T4" fmla="+- 0 5087 5028"/>
                                <a:gd name="T5" fmla="*/ T4 w 59"/>
                                <a:gd name="T6" fmla="+- 0 -2939 -2998"/>
                                <a:gd name="T7" fmla="*/ -2939 h 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9" h="59">
                                  <a:moveTo>
                                    <a:pt x="0" y="0"/>
                                  </a:moveTo>
                                  <a:lnTo>
                                    <a:pt x="59" y="59"/>
                                  </a:lnTo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0072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0" name="Group 358"/>
                        <wpg:cNvGrpSpPr>
                          <a:grpSpLocks/>
                        </wpg:cNvGrpSpPr>
                        <wpg:grpSpPr bwMode="auto">
                          <a:xfrm>
                            <a:off x="5028" y="-2998"/>
                            <a:ext cx="59" cy="59"/>
                            <a:chOff x="5028" y="-2998"/>
                            <a:chExt cx="59" cy="59"/>
                          </a:xfrm>
                        </wpg:grpSpPr>
                        <wps:wsp>
                          <wps:cNvPr id="371" name="Freeform 359"/>
                          <wps:cNvSpPr>
                            <a:spLocks/>
                          </wps:cNvSpPr>
                          <wps:spPr bwMode="auto">
                            <a:xfrm>
                              <a:off x="5028" y="-2998"/>
                              <a:ext cx="59" cy="59"/>
                            </a:xfrm>
                            <a:custGeom>
                              <a:avLst/>
                              <a:gdLst>
                                <a:gd name="T0" fmla="+- 0 5028 5028"/>
                                <a:gd name="T1" fmla="*/ T0 w 59"/>
                                <a:gd name="T2" fmla="+- 0 -2939 -2998"/>
                                <a:gd name="T3" fmla="*/ -2939 h 59"/>
                                <a:gd name="T4" fmla="+- 0 5087 5028"/>
                                <a:gd name="T5" fmla="*/ T4 w 59"/>
                                <a:gd name="T6" fmla="+- 0 -2998 -2998"/>
                                <a:gd name="T7" fmla="*/ -2998 h 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9" h="59">
                                  <a:moveTo>
                                    <a:pt x="0" y="59"/>
                                  </a:moveTo>
                                  <a:lnTo>
                                    <a:pt x="59" y="0"/>
                                  </a:lnTo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0072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2" name="Group 360"/>
                        <wpg:cNvGrpSpPr>
                          <a:grpSpLocks/>
                        </wpg:cNvGrpSpPr>
                        <wpg:grpSpPr bwMode="auto">
                          <a:xfrm>
                            <a:off x="6218" y="-3383"/>
                            <a:ext cx="2" cy="84"/>
                            <a:chOff x="6218" y="-3383"/>
                            <a:chExt cx="2" cy="84"/>
                          </a:xfrm>
                        </wpg:grpSpPr>
                        <wps:wsp>
                          <wps:cNvPr id="373" name="Freeform 361"/>
                          <wps:cNvSpPr>
                            <a:spLocks/>
                          </wps:cNvSpPr>
                          <wps:spPr bwMode="auto">
                            <a:xfrm>
                              <a:off x="6218" y="-3383"/>
                              <a:ext cx="2" cy="84"/>
                            </a:xfrm>
                            <a:custGeom>
                              <a:avLst/>
                              <a:gdLst>
                                <a:gd name="T0" fmla="+- 0 -3383 -3383"/>
                                <a:gd name="T1" fmla="*/ -3383 h 84"/>
                                <a:gd name="T2" fmla="+- 0 -3299 -3383"/>
                                <a:gd name="T3" fmla="*/ -3299 h 8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4">
                                  <a:moveTo>
                                    <a:pt x="0" y="0"/>
                                  </a:moveTo>
                                  <a:lnTo>
                                    <a:pt x="0" y="84"/>
                                  </a:lnTo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0072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4" name="Group 362"/>
                        <wpg:cNvGrpSpPr>
                          <a:grpSpLocks/>
                        </wpg:cNvGrpSpPr>
                        <wpg:grpSpPr bwMode="auto">
                          <a:xfrm>
                            <a:off x="6188" y="-3370"/>
                            <a:ext cx="59" cy="59"/>
                            <a:chOff x="6188" y="-3370"/>
                            <a:chExt cx="59" cy="59"/>
                          </a:xfrm>
                        </wpg:grpSpPr>
                        <wps:wsp>
                          <wps:cNvPr id="375" name="Freeform 363"/>
                          <wps:cNvSpPr>
                            <a:spLocks/>
                          </wps:cNvSpPr>
                          <wps:spPr bwMode="auto">
                            <a:xfrm>
                              <a:off x="6188" y="-3370"/>
                              <a:ext cx="59" cy="59"/>
                            </a:xfrm>
                            <a:custGeom>
                              <a:avLst/>
                              <a:gdLst>
                                <a:gd name="T0" fmla="+- 0 6188 6188"/>
                                <a:gd name="T1" fmla="*/ T0 w 59"/>
                                <a:gd name="T2" fmla="+- 0 -3370 -3370"/>
                                <a:gd name="T3" fmla="*/ -3370 h 59"/>
                                <a:gd name="T4" fmla="+- 0 6247 6188"/>
                                <a:gd name="T5" fmla="*/ T4 w 59"/>
                                <a:gd name="T6" fmla="+- 0 -3311 -3370"/>
                                <a:gd name="T7" fmla="*/ -3311 h 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9" h="59">
                                  <a:moveTo>
                                    <a:pt x="0" y="0"/>
                                  </a:moveTo>
                                  <a:lnTo>
                                    <a:pt x="59" y="59"/>
                                  </a:lnTo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0072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6" name="Group 364"/>
                        <wpg:cNvGrpSpPr>
                          <a:grpSpLocks/>
                        </wpg:cNvGrpSpPr>
                        <wpg:grpSpPr bwMode="auto">
                          <a:xfrm>
                            <a:off x="6188" y="-3370"/>
                            <a:ext cx="59" cy="59"/>
                            <a:chOff x="6188" y="-3370"/>
                            <a:chExt cx="59" cy="59"/>
                          </a:xfrm>
                        </wpg:grpSpPr>
                        <wps:wsp>
                          <wps:cNvPr id="377" name="Freeform 365"/>
                          <wps:cNvSpPr>
                            <a:spLocks/>
                          </wps:cNvSpPr>
                          <wps:spPr bwMode="auto">
                            <a:xfrm>
                              <a:off x="6188" y="-3370"/>
                              <a:ext cx="59" cy="59"/>
                            </a:xfrm>
                            <a:custGeom>
                              <a:avLst/>
                              <a:gdLst>
                                <a:gd name="T0" fmla="+- 0 6188 6188"/>
                                <a:gd name="T1" fmla="*/ T0 w 59"/>
                                <a:gd name="T2" fmla="+- 0 -3311 -3370"/>
                                <a:gd name="T3" fmla="*/ -3311 h 59"/>
                                <a:gd name="T4" fmla="+- 0 6247 6188"/>
                                <a:gd name="T5" fmla="*/ T4 w 59"/>
                                <a:gd name="T6" fmla="+- 0 -3370 -3370"/>
                                <a:gd name="T7" fmla="*/ -3370 h 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9" h="59">
                                  <a:moveTo>
                                    <a:pt x="0" y="59"/>
                                  </a:moveTo>
                                  <a:lnTo>
                                    <a:pt x="59" y="0"/>
                                  </a:lnTo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0072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8" name="Group 366"/>
                        <wpg:cNvGrpSpPr>
                          <a:grpSpLocks/>
                        </wpg:cNvGrpSpPr>
                        <wpg:grpSpPr bwMode="auto">
                          <a:xfrm>
                            <a:off x="8538" y="-3747"/>
                            <a:ext cx="2" cy="84"/>
                            <a:chOff x="8538" y="-3747"/>
                            <a:chExt cx="2" cy="84"/>
                          </a:xfrm>
                        </wpg:grpSpPr>
                        <wps:wsp>
                          <wps:cNvPr id="379" name="Freeform 367"/>
                          <wps:cNvSpPr>
                            <a:spLocks/>
                          </wps:cNvSpPr>
                          <wps:spPr bwMode="auto">
                            <a:xfrm>
                              <a:off x="8538" y="-3747"/>
                              <a:ext cx="2" cy="84"/>
                            </a:xfrm>
                            <a:custGeom>
                              <a:avLst/>
                              <a:gdLst>
                                <a:gd name="T0" fmla="+- 0 -3747 -3747"/>
                                <a:gd name="T1" fmla="*/ -3747 h 84"/>
                                <a:gd name="T2" fmla="+- 0 -3663 -3747"/>
                                <a:gd name="T3" fmla="*/ -3663 h 8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4">
                                  <a:moveTo>
                                    <a:pt x="0" y="0"/>
                                  </a:moveTo>
                                  <a:lnTo>
                                    <a:pt x="0" y="84"/>
                                  </a:lnTo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0072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0" name="Group 368"/>
                        <wpg:cNvGrpSpPr>
                          <a:grpSpLocks/>
                        </wpg:cNvGrpSpPr>
                        <wpg:grpSpPr bwMode="auto">
                          <a:xfrm>
                            <a:off x="8496" y="-3705"/>
                            <a:ext cx="84" cy="2"/>
                            <a:chOff x="8496" y="-3705"/>
                            <a:chExt cx="84" cy="2"/>
                          </a:xfrm>
                        </wpg:grpSpPr>
                        <wps:wsp>
                          <wps:cNvPr id="381" name="Freeform 369"/>
                          <wps:cNvSpPr>
                            <a:spLocks/>
                          </wps:cNvSpPr>
                          <wps:spPr bwMode="auto">
                            <a:xfrm>
                              <a:off x="8496" y="-3705"/>
                              <a:ext cx="84" cy="2"/>
                            </a:xfrm>
                            <a:custGeom>
                              <a:avLst/>
                              <a:gdLst>
                                <a:gd name="T0" fmla="+- 0 8496 8496"/>
                                <a:gd name="T1" fmla="*/ T0 w 84"/>
                                <a:gd name="T2" fmla="+- 0 8580 8496"/>
                                <a:gd name="T3" fmla="*/ T2 w 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">
                                  <a:moveTo>
                                    <a:pt x="0" y="0"/>
                                  </a:moveTo>
                                  <a:lnTo>
                                    <a:pt x="84" y="0"/>
                                  </a:lnTo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0072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2" name="Group 370"/>
                        <wpg:cNvGrpSpPr>
                          <a:grpSpLocks/>
                        </wpg:cNvGrpSpPr>
                        <wpg:grpSpPr bwMode="auto">
                          <a:xfrm>
                            <a:off x="8508" y="-3734"/>
                            <a:ext cx="59" cy="59"/>
                            <a:chOff x="8508" y="-3734"/>
                            <a:chExt cx="59" cy="59"/>
                          </a:xfrm>
                        </wpg:grpSpPr>
                        <wps:wsp>
                          <wps:cNvPr id="383" name="Freeform 371"/>
                          <wps:cNvSpPr>
                            <a:spLocks/>
                          </wps:cNvSpPr>
                          <wps:spPr bwMode="auto">
                            <a:xfrm>
                              <a:off x="8508" y="-3734"/>
                              <a:ext cx="59" cy="59"/>
                            </a:xfrm>
                            <a:custGeom>
                              <a:avLst/>
                              <a:gdLst>
                                <a:gd name="T0" fmla="+- 0 8508 8508"/>
                                <a:gd name="T1" fmla="*/ T0 w 59"/>
                                <a:gd name="T2" fmla="+- 0 -3734 -3734"/>
                                <a:gd name="T3" fmla="*/ -3734 h 59"/>
                                <a:gd name="T4" fmla="+- 0 8568 8508"/>
                                <a:gd name="T5" fmla="*/ T4 w 59"/>
                                <a:gd name="T6" fmla="+- 0 -3675 -3734"/>
                                <a:gd name="T7" fmla="*/ -3675 h 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9" h="59">
                                  <a:moveTo>
                                    <a:pt x="0" y="0"/>
                                  </a:moveTo>
                                  <a:lnTo>
                                    <a:pt x="60" y="59"/>
                                  </a:lnTo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0072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4" name="Group 372"/>
                        <wpg:cNvGrpSpPr>
                          <a:grpSpLocks/>
                        </wpg:cNvGrpSpPr>
                        <wpg:grpSpPr bwMode="auto">
                          <a:xfrm>
                            <a:off x="8508" y="-3734"/>
                            <a:ext cx="59" cy="59"/>
                            <a:chOff x="8508" y="-3734"/>
                            <a:chExt cx="59" cy="59"/>
                          </a:xfrm>
                        </wpg:grpSpPr>
                        <wps:wsp>
                          <wps:cNvPr id="385" name="Freeform 373"/>
                          <wps:cNvSpPr>
                            <a:spLocks/>
                          </wps:cNvSpPr>
                          <wps:spPr bwMode="auto">
                            <a:xfrm>
                              <a:off x="8508" y="-3734"/>
                              <a:ext cx="59" cy="59"/>
                            </a:xfrm>
                            <a:custGeom>
                              <a:avLst/>
                              <a:gdLst>
                                <a:gd name="T0" fmla="+- 0 8508 8508"/>
                                <a:gd name="T1" fmla="*/ T0 w 59"/>
                                <a:gd name="T2" fmla="+- 0 -3675 -3734"/>
                                <a:gd name="T3" fmla="*/ -3675 h 59"/>
                                <a:gd name="T4" fmla="+- 0 8568 8508"/>
                                <a:gd name="T5" fmla="*/ T4 w 59"/>
                                <a:gd name="T6" fmla="+- 0 -3734 -3734"/>
                                <a:gd name="T7" fmla="*/ -3734 h 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9" h="59">
                                  <a:moveTo>
                                    <a:pt x="0" y="59"/>
                                  </a:moveTo>
                                  <a:lnTo>
                                    <a:pt x="60" y="0"/>
                                  </a:lnTo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0072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6" name="Group 374"/>
                        <wpg:cNvGrpSpPr>
                          <a:grpSpLocks/>
                        </wpg:cNvGrpSpPr>
                        <wpg:grpSpPr bwMode="auto">
                          <a:xfrm>
                            <a:off x="4187" y="-2651"/>
                            <a:ext cx="4351" cy="2566"/>
                            <a:chOff x="4187" y="-2651"/>
                            <a:chExt cx="4351" cy="2566"/>
                          </a:xfrm>
                        </wpg:grpSpPr>
                        <wps:wsp>
                          <wps:cNvPr id="387" name="Freeform 375"/>
                          <wps:cNvSpPr>
                            <a:spLocks/>
                          </wps:cNvSpPr>
                          <wps:spPr bwMode="auto">
                            <a:xfrm>
                              <a:off x="4187" y="-2651"/>
                              <a:ext cx="4351" cy="2566"/>
                            </a:xfrm>
                            <a:custGeom>
                              <a:avLst/>
                              <a:gdLst>
                                <a:gd name="T0" fmla="+- 0 4187 4187"/>
                                <a:gd name="T1" fmla="*/ T0 w 4351"/>
                                <a:gd name="T2" fmla="+- 0 -323 -2651"/>
                                <a:gd name="T3" fmla="*/ -323 h 2566"/>
                                <a:gd name="T4" fmla="+- 0 4477 4187"/>
                                <a:gd name="T5" fmla="*/ T4 w 4351"/>
                                <a:gd name="T6" fmla="+- 0 -86 -2651"/>
                                <a:gd name="T7" fmla="*/ -86 h 2566"/>
                                <a:gd name="T8" fmla="+- 0 5057 4187"/>
                                <a:gd name="T9" fmla="*/ T8 w 4351"/>
                                <a:gd name="T10" fmla="+- 0 -2616 -2651"/>
                                <a:gd name="T11" fmla="*/ -2616 h 2566"/>
                                <a:gd name="T12" fmla="+- 0 6217 4187"/>
                                <a:gd name="T13" fmla="*/ T12 w 4351"/>
                                <a:gd name="T14" fmla="+- 0 -2623 -2651"/>
                                <a:gd name="T15" fmla="*/ -2623 h 2566"/>
                                <a:gd name="T16" fmla="+- 0 8538 4187"/>
                                <a:gd name="T17" fmla="*/ T16 w 4351"/>
                                <a:gd name="T18" fmla="+- 0 -2651 -2651"/>
                                <a:gd name="T19" fmla="*/ -2651 h 25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351" h="2566">
                                  <a:moveTo>
                                    <a:pt x="0" y="2328"/>
                                  </a:moveTo>
                                  <a:lnTo>
                                    <a:pt x="290" y="2565"/>
                                  </a:lnTo>
                                  <a:lnTo>
                                    <a:pt x="870" y="35"/>
                                  </a:lnTo>
                                  <a:lnTo>
                                    <a:pt x="2030" y="28"/>
                                  </a:lnTo>
                                  <a:lnTo>
                                    <a:pt x="4351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D95318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8" name="Group 376"/>
                        <wpg:cNvGrpSpPr>
                          <a:grpSpLocks/>
                        </wpg:cNvGrpSpPr>
                        <wpg:grpSpPr bwMode="auto">
                          <a:xfrm>
                            <a:off x="4157" y="-353"/>
                            <a:ext cx="59" cy="59"/>
                            <a:chOff x="4157" y="-353"/>
                            <a:chExt cx="59" cy="59"/>
                          </a:xfrm>
                        </wpg:grpSpPr>
                        <wps:wsp>
                          <wps:cNvPr id="389" name="Freeform 377"/>
                          <wps:cNvSpPr>
                            <a:spLocks/>
                          </wps:cNvSpPr>
                          <wps:spPr bwMode="auto">
                            <a:xfrm>
                              <a:off x="4157" y="-353"/>
                              <a:ext cx="59" cy="59"/>
                            </a:xfrm>
                            <a:custGeom>
                              <a:avLst/>
                              <a:gdLst>
                                <a:gd name="T0" fmla="+- 0 4157 4157"/>
                                <a:gd name="T1" fmla="*/ T0 w 59"/>
                                <a:gd name="T2" fmla="+- 0 -353 -353"/>
                                <a:gd name="T3" fmla="*/ -353 h 59"/>
                                <a:gd name="T4" fmla="+- 0 4217 4157"/>
                                <a:gd name="T5" fmla="*/ T4 w 59"/>
                                <a:gd name="T6" fmla="+- 0 -294 -353"/>
                                <a:gd name="T7" fmla="*/ -294 h 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9" h="59">
                                  <a:moveTo>
                                    <a:pt x="0" y="0"/>
                                  </a:moveTo>
                                  <a:lnTo>
                                    <a:pt x="60" y="59"/>
                                  </a:lnTo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D9531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0" name="Group 378"/>
                        <wpg:cNvGrpSpPr>
                          <a:grpSpLocks/>
                        </wpg:cNvGrpSpPr>
                        <wpg:grpSpPr bwMode="auto">
                          <a:xfrm>
                            <a:off x="4157" y="-353"/>
                            <a:ext cx="59" cy="59"/>
                            <a:chOff x="4157" y="-353"/>
                            <a:chExt cx="59" cy="59"/>
                          </a:xfrm>
                        </wpg:grpSpPr>
                        <wps:wsp>
                          <wps:cNvPr id="391" name="Freeform 379"/>
                          <wps:cNvSpPr>
                            <a:spLocks/>
                          </wps:cNvSpPr>
                          <wps:spPr bwMode="auto">
                            <a:xfrm>
                              <a:off x="4157" y="-353"/>
                              <a:ext cx="59" cy="59"/>
                            </a:xfrm>
                            <a:custGeom>
                              <a:avLst/>
                              <a:gdLst>
                                <a:gd name="T0" fmla="+- 0 4157 4157"/>
                                <a:gd name="T1" fmla="*/ T0 w 59"/>
                                <a:gd name="T2" fmla="+- 0 -294 -353"/>
                                <a:gd name="T3" fmla="*/ -294 h 59"/>
                                <a:gd name="T4" fmla="+- 0 4217 4157"/>
                                <a:gd name="T5" fmla="*/ T4 w 59"/>
                                <a:gd name="T6" fmla="+- 0 -353 -353"/>
                                <a:gd name="T7" fmla="*/ -353 h 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9" h="59">
                                  <a:moveTo>
                                    <a:pt x="0" y="59"/>
                                  </a:moveTo>
                                  <a:lnTo>
                                    <a:pt x="60" y="0"/>
                                  </a:lnTo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D9531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2" name="Group 380"/>
                        <wpg:cNvGrpSpPr>
                          <a:grpSpLocks/>
                        </wpg:cNvGrpSpPr>
                        <wpg:grpSpPr bwMode="auto">
                          <a:xfrm>
                            <a:off x="4447" y="-115"/>
                            <a:ext cx="59" cy="59"/>
                            <a:chOff x="4447" y="-115"/>
                            <a:chExt cx="59" cy="59"/>
                          </a:xfrm>
                        </wpg:grpSpPr>
                        <wps:wsp>
                          <wps:cNvPr id="393" name="Freeform 381"/>
                          <wps:cNvSpPr>
                            <a:spLocks/>
                          </wps:cNvSpPr>
                          <wps:spPr bwMode="auto">
                            <a:xfrm>
                              <a:off x="4447" y="-115"/>
                              <a:ext cx="59" cy="59"/>
                            </a:xfrm>
                            <a:custGeom>
                              <a:avLst/>
                              <a:gdLst>
                                <a:gd name="T0" fmla="+- 0 4447 4447"/>
                                <a:gd name="T1" fmla="*/ T0 w 59"/>
                                <a:gd name="T2" fmla="+- 0 -115 -115"/>
                                <a:gd name="T3" fmla="*/ -115 h 59"/>
                                <a:gd name="T4" fmla="+- 0 4507 4447"/>
                                <a:gd name="T5" fmla="*/ T4 w 59"/>
                                <a:gd name="T6" fmla="+- 0 -56 -115"/>
                                <a:gd name="T7" fmla="*/ -56 h 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9" h="59">
                                  <a:moveTo>
                                    <a:pt x="0" y="0"/>
                                  </a:moveTo>
                                  <a:lnTo>
                                    <a:pt x="60" y="59"/>
                                  </a:lnTo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D9531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4" name="Group 382"/>
                        <wpg:cNvGrpSpPr>
                          <a:grpSpLocks/>
                        </wpg:cNvGrpSpPr>
                        <wpg:grpSpPr bwMode="auto">
                          <a:xfrm>
                            <a:off x="4447" y="-115"/>
                            <a:ext cx="59" cy="59"/>
                            <a:chOff x="4447" y="-115"/>
                            <a:chExt cx="59" cy="59"/>
                          </a:xfrm>
                        </wpg:grpSpPr>
                        <wps:wsp>
                          <wps:cNvPr id="395" name="Freeform 383"/>
                          <wps:cNvSpPr>
                            <a:spLocks/>
                          </wps:cNvSpPr>
                          <wps:spPr bwMode="auto">
                            <a:xfrm>
                              <a:off x="4447" y="-115"/>
                              <a:ext cx="59" cy="59"/>
                            </a:xfrm>
                            <a:custGeom>
                              <a:avLst/>
                              <a:gdLst>
                                <a:gd name="T0" fmla="+- 0 4447 4447"/>
                                <a:gd name="T1" fmla="*/ T0 w 59"/>
                                <a:gd name="T2" fmla="+- 0 -56 -115"/>
                                <a:gd name="T3" fmla="*/ -56 h 59"/>
                                <a:gd name="T4" fmla="+- 0 4507 4447"/>
                                <a:gd name="T5" fmla="*/ T4 w 59"/>
                                <a:gd name="T6" fmla="+- 0 -115 -115"/>
                                <a:gd name="T7" fmla="*/ -115 h 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9" h="59">
                                  <a:moveTo>
                                    <a:pt x="0" y="59"/>
                                  </a:moveTo>
                                  <a:lnTo>
                                    <a:pt x="60" y="0"/>
                                  </a:lnTo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D9531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6" name="Group 384"/>
                        <wpg:cNvGrpSpPr>
                          <a:grpSpLocks/>
                        </wpg:cNvGrpSpPr>
                        <wpg:grpSpPr bwMode="auto">
                          <a:xfrm>
                            <a:off x="5028" y="-2645"/>
                            <a:ext cx="59" cy="59"/>
                            <a:chOff x="5028" y="-2645"/>
                            <a:chExt cx="59" cy="59"/>
                          </a:xfrm>
                        </wpg:grpSpPr>
                        <wps:wsp>
                          <wps:cNvPr id="397" name="Freeform 385"/>
                          <wps:cNvSpPr>
                            <a:spLocks/>
                          </wps:cNvSpPr>
                          <wps:spPr bwMode="auto">
                            <a:xfrm>
                              <a:off x="5028" y="-2645"/>
                              <a:ext cx="59" cy="59"/>
                            </a:xfrm>
                            <a:custGeom>
                              <a:avLst/>
                              <a:gdLst>
                                <a:gd name="T0" fmla="+- 0 5028 5028"/>
                                <a:gd name="T1" fmla="*/ T0 w 59"/>
                                <a:gd name="T2" fmla="+- 0 -2645 -2645"/>
                                <a:gd name="T3" fmla="*/ -2645 h 59"/>
                                <a:gd name="T4" fmla="+- 0 5087 5028"/>
                                <a:gd name="T5" fmla="*/ T4 w 59"/>
                                <a:gd name="T6" fmla="+- 0 -2586 -2645"/>
                                <a:gd name="T7" fmla="*/ -2586 h 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9" h="59">
                                  <a:moveTo>
                                    <a:pt x="0" y="0"/>
                                  </a:moveTo>
                                  <a:lnTo>
                                    <a:pt x="59" y="59"/>
                                  </a:lnTo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D9531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8" name="Group 386"/>
                        <wpg:cNvGrpSpPr>
                          <a:grpSpLocks/>
                        </wpg:cNvGrpSpPr>
                        <wpg:grpSpPr bwMode="auto">
                          <a:xfrm>
                            <a:off x="5028" y="-2645"/>
                            <a:ext cx="59" cy="59"/>
                            <a:chOff x="5028" y="-2645"/>
                            <a:chExt cx="59" cy="59"/>
                          </a:xfrm>
                        </wpg:grpSpPr>
                        <wps:wsp>
                          <wps:cNvPr id="399" name="Freeform 387"/>
                          <wps:cNvSpPr>
                            <a:spLocks/>
                          </wps:cNvSpPr>
                          <wps:spPr bwMode="auto">
                            <a:xfrm>
                              <a:off x="5028" y="-2645"/>
                              <a:ext cx="59" cy="59"/>
                            </a:xfrm>
                            <a:custGeom>
                              <a:avLst/>
                              <a:gdLst>
                                <a:gd name="T0" fmla="+- 0 5028 5028"/>
                                <a:gd name="T1" fmla="*/ T0 w 59"/>
                                <a:gd name="T2" fmla="+- 0 -2586 -2645"/>
                                <a:gd name="T3" fmla="*/ -2586 h 59"/>
                                <a:gd name="T4" fmla="+- 0 5087 5028"/>
                                <a:gd name="T5" fmla="*/ T4 w 59"/>
                                <a:gd name="T6" fmla="+- 0 -2645 -2645"/>
                                <a:gd name="T7" fmla="*/ -2645 h 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9" h="59">
                                  <a:moveTo>
                                    <a:pt x="0" y="59"/>
                                  </a:moveTo>
                                  <a:lnTo>
                                    <a:pt x="59" y="0"/>
                                  </a:lnTo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D9531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0" name="Group 388"/>
                        <wpg:cNvGrpSpPr>
                          <a:grpSpLocks/>
                        </wpg:cNvGrpSpPr>
                        <wpg:grpSpPr bwMode="auto">
                          <a:xfrm>
                            <a:off x="6188" y="-2653"/>
                            <a:ext cx="59" cy="59"/>
                            <a:chOff x="6188" y="-2653"/>
                            <a:chExt cx="59" cy="59"/>
                          </a:xfrm>
                        </wpg:grpSpPr>
                        <wps:wsp>
                          <wps:cNvPr id="401" name="Freeform 389"/>
                          <wps:cNvSpPr>
                            <a:spLocks/>
                          </wps:cNvSpPr>
                          <wps:spPr bwMode="auto">
                            <a:xfrm>
                              <a:off x="6188" y="-2653"/>
                              <a:ext cx="59" cy="59"/>
                            </a:xfrm>
                            <a:custGeom>
                              <a:avLst/>
                              <a:gdLst>
                                <a:gd name="T0" fmla="+- 0 6188 6188"/>
                                <a:gd name="T1" fmla="*/ T0 w 59"/>
                                <a:gd name="T2" fmla="+- 0 -2653 -2653"/>
                                <a:gd name="T3" fmla="*/ -2653 h 59"/>
                                <a:gd name="T4" fmla="+- 0 6247 6188"/>
                                <a:gd name="T5" fmla="*/ T4 w 59"/>
                                <a:gd name="T6" fmla="+- 0 -2593 -2653"/>
                                <a:gd name="T7" fmla="*/ -2593 h 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9" h="59">
                                  <a:moveTo>
                                    <a:pt x="0" y="0"/>
                                  </a:moveTo>
                                  <a:lnTo>
                                    <a:pt x="59" y="60"/>
                                  </a:lnTo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D9531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2" name="Group 390"/>
                        <wpg:cNvGrpSpPr>
                          <a:grpSpLocks/>
                        </wpg:cNvGrpSpPr>
                        <wpg:grpSpPr bwMode="auto">
                          <a:xfrm>
                            <a:off x="6188" y="-2653"/>
                            <a:ext cx="59" cy="59"/>
                            <a:chOff x="6188" y="-2653"/>
                            <a:chExt cx="59" cy="59"/>
                          </a:xfrm>
                        </wpg:grpSpPr>
                        <wps:wsp>
                          <wps:cNvPr id="403" name="Freeform 391"/>
                          <wps:cNvSpPr>
                            <a:spLocks/>
                          </wps:cNvSpPr>
                          <wps:spPr bwMode="auto">
                            <a:xfrm>
                              <a:off x="6188" y="-2653"/>
                              <a:ext cx="59" cy="59"/>
                            </a:xfrm>
                            <a:custGeom>
                              <a:avLst/>
                              <a:gdLst>
                                <a:gd name="T0" fmla="+- 0 6188 6188"/>
                                <a:gd name="T1" fmla="*/ T0 w 59"/>
                                <a:gd name="T2" fmla="+- 0 -2593 -2653"/>
                                <a:gd name="T3" fmla="*/ -2593 h 59"/>
                                <a:gd name="T4" fmla="+- 0 6247 6188"/>
                                <a:gd name="T5" fmla="*/ T4 w 59"/>
                                <a:gd name="T6" fmla="+- 0 -2653 -2653"/>
                                <a:gd name="T7" fmla="*/ -2653 h 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9" h="59">
                                  <a:moveTo>
                                    <a:pt x="0" y="60"/>
                                  </a:moveTo>
                                  <a:lnTo>
                                    <a:pt x="59" y="0"/>
                                  </a:lnTo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D9531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4" name="Group 392"/>
                        <wpg:cNvGrpSpPr>
                          <a:grpSpLocks/>
                        </wpg:cNvGrpSpPr>
                        <wpg:grpSpPr bwMode="auto">
                          <a:xfrm>
                            <a:off x="8508" y="-2681"/>
                            <a:ext cx="59" cy="59"/>
                            <a:chOff x="8508" y="-2681"/>
                            <a:chExt cx="59" cy="59"/>
                          </a:xfrm>
                        </wpg:grpSpPr>
                        <wps:wsp>
                          <wps:cNvPr id="405" name="Freeform 393"/>
                          <wps:cNvSpPr>
                            <a:spLocks/>
                          </wps:cNvSpPr>
                          <wps:spPr bwMode="auto">
                            <a:xfrm>
                              <a:off x="8508" y="-2681"/>
                              <a:ext cx="59" cy="59"/>
                            </a:xfrm>
                            <a:custGeom>
                              <a:avLst/>
                              <a:gdLst>
                                <a:gd name="T0" fmla="+- 0 8508 8508"/>
                                <a:gd name="T1" fmla="*/ T0 w 59"/>
                                <a:gd name="T2" fmla="+- 0 -2681 -2681"/>
                                <a:gd name="T3" fmla="*/ -2681 h 59"/>
                                <a:gd name="T4" fmla="+- 0 8568 8508"/>
                                <a:gd name="T5" fmla="*/ T4 w 59"/>
                                <a:gd name="T6" fmla="+- 0 -2622 -2681"/>
                                <a:gd name="T7" fmla="*/ -2622 h 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9" h="59">
                                  <a:moveTo>
                                    <a:pt x="0" y="0"/>
                                  </a:moveTo>
                                  <a:lnTo>
                                    <a:pt x="60" y="59"/>
                                  </a:lnTo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D9531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6" name="Group 394"/>
                        <wpg:cNvGrpSpPr>
                          <a:grpSpLocks/>
                        </wpg:cNvGrpSpPr>
                        <wpg:grpSpPr bwMode="auto">
                          <a:xfrm>
                            <a:off x="8508" y="-2681"/>
                            <a:ext cx="59" cy="59"/>
                            <a:chOff x="8508" y="-2681"/>
                            <a:chExt cx="59" cy="59"/>
                          </a:xfrm>
                        </wpg:grpSpPr>
                        <wps:wsp>
                          <wps:cNvPr id="407" name="Freeform 395"/>
                          <wps:cNvSpPr>
                            <a:spLocks/>
                          </wps:cNvSpPr>
                          <wps:spPr bwMode="auto">
                            <a:xfrm>
                              <a:off x="8508" y="-2681"/>
                              <a:ext cx="59" cy="59"/>
                            </a:xfrm>
                            <a:custGeom>
                              <a:avLst/>
                              <a:gdLst>
                                <a:gd name="T0" fmla="+- 0 8508 8508"/>
                                <a:gd name="T1" fmla="*/ T0 w 59"/>
                                <a:gd name="T2" fmla="+- 0 -2622 -2681"/>
                                <a:gd name="T3" fmla="*/ -2622 h 59"/>
                                <a:gd name="T4" fmla="+- 0 8568 8508"/>
                                <a:gd name="T5" fmla="*/ T4 w 59"/>
                                <a:gd name="T6" fmla="+- 0 -2681 -2681"/>
                                <a:gd name="T7" fmla="*/ -2681 h 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9" h="59">
                                  <a:moveTo>
                                    <a:pt x="0" y="59"/>
                                  </a:moveTo>
                                  <a:lnTo>
                                    <a:pt x="60" y="0"/>
                                  </a:lnTo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D9531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8" name="Group 396"/>
                        <wpg:cNvGrpSpPr>
                          <a:grpSpLocks/>
                        </wpg:cNvGrpSpPr>
                        <wpg:grpSpPr bwMode="auto">
                          <a:xfrm>
                            <a:off x="4187" y="-2202"/>
                            <a:ext cx="4351" cy="2131"/>
                            <a:chOff x="4187" y="-2202"/>
                            <a:chExt cx="4351" cy="2131"/>
                          </a:xfrm>
                        </wpg:grpSpPr>
                        <wps:wsp>
                          <wps:cNvPr id="409" name="Freeform 397"/>
                          <wps:cNvSpPr>
                            <a:spLocks/>
                          </wps:cNvSpPr>
                          <wps:spPr bwMode="auto">
                            <a:xfrm>
                              <a:off x="4187" y="-2202"/>
                              <a:ext cx="4351" cy="2131"/>
                            </a:xfrm>
                            <a:custGeom>
                              <a:avLst/>
                              <a:gdLst>
                                <a:gd name="T0" fmla="+- 0 4187 4187"/>
                                <a:gd name="T1" fmla="*/ T0 w 4351"/>
                                <a:gd name="T2" fmla="+- 0 -323 -2202"/>
                                <a:gd name="T3" fmla="*/ -323 h 2131"/>
                                <a:gd name="T4" fmla="+- 0 4477 4187"/>
                                <a:gd name="T5" fmla="*/ T4 w 4351"/>
                                <a:gd name="T6" fmla="+- 0 -72 -2202"/>
                                <a:gd name="T7" fmla="*/ -72 h 2131"/>
                                <a:gd name="T8" fmla="+- 0 5057 4187"/>
                                <a:gd name="T9" fmla="*/ T8 w 4351"/>
                                <a:gd name="T10" fmla="+- 0 -2191 -2202"/>
                                <a:gd name="T11" fmla="*/ -2191 h 2131"/>
                                <a:gd name="T12" fmla="+- 0 6217 4187"/>
                                <a:gd name="T13" fmla="*/ T12 w 4351"/>
                                <a:gd name="T14" fmla="+- 0 -2191 -2202"/>
                                <a:gd name="T15" fmla="*/ -2191 h 2131"/>
                                <a:gd name="T16" fmla="+- 0 8538 4187"/>
                                <a:gd name="T17" fmla="*/ T16 w 4351"/>
                                <a:gd name="T18" fmla="+- 0 -2202 -2202"/>
                                <a:gd name="T19" fmla="*/ -2202 h 213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351" h="2131">
                                  <a:moveTo>
                                    <a:pt x="0" y="1879"/>
                                  </a:moveTo>
                                  <a:lnTo>
                                    <a:pt x="290" y="2130"/>
                                  </a:lnTo>
                                  <a:lnTo>
                                    <a:pt x="870" y="11"/>
                                  </a:lnTo>
                                  <a:lnTo>
                                    <a:pt x="2030" y="11"/>
                                  </a:lnTo>
                                  <a:lnTo>
                                    <a:pt x="4351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ECB02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0" name="Group 398"/>
                        <wpg:cNvGrpSpPr>
                          <a:grpSpLocks/>
                        </wpg:cNvGrpSpPr>
                        <wpg:grpSpPr bwMode="auto">
                          <a:xfrm>
                            <a:off x="4139" y="-379"/>
                            <a:ext cx="97" cy="84"/>
                            <a:chOff x="4139" y="-379"/>
                            <a:chExt cx="97" cy="84"/>
                          </a:xfrm>
                        </wpg:grpSpPr>
                        <wps:wsp>
                          <wps:cNvPr id="411" name="Freeform 399"/>
                          <wps:cNvSpPr>
                            <a:spLocks/>
                          </wps:cNvSpPr>
                          <wps:spPr bwMode="auto">
                            <a:xfrm>
                              <a:off x="4139" y="-379"/>
                              <a:ext cx="97" cy="84"/>
                            </a:xfrm>
                            <a:custGeom>
                              <a:avLst/>
                              <a:gdLst>
                                <a:gd name="T0" fmla="+- 0 4187 4139"/>
                                <a:gd name="T1" fmla="*/ T0 w 97"/>
                                <a:gd name="T2" fmla="+- 0 -379 -379"/>
                                <a:gd name="T3" fmla="*/ -379 h 84"/>
                                <a:gd name="T4" fmla="+- 0 4139 4139"/>
                                <a:gd name="T5" fmla="*/ T4 w 97"/>
                                <a:gd name="T6" fmla="+- 0 -295 -379"/>
                                <a:gd name="T7" fmla="*/ -295 h 84"/>
                                <a:gd name="T8" fmla="+- 0 4236 4139"/>
                                <a:gd name="T9" fmla="*/ T8 w 97"/>
                                <a:gd name="T10" fmla="+- 0 -295 -379"/>
                                <a:gd name="T11" fmla="*/ -295 h 84"/>
                                <a:gd name="T12" fmla="+- 0 4187 4139"/>
                                <a:gd name="T13" fmla="*/ T12 w 97"/>
                                <a:gd name="T14" fmla="+- 0 -379 -379"/>
                                <a:gd name="T15" fmla="*/ -379 h 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97" h="84">
                                  <a:moveTo>
                                    <a:pt x="48" y="0"/>
                                  </a:moveTo>
                                  <a:lnTo>
                                    <a:pt x="0" y="84"/>
                                  </a:lnTo>
                                  <a:lnTo>
                                    <a:pt x="97" y="84"/>
                                  </a:lnTo>
                                  <a:lnTo>
                                    <a:pt x="4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ECB0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2" name="Group 400"/>
                        <wpg:cNvGrpSpPr>
                          <a:grpSpLocks/>
                        </wpg:cNvGrpSpPr>
                        <wpg:grpSpPr bwMode="auto">
                          <a:xfrm>
                            <a:off x="4429" y="-128"/>
                            <a:ext cx="97" cy="84"/>
                            <a:chOff x="4429" y="-128"/>
                            <a:chExt cx="97" cy="84"/>
                          </a:xfrm>
                        </wpg:grpSpPr>
                        <wps:wsp>
                          <wps:cNvPr id="413" name="Freeform 401"/>
                          <wps:cNvSpPr>
                            <a:spLocks/>
                          </wps:cNvSpPr>
                          <wps:spPr bwMode="auto">
                            <a:xfrm>
                              <a:off x="4429" y="-128"/>
                              <a:ext cx="97" cy="84"/>
                            </a:xfrm>
                            <a:custGeom>
                              <a:avLst/>
                              <a:gdLst>
                                <a:gd name="T0" fmla="+- 0 4477 4429"/>
                                <a:gd name="T1" fmla="*/ T0 w 97"/>
                                <a:gd name="T2" fmla="+- 0 -128 -128"/>
                                <a:gd name="T3" fmla="*/ -128 h 84"/>
                                <a:gd name="T4" fmla="+- 0 4429 4429"/>
                                <a:gd name="T5" fmla="*/ T4 w 97"/>
                                <a:gd name="T6" fmla="+- 0 -44 -128"/>
                                <a:gd name="T7" fmla="*/ -44 h 84"/>
                                <a:gd name="T8" fmla="+- 0 4526 4429"/>
                                <a:gd name="T9" fmla="*/ T8 w 97"/>
                                <a:gd name="T10" fmla="+- 0 -44 -128"/>
                                <a:gd name="T11" fmla="*/ -44 h 84"/>
                                <a:gd name="T12" fmla="+- 0 4477 4429"/>
                                <a:gd name="T13" fmla="*/ T12 w 97"/>
                                <a:gd name="T14" fmla="+- 0 -128 -128"/>
                                <a:gd name="T15" fmla="*/ -128 h 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97" h="84">
                                  <a:moveTo>
                                    <a:pt x="48" y="0"/>
                                  </a:moveTo>
                                  <a:lnTo>
                                    <a:pt x="0" y="84"/>
                                  </a:lnTo>
                                  <a:lnTo>
                                    <a:pt x="97" y="84"/>
                                  </a:lnTo>
                                  <a:lnTo>
                                    <a:pt x="4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ECB0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4" name="Group 402"/>
                        <wpg:cNvGrpSpPr>
                          <a:grpSpLocks/>
                        </wpg:cNvGrpSpPr>
                        <wpg:grpSpPr bwMode="auto">
                          <a:xfrm>
                            <a:off x="5009" y="-2247"/>
                            <a:ext cx="97" cy="84"/>
                            <a:chOff x="5009" y="-2247"/>
                            <a:chExt cx="97" cy="84"/>
                          </a:xfrm>
                        </wpg:grpSpPr>
                        <wps:wsp>
                          <wps:cNvPr id="415" name="Freeform 403"/>
                          <wps:cNvSpPr>
                            <a:spLocks/>
                          </wps:cNvSpPr>
                          <wps:spPr bwMode="auto">
                            <a:xfrm>
                              <a:off x="5009" y="-2247"/>
                              <a:ext cx="97" cy="84"/>
                            </a:xfrm>
                            <a:custGeom>
                              <a:avLst/>
                              <a:gdLst>
                                <a:gd name="T0" fmla="+- 0 5057 5009"/>
                                <a:gd name="T1" fmla="*/ T0 w 97"/>
                                <a:gd name="T2" fmla="+- 0 -2247 -2247"/>
                                <a:gd name="T3" fmla="*/ -2247 h 84"/>
                                <a:gd name="T4" fmla="+- 0 5009 5009"/>
                                <a:gd name="T5" fmla="*/ T4 w 97"/>
                                <a:gd name="T6" fmla="+- 0 -2163 -2247"/>
                                <a:gd name="T7" fmla="*/ -2163 h 84"/>
                                <a:gd name="T8" fmla="+- 0 5106 5009"/>
                                <a:gd name="T9" fmla="*/ T8 w 97"/>
                                <a:gd name="T10" fmla="+- 0 -2163 -2247"/>
                                <a:gd name="T11" fmla="*/ -2163 h 84"/>
                                <a:gd name="T12" fmla="+- 0 5057 5009"/>
                                <a:gd name="T13" fmla="*/ T12 w 97"/>
                                <a:gd name="T14" fmla="+- 0 -2247 -2247"/>
                                <a:gd name="T15" fmla="*/ -2247 h 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97" h="84">
                                  <a:moveTo>
                                    <a:pt x="48" y="0"/>
                                  </a:moveTo>
                                  <a:lnTo>
                                    <a:pt x="0" y="84"/>
                                  </a:lnTo>
                                  <a:lnTo>
                                    <a:pt x="97" y="84"/>
                                  </a:lnTo>
                                  <a:lnTo>
                                    <a:pt x="4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ECB0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6" name="Group 404"/>
                        <wpg:cNvGrpSpPr>
                          <a:grpSpLocks/>
                        </wpg:cNvGrpSpPr>
                        <wpg:grpSpPr bwMode="auto">
                          <a:xfrm>
                            <a:off x="6169" y="-2247"/>
                            <a:ext cx="97" cy="84"/>
                            <a:chOff x="6169" y="-2247"/>
                            <a:chExt cx="97" cy="84"/>
                          </a:xfrm>
                        </wpg:grpSpPr>
                        <wps:wsp>
                          <wps:cNvPr id="417" name="Freeform 405"/>
                          <wps:cNvSpPr>
                            <a:spLocks/>
                          </wps:cNvSpPr>
                          <wps:spPr bwMode="auto">
                            <a:xfrm>
                              <a:off x="6169" y="-2247"/>
                              <a:ext cx="97" cy="84"/>
                            </a:xfrm>
                            <a:custGeom>
                              <a:avLst/>
                              <a:gdLst>
                                <a:gd name="T0" fmla="+- 0 6218 6169"/>
                                <a:gd name="T1" fmla="*/ T0 w 97"/>
                                <a:gd name="T2" fmla="+- 0 -2247 -2247"/>
                                <a:gd name="T3" fmla="*/ -2247 h 84"/>
                                <a:gd name="T4" fmla="+- 0 6169 6169"/>
                                <a:gd name="T5" fmla="*/ T4 w 97"/>
                                <a:gd name="T6" fmla="+- 0 -2163 -2247"/>
                                <a:gd name="T7" fmla="*/ -2163 h 84"/>
                                <a:gd name="T8" fmla="+- 0 6266 6169"/>
                                <a:gd name="T9" fmla="*/ T8 w 97"/>
                                <a:gd name="T10" fmla="+- 0 -2163 -2247"/>
                                <a:gd name="T11" fmla="*/ -2163 h 84"/>
                                <a:gd name="T12" fmla="+- 0 6218 6169"/>
                                <a:gd name="T13" fmla="*/ T12 w 97"/>
                                <a:gd name="T14" fmla="+- 0 -2247 -2247"/>
                                <a:gd name="T15" fmla="*/ -2247 h 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97" h="84">
                                  <a:moveTo>
                                    <a:pt x="49" y="0"/>
                                  </a:moveTo>
                                  <a:lnTo>
                                    <a:pt x="0" y="84"/>
                                  </a:lnTo>
                                  <a:lnTo>
                                    <a:pt x="97" y="84"/>
                                  </a:lnTo>
                                  <a:lnTo>
                                    <a:pt x="4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ECB0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8" name="Group 406"/>
                        <wpg:cNvGrpSpPr>
                          <a:grpSpLocks/>
                        </wpg:cNvGrpSpPr>
                        <wpg:grpSpPr bwMode="auto">
                          <a:xfrm>
                            <a:off x="8490" y="-2258"/>
                            <a:ext cx="97" cy="84"/>
                            <a:chOff x="8490" y="-2258"/>
                            <a:chExt cx="97" cy="84"/>
                          </a:xfrm>
                        </wpg:grpSpPr>
                        <wps:wsp>
                          <wps:cNvPr id="419" name="Freeform 407"/>
                          <wps:cNvSpPr>
                            <a:spLocks/>
                          </wps:cNvSpPr>
                          <wps:spPr bwMode="auto">
                            <a:xfrm>
                              <a:off x="8490" y="-2258"/>
                              <a:ext cx="97" cy="84"/>
                            </a:xfrm>
                            <a:custGeom>
                              <a:avLst/>
                              <a:gdLst>
                                <a:gd name="T0" fmla="+- 0 8538 8490"/>
                                <a:gd name="T1" fmla="*/ T0 w 97"/>
                                <a:gd name="T2" fmla="+- 0 -2258 -2258"/>
                                <a:gd name="T3" fmla="*/ -2258 h 84"/>
                                <a:gd name="T4" fmla="+- 0 8490 8490"/>
                                <a:gd name="T5" fmla="*/ T4 w 97"/>
                                <a:gd name="T6" fmla="+- 0 -2174 -2258"/>
                                <a:gd name="T7" fmla="*/ -2174 h 84"/>
                                <a:gd name="T8" fmla="+- 0 8586 8490"/>
                                <a:gd name="T9" fmla="*/ T8 w 97"/>
                                <a:gd name="T10" fmla="+- 0 -2174 -2258"/>
                                <a:gd name="T11" fmla="*/ -2174 h 84"/>
                                <a:gd name="T12" fmla="+- 0 8538 8490"/>
                                <a:gd name="T13" fmla="*/ T12 w 97"/>
                                <a:gd name="T14" fmla="+- 0 -2258 -2258"/>
                                <a:gd name="T15" fmla="*/ -2258 h 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97" h="84">
                                  <a:moveTo>
                                    <a:pt x="48" y="0"/>
                                  </a:moveTo>
                                  <a:lnTo>
                                    <a:pt x="0" y="84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4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ECB0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0" name="Group 408"/>
                        <wpg:cNvGrpSpPr>
                          <a:grpSpLocks/>
                        </wpg:cNvGrpSpPr>
                        <wpg:grpSpPr bwMode="auto">
                          <a:xfrm>
                            <a:off x="4044" y="-3652"/>
                            <a:ext cx="1155" cy="556"/>
                            <a:chOff x="4044" y="-3652"/>
                            <a:chExt cx="1155" cy="556"/>
                          </a:xfrm>
                        </wpg:grpSpPr>
                        <wps:wsp>
                          <wps:cNvPr id="421" name="Freeform 409"/>
                          <wps:cNvSpPr>
                            <a:spLocks/>
                          </wps:cNvSpPr>
                          <wps:spPr bwMode="auto">
                            <a:xfrm>
                              <a:off x="4044" y="-3652"/>
                              <a:ext cx="1155" cy="556"/>
                            </a:xfrm>
                            <a:custGeom>
                              <a:avLst/>
                              <a:gdLst>
                                <a:gd name="T0" fmla="+- 0 5199 4044"/>
                                <a:gd name="T1" fmla="*/ T0 w 1155"/>
                                <a:gd name="T2" fmla="+- 0 -3096 -3652"/>
                                <a:gd name="T3" fmla="*/ -3096 h 556"/>
                                <a:gd name="T4" fmla="+- 0 5199 4044"/>
                                <a:gd name="T5" fmla="*/ T4 w 1155"/>
                                <a:gd name="T6" fmla="+- 0 -3652 -3652"/>
                                <a:gd name="T7" fmla="*/ -3652 h 556"/>
                                <a:gd name="T8" fmla="+- 0 4044 4044"/>
                                <a:gd name="T9" fmla="*/ T8 w 1155"/>
                                <a:gd name="T10" fmla="+- 0 -3652 -3652"/>
                                <a:gd name="T11" fmla="*/ -3652 h 556"/>
                                <a:gd name="T12" fmla="+- 0 4044 4044"/>
                                <a:gd name="T13" fmla="*/ T12 w 1155"/>
                                <a:gd name="T14" fmla="+- 0 -3096 -3652"/>
                                <a:gd name="T15" fmla="*/ -3096 h 556"/>
                                <a:gd name="T16" fmla="+- 0 5199 4044"/>
                                <a:gd name="T17" fmla="*/ T16 w 1155"/>
                                <a:gd name="T18" fmla="+- 0 -3096 -3652"/>
                                <a:gd name="T19" fmla="*/ -3096 h 5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55" h="556">
                                  <a:moveTo>
                                    <a:pt x="1155" y="556"/>
                                  </a:moveTo>
                                  <a:lnTo>
                                    <a:pt x="115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6"/>
                                  </a:lnTo>
                                  <a:lnTo>
                                    <a:pt x="1155" y="556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2" name="Group 410"/>
                        <wpg:cNvGrpSpPr>
                          <a:grpSpLocks/>
                        </wpg:cNvGrpSpPr>
                        <wpg:grpSpPr bwMode="auto">
                          <a:xfrm>
                            <a:off x="4086" y="-3547"/>
                            <a:ext cx="420" cy="2"/>
                            <a:chOff x="4086" y="-3547"/>
                            <a:chExt cx="420" cy="2"/>
                          </a:xfrm>
                        </wpg:grpSpPr>
                        <wps:wsp>
                          <wps:cNvPr id="423" name="Freeform 411"/>
                          <wps:cNvSpPr>
                            <a:spLocks/>
                          </wps:cNvSpPr>
                          <wps:spPr bwMode="auto">
                            <a:xfrm>
                              <a:off x="4086" y="-3547"/>
                              <a:ext cx="420" cy="2"/>
                            </a:xfrm>
                            <a:custGeom>
                              <a:avLst/>
                              <a:gdLst>
                                <a:gd name="T0" fmla="+- 0 4086 4086"/>
                                <a:gd name="T1" fmla="*/ T0 w 420"/>
                                <a:gd name="T2" fmla="+- 0 4506 4086"/>
                                <a:gd name="T3" fmla="*/ T2 w 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20">
                                  <a:moveTo>
                                    <a:pt x="0" y="0"/>
                                  </a:moveTo>
                                  <a:lnTo>
                                    <a:pt x="420" y="0"/>
                                  </a:lnTo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0072BD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4" name="Group 412"/>
                        <wpg:cNvGrpSpPr>
                          <a:grpSpLocks/>
                        </wpg:cNvGrpSpPr>
                        <wpg:grpSpPr bwMode="auto">
                          <a:xfrm>
                            <a:off x="4296" y="-3589"/>
                            <a:ext cx="2" cy="84"/>
                            <a:chOff x="4296" y="-3589"/>
                            <a:chExt cx="2" cy="84"/>
                          </a:xfrm>
                        </wpg:grpSpPr>
                        <wps:wsp>
                          <wps:cNvPr id="425" name="Freeform 413"/>
                          <wps:cNvSpPr>
                            <a:spLocks/>
                          </wps:cNvSpPr>
                          <wps:spPr bwMode="auto">
                            <a:xfrm>
                              <a:off x="4296" y="-3589"/>
                              <a:ext cx="2" cy="84"/>
                            </a:xfrm>
                            <a:custGeom>
                              <a:avLst/>
                              <a:gdLst>
                                <a:gd name="T0" fmla="+- 0 -3589 -3589"/>
                                <a:gd name="T1" fmla="*/ -3589 h 84"/>
                                <a:gd name="T2" fmla="+- 0 -3505 -3589"/>
                                <a:gd name="T3" fmla="*/ -3505 h 8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4">
                                  <a:moveTo>
                                    <a:pt x="0" y="0"/>
                                  </a:moveTo>
                                  <a:lnTo>
                                    <a:pt x="0" y="84"/>
                                  </a:lnTo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0072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6" name="Group 414"/>
                        <wpg:cNvGrpSpPr>
                          <a:grpSpLocks/>
                        </wpg:cNvGrpSpPr>
                        <wpg:grpSpPr bwMode="auto">
                          <a:xfrm>
                            <a:off x="4266" y="-3577"/>
                            <a:ext cx="59" cy="59"/>
                            <a:chOff x="4266" y="-3577"/>
                            <a:chExt cx="59" cy="59"/>
                          </a:xfrm>
                        </wpg:grpSpPr>
                        <wps:wsp>
                          <wps:cNvPr id="427" name="Freeform 415"/>
                          <wps:cNvSpPr>
                            <a:spLocks/>
                          </wps:cNvSpPr>
                          <wps:spPr bwMode="auto">
                            <a:xfrm>
                              <a:off x="4266" y="-3577"/>
                              <a:ext cx="59" cy="59"/>
                            </a:xfrm>
                            <a:custGeom>
                              <a:avLst/>
                              <a:gdLst>
                                <a:gd name="T0" fmla="+- 0 4266 4266"/>
                                <a:gd name="T1" fmla="*/ T0 w 59"/>
                                <a:gd name="T2" fmla="+- 0 -3577 -3577"/>
                                <a:gd name="T3" fmla="*/ -3577 h 59"/>
                                <a:gd name="T4" fmla="+- 0 4326 4266"/>
                                <a:gd name="T5" fmla="*/ T4 w 59"/>
                                <a:gd name="T6" fmla="+- 0 -3517 -3577"/>
                                <a:gd name="T7" fmla="*/ -3517 h 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9" h="59">
                                  <a:moveTo>
                                    <a:pt x="0" y="0"/>
                                  </a:moveTo>
                                  <a:lnTo>
                                    <a:pt x="60" y="60"/>
                                  </a:lnTo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0072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8" name="Group 416"/>
                        <wpg:cNvGrpSpPr>
                          <a:grpSpLocks/>
                        </wpg:cNvGrpSpPr>
                        <wpg:grpSpPr bwMode="auto">
                          <a:xfrm>
                            <a:off x="4266" y="-3577"/>
                            <a:ext cx="59" cy="59"/>
                            <a:chOff x="4266" y="-3577"/>
                            <a:chExt cx="59" cy="59"/>
                          </a:xfrm>
                        </wpg:grpSpPr>
                        <wps:wsp>
                          <wps:cNvPr id="429" name="Freeform 417"/>
                          <wps:cNvSpPr>
                            <a:spLocks/>
                          </wps:cNvSpPr>
                          <wps:spPr bwMode="auto">
                            <a:xfrm>
                              <a:off x="4266" y="-3577"/>
                              <a:ext cx="59" cy="59"/>
                            </a:xfrm>
                            <a:custGeom>
                              <a:avLst/>
                              <a:gdLst>
                                <a:gd name="T0" fmla="+- 0 4266 4266"/>
                                <a:gd name="T1" fmla="*/ T0 w 59"/>
                                <a:gd name="T2" fmla="+- 0 -3517 -3577"/>
                                <a:gd name="T3" fmla="*/ -3517 h 59"/>
                                <a:gd name="T4" fmla="+- 0 4326 4266"/>
                                <a:gd name="T5" fmla="*/ T4 w 59"/>
                                <a:gd name="T6" fmla="+- 0 -3577 -3577"/>
                                <a:gd name="T7" fmla="*/ -3577 h 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9" h="59">
                                  <a:moveTo>
                                    <a:pt x="0" y="60"/>
                                  </a:moveTo>
                                  <a:lnTo>
                                    <a:pt x="60" y="0"/>
                                  </a:lnTo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0072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0" name="Group 418"/>
                        <wpg:cNvGrpSpPr>
                          <a:grpSpLocks/>
                        </wpg:cNvGrpSpPr>
                        <wpg:grpSpPr bwMode="auto">
                          <a:xfrm>
                            <a:off x="4086" y="-3374"/>
                            <a:ext cx="420" cy="2"/>
                            <a:chOff x="4086" y="-3374"/>
                            <a:chExt cx="420" cy="2"/>
                          </a:xfrm>
                        </wpg:grpSpPr>
                        <wps:wsp>
                          <wps:cNvPr id="431" name="Freeform 419"/>
                          <wps:cNvSpPr>
                            <a:spLocks/>
                          </wps:cNvSpPr>
                          <wps:spPr bwMode="auto">
                            <a:xfrm>
                              <a:off x="4086" y="-3374"/>
                              <a:ext cx="420" cy="2"/>
                            </a:xfrm>
                            <a:custGeom>
                              <a:avLst/>
                              <a:gdLst>
                                <a:gd name="T0" fmla="+- 0 4086 4086"/>
                                <a:gd name="T1" fmla="*/ T0 w 420"/>
                                <a:gd name="T2" fmla="+- 0 4506 4086"/>
                                <a:gd name="T3" fmla="*/ T2 w 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20">
                                  <a:moveTo>
                                    <a:pt x="0" y="0"/>
                                  </a:moveTo>
                                  <a:lnTo>
                                    <a:pt x="42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D95318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2" name="Group 420"/>
                        <wpg:cNvGrpSpPr>
                          <a:grpSpLocks/>
                        </wpg:cNvGrpSpPr>
                        <wpg:grpSpPr bwMode="auto">
                          <a:xfrm>
                            <a:off x="4266" y="-3404"/>
                            <a:ext cx="59" cy="59"/>
                            <a:chOff x="4266" y="-3404"/>
                            <a:chExt cx="59" cy="59"/>
                          </a:xfrm>
                        </wpg:grpSpPr>
                        <wps:wsp>
                          <wps:cNvPr id="433" name="Freeform 421"/>
                          <wps:cNvSpPr>
                            <a:spLocks/>
                          </wps:cNvSpPr>
                          <wps:spPr bwMode="auto">
                            <a:xfrm>
                              <a:off x="4266" y="-3404"/>
                              <a:ext cx="59" cy="59"/>
                            </a:xfrm>
                            <a:custGeom>
                              <a:avLst/>
                              <a:gdLst>
                                <a:gd name="T0" fmla="+- 0 4266 4266"/>
                                <a:gd name="T1" fmla="*/ T0 w 59"/>
                                <a:gd name="T2" fmla="+- 0 -3404 -3404"/>
                                <a:gd name="T3" fmla="*/ -3404 h 59"/>
                                <a:gd name="T4" fmla="+- 0 4326 4266"/>
                                <a:gd name="T5" fmla="*/ T4 w 59"/>
                                <a:gd name="T6" fmla="+- 0 -3344 -3404"/>
                                <a:gd name="T7" fmla="*/ -3344 h 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9" h="59">
                                  <a:moveTo>
                                    <a:pt x="0" y="0"/>
                                  </a:moveTo>
                                  <a:lnTo>
                                    <a:pt x="60" y="60"/>
                                  </a:lnTo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D9531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4" name="Group 422"/>
                        <wpg:cNvGrpSpPr>
                          <a:grpSpLocks/>
                        </wpg:cNvGrpSpPr>
                        <wpg:grpSpPr bwMode="auto">
                          <a:xfrm>
                            <a:off x="4266" y="-3404"/>
                            <a:ext cx="59" cy="59"/>
                            <a:chOff x="4266" y="-3404"/>
                            <a:chExt cx="59" cy="59"/>
                          </a:xfrm>
                        </wpg:grpSpPr>
                        <wps:wsp>
                          <wps:cNvPr id="435" name="Freeform 423"/>
                          <wps:cNvSpPr>
                            <a:spLocks/>
                          </wps:cNvSpPr>
                          <wps:spPr bwMode="auto">
                            <a:xfrm>
                              <a:off x="4266" y="-3404"/>
                              <a:ext cx="59" cy="59"/>
                            </a:xfrm>
                            <a:custGeom>
                              <a:avLst/>
                              <a:gdLst>
                                <a:gd name="T0" fmla="+- 0 4266 4266"/>
                                <a:gd name="T1" fmla="*/ T0 w 59"/>
                                <a:gd name="T2" fmla="+- 0 -3344 -3404"/>
                                <a:gd name="T3" fmla="*/ -3344 h 59"/>
                                <a:gd name="T4" fmla="+- 0 4326 4266"/>
                                <a:gd name="T5" fmla="*/ T4 w 59"/>
                                <a:gd name="T6" fmla="+- 0 -3404 -3404"/>
                                <a:gd name="T7" fmla="*/ -3404 h 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9" h="59">
                                  <a:moveTo>
                                    <a:pt x="0" y="60"/>
                                  </a:moveTo>
                                  <a:lnTo>
                                    <a:pt x="60" y="0"/>
                                  </a:lnTo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D9531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6" name="Group 424"/>
                        <wpg:cNvGrpSpPr>
                          <a:grpSpLocks/>
                        </wpg:cNvGrpSpPr>
                        <wpg:grpSpPr bwMode="auto">
                          <a:xfrm>
                            <a:off x="4086" y="-3201"/>
                            <a:ext cx="420" cy="2"/>
                            <a:chOff x="4086" y="-3201"/>
                            <a:chExt cx="420" cy="2"/>
                          </a:xfrm>
                        </wpg:grpSpPr>
                        <wps:wsp>
                          <wps:cNvPr id="437" name="Freeform 425"/>
                          <wps:cNvSpPr>
                            <a:spLocks/>
                          </wps:cNvSpPr>
                          <wps:spPr bwMode="auto">
                            <a:xfrm>
                              <a:off x="4086" y="-3201"/>
                              <a:ext cx="420" cy="2"/>
                            </a:xfrm>
                            <a:custGeom>
                              <a:avLst/>
                              <a:gdLst>
                                <a:gd name="T0" fmla="+- 0 4086 4086"/>
                                <a:gd name="T1" fmla="*/ T0 w 420"/>
                                <a:gd name="T2" fmla="+- 0 4506 4086"/>
                                <a:gd name="T3" fmla="*/ T2 w 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20">
                                  <a:moveTo>
                                    <a:pt x="0" y="0"/>
                                  </a:moveTo>
                                  <a:lnTo>
                                    <a:pt x="42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ECB02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8" name="Group 426"/>
                        <wpg:cNvGrpSpPr>
                          <a:grpSpLocks/>
                        </wpg:cNvGrpSpPr>
                        <wpg:grpSpPr bwMode="auto">
                          <a:xfrm>
                            <a:off x="4248" y="-3257"/>
                            <a:ext cx="97" cy="84"/>
                            <a:chOff x="4248" y="-3257"/>
                            <a:chExt cx="97" cy="84"/>
                          </a:xfrm>
                        </wpg:grpSpPr>
                        <wps:wsp>
                          <wps:cNvPr id="439" name="Freeform 427"/>
                          <wps:cNvSpPr>
                            <a:spLocks/>
                          </wps:cNvSpPr>
                          <wps:spPr bwMode="auto">
                            <a:xfrm>
                              <a:off x="4248" y="-3257"/>
                              <a:ext cx="97" cy="84"/>
                            </a:xfrm>
                            <a:custGeom>
                              <a:avLst/>
                              <a:gdLst>
                                <a:gd name="T0" fmla="+- 0 4296 4248"/>
                                <a:gd name="T1" fmla="*/ T0 w 97"/>
                                <a:gd name="T2" fmla="+- 0 -3257 -3257"/>
                                <a:gd name="T3" fmla="*/ -3257 h 84"/>
                                <a:gd name="T4" fmla="+- 0 4248 4248"/>
                                <a:gd name="T5" fmla="*/ T4 w 97"/>
                                <a:gd name="T6" fmla="+- 0 -3173 -3257"/>
                                <a:gd name="T7" fmla="*/ -3173 h 84"/>
                                <a:gd name="T8" fmla="+- 0 4344 4248"/>
                                <a:gd name="T9" fmla="*/ T8 w 97"/>
                                <a:gd name="T10" fmla="+- 0 -3173 -3257"/>
                                <a:gd name="T11" fmla="*/ -3173 h 84"/>
                                <a:gd name="T12" fmla="+- 0 4296 4248"/>
                                <a:gd name="T13" fmla="*/ T12 w 97"/>
                                <a:gd name="T14" fmla="+- 0 -3257 -3257"/>
                                <a:gd name="T15" fmla="*/ -3257 h 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97" h="84">
                                  <a:moveTo>
                                    <a:pt x="48" y="0"/>
                                  </a:moveTo>
                                  <a:lnTo>
                                    <a:pt x="0" y="84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4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ECB0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0" name="Group 428"/>
                        <wpg:cNvGrpSpPr>
                          <a:grpSpLocks/>
                        </wpg:cNvGrpSpPr>
                        <wpg:grpSpPr bwMode="auto">
                          <a:xfrm>
                            <a:off x="4044" y="-3652"/>
                            <a:ext cx="1155" cy="556"/>
                            <a:chOff x="4044" y="-3652"/>
                            <a:chExt cx="1155" cy="556"/>
                          </a:xfrm>
                        </wpg:grpSpPr>
                        <wps:wsp>
                          <wps:cNvPr id="441" name="Freeform 429"/>
                          <wps:cNvSpPr>
                            <a:spLocks/>
                          </wps:cNvSpPr>
                          <wps:spPr bwMode="auto">
                            <a:xfrm>
                              <a:off x="4044" y="-3652"/>
                              <a:ext cx="1155" cy="556"/>
                            </a:xfrm>
                            <a:custGeom>
                              <a:avLst/>
                              <a:gdLst>
                                <a:gd name="T0" fmla="+- 0 4044 4044"/>
                                <a:gd name="T1" fmla="*/ T0 w 1155"/>
                                <a:gd name="T2" fmla="+- 0 -3096 -3652"/>
                                <a:gd name="T3" fmla="*/ -3096 h 556"/>
                                <a:gd name="T4" fmla="+- 0 4044 4044"/>
                                <a:gd name="T5" fmla="*/ T4 w 1155"/>
                                <a:gd name="T6" fmla="+- 0 -3652 -3652"/>
                                <a:gd name="T7" fmla="*/ -3652 h 556"/>
                                <a:gd name="T8" fmla="+- 0 5199 4044"/>
                                <a:gd name="T9" fmla="*/ T8 w 1155"/>
                                <a:gd name="T10" fmla="+- 0 -3652 -3652"/>
                                <a:gd name="T11" fmla="*/ -3652 h 556"/>
                                <a:gd name="T12" fmla="+- 0 5199 4044"/>
                                <a:gd name="T13" fmla="*/ T12 w 1155"/>
                                <a:gd name="T14" fmla="+- 0 -3096 -3652"/>
                                <a:gd name="T15" fmla="*/ -3096 h 556"/>
                                <a:gd name="T16" fmla="+- 0 4044 4044"/>
                                <a:gd name="T17" fmla="*/ T16 w 1155"/>
                                <a:gd name="T18" fmla="+- 0 -3096 -3652"/>
                                <a:gd name="T19" fmla="*/ -3096 h 5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55" h="556">
                                  <a:moveTo>
                                    <a:pt x="0" y="55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155" y="0"/>
                                  </a:lnTo>
                                  <a:lnTo>
                                    <a:pt x="1155" y="556"/>
                                  </a:lnTo>
                                  <a:lnTo>
                                    <a:pt x="0" y="55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B4A7A9" id="Group 237" o:spid="_x0000_s1026" style="position:absolute;margin-left:194.7pt;margin-top:-187.6pt;width:234.9pt;height:185.65pt;z-index:-2610;mso-position-horizontal-relative:page" coordorigin="3894,-3752" coordsize="4698,3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">
                <v:group id="Group 238" o:spid="_x0000_s1027" style="position:absolute;left:3897;top:-72;width:4641;height:2" coordorigin="3897,-72" coordsize="464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<v:shape id="Freeform 239" o:spid="_x0000_s1028" style="position:absolute;left:3897;top:-72;width:4641;height:2;visibility:visible;mso-wrap-style:square;v-text-anchor:top" coordsize="464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" path="m,l4641,e" filled="f" strokecolor="#252525" strokeweight=".35pt">
                    <v:path arrowok="t" o:connecttype="custom" o:connectlocs="0,0;4641,0" o:connectangles="0,0"/>
                  </v:shape>
                </v:group>
                <v:group id="Group 240" o:spid="_x0000_s1029" style="position:absolute;left:4187;top:-118;width:2;height:46" coordorigin="4187,-118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<v:shape id="Freeform 241" o:spid="_x0000_s1030" style="position:absolute;left:4187;top:-118;width:2;height:46;visibility:visible;mso-wrap-style:square;v-text-anchor:top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" path="m,46l,e" filled="f" strokecolor="#252525" strokeweight=".35pt">
                    <v:path arrowok="t" o:connecttype="custom" o:connectlocs="0,-72;0,-118" o:connectangles="0,0"/>
                  </v:shape>
                </v:group>
                <v:group id="Group 242" o:spid="_x0000_s1031" style="position:absolute;left:4477;top:-118;width:2;height:46" coordorigin="4477,-118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Freeform 243" o:spid="_x0000_s1032" style="position:absolute;left:4477;top:-118;width:2;height:46;visibility:visible;mso-wrap-style:square;v-text-anchor:top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" path="m,46l,e" filled="f" strokecolor="#252525" strokeweight=".35pt">
                    <v:path arrowok="t" o:connecttype="custom" o:connectlocs="0,-72;0,-118" o:connectangles="0,0"/>
                  </v:shape>
                </v:group>
                <v:group id="Group 244" o:spid="_x0000_s1033" style="position:absolute;left:5057;top:-118;width:2;height:46" coordorigin="5057,-118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<v:shape id="Freeform 245" o:spid="_x0000_s1034" style="position:absolute;left:5057;top:-118;width:2;height:46;visibility:visible;mso-wrap-style:square;v-text-anchor:top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" path="m,46l,e" filled="f" strokecolor="#252525" strokeweight=".35pt">
                    <v:path arrowok="t" o:connecttype="custom" o:connectlocs="0,-72;0,-118" o:connectangles="0,0"/>
                  </v:shape>
                </v:group>
                <v:group id="Group 246" o:spid="_x0000_s1035" style="position:absolute;left:6218;top:-118;width:2;height:46" coordorigin="6218,-118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<v:shape id="Freeform 247" o:spid="_x0000_s1036" style="position:absolute;left:6218;top:-118;width:2;height:46;visibility:visible;mso-wrap-style:square;v-text-anchor:top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" path="m,46l,e" filled="f" strokecolor="#252525" strokeweight=".35pt">
                    <v:path arrowok="t" o:connecttype="custom" o:connectlocs="0,-72;0,-118" o:connectangles="0,0"/>
                  </v:shape>
                </v:group>
                <v:group id="Group 248" o:spid="_x0000_s1037" style="position:absolute;left:3897;top:-3705;width:4641;height:2" coordorigin="3897,-3705" coordsize="464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<v:shape id="Freeform 249" o:spid="_x0000_s1038" style="position:absolute;left:3897;top:-3705;width:4641;height:2;visibility:visible;mso-wrap-style:square;v-text-anchor:top" coordsize="464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" path="m,l4641,e" filled="f" strokecolor="#252525" strokeweight=".35pt">
                    <v:path arrowok="t" o:connecttype="custom" o:connectlocs="0,0;4641,0" o:connectangles="0,0"/>
                  </v:shape>
                </v:group>
                <v:group id="Group 250" o:spid="_x0000_s1039" style="position:absolute;left:4187;top:-3705;width:2;height:46" coordorigin="4187,-3705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Freeform 251" o:spid="_x0000_s1040" style="position:absolute;left:4187;top:-3705;width:2;height:46;visibility:visible;mso-wrap-style:square;v-text-anchor:top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" path="m,l,47e" filled="f" strokecolor="#252525" strokeweight=".35pt">
                    <v:path arrowok="t" o:connecttype="custom" o:connectlocs="0,-3705;0,-3658" o:connectangles="0,0"/>
                  </v:shape>
                </v:group>
                <v:group id="Group 252" o:spid="_x0000_s1041" style="position:absolute;left:4477;top:-3705;width:2;height:46" coordorigin="4477,-3705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<v:shape id="Freeform 253" o:spid="_x0000_s1042" style="position:absolute;left:4477;top:-3705;width:2;height:46;visibility:visible;mso-wrap-style:square;v-text-anchor:top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" path="m,l,47e" filled="f" strokecolor="#252525" strokeweight=".35pt">
                    <v:path arrowok="t" o:connecttype="custom" o:connectlocs="0,-3705;0,-3658" o:connectangles="0,0"/>
                  </v:shape>
                </v:group>
                <v:group id="Group 254" o:spid="_x0000_s1043" style="position:absolute;left:5057;top:-3705;width:2;height:46" coordorigin="5057,-3705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<v:shape id="Freeform 255" o:spid="_x0000_s1044" style="position:absolute;left:5057;top:-3705;width:2;height:46;visibility:visible;mso-wrap-style:square;v-text-anchor:top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" path="m,l,47e" filled="f" strokecolor="#252525" strokeweight=".35pt">
                    <v:path arrowok="t" o:connecttype="custom" o:connectlocs="0,-3705;0,-3658" o:connectangles="0,0"/>
                  </v:shape>
                </v:group>
                <v:group id="Group 256" o:spid="_x0000_s1045" style="position:absolute;left:6218;top:-3705;width:2;height:46" coordorigin="6218,-3705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<v:shape id="Freeform 257" o:spid="_x0000_s1046" style="position:absolute;left:6218;top:-3705;width:2;height:46;visibility:visible;mso-wrap-style:square;v-text-anchor:top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" path="m,l,47e" filled="f" strokecolor="#252525" strokeweight=".35pt">
                    <v:path arrowok="t" o:connecttype="custom" o:connectlocs="0,-3705;0,-3658" o:connectangles="0,0"/>
                  </v:shape>
                </v:group>
                <v:group id="Group 258" o:spid="_x0000_s1047" style="position:absolute;left:8538;top:-3705;width:2;height:3633" coordorigin="8538,-3705" coordsize="2,3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Freeform 259" o:spid="_x0000_s1048" style="position:absolute;left:8538;top:-3705;width:2;height:3633;visibility:visible;mso-wrap-style:square;v-text-anchor:top" coordsize="2,3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" path="m,3633l,e" filled="f" strokecolor="#252525" strokeweight=".35pt">
                    <v:path arrowok="t" o:connecttype="custom" o:connectlocs="0,-72;0,-3705" o:connectangles="0,0"/>
                  </v:shape>
                </v:group>
                <v:group id="Group 260" o:spid="_x0000_s1049" style="position:absolute;left:3897;top:-3705;width:2;height:3633" coordorigin="3897,-3705" coordsize="2,3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<v:shape id="Freeform 261" o:spid="_x0000_s1050" style="position:absolute;left:3897;top:-3705;width:2;height:3633;visibility:visible;mso-wrap-style:square;v-text-anchor:top" coordsize="2,3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" path="m,3633l,e" filled="f" strokecolor="#252525" strokeweight=".35pt">
                    <v:path arrowok="t" o:connecttype="custom" o:connectlocs="0,-72;0,-3705" o:connectangles="0,0"/>
                  </v:shape>
                </v:group>
                <v:group id="Group 262" o:spid="_x0000_s1051" style="position:absolute;left:3897;top:-1693;width:46;height:2" coordorigin="3897,-1693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<v:shape id="Freeform 263" o:spid="_x0000_s1052" style="position:absolute;left:3897;top:-1693;width:46;height:2;visibility:visible;mso-wrap-style:square;v-text-anchor:top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" path="m,l46,e" filled="f" strokecolor="#252525" strokeweight=".35pt">
                    <v:path arrowok="t" o:connecttype="custom" o:connectlocs="0,0;46,0" o:connectangles="0,0"/>
                  </v:shape>
                </v:group>
                <v:group id="Group 264" o:spid="_x0000_s1053" style="position:absolute;left:3897;top:-3314;width:46;height:2" coordorigin="3897,-3314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<v:shape id="Freeform 265" o:spid="_x0000_s1054" style="position:absolute;left:3897;top:-3314;width:46;height:2;visibility:visible;mso-wrap-style:square;v-text-anchor:top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" path="m,l46,e" filled="f" strokecolor="#252525" strokeweight=".35pt">
                    <v:path arrowok="t" o:connecttype="custom" o:connectlocs="0,0;46,0" o:connectangles="0,0"/>
                  </v:shape>
                </v:group>
                <v:group id="Group 266" o:spid="_x0000_s1055" style="position:absolute;left:8492;top:-1693;width:46;height:2" coordorigin="8492,-1693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<v:shape id="Freeform 267" o:spid="_x0000_s1056" style="position:absolute;left:8492;top:-1693;width:46;height:2;visibility:visible;mso-wrap-style:square;v-text-anchor:top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" path="m,l46,e" filled="f" strokecolor="#252525" strokeweight=".35pt">
                    <v:path arrowok="t" o:connecttype="custom" o:connectlocs="0,0;46,0" o:connectangles="0,0"/>
                  </v:shape>
                </v:group>
                <v:group id="Group 268" o:spid="_x0000_s1057" style="position:absolute;left:8492;top:-3314;width:46;height:2" coordorigin="8492,-3314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<v:shape id="Freeform 269" o:spid="_x0000_s1058" style="position:absolute;left:8492;top:-3314;width:46;height:2;visibility:visible;mso-wrap-style:square;v-text-anchor:top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" path="m,l46,e" filled="f" strokecolor="#252525" strokeweight=".35pt">
                    <v:path arrowok="t" o:connecttype="custom" o:connectlocs="0,0;46,0" o:connectangles="0,0"/>
                  </v:shape>
                </v:group>
                <v:group id="Group 270" o:spid="_x0000_s1059" style="position:absolute;left:3897;top:-560;width:23;height:2" coordorigin="3897,-560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<v:shape id="Freeform 271" o:spid="_x0000_s1060" style="position:absolute;left:3897;top:-560;width:23;height:2;visibility:visible;mso-wrap-style:square;v-text-anchor:top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" path="m,l23,e" filled="f" strokecolor="#252525" strokeweight=".35pt">
                    <v:path arrowok="t" o:connecttype="custom" o:connectlocs="0,0;23,0" o:connectangles="0,0"/>
                  </v:shape>
                </v:group>
                <v:group id="Group 272" o:spid="_x0000_s1061" style="position:absolute;left:3897;top:-845;width:23;height:2" coordorigin="3897,-845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Freeform 273" o:spid="_x0000_s1062" style="position:absolute;left:3897;top:-845;width:23;height:2;visibility:visible;mso-wrap-style:square;v-text-anchor:top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" path="m,l23,e" filled="f" strokecolor="#252525" strokeweight=".35pt">
                    <v:path arrowok="t" o:connecttype="custom" o:connectlocs="0,0;23,0" o:connectangles="0,0"/>
                  </v:shape>
                </v:group>
                <v:group id="Group 274" o:spid="_x0000_s1063" style="position:absolute;left:3897;top:-1048;width:23;height:2" coordorigin="3897,-1048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<v:shape id="Freeform 275" o:spid="_x0000_s1064" style="position:absolute;left:3897;top:-1048;width:23;height:2;visibility:visible;mso-wrap-style:square;v-text-anchor:top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" path="m,l23,e" filled="f" strokecolor="#252525" strokeweight=".35pt">
                    <v:path arrowok="t" o:connecttype="custom" o:connectlocs="0,0;23,0" o:connectangles="0,0"/>
                  </v:shape>
                </v:group>
                <v:group id="Group 276" o:spid="_x0000_s1065" style="position:absolute;left:3897;top:-1205;width:23;height:2" coordorigin="3897,-1205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<v:shape id="Freeform 277" o:spid="_x0000_s1066" style="position:absolute;left:3897;top:-1205;width:23;height:2;visibility:visible;mso-wrap-style:square;v-text-anchor:top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" path="m,l23,e" filled="f" strokecolor="#252525" strokeweight=".35pt">
                    <v:path arrowok="t" o:connecttype="custom" o:connectlocs="0,0;23,0" o:connectangles="0,0"/>
                  </v:shape>
                </v:group>
                <v:group id="Group 278" o:spid="_x0000_s1067" style="position:absolute;left:3897;top:-1333;width:23;height:2" coordorigin="3897,-1333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<v:shape id="Freeform 279" o:spid="_x0000_s1068" style="position:absolute;left:3897;top:-1333;width:23;height:2;visibility:visible;mso-wrap-style:square;v-text-anchor:top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" path="m,l23,e" filled="f" strokecolor="#252525" strokeweight=".35pt">
                    <v:path arrowok="t" o:connecttype="custom" o:connectlocs="0,0;23,0" o:connectangles="0,0"/>
                  </v:shape>
                </v:group>
                <v:group id="Group 280" o:spid="_x0000_s1069" style="position:absolute;left:3897;top:-1442;width:23;height:2" coordorigin="3897,-1442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Freeform 281" o:spid="_x0000_s1070" style="position:absolute;left:3897;top:-1442;width:23;height:2;visibility:visible;mso-wrap-style:square;v-text-anchor:top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" path="m,l23,e" filled="f" strokecolor="#252525" strokeweight=".35pt">
                    <v:path arrowok="t" o:connecttype="custom" o:connectlocs="0,0;23,0" o:connectangles="0,0"/>
                  </v:shape>
                </v:group>
                <v:group id="Group 282" o:spid="_x0000_s1071" style="position:absolute;left:3897;top:-1536;width:23;height:2" coordorigin="3897,-1536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<v:shape id="Freeform 283" o:spid="_x0000_s1072" style="position:absolute;left:3897;top:-1536;width:23;height:2;visibility:visible;mso-wrap-style:square;v-text-anchor:top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" path="m,l23,e" filled="f" strokecolor="#252525" strokeweight=".35pt">
                    <v:path arrowok="t" o:connecttype="custom" o:connectlocs="0,0;23,0" o:connectangles="0,0"/>
                  </v:shape>
                </v:group>
                <v:group id="Group 284" o:spid="_x0000_s1073" style="position:absolute;left:3897;top:-1618;width:23;height:2" coordorigin="3897,-1618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<v:shape id="Freeform 285" o:spid="_x0000_s1074" style="position:absolute;left:3897;top:-1618;width:23;height:2;visibility:visible;mso-wrap-style:square;v-text-anchor:top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" path="m,l23,e" filled="f" strokecolor="#252525" strokeweight=".35pt">
                    <v:path arrowok="t" o:connecttype="custom" o:connectlocs="0,0;23,0" o:connectangles="0,0"/>
                  </v:shape>
                </v:group>
                <v:group id="Group 286" o:spid="_x0000_s1075" style="position:absolute;left:3897;top:-2181;width:23;height:2" coordorigin="3897,-2181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<v:shape id="Freeform 287" o:spid="_x0000_s1076" style="position:absolute;left:3897;top:-2181;width:23;height:2;visibility:visible;mso-wrap-style:square;v-text-anchor:top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" path="m,l23,e" filled="f" strokecolor="#252525" strokeweight=".35pt">
                    <v:path arrowok="t" o:connecttype="custom" o:connectlocs="0,0;23,0" o:connectangles="0,0"/>
                  </v:shape>
                </v:group>
                <v:group id="Group 288" o:spid="_x0000_s1077" style="position:absolute;left:3897;top:-2466;width:23;height:2" coordorigin="3897,-2466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<v:shape id="Freeform 289" o:spid="_x0000_s1078" style="position:absolute;left:3897;top:-2466;width:23;height:2;visibility:visible;mso-wrap-style:square;v-text-anchor:top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" path="m,l23,e" filled="f" strokecolor="#252525" strokeweight=".35pt">
                    <v:path arrowok="t" o:connecttype="custom" o:connectlocs="0,0;23,0" o:connectangles="0,0"/>
                  </v:shape>
                </v:group>
                <v:group id="Group 290" o:spid="_x0000_s1079" style="position:absolute;left:3897;top:-2669;width:23;height:2" coordorigin="3897,-2669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<v:shape id="Freeform 291" o:spid="_x0000_s1080" style="position:absolute;left:3897;top:-2669;width:23;height:2;visibility:visible;mso-wrap-style:square;v-text-anchor:top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" path="m,l23,e" filled="f" strokecolor="#252525" strokeweight=".35pt">
                    <v:path arrowok="t" o:connecttype="custom" o:connectlocs="0,0;23,0" o:connectangles="0,0"/>
                  </v:shape>
                </v:group>
                <v:group id="Group 292" o:spid="_x0000_s1081" style="position:absolute;left:3897;top:-2826;width:23;height:2" coordorigin="3897,-2826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<v:shape id="Freeform 293" o:spid="_x0000_s1082" style="position:absolute;left:3897;top:-2826;width:23;height:2;visibility:visible;mso-wrap-style:square;v-text-anchor:top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" path="m,l23,e" filled="f" strokecolor="#252525" strokeweight=".35pt">
                    <v:path arrowok="t" o:connecttype="custom" o:connectlocs="0,0;23,0" o:connectangles="0,0"/>
                  </v:shape>
                </v:group>
                <v:group id="Group 294" o:spid="_x0000_s1083" style="position:absolute;left:3897;top:-2954;width:23;height:2" coordorigin="3897,-2954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<v:shape id="Freeform 295" o:spid="_x0000_s1084" style="position:absolute;left:3897;top:-2954;width:23;height:2;visibility:visible;mso-wrap-style:square;v-text-anchor:top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" path="m,l23,e" filled="f" strokecolor="#252525" strokeweight=".35pt">
                    <v:path arrowok="t" o:connecttype="custom" o:connectlocs="0,0;23,0" o:connectangles="0,0"/>
                  </v:shape>
                </v:group>
                <v:group id="Group 296" o:spid="_x0000_s1085" style="position:absolute;left:3897;top:-3062;width:23;height:2" coordorigin="3897,-3062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<v:shape id="Freeform 297" o:spid="_x0000_s1086" style="position:absolute;left:3897;top:-3062;width:23;height:2;visibility:visible;mso-wrap-style:square;v-text-anchor:top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" path="m,l23,e" filled="f" strokecolor="#252525" strokeweight=".35pt">
                    <v:path arrowok="t" o:connecttype="custom" o:connectlocs="0,0;23,0" o:connectangles="0,0"/>
                  </v:shape>
                </v:group>
                <v:group id="Group 298" o:spid="_x0000_s1087" style="position:absolute;left:3897;top:-3156;width:23;height:2" coordorigin="3897,-3156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<v:shape id="Freeform 299" o:spid="_x0000_s1088" style="position:absolute;left:3897;top:-3156;width:23;height:2;visibility:visible;mso-wrap-style:square;v-text-anchor:top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" path="m,l23,e" filled="f" strokecolor="#252525" strokeweight=".35pt">
                    <v:path arrowok="t" o:connecttype="custom" o:connectlocs="0,0;23,0" o:connectangles="0,0"/>
                  </v:shape>
                </v:group>
                <v:group id="Group 300" o:spid="_x0000_s1089" style="position:absolute;left:3897;top:-3239;width:23;height:2" coordorigin="3897,-3239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<v:shape id="Freeform 301" o:spid="_x0000_s1090" style="position:absolute;left:3897;top:-3239;width:23;height:2;visibility:visible;mso-wrap-style:square;v-text-anchor:top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" path="m,l23,e" filled="f" strokecolor="#252525" strokeweight=".35pt">
                    <v:path arrowok="t" o:connecttype="custom" o:connectlocs="0,0;23,0" o:connectangles="0,0"/>
                  </v:shape>
                </v:group>
                <v:group id="Group 302" o:spid="_x0000_s1091" style="position:absolute;left:8515;top:-560;width:23;height:2" coordorigin="8515,-560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<v:shape id="Freeform 303" o:spid="_x0000_s1092" style="position:absolute;left:8515;top:-560;width:23;height:2;visibility:visible;mso-wrap-style:square;v-text-anchor:top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" path="m23,l,e" filled="f" strokecolor="#252525" strokeweight=".35pt">
                    <v:path arrowok="t" o:connecttype="custom" o:connectlocs="23,0;0,0" o:connectangles="0,0"/>
                  </v:shape>
                </v:group>
                <v:group id="Group 304" o:spid="_x0000_s1093" style="position:absolute;left:8515;top:-845;width:23;height:2" coordorigin="8515,-845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+P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DEG7idCUdA7v8AAAD//wMAUEsBAi0AFAAGAAgAAAAhANvh9svuAAAAhQEAABMAAAAAAAAA&#10;AAAAAAAAAAAAAFtDb250ZW50X1R5cGVzXS54bWxQSwECLQAUAAYACAAAACEAWvQsW78AAAAVAQAA&#10;CwAAAAAAAAAAAAAAAAAfAQAAX3JlbHMvLnJlbHNQSwECLQAUAAYACAAAACEAg3xfj8YAAADcAAAA&#10;DwAAAAAAAAAAAAAAAAAHAgAAZHJzL2Rvd25yZXYueG1sUEsFBgAAAAADAAMAtwAAAPoCAAAAAA==&#10;">
                  <v:shape id="Freeform 305" o:spid="_x0000_s1094" style="position:absolute;left:8515;top:-845;width:23;height:2;visibility:visible;mso-wrap-style:square;v-text-anchor:top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" path="m23,l,e" filled="f" strokecolor="#252525" strokeweight=".35pt">
                    <v:path arrowok="t" o:connecttype="custom" o:connectlocs="23,0;0,0" o:connectangles="0,0"/>
                  </v:shape>
                </v:group>
                <v:group id="Group 306" o:spid="_x0000_s1095" style="position:absolute;left:8515;top:-1048;width:23;height:2" coordorigin="8515,-1048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<v:shape id="Freeform 307" o:spid="_x0000_s1096" style="position:absolute;left:8515;top:-1048;width:23;height:2;visibility:visible;mso-wrap-style:square;v-text-anchor:top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" path="m23,l,e" filled="f" strokecolor="#252525" strokeweight=".35pt">
                    <v:path arrowok="t" o:connecttype="custom" o:connectlocs="23,0;0,0" o:connectangles="0,0"/>
                  </v:shape>
                </v:group>
                <v:group id="Group 308" o:spid="_x0000_s1097" style="position:absolute;left:8515;top:-1205;width:23;height:2" coordorigin="8515,-1205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<v:shape id="Freeform 309" o:spid="_x0000_s1098" style="position:absolute;left:8515;top:-1205;width:23;height:2;visibility:visible;mso-wrap-style:square;v-text-anchor:top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" path="m23,l,e" filled="f" strokecolor="#252525" strokeweight=".35pt">
                    <v:path arrowok="t" o:connecttype="custom" o:connectlocs="23,0;0,0" o:connectangles="0,0"/>
                  </v:shape>
                </v:group>
                <v:group id="Group 310" o:spid="_x0000_s1099" style="position:absolute;left:8515;top:-1333;width:23;height:2" coordorigin="8515,-1333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<v:shape id="Freeform 311" o:spid="_x0000_s1100" style="position:absolute;left:8515;top:-1333;width:23;height:2;visibility:visible;mso-wrap-style:square;v-text-anchor:top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" path="m23,l,e" filled="f" strokecolor="#252525" strokeweight=".35pt">
                    <v:path arrowok="t" o:connecttype="custom" o:connectlocs="23,0;0,0" o:connectangles="0,0"/>
                  </v:shape>
                </v:group>
                <v:group id="Group 312" o:spid="_x0000_s1101" style="position:absolute;left:8515;top:-1442;width:23;height:2" coordorigin="8515,-1442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<v:shape id="Freeform 313" o:spid="_x0000_s1102" style="position:absolute;left:8515;top:-1442;width:23;height:2;visibility:visible;mso-wrap-style:square;v-text-anchor:top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" path="m23,l,e" filled="f" strokecolor="#252525" strokeweight=".35pt">
                    <v:path arrowok="t" o:connecttype="custom" o:connectlocs="23,0;0,0" o:connectangles="0,0"/>
                  </v:shape>
                </v:group>
                <v:group id="Group 314" o:spid="_x0000_s1103" style="position:absolute;left:8515;top:-1536;width:23;height:2" coordorigin="8515,-1536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<v:shape id="Freeform 315" o:spid="_x0000_s1104" style="position:absolute;left:8515;top:-1536;width:23;height:2;visibility:visible;mso-wrap-style:square;v-text-anchor:top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" path="m23,l,e" filled="f" strokecolor="#252525" strokeweight=".35pt">
                    <v:path arrowok="t" o:connecttype="custom" o:connectlocs="23,0;0,0" o:connectangles="0,0"/>
                  </v:shape>
                </v:group>
                <v:group id="Group 316" o:spid="_x0000_s1105" style="position:absolute;left:8515;top:-1618;width:23;height:2" coordorigin="8515,-1618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<v:shape id="Freeform 317" o:spid="_x0000_s1106" style="position:absolute;left:8515;top:-1618;width:23;height:2;visibility:visible;mso-wrap-style:square;v-text-anchor:top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" path="m23,l,e" filled="f" strokecolor="#252525" strokeweight=".35pt">
                    <v:path arrowok="t" o:connecttype="custom" o:connectlocs="23,0;0,0" o:connectangles="0,0"/>
                  </v:shape>
                </v:group>
                <v:group id="Group 318" o:spid="_x0000_s1107" style="position:absolute;left:8515;top:-2181;width:23;height:2" coordorigin="8515,-2181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<v:shape id="Freeform 319" o:spid="_x0000_s1108" style="position:absolute;left:8515;top:-2181;width:23;height:2;visibility:visible;mso-wrap-style:square;v-text-anchor:top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" path="m23,l,e" filled="f" strokecolor="#252525" strokeweight=".35pt">
                    <v:path arrowok="t" o:connecttype="custom" o:connectlocs="23,0;0,0" o:connectangles="0,0"/>
                  </v:shape>
                </v:group>
                <v:group id="Group 320" o:spid="_x0000_s1109" style="position:absolute;left:8515;top:-2466;width:23;height:2" coordorigin="8515,-2466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<v:shape id="Freeform 321" o:spid="_x0000_s1110" style="position:absolute;left:8515;top:-2466;width:23;height:2;visibility:visible;mso-wrap-style:square;v-text-anchor:top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" path="m23,l,e" filled="f" strokecolor="#252525" strokeweight=".35pt">
                    <v:path arrowok="t" o:connecttype="custom" o:connectlocs="23,0;0,0" o:connectangles="0,0"/>
                  </v:shape>
                </v:group>
                <v:group id="Group 322" o:spid="_x0000_s1111" style="position:absolute;left:8515;top:-2669;width:23;height:2" coordorigin="8515,-2669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<v:shape id="Freeform 323" o:spid="_x0000_s1112" style="position:absolute;left:8515;top:-2669;width:23;height:2;visibility:visible;mso-wrap-style:square;v-text-anchor:top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" path="m23,l,e" filled="f" strokecolor="#252525" strokeweight=".35pt">
                    <v:path arrowok="t" o:connecttype="custom" o:connectlocs="23,0;0,0" o:connectangles="0,0"/>
                  </v:shape>
                </v:group>
                <v:group id="Group 324" o:spid="_x0000_s1113" style="position:absolute;left:8515;top:-2826;width:23;height:2" coordorigin="8515,-2826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<v:shape id="Freeform 325" o:spid="_x0000_s1114" style="position:absolute;left:8515;top:-2826;width:23;height:2;visibility:visible;mso-wrap-style:square;v-text-anchor:top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" path="m23,l,e" filled="f" strokecolor="#252525" strokeweight=".35pt">
                    <v:path arrowok="t" o:connecttype="custom" o:connectlocs="23,0;0,0" o:connectangles="0,0"/>
                  </v:shape>
                </v:group>
                <v:group id="Group 326" o:spid="_x0000_s1115" style="position:absolute;left:8515;top:-2954;width:23;height:2" coordorigin="8515,-2954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<v:shape id="Freeform 327" o:spid="_x0000_s1116" style="position:absolute;left:8515;top:-2954;width:23;height:2;visibility:visible;mso-wrap-style:square;v-text-anchor:top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" path="m23,l,e" filled="f" strokecolor="#252525" strokeweight=".35pt">
                    <v:path arrowok="t" o:connecttype="custom" o:connectlocs="23,0;0,0" o:connectangles="0,0"/>
                  </v:shape>
                </v:group>
                <v:group id="Group 328" o:spid="_x0000_s1117" style="position:absolute;left:8515;top:-3062;width:23;height:2" coordorigin="8515,-3062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<v:shape id="Freeform 329" o:spid="_x0000_s1118" style="position:absolute;left:8515;top:-3062;width:23;height:2;visibility:visible;mso-wrap-style:square;v-text-anchor:top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" path="m23,l,e" filled="f" strokecolor="#252525" strokeweight=".35pt">
                    <v:path arrowok="t" o:connecttype="custom" o:connectlocs="23,0;0,0" o:connectangles="0,0"/>
                  </v:shape>
                </v:group>
                <v:group id="Group 330" o:spid="_x0000_s1119" style="position:absolute;left:8515;top:-3156;width:23;height:2" coordorigin="8515,-3156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HaR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6SODvTDgCcv0LAAD//wMAUEsBAi0AFAAGAAgAAAAhANvh9svuAAAAhQEAABMAAAAAAAAA&#10;AAAAAAAAAAAAAFtDb250ZW50X1R5cGVzXS54bWxQSwECLQAUAAYACAAAACEAWvQsW78AAAAVAQAA&#10;CwAAAAAAAAAAAAAAAAAfAQAAX3JlbHMvLnJlbHNQSwECLQAUAAYACAAAACEA7/R2kcYAAADcAAAA&#10;DwAAAAAAAAAAAAAAAAAHAgAAZHJzL2Rvd25yZXYueG1sUEsFBgAAAAADAAMAtwAAAPoCAAAAAA==&#10;">
                  <v:shape id="Freeform 331" o:spid="_x0000_s1120" style="position:absolute;left:8515;top:-3156;width:23;height:2;visibility:visible;mso-wrap-style:square;v-text-anchor:top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" path="m23,l,e" filled="f" strokecolor="#252525" strokeweight=".35pt">
                    <v:path arrowok="t" o:connecttype="custom" o:connectlocs="23,0;0,0" o:connectangles="0,0"/>
                  </v:shape>
                </v:group>
                <v:group id="Group 332" o:spid="_x0000_s1121" style="position:absolute;left:8515;top:-3239;width:23;height:2" coordorigin="8515,-3239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<v:shape id="Freeform 333" o:spid="_x0000_s1122" style="position:absolute;left:8515;top:-3239;width:23;height:2;visibility:visible;mso-wrap-style:square;v-text-anchor:top" coordsize="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" path="m23,l,e" filled="f" strokecolor="#252525" strokeweight=".35pt">
                    <v:path arrowok="t" o:connecttype="custom" o:connectlocs="23,0;0,0" o:connectangles="0,0"/>
                  </v:shape>
                </v:group>
                <v:group id="Group 334" o:spid="_x0000_s1123" style="position:absolute;left:4187;top:-3705;width:4351;height:3360" coordorigin="4187,-3705" coordsize="4351,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<v:shape id="Freeform 335" o:spid="_x0000_s1124" style="position:absolute;left:4187;top:-3705;width:4351;height:3360;visibility:visible;mso-wrap-style:square;v-text-anchor:top" coordsize="4351,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" path="m,3361l290,3160,870,737,2030,364,4351,e" filled="f" strokecolor="#0072bd" strokeweight=".35pt">
                    <v:stroke dashstyle="longDash"/>
                    <v:path arrowok="t" o:connecttype="custom" o:connectlocs="0,-344;290,-545;870,-2968;2030,-3341;4351,-3705" o:connectangles="0,0,0,0,0"/>
                  </v:shape>
                </v:group>
                <v:group id="Group 336" o:spid="_x0000_s1125" style="position:absolute;left:4187;top:-386;width:2;height:84" coordorigin="4187,-386" coordsize="2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F7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">
                  <v:shape id="Freeform 337" o:spid="_x0000_s1126" style="position:absolute;left:4187;top:-386;width:2;height:84;visibility:visible;mso-wrap-style:square;v-text-anchor:top" coordsize="2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" path="m,l,84e" filled="f" strokecolor="#0072bd" strokeweight=".18522mm">
                    <v:path arrowok="t" o:connecttype="custom" o:connectlocs="0,-386;0,-302" o:connectangles="0,0"/>
                  </v:shape>
                </v:group>
                <v:group id="Group 338" o:spid="_x0000_s1127" style="position:absolute;left:4145;top:-344;width:84;height:2" coordorigin="4145,-344" coordsize="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<v:shape id="Freeform 339" o:spid="_x0000_s1128" style="position:absolute;left:4145;top:-344;width:84;height:2;visibility:visible;mso-wrap-style:square;v-text-anchor:top" coordsize="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" path="m,l84,e" filled="f" strokecolor="#0072bd" strokeweight=".18522mm">
                    <v:path arrowok="t" o:connecttype="custom" o:connectlocs="0,0;84,0" o:connectangles="0,0"/>
                  </v:shape>
                </v:group>
                <v:group id="Group 340" o:spid="_x0000_s1129" style="position:absolute;left:4157;top:-374;width:59;height:59" coordorigin="4157,-374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<v:shape id="Freeform 341" o:spid="_x0000_s1130" style="position:absolute;left:4157;top:-374;width:59;height:59;visibility:visible;mso-wrap-style:square;v-text-anchor:top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" path="m,l60,59e" filled="f" strokecolor="#0072bd" strokeweight=".18522mm">
                    <v:path arrowok="t" o:connecttype="custom" o:connectlocs="0,-374;60,-315" o:connectangles="0,0"/>
                  </v:shape>
                </v:group>
                <v:group id="Group 342" o:spid="_x0000_s1131" style="position:absolute;left:4157;top:-374;width:59;height:59" coordorigin="4157,-374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<v:shape id="Freeform 343" o:spid="_x0000_s1132" style="position:absolute;left:4157;top:-374;width:59;height:59;visibility:visible;mso-wrap-style:square;v-text-anchor:top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" path="m,59l60,e" filled="f" strokecolor="#0072bd" strokeweight=".18522mm">
                    <v:path arrowok="t" o:connecttype="custom" o:connectlocs="0,-315;60,-374" o:connectangles="0,0"/>
                  </v:shape>
                </v:group>
                <v:group id="Group 344" o:spid="_x0000_s1133" style="position:absolute;left:4477;top:-587;width:2;height:84" coordorigin="4477,-587" coordsize="2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<v:shape id="Freeform 345" o:spid="_x0000_s1134" style="position:absolute;left:4477;top:-587;width:2;height:84;visibility:visible;mso-wrap-style:square;v-text-anchor:top" coordsize="2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" path="m,l,84e" filled="f" strokecolor="#0072bd" strokeweight=".18522mm">
                    <v:path arrowok="t" o:connecttype="custom" o:connectlocs="0,-587;0,-503" o:connectangles="0,0"/>
                  </v:shape>
                </v:group>
                <v:group id="Group 346" o:spid="_x0000_s1135" style="position:absolute;left:4435;top:-545;width:84;height:2" coordorigin="4435,-545" coordsize="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dem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rA1nwhGQmz8AAAD//wMAUEsBAi0AFAAGAAgAAAAhANvh9svuAAAAhQEAABMAAAAAAAAAAAAA&#10;AAAAAAAAAFtDb250ZW50X1R5cGVzXS54bWxQSwECLQAUAAYACAAAACEAWvQsW78AAAAVAQAACwAA&#10;AAAAAAAAAAAAAAAfAQAAX3JlbHMvLnJlbHNQSwECLQAUAAYACAAAACEAC8XXpsMAAADcAAAADwAA&#10;AAAAAAAAAAAAAAAHAgAAZHJzL2Rvd25yZXYueG1sUEsFBgAAAAADAAMAtwAAAPcCAAAAAA==&#10;">
                  <v:shape id="Freeform 347" o:spid="_x0000_s1136" style="position:absolute;left:4435;top:-545;width:84;height:2;visibility:visible;mso-wrap-style:square;v-text-anchor:top" coordsize="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" path="m,l84,e" filled="f" strokecolor="#0072bd" strokeweight=".18522mm">
                    <v:path arrowok="t" o:connecttype="custom" o:connectlocs="0,0;84,0" o:connectangles="0,0"/>
                  </v:shape>
                </v:group>
                <v:group id="Group 348" o:spid="_x0000_s1137" style="position:absolute;left:4447;top:-575;width:59;height:59" coordorigin="4447,-575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xEd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zA9nwhGQmz8AAAD//wMAUEsBAi0AFAAGAAgAAAAhANvh9svuAAAAhQEAABMAAAAAAAAAAAAA&#10;AAAAAAAAAFtDb250ZW50X1R5cGVzXS54bWxQSwECLQAUAAYACAAAACEAWvQsW78AAAAVAQAACwAA&#10;AAAAAAAAAAAAAAAfAQAAX3JlbHMvLnJlbHNQSwECLQAUAAYACAAAACEAO98RHcMAAADcAAAADwAA&#10;AAAAAAAAAAAAAAAHAgAAZHJzL2Rvd25yZXYueG1sUEsFBgAAAAADAAMAtwAAAPcCAAAAAA==&#10;">
                  <v:shape id="Freeform 349" o:spid="_x0000_s1138" style="position:absolute;left:4447;top:-575;width:59;height:59;visibility:visible;mso-wrap-style:square;v-text-anchor:top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" path="m,l60,59e" filled="f" strokecolor="#0072bd" strokeweight=".18522mm">
                    <v:path arrowok="t" o:connecttype="custom" o:connectlocs="0,-575;60,-516" o:connectangles="0,0"/>
                  </v:shape>
                </v:group>
                <v:group id="Group 350" o:spid="_x0000_s1139" style="position:absolute;left:4447;top:-575;width:59;height:59" coordorigin="4447,-575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rx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WwMzzPhCMjlAwAA//8DAFBLAQItABQABgAIAAAAIQDb4fbL7gAAAIUBAAATAAAAAAAAAAAA&#10;AAAAAAAAAABbQ29udGVudF9UeXBlc10ueG1sUEsBAi0AFAAGAAgAAAAhAFr0LFu/AAAAFQEAAAsA&#10;AAAAAAAAAAAAAAAAHwEAAF9yZWxzLy5yZWxzUEsBAi0AFAAGAAgAAAAhAKRBKvHEAAAA3AAAAA8A&#10;AAAAAAAAAAAAAAAABwIAAGRycy9kb3ducmV2LnhtbFBLBQYAAAAAAwADALcAAAD4AgAAAAA=&#10;">
                  <v:shape id="Freeform 351" o:spid="_x0000_s1140" style="position:absolute;left:4447;top:-575;width:59;height:59;visibility:visible;mso-wrap-style:square;v-text-anchor:top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" path="m,59l60,e" filled="f" strokecolor="#0072bd" strokeweight=".18522mm">
                    <v:path arrowok="t" o:connecttype="custom" o:connectlocs="0,-516;60,-575" o:connectangles="0,0"/>
                  </v:shape>
                </v:group>
                <v:group id="Group 352" o:spid="_x0000_s1141" style="position:absolute;left:5057;top:-3010;width:2;height:84" coordorigin="5057,-3010" coordsize="2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shape id="Freeform 353" o:spid="_x0000_s1142" style="position:absolute;left:5057;top:-3010;width:2;height:84;visibility:visible;mso-wrap-style:square;v-text-anchor:top" coordsize="2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" path="m,l,84e" filled="f" strokecolor="#0072bd" strokeweight=".18522mm">
                    <v:path arrowok="t" o:connecttype="custom" o:connectlocs="0,-3010;0,-2926" o:connectangles="0,0"/>
                  </v:shape>
                </v:group>
                <v:group id="Group 354" o:spid="_x0000_s1143" style="position:absolute;left:5015;top:-2968;width:84;height:2" coordorigin="5015,-2968" coordsize="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    <v:shape id="Freeform 355" o:spid="_x0000_s1144" style="position:absolute;left:5015;top:-2968;width:84;height:2;visibility:visible;mso-wrap-style:square;v-text-anchor:top" coordsize="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" path="m,l84,e" filled="f" strokecolor="#0072bd" strokeweight=".18522mm">
                    <v:path arrowok="t" o:connecttype="custom" o:connectlocs="0,0;84,0" o:connectangles="0,0"/>
                  </v:shape>
                </v:group>
                <v:group id="Group 356" o:spid="_x0000_s1145" style="position:absolute;left:5028;top:-2998;width:59;height:59" coordorigin="5028,-2998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0b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rA1nwhGQmz8AAAD//wMAUEsBAi0AFAAGAAgAAAAhANvh9svuAAAAhQEAABMAAAAAAAAAAAAA&#10;AAAAAAAAAFtDb250ZW50X1R5cGVzXS54bWxQSwECLQAUAAYACAAAACEAWvQsW78AAAAVAQAACwAA&#10;AAAAAAAAAAAAAAAfAQAAX3JlbHMvLnJlbHNQSwECLQAUAAYACAAAACEAxakdG8MAAADcAAAADwAA&#10;AAAAAAAAAAAAAAAHAgAAZHJzL2Rvd25yZXYueG1sUEsFBgAAAAADAAMAtwAAAPcCAAAAAA==&#10;">
                  <v:shape id="Freeform 357" o:spid="_x0000_s1146" style="position:absolute;left:5028;top:-2998;width:59;height:59;visibility:visible;mso-wrap-style:square;v-text-anchor:top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" path="m,l59,59e" filled="f" strokecolor="#0072bd" strokeweight=".18522mm">
                    <v:path arrowok="t" o:connecttype="custom" o:connectlocs="0,-2998;59,-2939" o:connectangles="0,0"/>
                  </v:shape>
                </v:group>
                <v:group id="Group 358" o:spid="_x0000_s1147" style="position:absolute;left:5028;top:-2998;width:59;height:59" coordorigin="5028,-2998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      <v:shape id="Freeform 359" o:spid="_x0000_s1148" style="position:absolute;left:5028;top:-2998;width:59;height:59;visibility:visible;mso-wrap-style:square;v-text-anchor:top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" path="m,59l59,e" filled="f" strokecolor="#0072bd" strokeweight=".18522mm">
                    <v:path arrowok="t" o:connecttype="custom" o:connectlocs="0,-2939;59,-2998" o:connectangles="0,0"/>
                  </v:shape>
                </v:group>
                <v:group id="Group 360" o:spid="_x0000_s1149" style="position:absolute;left:6218;top:-3383;width:2;height:84" coordorigin="6218,-3383" coordsize="2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      <v:shape id="Freeform 361" o:spid="_x0000_s1150" style="position:absolute;left:6218;top:-3383;width:2;height:84;visibility:visible;mso-wrap-style:square;v-text-anchor:top" coordsize="2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" path="m,l,84e" filled="f" strokecolor="#0072bd" strokeweight=".18522mm">
                    <v:path arrowok="t" o:connecttype="custom" o:connectlocs="0,-3383;0,-3299" o:connectangles="0,0"/>
                  </v:shape>
                </v:group>
                <v:group id="Group 362" o:spid="_x0000_s1151" style="position:absolute;left:6188;top:-3370;width:59;height:59" coordorigin="6188,-3370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<v:shape id="Freeform 363" o:spid="_x0000_s1152" style="position:absolute;left:6188;top:-3370;width:59;height:59;visibility:visible;mso-wrap-style:square;v-text-anchor:top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" path="m,l59,59e" filled="f" strokecolor="#0072bd" strokeweight=".18522mm">
                    <v:path arrowok="t" o:connecttype="custom" o:connectlocs="0,-3370;59,-3311" o:connectangles="0,0"/>
                  </v:shape>
                </v:group>
                <v:group id="Group 364" o:spid="_x0000_s1153" style="position:absolute;left:6188;top:-3370;width:59;height:59" coordorigin="6188,-3370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7ov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">
                  <v:shape id="Freeform 365" o:spid="_x0000_s1154" style="position:absolute;left:6188;top:-3370;width:59;height:59;visibility:visible;mso-wrap-style:square;v-text-anchor:top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" path="m,59l59,e" filled="f" strokecolor="#0072bd" strokeweight=".18522mm">
                    <v:path arrowok="t" o:connecttype="custom" o:connectlocs="0,-3311;59,-3370" o:connectangles="0,0"/>
                  </v:shape>
                </v:group>
                <v:group id="Group 366" o:spid="_x0000_s1155" style="position:absolute;left:8538;top:-3747;width:2;height:84" coordorigin="8538,-3747" coordsize="2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vG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">
                  <v:shape id="Freeform 367" o:spid="_x0000_s1156" style="position:absolute;left:8538;top:-3747;width:2;height:84;visibility:visible;mso-wrap-style:square;v-text-anchor:top" coordsize="2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" path="m,l,84e" filled="f" strokecolor="#0072bd" strokeweight=".18522mm">
                    <v:path arrowok="t" o:connecttype="custom" o:connectlocs="0,-3747;0,-3663" o:connectangles="0,0"/>
                  </v:shape>
                </v:group>
                <v:group id="Group 368" o:spid="_x0000_s1157" style="position:absolute;left:8496;top:-3705;width:84;height:2" coordorigin="8496,-3705" coordsize="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<v:shape id="Freeform 369" o:spid="_x0000_s1158" style="position:absolute;left:8496;top:-3705;width:84;height:2;visibility:visible;mso-wrap-style:square;v-text-anchor:top" coordsize="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" path="m,l84,e" filled="f" strokecolor="#0072bd" strokeweight=".18522mm">
                    <v:path arrowok="t" o:connecttype="custom" o:connectlocs="0,0;84,0" o:connectangles="0,0"/>
                  </v:shape>
                </v:group>
                <v:group id="Group 370" o:spid="_x0000_s1159" style="position:absolute;left:8508;top:-3734;width:59;height:59" coordorigin="8508,-3734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w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TBTzOhCMgN78AAAD//wMAUEsBAi0AFAAGAAgAAAAhANvh9svuAAAAhQEAABMAAAAAAAAA&#10;AAAAAAAAAAAAAFtDb250ZW50X1R5cGVzXS54bWxQSwECLQAUAAYACAAAACEAWvQsW78AAAAVAQAA&#10;CwAAAAAAAAAAAAAAAAAfAQAAX3JlbHMvLnJlbHNQSwECLQAUAAYACAAAACEAFE3MC8YAAADcAAAA&#10;DwAAAAAAAAAAAAAAAAAHAgAAZHJzL2Rvd25yZXYueG1sUEsFBgAAAAADAAMAtwAAAPoCAAAAAA==&#10;">
                  <v:shape id="Freeform 371" o:spid="_x0000_s1160" style="position:absolute;left:8508;top:-3734;width:59;height:59;visibility:visible;mso-wrap-style:square;v-text-anchor:top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" path="m,l60,59e" filled="f" strokecolor="#0072bd" strokeweight=".18522mm">
                    <v:path arrowok="t" o:connecttype="custom" o:connectlocs="0,-3734;60,-3675" o:connectangles="0,0"/>
                  </v:shape>
                </v:group>
                <v:group id="Group 372" o:spid="_x0000_s1161" style="position:absolute;left:8508;top:-3734;width:59;height:59" coordorigin="8508,-3734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PHk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tn+HvTDgCMv0FAAD//wMAUEsBAi0AFAAGAAgAAAAhANvh9svuAAAAhQEAABMAAAAAAAAA&#10;AAAAAAAAAAAAAFtDb250ZW50X1R5cGVzXS54bWxQSwECLQAUAAYACAAAACEAWvQsW78AAAAVAQAA&#10;CwAAAAAAAAAAAAAAAAAfAQAAX3JlbHMvLnJlbHNQSwECLQAUAAYACAAAACEA9Ojx5MYAAADcAAAA&#10;DwAAAAAAAAAAAAAAAAAHAgAAZHJzL2Rvd25yZXYueG1sUEsFBgAAAAADAAMAtwAAAPoCAAAAAA==&#10;">
                  <v:shape id="Freeform 373" o:spid="_x0000_s1162" style="position:absolute;left:8508;top:-3734;width:59;height:59;visibility:visible;mso-wrap-style:square;v-text-anchor:top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" path="m,59l60,e" filled="f" strokecolor="#0072bd" strokeweight=".18522mm">
                    <v:path arrowok="t" o:connecttype="custom" o:connectlocs="0,-3675;60,-3734" o:connectangles="0,0"/>
                  </v:shape>
                </v:group>
                <v:group id="Group 374" o:spid="_x0000_s1163" style="position:absolute;left:4187;top:-2651;width:4351;height:2566" coordorigin="4187,-2651" coordsize="4351,2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oI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dDGH55lwBOT6HwAA//8DAFBLAQItABQABgAIAAAAIQDb4fbL7gAAAIUBAAATAAAAAAAAAAAA&#10;AAAAAAAAAABbQ29udGVudF9UeXBlc10ueG1sUEsBAi0AFAAGAAgAAAAhAFr0LFu/AAAAFQEAAAsA&#10;AAAAAAAAAAAAAAAAHwEAAF9yZWxzLy5yZWxzUEsBAi0AFAAGAAgAAAAhAGt2ygjEAAAA3AAAAA8A&#10;AAAAAAAAAAAAAAAABwIAAGRycy9kb3ducmV2LnhtbFBLBQYAAAAAAwADALcAAAD4AgAAAAA=&#10;">
                  <v:shape id="Freeform 375" o:spid="_x0000_s1164" style="position:absolute;left:4187;top:-2651;width:4351;height:2566;visibility:visible;mso-wrap-style:square;v-text-anchor:top" coordsize="4351,2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" path="m,2328r290,237l870,35,2030,28,4351,e" filled="f" strokecolor="#d95318" strokeweight=".35pt">
                    <v:stroke dashstyle="longDash"/>
                    <v:path arrowok="t" o:connecttype="custom" o:connectlocs="0,-323;290,-86;870,-2616;2030,-2623;4351,-2651" o:connectangles="0,0,0,0,0"/>
                  </v:shape>
                </v:group>
                <v:group id="Group 376" o:spid="_x0000_s1165" style="position:absolute;left:4157;top:-353;width:59;height:59" coordorigin="4157,-353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<v:shape id="Freeform 377" o:spid="_x0000_s1166" style="position:absolute;left:4157;top:-353;width:59;height:59;visibility:visible;mso-wrap-style:square;v-text-anchor:top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" path="m,l60,59e" filled="f" strokecolor="#d95318" strokeweight=".18522mm">
                    <v:path arrowok="t" o:connecttype="custom" o:connectlocs="0,-353;60,-294" o:connectangles="0,0"/>
                  </v:shape>
                </v:group>
                <v:group id="Group 378" o:spid="_x0000_s1167" style="position:absolute;left:4157;top:-353;width:59;height:59" coordorigin="4157,-353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E6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">
                  <v:shape id="Freeform 379" o:spid="_x0000_s1168" style="position:absolute;left:4157;top:-353;width:59;height:59;visibility:visible;mso-wrap-style:square;v-text-anchor:top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" path="m,59l60,e" filled="f" strokecolor="#d95318" strokeweight=".18522mm">
                    <v:path arrowok="t" o:connecttype="custom" o:connectlocs="0,-294;60,-353" o:connectangles="0,0"/>
                  </v:shape>
                </v:group>
                <v:group id="Group 380" o:spid="_x0000_s1169" style="position:absolute;left:4447;top:-115;width:59;height:59" coordorigin="4447,-115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 id="Freeform 381" o:spid="_x0000_s1170" style="position:absolute;left:4447;top:-115;width:59;height:59;visibility:visible;mso-wrap-style:square;v-text-anchor:top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" path="m,l60,59e" filled="f" strokecolor="#d95318" strokeweight=".18522mm">
                    <v:path arrowok="t" o:connecttype="custom" o:connectlocs="0,-115;60,-56" o:connectangles="0,0"/>
                  </v:shape>
                </v:group>
                <v:group id="Group 382" o:spid="_x0000_s1171" style="position:absolute;left:4447;top:-115;width:59;height:59" coordorigin="4447,-115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c5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">
                  <v:shape id="Freeform 383" o:spid="_x0000_s1172" style="position:absolute;left:4447;top:-115;width:59;height:59;visibility:visible;mso-wrap-style:square;v-text-anchor:top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" path="m,59l60,e" filled="f" strokecolor="#d95318" strokeweight=".18522mm">
                    <v:path arrowok="t" o:connecttype="custom" o:connectlocs="0,-56;60,-115" o:connectangles="0,0"/>
                  </v:shape>
                </v:group>
                <v:group id="Group 384" o:spid="_x0000_s1173" style="position:absolute;left:5028;top:-2645;width:59;height:59" coordorigin="5028,-2645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<v:shape id="Freeform 385" o:spid="_x0000_s1174" style="position:absolute;left:5028;top:-2645;width:59;height:59;visibility:visible;mso-wrap-style:square;v-text-anchor:top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" path="m,l59,59e" filled="f" strokecolor="#d95318" strokeweight=".18522mm">
                    <v:path arrowok="t" o:connecttype="custom" o:connectlocs="0,-2645;59,-2586" o:connectangles="0,0"/>
                  </v:shape>
                </v:group>
                <v:group id="Group 386" o:spid="_x0000_s1175" style="position:absolute;left:5028;top:-2645;width:59;height:59" coordorigin="5028,-2645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G08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">
                  <v:shape id="Freeform 387" o:spid="_x0000_s1176" style="position:absolute;left:5028;top:-2645;width:59;height:59;visibility:visible;mso-wrap-style:square;v-text-anchor:top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" path="m,59l59,e" filled="f" strokecolor="#d95318" strokeweight=".18522mm">
                    <v:path arrowok="t" o:connecttype="custom" o:connectlocs="0,-2586;59,-2645" o:connectangles="0,0"/>
                  </v:shape>
                </v:group>
                <v:group id="Group 388" o:spid="_x0000_s1177" style="position:absolute;left:6188;top:-2653;width:59;height:59" coordorigin="6188,-2653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nY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">
                  <v:shape id="Freeform 389" o:spid="_x0000_s1178" style="position:absolute;left:6188;top:-2653;width:59;height:59;visibility:visible;mso-wrap-style:square;v-text-anchor:top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" path="m,l59,60e" filled="f" strokecolor="#d95318" strokeweight=".18522mm">
                    <v:path arrowok="t" o:connecttype="custom" o:connectlocs="0,-2653;59,-2593" o:connectangles="0,0"/>
                  </v:shape>
                </v:group>
                <v:group id="Group 390" o:spid="_x0000_s1179" style="position:absolute;left:6188;top:-2653;width:59;height:59" coordorigin="6188,-2653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I0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vAcJfB7JhwBufkBAAD//wMAUEsBAi0AFAAGAAgAAAAhANvh9svuAAAAhQEAABMAAAAAAAAA&#10;AAAAAAAAAAAAAFtDb250ZW50X1R5cGVzXS54bWxQSwECLQAUAAYACAAAACEAWvQsW78AAAAVAQAA&#10;CwAAAAAAAAAAAAAAAAAfAQAAX3JlbHMvLnJlbHNQSwECLQAUAAYACAAAACEAuTQCNMYAAADcAAAA&#10;DwAAAAAAAAAAAAAAAAAHAgAAZHJzL2Rvd25yZXYueG1sUEsFBgAAAAADAAMAtwAAAPoCAAAAAA==&#10;">
                  <v:shape id="Freeform 391" o:spid="_x0000_s1180" style="position:absolute;left:6188;top:-2653;width:59;height:59;visibility:visible;mso-wrap-style:square;v-text-anchor:top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" path="m,60l59,e" filled="f" strokecolor="#d95318" strokeweight=".18522mm">
                    <v:path arrowok="t" o:connecttype="custom" o:connectlocs="0,-2593;59,-2653" o:connectangles="0,0"/>
                  </v:shape>
                </v:group>
                <v:group id="Group 392" o:spid="_x0000_s1181" style="position:absolute;left:8508;top:-2681;width:59;height:59" coordorigin="8508,-2681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">
                  <v:shape id="Freeform 393" o:spid="_x0000_s1182" style="position:absolute;left:8508;top:-2681;width:59;height:59;visibility:visible;mso-wrap-style:square;v-text-anchor:top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" path="m,l60,59e" filled="f" strokecolor="#d95318" strokeweight=".18522mm">
                    <v:path arrowok="t" o:connecttype="custom" o:connectlocs="0,-2681;60,-2622" o:connectangles="0,0"/>
                  </v:shape>
                </v:group>
                <v:group id="Group 394" o:spid="_x0000_s1183" style="position:absolute;left:8508;top:-2681;width:59;height:59" coordorigin="8508,-2681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Q3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">
                  <v:shape id="Freeform 395" o:spid="_x0000_s1184" style="position:absolute;left:8508;top:-2681;width:59;height:59;visibility:visible;mso-wrap-style:square;v-text-anchor:top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" path="m,59l60,e" filled="f" strokecolor="#d95318" strokeweight=".18522mm">
                    <v:path arrowok="t" o:connecttype="custom" o:connectlocs="0,-2622;60,-2681" o:connectangles="0,0"/>
                  </v:shape>
                </v:group>
                <v:group id="Group 396" o:spid="_x0000_s1185" style="position:absolute;left:4187;top:-2202;width:4351;height:2131" coordorigin="4187,-2202" coordsize="4351,2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DXe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">
                  <v:shape id="Freeform 397" o:spid="_x0000_s1186" style="position:absolute;left:4187;top:-2202;width:4351;height:2131;visibility:visible;mso-wrap-style:square;v-text-anchor:top" coordsize="4351,2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" path="m,1879r290,251l870,11r1160,l4351,e" filled="f" strokecolor="#ecb020" strokeweight=".35pt">
                    <v:stroke dashstyle="longDash"/>
                    <v:path arrowok="t" o:connecttype="custom" o:connectlocs="0,-323;290,-72;870,-2191;2030,-2191;4351,-2202" o:connectangles="0,0,0,0,0"/>
                  </v:shape>
                </v:group>
                <v:group id="Group 398" o:spid="_x0000_s1187" style="position:absolute;left:4139;top:-379;width:97;height:84" coordorigin="4139,-379" coordsize="9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8F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MD+cCUdAbv8BAAD//wMAUEsBAi0AFAAGAAgAAAAhANvh9svuAAAAhQEAABMAAAAAAAAAAAAA&#10;AAAAAAAAAFtDb250ZW50X1R5cGVzXS54bWxQSwECLQAUAAYACAAAACEAWvQsW78AAAAVAQAACwAA&#10;AAAAAAAAAAAAAAAfAQAAX3JlbHMvLnJlbHNQSwECLQAUAAYACAAAACEAo3OvBcMAAADcAAAADwAA&#10;AAAAAAAAAAAAAAAHAgAAZHJzL2Rvd25yZXYueG1sUEsFBgAAAAADAAMAtwAAAPcCAAAAAA==&#10;">
                  <v:shape id="Freeform 399" o:spid="_x0000_s1188" style="position:absolute;left:4139;top:-379;width:97;height:84;visibility:visible;mso-wrap-style:square;v-text-anchor:top" coordsize="9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" path="m48,l,84r97,l48,xe" filled="f" strokecolor="#ecb020" strokeweight=".18522mm">
                    <v:path arrowok="t" o:connecttype="custom" o:connectlocs="48,-379;0,-295;97,-295;48,-379" o:connectangles="0,0,0,0"/>
                  </v:shape>
                </v:group>
                <v:group id="Group 400" o:spid="_x0000_s1189" style="position:absolute;left:4429;top:-128;width:97;height:84" coordorigin="4429,-128" coordsize="9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ZTp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3gEzzPhCMjFAwAA//8DAFBLAQItABQABgAIAAAAIQDb4fbL7gAAAIUBAAATAAAAAAAAAAAA&#10;AAAAAAAAAABbQ29udGVudF9UeXBlc10ueG1sUEsBAi0AFAAGAAgAAAAhAFr0LFu/AAAAFQEAAAsA&#10;AAAAAAAAAAAAAAAAHwEAAF9yZWxzLy5yZWxzUEsBAi0AFAAGAAgAAAAhADztlOnEAAAA3AAAAA8A&#10;AAAAAAAAAAAAAAAABwIAAGRycy9kb3ducmV2LnhtbFBLBQYAAAAAAwADALcAAAD4AgAAAAA=&#10;">
                  <v:shape id="Freeform 401" o:spid="_x0000_s1190" style="position:absolute;left:4429;top:-128;width:97;height:84;visibility:visible;mso-wrap-style:square;v-text-anchor:top" coordsize="9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" path="m48,l,84r97,l48,xe" filled="f" strokecolor="#ecb020" strokeweight=".18522mm">
                    <v:path arrowok="t" o:connecttype="custom" o:connectlocs="48,-128;0,-44;97,-44;48,-128" o:connectangles="0,0,0,0"/>
                  </v:shape>
                </v:group>
                <v:group id="Group 402" o:spid="_x0000_s1191" style="position:absolute;left:5009;top:-2247;width:97;height:84" coordorigin="5009,-2247" coordsize="9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KkG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gMzzPhCMjFAwAA//8DAFBLAQItABQABgAIAAAAIQDb4fbL7gAAAIUBAAATAAAAAAAAAAAA&#10;AAAAAAAAAABbQ29udGVudF9UeXBlc10ueG1sUEsBAi0AFAAGAAgAAAAhAFr0LFu/AAAAFQEAAAsA&#10;AAAAAAAAAAAAAAAAHwEAAF9yZWxzLy5yZWxzUEsBAi0AFAAGAAgAAAAhANxIqQbEAAAA3AAAAA8A&#10;AAAAAAAAAAAAAAAABwIAAGRycy9kb3ducmV2LnhtbFBLBQYAAAAAAwADALcAAAD4AgAAAAA=&#10;">
                  <v:shape id="Freeform 403" o:spid="_x0000_s1192" style="position:absolute;left:5009;top:-2247;width:97;height:84;visibility:visible;mso-wrap-style:square;v-text-anchor:top" coordsize="9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" path="m48,l,84r97,l48,xe" filled="f" strokecolor="#ecb020" strokeweight=".18522mm">
                    <v:path arrowok="t" o:connecttype="custom" o:connectlocs="48,-2247;0,-2163;97,-2163;48,-2247" o:connectangles="0,0,0,0"/>
                  </v:shape>
                </v:group>
                <v:group id="Group 404" o:spid="_x0000_s1193" style="position:absolute;left:6169;top:-2247;width:97;height:84" coordorigin="6169,-2247" coordsize="9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pLq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iJV/B3JhwBufkFAAD//wMAUEsBAi0AFAAGAAgAAAAhANvh9svuAAAAhQEAABMAAAAAAAAA&#10;AAAAAAAAAAAAAFtDb250ZW50X1R5cGVzXS54bWxQSwECLQAUAAYACAAAACEAWvQsW78AAAAVAQAA&#10;CwAAAAAAAAAAAAAAAAAfAQAAX3JlbHMvLnJlbHNQSwECLQAUAAYACAAAACEAQ9aS6sYAAADcAAAA&#10;DwAAAAAAAAAAAAAAAAAHAgAAZHJzL2Rvd25yZXYueG1sUEsFBgAAAAADAAMAtwAAAPoCAAAAAA==&#10;">
                  <v:shape id="Freeform 405" o:spid="_x0000_s1194" style="position:absolute;left:6169;top:-2247;width:97;height:84;visibility:visible;mso-wrap-style:square;v-text-anchor:top" coordsize="9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" path="m49,l,84r97,l49,xe" filled="f" strokecolor="#ecb020" strokeweight=".18522mm">
                    <v:path arrowok="t" o:connecttype="custom" o:connectlocs="49,-2247;0,-2163;97,-2163;49,-2247" o:connectangles="0,0,0,0"/>
                  </v:shape>
                </v:group>
                <v:group id="Group 406" o:spid="_x0000_s1195" style="position:absolute;left:8490;top:-2258;width:97;height:84" coordorigin="8490,-2258" coordsize="9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aMD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sDacCUdAbv8BAAD//wMAUEsBAi0AFAAGAAgAAAAhANvh9svuAAAAhQEAABMAAAAAAAAAAAAA&#10;AAAAAAAAAFtDb250ZW50X1R5cGVzXS54bWxQSwECLQAUAAYACAAAACEAWvQsW78AAAAVAQAACwAA&#10;AAAAAAAAAAAAAAAfAQAAX3JlbHMvLnJlbHNQSwECLQAUAAYACAAAACEAXQWjA8MAAADcAAAADwAA&#10;AAAAAAAAAAAAAAAHAgAAZHJzL2Rvd25yZXYueG1sUEsFBgAAAAADAAMAtwAAAPcCAAAAAA==&#10;">
                  <v:shape id="Freeform 407" o:spid="_x0000_s1196" style="position:absolute;left:8490;top:-2258;width:97;height:84;visibility:visible;mso-wrap-style:square;v-text-anchor:top" coordsize="9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" path="m48,l,84r96,l48,xe" filled="f" strokecolor="#ecb020" strokeweight=".18522mm">
                    <v:path arrowok="t" o:connecttype="custom" o:connectlocs="48,-2258;0,-2174;96,-2174;48,-2258" o:connectangles="0,0,0,0"/>
                  </v:shape>
                </v:group>
                <v:group id="Group 408" o:spid="_x0000_s1197" style="position:absolute;left:4044;top:-3652;width:1155;height:556" coordorigin="4044,-3652" coordsize="1155,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2W4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">
                  <v:shape id="Freeform 409" o:spid="_x0000_s1198" style="position:absolute;left:4044;top:-3652;width:1155;height:556;visibility:visible;mso-wrap-style:square;v-text-anchor:top" coordsize="1155,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" path="m1155,556l1155,,,,,556r1155,e" stroked="f">
                    <v:path arrowok="t" o:connecttype="custom" o:connectlocs="1155,-3096;1155,-3652;0,-3652;0,-3096;1155,-3096" o:connectangles="0,0,0,0,0"/>
                  </v:shape>
                </v:group>
                <v:group id="Group 410" o:spid="_x0000_s1199" style="position:absolute;left:4086;top:-3547;width:420;height:2" coordorigin="4086,-3547" coordsize="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5U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">
                  <v:shape id="Freeform 411" o:spid="_x0000_s1200" style="position:absolute;left:4086;top:-3547;width:420;height:2;visibility:visible;mso-wrap-style:square;v-text-anchor:top" coordsize="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" path="m,l420,e" filled="f" strokecolor="#0072bd" strokeweight=".18522mm">
                    <v:stroke dashstyle="longDash"/>
                    <v:path arrowok="t" o:connecttype="custom" o:connectlocs="0,0;420,0" o:connectangles="0,0"/>
                  </v:shape>
                </v:group>
                <v:group id="Group 412" o:spid="_x0000_s1201" style="position:absolute;left:4296;top:-3589;width:2;height:84" coordorigin="4296,-3589" coordsize="2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O7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">
                  <v:shape id="Freeform 413" o:spid="_x0000_s1202" style="position:absolute;left:4296;top:-3589;width:2;height:84;visibility:visible;mso-wrap-style:square;v-text-anchor:top" coordsize="2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" path="m,l,84e" filled="f" strokecolor="#0072bd" strokeweight=".18522mm">
                    <v:path arrowok="t" o:connecttype="custom" o:connectlocs="0,-3589;0,-3505" o:connectangles="0,0"/>
                  </v:shape>
                </v:group>
                <v:group id="Group 414" o:spid="_x0000_s1203" style="position:absolute;left:4266;top:-3577;width:59;height:59" coordorigin="4266,-3577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hX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">
                  <v:shape id="Freeform 415" o:spid="_x0000_s1204" style="position:absolute;left:4266;top:-3577;width:59;height:59;visibility:visible;mso-wrap-style:square;v-text-anchor:top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" path="m,l60,60e" filled="f" strokecolor="#0072bd" strokeweight=".18522mm">
                    <v:path arrowok="t" o:connecttype="custom" o:connectlocs="0,-3577;60,-3517" o:connectangles="0,0"/>
                  </v:shape>
                </v:group>
                <v:group id="Group 416" o:spid="_x0000_s1205" style="position:absolute;left:4266;top:-3577;width:59;height:59" coordorigin="4266,-3577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  <v:shape id="Freeform 417" o:spid="_x0000_s1206" style="position:absolute;left:4266;top:-3577;width:59;height:59;visibility:visible;mso-wrap-style:square;v-text-anchor:top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" path="m,60l60,e" filled="f" strokecolor="#0072bd" strokeweight=".18522mm">
                    <v:path arrowok="t" o:connecttype="custom" o:connectlocs="0,-3517;60,-3577" o:connectangles="0,0"/>
                  </v:shape>
                </v:group>
                <v:group id="Group 418" o:spid="_x0000_s1207" style="position:absolute;left:4086;top:-3374;width:420;height:2" coordorigin="4086,-3374" coordsize="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Nl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">
                  <v:shape id="Freeform 419" o:spid="_x0000_s1208" style="position:absolute;left:4086;top:-3374;width:420;height:2;visibility:visible;mso-wrap-style:square;v-text-anchor:top" coordsize="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" path="m,l420,e" filled="f" strokecolor="#d95318" strokeweight=".35pt">
                    <v:stroke dashstyle="longDash"/>
                    <v:path arrowok="t" o:connecttype="custom" o:connectlocs="0,0;420,0" o:connectangles="0,0"/>
                  </v:shape>
                </v:group>
                <v:group id="Group 420" o:spid="_x0000_s1209" style="position:absolute;left:4266;top:-3404;width:59;height:59" coordorigin="4266,-3404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  <v:shape id="Freeform 421" o:spid="_x0000_s1210" style="position:absolute;left:4266;top:-3404;width:59;height:59;visibility:visible;mso-wrap-style:square;v-text-anchor:top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" path="m,l60,60e" filled="f" strokecolor="#d95318" strokeweight=".18522mm">
                    <v:path arrowok="t" o:connecttype="custom" o:connectlocs="0,-3404;60,-3344" o:connectangles="0,0"/>
                  </v:shape>
                </v:group>
                <v:group id="Group 422" o:spid="_x0000_s1211" style="position:absolute;left:4266;top:-3404;width:59;height:59" coordorigin="4266,-3404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fVm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l/31ZsYAAADcAAAA&#10;DwAAAAAAAAAAAAAAAAAHAgAAZHJzL2Rvd25yZXYueG1sUEsFBgAAAAADAAMAtwAAAPoCAAAAAA==&#10;">
                  <v:shape id="Freeform 423" o:spid="_x0000_s1212" style="position:absolute;left:4266;top:-3404;width:59;height:59;visibility:visible;mso-wrap-style:square;v-text-anchor:top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" path="m,60l60,e" filled="f" strokecolor="#d95318" strokeweight=".18522mm">
                    <v:path arrowok="t" o:connecttype="custom" o:connectlocs="0,-3344;60,-3404" o:connectangles="0,0"/>
                  </v:shape>
                </v:group>
                <v:group id="Group 424" o:spid="_x0000_s1213" style="position:absolute;left:4086;top:-3201;width:420;height:2" coordorigin="4086,-3201" coordsize="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86K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vB7JhwBuf4BAAD//wMAUEsBAi0AFAAGAAgAAAAhANvh9svuAAAAhQEAABMAAAAAAAAA&#10;AAAAAAAAAAAAAFtDb250ZW50X1R5cGVzXS54bWxQSwECLQAUAAYACAAAACEAWvQsW78AAAAVAQAA&#10;CwAAAAAAAAAAAAAAAAAfAQAAX3JlbHMvLnJlbHNQSwECLQAUAAYACAAAACEACGPOisYAAADcAAAA&#10;DwAAAAAAAAAAAAAAAAAHAgAAZHJzL2Rvd25yZXYueG1sUEsFBgAAAAADAAMAtwAAAPoCAAAAAA==&#10;">
                  <v:shape id="Freeform 425" o:spid="_x0000_s1214" style="position:absolute;left:4086;top:-3201;width:420;height:2;visibility:visible;mso-wrap-style:square;v-text-anchor:top" coordsize="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" path="m,l420,e" filled="f" strokecolor="#ecb020" strokeweight=".35pt">
                    <v:stroke dashstyle="longDash"/>
                    <v:path arrowok="t" o:connecttype="custom" o:connectlocs="0,0;420,0" o:connectangles="0,0"/>
                  </v:shape>
                </v:group>
                <v:group id="Group 426" o:spid="_x0000_s1215" style="position:absolute;left:4248;top:-3257;width:97;height:84" coordorigin="4248,-3257" coordsize="9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P9j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">
                  <v:shape id="Freeform 427" o:spid="_x0000_s1216" style="position:absolute;left:4248;top:-3257;width:97;height:84;visibility:visible;mso-wrap-style:square;v-text-anchor:top" coordsize="9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" path="m48,l,84r96,l48,xe" filled="f" strokecolor="#ecb020" strokeweight=".18522mm">
                    <v:path arrowok="t" o:connecttype="custom" o:connectlocs="48,-3257;0,-3173;96,-3173;48,-3257" o:connectangles="0,0,0,0"/>
                  </v:shape>
                </v:group>
                <v:group id="Group 428" o:spid="_x0000_s1217" style="position:absolute;left:4044;top:-3652;width:1155;height:556" coordorigin="4044,-3652" coordsize="1155,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IAY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/nhTDgCMv0FAAD//wMAUEsBAi0AFAAGAAgAAAAhANvh9svuAAAAhQEAABMAAAAAAAAAAAAA&#10;AAAAAAAAAFtDb250ZW50X1R5cGVzXS54bWxQSwECLQAUAAYACAAAACEAWvQsW78AAAAVAQAACwAA&#10;AAAAAAAAAAAAAAAfAQAAX3JlbHMvLnJlbHNQSwECLQAUAAYACAAAACEAsMCAGMMAAADcAAAADwAA&#10;AAAAAAAAAAAAAAAHAgAAZHJzL2Rvd25yZXYueG1sUEsFBgAAAAADAAMAtwAAAPcCAAAAAA==&#10;">
                  <v:shape id="Freeform 429" o:spid="_x0000_s1218" style="position:absolute;left:4044;top:-3652;width:1155;height:556;visibility:visible;mso-wrap-style:square;v-text-anchor:top" coordsize="1155,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" path="m,556l,,1155,r,556l,556xe" filled="f" strokecolor="#252525" strokeweight=".35pt">
                    <v:path arrowok="t" o:connecttype="custom" o:connectlocs="0,-3096;0,-3652;1155,-3652;1155,-3096;0,-3096" o:connectangles="0,0,0,0,0"/>
                  </v:shape>
                </v:group>
                <w10:wrap anchorx="page"/>
              </v:group>
            </w:pict>
          </mc:Fallback>
        </mc:AlternateContent>
      </w:r>
      <w:r w:rsidR="00096F81">
        <w:rPr>
          <w:rFonts w:ascii="Arial" w:eastAsia="Arial" w:hAnsi="Arial" w:cs="Arial"/>
          <w:color w:val="252525"/>
          <w:sz w:val="14"/>
          <w:szCs w:val="14"/>
        </w:rPr>
        <w:t>1</w:t>
      </w:r>
      <w:r w:rsidR="00096F81">
        <w:rPr>
          <w:rFonts w:ascii="Arial" w:eastAsia="Arial" w:hAnsi="Arial" w:cs="Arial"/>
          <w:color w:val="252525"/>
          <w:sz w:val="14"/>
          <w:szCs w:val="14"/>
        </w:rPr>
        <w:tab/>
        <w:t>2</w:t>
      </w:r>
      <w:r w:rsidR="00096F81">
        <w:rPr>
          <w:rFonts w:ascii="Arial" w:eastAsia="Arial" w:hAnsi="Arial" w:cs="Arial"/>
          <w:color w:val="252525"/>
          <w:sz w:val="14"/>
          <w:szCs w:val="14"/>
        </w:rPr>
        <w:tab/>
        <w:t>4</w:t>
      </w:r>
      <w:r w:rsidR="00096F81">
        <w:rPr>
          <w:rFonts w:ascii="Arial" w:eastAsia="Arial" w:hAnsi="Arial" w:cs="Arial"/>
          <w:color w:val="252525"/>
          <w:sz w:val="14"/>
          <w:szCs w:val="14"/>
        </w:rPr>
        <w:tab/>
        <w:t>8</w:t>
      </w:r>
      <w:r w:rsidR="00096F81">
        <w:rPr>
          <w:rFonts w:ascii="Arial" w:eastAsia="Arial" w:hAnsi="Arial" w:cs="Arial"/>
          <w:color w:val="252525"/>
          <w:sz w:val="14"/>
          <w:szCs w:val="14"/>
        </w:rPr>
        <w:tab/>
        <w:t>16</w:t>
      </w:r>
    </w:p>
    <w:p w14:paraId="2E577113" w14:textId="77777777" w:rsidR="00114C4D" w:rsidRDefault="00096F81">
      <w:pPr>
        <w:spacing w:before="32" w:after="0" w:line="170" w:lineRule="exact"/>
        <w:ind w:left="1185" w:right="-2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252525"/>
          <w:sz w:val="15"/>
          <w:szCs w:val="15"/>
        </w:rPr>
        <w:t>Number</w:t>
      </w:r>
      <w:r>
        <w:rPr>
          <w:rFonts w:ascii="Arial" w:eastAsia="Arial" w:hAnsi="Arial" w:cs="Arial"/>
          <w:color w:val="252525"/>
          <w:spacing w:val="12"/>
          <w:sz w:val="15"/>
          <w:szCs w:val="15"/>
        </w:rPr>
        <w:t xml:space="preserve"> </w:t>
      </w:r>
      <w:r>
        <w:rPr>
          <w:rFonts w:ascii="Arial" w:eastAsia="Arial" w:hAnsi="Arial" w:cs="Arial"/>
          <w:color w:val="252525"/>
          <w:sz w:val="15"/>
          <w:szCs w:val="15"/>
        </w:rPr>
        <w:t>of</w:t>
      </w:r>
      <w:r>
        <w:rPr>
          <w:rFonts w:ascii="Arial" w:eastAsia="Arial" w:hAnsi="Arial" w:cs="Arial"/>
          <w:color w:val="252525"/>
          <w:spacing w:val="3"/>
          <w:sz w:val="15"/>
          <w:szCs w:val="15"/>
        </w:rPr>
        <w:t xml:space="preserve"> </w:t>
      </w:r>
      <w:r>
        <w:rPr>
          <w:rFonts w:ascii="Arial" w:eastAsia="Arial" w:hAnsi="Arial" w:cs="Arial"/>
          <w:color w:val="252525"/>
          <w:w w:val="102"/>
          <w:sz w:val="15"/>
          <w:szCs w:val="15"/>
        </w:rPr>
        <w:t>Compartments</w:t>
      </w:r>
    </w:p>
    <w:p w14:paraId="6B99A6F0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2124" w:space="301"/>
            <w:col w:w="6375"/>
          </w:cols>
        </w:sectPr>
      </w:pPr>
    </w:p>
    <w:p w14:paraId="00A63882" w14:textId="77777777" w:rsidR="00114C4D" w:rsidRDefault="00114C4D">
      <w:pPr>
        <w:spacing w:before="9" w:after="0" w:line="220" w:lineRule="exact"/>
      </w:pPr>
    </w:p>
    <w:p w14:paraId="03D27553" w14:textId="77777777" w:rsidR="00114C4D" w:rsidRDefault="00096F81">
      <w:pPr>
        <w:spacing w:before="30" w:after="0" w:line="240" w:lineRule="auto"/>
        <w:ind w:left="955" w:right="-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114"/>
          <w:sz w:val="16"/>
          <w:szCs w:val="16"/>
        </w:rPr>
        <w:t>Figure</w:t>
      </w:r>
      <w:r>
        <w:rPr>
          <w:rFonts w:ascii="Times New Roman" w:eastAsia="Times New Roman" w:hAnsi="Times New Roman" w:cs="Times New Roman"/>
          <w:spacing w:val="28"/>
          <w:w w:val="1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5: </w:t>
      </w:r>
      <w:r>
        <w:rPr>
          <w:rFonts w:ascii="Times New Roman" w:eastAsia="Times New Roman" w:hAnsi="Times New Roman" w:cs="Times New Roman"/>
          <w:spacing w:val="3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Time 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6"/>
          <w:szCs w:val="16"/>
        </w:rPr>
        <w:t>ta</w:t>
      </w:r>
      <w:r>
        <w:rPr>
          <w:rFonts w:ascii="Times New Roman" w:eastAsia="Times New Roman" w:hAnsi="Times New Roman" w:cs="Times New Roman"/>
          <w:spacing w:val="-6"/>
          <w:w w:val="117"/>
          <w:sz w:val="16"/>
          <w:szCs w:val="16"/>
        </w:rPr>
        <w:t>k</w:t>
      </w:r>
      <w:r>
        <w:rPr>
          <w:rFonts w:ascii="Times New Roman" w:eastAsia="Times New Roman" w:hAnsi="Times New Roman" w:cs="Times New Roman"/>
          <w:w w:val="117"/>
          <w:sz w:val="16"/>
          <w:szCs w:val="16"/>
        </w:rPr>
        <w:t>en</w:t>
      </w:r>
      <w:r>
        <w:rPr>
          <w:rFonts w:ascii="Times New Roman" w:eastAsia="Times New Roman" w:hAnsi="Times New Roman" w:cs="Times New Roman"/>
          <w:spacing w:val="30"/>
          <w:w w:val="11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to </w:t>
      </w:r>
      <w:r>
        <w:rPr>
          <w:rFonts w:ascii="Times New Roman" w:eastAsia="Times New Roman" w:hAnsi="Times New Roman" w:cs="Times New Roman"/>
          <w:spacing w:val="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6"/>
          <w:szCs w:val="16"/>
        </w:rPr>
        <w:t>complete</w:t>
      </w:r>
      <w:r>
        <w:rPr>
          <w:rFonts w:ascii="Times New Roman" w:eastAsia="Times New Roman" w:hAnsi="Times New Roman" w:cs="Times New Roman"/>
          <w:spacing w:val="29"/>
          <w:w w:val="1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90 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seconds </w:t>
      </w:r>
      <w:r>
        <w:rPr>
          <w:rFonts w:ascii="Times New Roman" w:eastAsia="Times New Roman" w:hAnsi="Times New Roman" w:cs="Times New Roman"/>
          <w:spacing w:val="4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of</w:t>
      </w:r>
      <w:r>
        <w:rPr>
          <w:rFonts w:ascii="Times New Roman" w:eastAsia="Times New Roman" w:hAnsi="Times New Roman" w:cs="Times New Roman"/>
          <w:spacing w:val="3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16"/>
          <w:szCs w:val="16"/>
        </w:rPr>
        <w:t>PBM</w:t>
      </w:r>
      <w:r>
        <w:rPr>
          <w:rFonts w:ascii="Times New Roman" w:eastAsia="Times New Roman" w:hAnsi="Times New Roman" w:cs="Times New Roman"/>
          <w:spacing w:val="32"/>
          <w:w w:val="1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16"/>
          <w:szCs w:val="16"/>
        </w:rPr>
        <w:t>si</w:t>
      </w:r>
      <w:r>
        <w:rPr>
          <w:rFonts w:ascii="Times New Roman" w:eastAsia="Times New Roman" w:hAnsi="Times New Roman" w:cs="Times New Roman"/>
          <w:spacing w:val="-6"/>
          <w:w w:val="114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w w:val="114"/>
          <w:sz w:val="16"/>
          <w:szCs w:val="16"/>
        </w:rPr>
        <w:t>ulation</w:t>
      </w:r>
      <w:r>
        <w:rPr>
          <w:rFonts w:ascii="Times New Roman" w:eastAsia="Times New Roman" w:hAnsi="Times New Roman" w:cs="Times New Roman"/>
          <w:spacing w:val="29"/>
          <w:w w:val="1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with </w:t>
      </w:r>
      <w:r>
        <w:rPr>
          <w:rFonts w:ascii="Times New Roman" w:eastAsia="Times New Roman" w:hAnsi="Times New Roman" w:cs="Times New Roman"/>
          <w:spacing w:val="3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109"/>
          <w:sz w:val="16"/>
          <w:szCs w:val="16"/>
        </w:rPr>
        <w:t>v</w:t>
      </w:r>
      <w:r>
        <w:rPr>
          <w:rFonts w:ascii="Times New Roman" w:eastAsia="Times New Roman" w:hAnsi="Times New Roman" w:cs="Times New Roman"/>
          <w:w w:val="109"/>
          <w:sz w:val="16"/>
          <w:szCs w:val="16"/>
        </w:rPr>
        <w:t xml:space="preserve">arying </w:t>
      </w:r>
      <w:r>
        <w:rPr>
          <w:rFonts w:ascii="Times New Roman" w:eastAsia="Times New Roman" w:hAnsi="Times New Roman" w:cs="Times New Roman"/>
          <w:spacing w:val="6"/>
          <w:w w:val="10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9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w w:val="109"/>
          <w:sz w:val="16"/>
          <w:szCs w:val="16"/>
        </w:rPr>
        <w:t>u</w:t>
      </w:r>
      <w:r>
        <w:rPr>
          <w:rFonts w:ascii="Times New Roman" w:eastAsia="Times New Roman" w:hAnsi="Times New Roman" w:cs="Times New Roman"/>
          <w:spacing w:val="-5"/>
          <w:w w:val="109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pacing w:val="5"/>
          <w:w w:val="109"/>
          <w:sz w:val="16"/>
          <w:szCs w:val="16"/>
        </w:rPr>
        <w:t>b</w:t>
      </w:r>
      <w:r>
        <w:rPr>
          <w:rFonts w:ascii="Times New Roman" w:eastAsia="Times New Roman" w:hAnsi="Times New Roman" w:cs="Times New Roman"/>
          <w:w w:val="109"/>
          <w:sz w:val="16"/>
          <w:szCs w:val="16"/>
        </w:rPr>
        <w:t xml:space="preserve">er </w:t>
      </w:r>
      <w:r>
        <w:rPr>
          <w:rFonts w:ascii="Times New Roman" w:eastAsia="Times New Roman" w:hAnsi="Times New Roman" w:cs="Times New Roman"/>
          <w:spacing w:val="17"/>
          <w:w w:val="10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6"/>
          <w:szCs w:val="16"/>
        </w:rPr>
        <w:t>of</w:t>
      </w:r>
    </w:p>
    <w:p w14:paraId="3BEB9711" w14:textId="77777777" w:rsidR="00114C4D" w:rsidRDefault="00096F81">
      <w:pPr>
        <w:spacing w:before="100" w:after="0" w:line="240" w:lineRule="auto"/>
        <w:ind w:left="955" w:right="-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116"/>
          <w:sz w:val="16"/>
          <w:szCs w:val="16"/>
        </w:rPr>
        <w:t>compartme</w:t>
      </w:r>
      <w:r>
        <w:rPr>
          <w:rFonts w:ascii="Times New Roman" w:eastAsia="Times New Roman" w:hAnsi="Times New Roman" w:cs="Times New Roman"/>
          <w:spacing w:val="-5"/>
          <w:w w:val="116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w w:val="116"/>
          <w:sz w:val="16"/>
          <w:szCs w:val="16"/>
        </w:rPr>
        <w:t>ts</w:t>
      </w:r>
      <w:r>
        <w:rPr>
          <w:rFonts w:ascii="Times New Roman" w:eastAsia="Times New Roman" w:hAnsi="Times New Roman" w:cs="Times New Roman"/>
          <w:spacing w:val="11"/>
          <w:w w:val="11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on</w:t>
      </w:r>
      <w:r>
        <w:rPr>
          <w:rFonts w:ascii="Times New Roman" w:eastAsia="Times New Roman" w:hAnsi="Times New Roman" w:cs="Times New Roman"/>
          <w:spacing w:val="3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6"/>
          <w:szCs w:val="16"/>
        </w:rPr>
        <w:t>desktop</w:t>
      </w:r>
      <w:r>
        <w:rPr>
          <w:rFonts w:ascii="Times New Roman" w:eastAsia="Times New Roman" w:hAnsi="Times New Roman" w:cs="Times New Roman"/>
          <w:spacing w:val="6"/>
          <w:w w:val="1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6"/>
          <w:szCs w:val="16"/>
        </w:rPr>
        <w:t>CPU</w:t>
      </w:r>
      <w:r>
        <w:rPr>
          <w:rFonts w:ascii="Times New Roman" w:eastAsia="Times New Roman" w:hAnsi="Times New Roman" w:cs="Times New Roman"/>
          <w:spacing w:val="17"/>
          <w:w w:val="1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with </w:t>
      </w:r>
      <w:r>
        <w:rPr>
          <w:rFonts w:ascii="Times New Roman" w:eastAsia="Times New Roman" w:hAnsi="Times New Roman" w:cs="Times New Roman"/>
          <w:spacing w:val="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113"/>
          <w:sz w:val="16"/>
          <w:szCs w:val="16"/>
        </w:rPr>
        <w:t>v</w:t>
      </w:r>
      <w:r>
        <w:rPr>
          <w:rFonts w:ascii="Times New Roman" w:eastAsia="Times New Roman" w:hAnsi="Times New Roman" w:cs="Times New Roman"/>
          <w:w w:val="113"/>
          <w:sz w:val="16"/>
          <w:szCs w:val="16"/>
        </w:rPr>
        <w:t>arying</w:t>
      </w:r>
      <w:r>
        <w:rPr>
          <w:rFonts w:ascii="Times New Roman" w:eastAsia="Times New Roman" w:hAnsi="Times New Roman" w:cs="Times New Roman"/>
          <w:spacing w:val="11"/>
          <w:w w:val="1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13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w w:val="113"/>
          <w:sz w:val="16"/>
          <w:szCs w:val="16"/>
        </w:rPr>
        <w:t>u</w:t>
      </w:r>
      <w:r>
        <w:rPr>
          <w:rFonts w:ascii="Times New Roman" w:eastAsia="Times New Roman" w:hAnsi="Times New Roman" w:cs="Times New Roman"/>
          <w:spacing w:val="-6"/>
          <w:w w:val="113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pacing w:val="6"/>
          <w:w w:val="113"/>
          <w:sz w:val="16"/>
          <w:szCs w:val="16"/>
        </w:rPr>
        <w:t>b</w:t>
      </w:r>
      <w:r>
        <w:rPr>
          <w:rFonts w:ascii="Times New Roman" w:eastAsia="Times New Roman" w:hAnsi="Times New Roman" w:cs="Times New Roman"/>
          <w:w w:val="113"/>
          <w:sz w:val="16"/>
          <w:szCs w:val="16"/>
        </w:rPr>
        <w:t>er</w:t>
      </w:r>
      <w:r>
        <w:rPr>
          <w:rFonts w:ascii="Times New Roman" w:eastAsia="Times New Roman" w:hAnsi="Times New Roman" w:cs="Times New Roman"/>
          <w:spacing w:val="22"/>
          <w:w w:val="1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of</w:t>
      </w:r>
      <w:r>
        <w:rPr>
          <w:rFonts w:ascii="Times New Roman" w:eastAsia="Times New Roman" w:hAnsi="Times New Roman" w:cs="Times New Roman"/>
          <w:spacing w:val="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MPI 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6"/>
          <w:szCs w:val="16"/>
        </w:rPr>
        <w:t>cores</w:t>
      </w:r>
    </w:p>
    <w:p w14:paraId="580F4910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5D72DC41" w14:textId="77777777" w:rsidR="00114C4D" w:rsidRDefault="00114C4D">
      <w:pPr>
        <w:spacing w:before="19" w:after="0" w:line="220" w:lineRule="exact"/>
      </w:pPr>
    </w:p>
    <w:p w14:paraId="1A78839B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1C5D8A8E" w14:textId="77777777" w:rsidR="00114C4D" w:rsidRDefault="00114C4D">
      <w:pPr>
        <w:spacing w:before="6" w:after="0" w:line="110" w:lineRule="exact"/>
        <w:rPr>
          <w:sz w:val="11"/>
          <w:szCs w:val="11"/>
        </w:rPr>
      </w:pPr>
    </w:p>
    <w:p w14:paraId="4B993ABC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401</w:t>
      </w:r>
    </w:p>
    <w:p w14:paraId="506F0D45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4F5CFB23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402</w:t>
      </w:r>
    </w:p>
    <w:p w14:paraId="3D1B5D35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5DD39EE2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403</w:t>
      </w:r>
    </w:p>
    <w:p w14:paraId="1A831BC5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32CD1BF9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404</w:t>
      </w:r>
    </w:p>
    <w:p w14:paraId="01B6FD45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641F036D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405</w:t>
      </w:r>
    </w:p>
    <w:p w14:paraId="14D351C2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09F42BD6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406</w:t>
      </w:r>
    </w:p>
    <w:p w14:paraId="77427898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4C1966D7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407</w:t>
      </w:r>
    </w:p>
    <w:p w14:paraId="058B1742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4407E796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408</w:t>
      </w:r>
    </w:p>
    <w:p w14:paraId="7E4C5090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50BB93CE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409</w:t>
      </w:r>
    </w:p>
    <w:p w14:paraId="47222A77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04C3EEE7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410</w:t>
      </w:r>
    </w:p>
    <w:p w14:paraId="6BB0B4F6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751B1F2D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411</w:t>
      </w:r>
    </w:p>
    <w:p w14:paraId="2C87EB13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7551F6C4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412</w:t>
      </w:r>
    </w:p>
    <w:p w14:paraId="6474A640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6A1AD890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413</w:t>
      </w:r>
    </w:p>
    <w:p w14:paraId="22F2FB0F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5E9633C2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414</w:t>
      </w:r>
    </w:p>
    <w:p w14:paraId="434C73FD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670A9AEE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415</w:t>
      </w:r>
    </w:p>
    <w:p w14:paraId="1CE69D7D" w14:textId="77777777" w:rsidR="00114C4D" w:rsidRDefault="00096F81">
      <w:pPr>
        <w:spacing w:before="22" w:after="0" w:line="374" w:lineRule="auto"/>
        <w:ind w:right="9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bili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proofErr w:type="spellEnd"/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parallel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erformance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a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de.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eedup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directly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8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6"/>
          <w:w w:val="108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or</w:t>
      </w:r>
      <w:proofErr w:type="spellEnd"/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tional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ulation. </w:t>
      </w:r>
      <w:r>
        <w:rPr>
          <w:rFonts w:ascii="Times New Roman" w:eastAsia="Times New Roman" w:hAnsi="Times New Roman" w:cs="Times New Roman"/>
          <w:spacing w:val="11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6,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w w:val="10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eedup </w:t>
      </w:r>
      <w:r>
        <w:rPr>
          <w:rFonts w:ascii="Times New Roman" w:eastAsia="Times New Roman" w:hAnsi="Times New Roman" w:cs="Times New Roman"/>
          <w:sz w:val="20"/>
          <w:szCs w:val="20"/>
        </w:rPr>
        <w:t>increases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er  of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MPI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cores.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w w:val="10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eedup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attributed</w:t>
      </w:r>
      <w:r>
        <w:rPr>
          <w:rFonts w:ascii="Times New Roman" w:eastAsia="Times New Roman" w:hAnsi="Times New Roman" w:cs="Times New Roman"/>
          <w:spacing w:val="18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increase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computation</w:t>
      </w:r>
      <w:r>
        <w:rPr>
          <w:rFonts w:ascii="Times New Roman" w:eastAsia="Times New Roman" w:hAnsi="Times New Roman" w:cs="Times New Roman"/>
          <w:spacing w:val="20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er.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Another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usual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trend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obser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8,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16 and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32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ts,</w:t>
      </w:r>
      <w:r>
        <w:rPr>
          <w:rFonts w:ascii="Times New Roman" w:eastAsia="Times New Roman" w:hAnsi="Times New Roman" w:cs="Times New Roman"/>
          <w:spacing w:val="2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w w:val="10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eedup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higher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than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MPI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MPI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ulations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phenomena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linear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eedup  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ccurs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eedup  is greater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than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used.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rare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cases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eedup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increases </w:t>
      </w:r>
      <w:r>
        <w:rPr>
          <w:rFonts w:ascii="Times New Roman" w:eastAsia="Times New Roman" w:hAnsi="Times New Roman" w:cs="Times New Roman"/>
          <w:sz w:val="20"/>
          <w:szCs w:val="20"/>
        </w:rPr>
        <w:t>due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increase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memory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random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memory(RAM)</w:t>
      </w:r>
      <w:r>
        <w:rPr>
          <w:rFonts w:ascii="Times New Roman" w:eastAsia="Times New Roman" w:hAnsi="Times New Roman" w:cs="Times New Roman"/>
          <w:spacing w:val="24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2"/>
          <w:w w:val="106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ailable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Benzi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Dam</w:t>
      </w:r>
      <w:r>
        <w:rPr>
          <w:rFonts w:ascii="Times New Roman" w:eastAsia="Times New Roman" w:hAnsi="Times New Roman" w:cs="Times New Roman"/>
          <w:spacing w:val="6"/>
          <w:w w:val="108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daran,</w:t>
      </w:r>
      <w:r>
        <w:rPr>
          <w:rFonts w:ascii="Times New Roman" w:eastAsia="Times New Roman" w:hAnsi="Times New Roman" w:cs="Times New Roman"/>
          <w:spacing w:val="37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2009). 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ulations 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de </w:t>
      </w:r>
      <w:r>
        <w:rPr>
          <w:rFonts w:ascii="Times New Roman" w:eastAsia="Times New Roman" w:hAnsi="Times New Roman" w:cs="Times New Roman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ow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erall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increase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eedup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48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seen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6. 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eedup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ers 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 since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amou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w w:val="10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com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unication</w:t>
      </w:r>
      <w:r>
        <w:rPr>
          <w:rFonts w:ascii="Times New Roman" w:eastAsia="Times New Roman" w:hAnsi="Times New Roman" w:cs="Times New Roman"/>
          <w:spacing w:val="16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tw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een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CPU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ell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SMs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inside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distribute</w:t>
      </w:r>
      <w:r>
        <w:rPr>
          <w:rFonts w:ascii="Times New Roman" w:eastAsia="Times New Roman" w:hAnsi="Times New Roman" w:cs="Times New Roman"/>
          <w:spacing w:val="11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had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larger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tribution</w:t>
      </w:r>
      <w:r>
        <w:rPr>
          <w:rFonts w:ascii="Times New Roman" w:eastAsia="Times New Roman" w:hAnsi="Times New Roman" w:cs="Times New Roman"/>
          <w:spacing w:val="9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time.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um-</w:t>
      </w:r>
    </w:p>
    <w:p w14:paraId="56349602" w14:textId="77777777" w:rsidR="00114C4D" w:rsidRDefault="00114C4D">
      <w:pPr>
        <w:spacing w:after="0"/>
        <w:jc w:val="both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757" w:space="199"/>
            <w:col w:w="7844"/>
          </w:cols>
        </w:sectPr>
      </w:pPr>
    </w:p>
    <w:p w14:paraId="3A6B9D26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4D788D26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24CBDC8C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3BD8B65C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03D8B68D" w14:textId="77777777" w:rsidR="00114C4D" w:rsidRDefault="00114C4D">
      <w:pPr>
        <w:spacing w:before="6" w:after="0" w:line="200" w:lineRule="exact"/>
        <w:rPr>
          <w:sz w:val="20"/>
          <w:szCs w:val="20"/>
        </w:rPr>
      </w:pPr>
    </w:p>
    <w:p w14:paraId="2BDFEB82" w14:textId="77777777" w:rsidR="00114C4D" w:rsidRDefault="00114C4D">
      <w:pPr>
        <w:spacing w:after="0"/>
        <w:sectPr w:rsidR="00114C4D">
          <w:pgSz w:w="12240" w:h="15840"/>
          <w:pgMar w:top="1480" w:right="1720" w:bottom="1920" w:left="1720" w:header="0" w:footer="1737" w:gutter="0"/>
          <w:cols w:space="720"/>
        </w:sectPr>
      </w:pPr>
    </w:p>
    <w:p w14:paraId="485A9B1D" w14:textId="77777777" w:rsidR="00114C4D" w:rsidRDefault="00114C4D">
      <w:pPr>
        <w:spacing w:before="6" w:after="0" w:line="110" w:lineRule="exact"/>
        <w:rPr>
          <w:sz w:val="11"/>
          <w:szCs w:val="11"/>
        </w:rPr>
      </w:pPr>
    </w:p>
    <w:p w14:paraId="56FD8CE9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416</w:t>
      </w:r>
    </w:p>
    <w:p w14:paraId="5813BDA1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085EB46A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417</w:t>
      </w:r>
    </w:p>
    <w:p w14:paraId="343C01B4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7D1A1CE5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418</w:t>
      </w:r>
    </w:p>
    <w:p w14:paraId="6DD37A78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650E4268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419</w:t>
      </w:r>
    </w:p>
    <w:p w14:paraId="6F167083" w14:textId="77777777" w:rsidR="00114C4D" w:rsidRDefault="00096F81">
      <w:pPr>
        <w:spacing w:before="22" w:after="0" w:line="374" w:lineRule="auto"/>
        <w:ind w:right="9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proofErr w:type="spellStart"/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proofErr w:type="spellEnd"/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34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diminished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com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unication</w:t>
      </w:r>
      <w:r>
        <w:rPr>
          <w:rFonts w:ascii="Times New Roman" w:eastAsia="Times New Roman" w:hAnsi="Times New Roman" w:cs="Times New Roman"/>
          <w:spacing w:val="29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effect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amou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calculations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significa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tly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higher.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highest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eeedup</w:t>
      </w:r>
      <w:proofErr w:type="spellEnd"/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hie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out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12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3,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means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ok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12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times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less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than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serial</w:t>
      </w:r>
    </w:p>
    <w:p w14:paraId="4AE73E89" w14:textId="77777777" w:rsidR="00114C4D" w:rsidRDefault="00096F81">
      <w:pPr>
        <w:spacing w:before="5" w:after="0" w:line="240" w:lineRule="auto"/>
        <w:ind w:right="614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CPU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computation.</w:t>
      </w:r>
    </w:p>
    <w:p w14:paraId="2456EBCE" w14:textId="77777777" w:rsidR="00114C4D" w:rsidRDefault="00114C4D">
      <w:pPr>
        <w:spacing w:after="0"/>
        <w:jc w:val="both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757" w:space="199"/>
            <w:col w:w="7844"/>
          </w:cols>
        </w:sectPr>
      </w:pPr>
    </w:p>
    <w:p w14:paraId="35A1161A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7FD9BC3B" w14:textId="77777777" w:rsidR="00114C4D" w:rsidRDefault="00114C4D">
      <w:pPr>
        <w:spacing w:before="3" w:after="0" w:line="220" w:lineRule="exact"/>
      </w:pPr>
    </w:p>
    <w:p w14:paraId="5F172D00" w14:textId="69214D83" w:rsidR="00114C4D" w:rsidRDefault="00D6272F">
      <w:pPr>
        <w:spacing w:before="42" w:after="0" w:line="158" w:lineRule="exact"/>
        <w:ind w:left="2006" w:right="-20"/>
        <w:rPr>
          <w:rFonts w:ascii="Arial" w:eastAsia="Arial" w:hAnsi="Arial" w:cs="Arial"/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872" behindDoc="1" locked="0" layoutInCell="1" allowOverlap="1" wp14:anchorId="2907090D" wp14:editId="23D979C5">
                <wp:simplePos x="0" y="0"/>
                <wp:positionH relativeFrom="page">
                  <wp:posOffset>2466975</wp:posOffset>
                </wp:positionH>
                <wp:positionV relativeFrom="paragraph">
                  <wp:posOffset>71120</wp:posOffset>
                </wp:positionV>
                <wp:extent cx="2961640" cy="2292350"/>
                <wp:effectExtent l="9525" t="4445" r="10160" b="8255"/>
                <wp:wrapNone/>
                <wp:docPr id="144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1640" cy="2292350"/>
                          <a:chOff x="3885" y="112"/>
                          <a:chExt cx="4664" cy="3610"/>
                        </a:xfrm>
                      </wpg:grpSpPr>
                      <wpg:grpSp>
                        <wpg:cNvPr id="145" name="Group 133"/>
                        <wpg:cNvGrpSpPr>
                          <a:grpSpLocks/>
                        </wpg:cNvGrpSpPr>
                        <wpg:grpSpPr bwMode="auto">
                          <a:xfrm>
                            <a:off x="3939" y="3717"/>
                            <a:ext cx="4557" cy="2"/>
                            <a:chOff x="3939" y="3717"/>
                            <a:chExt cx="4557" cy="2"/>
                          </a:xfrm>
                        </wpg:grpSpPr>
                        <wps:wsp>
                          <wps:cNvPr id="146" name="Freeform 134"/>
                          <wps:cNvSpPr>
                            <a:spLocks/>
                          </wps:cNvSpPr>
                          <wps:spPr bwMode="auto">
                            <a:xfrm>
                              <a:off x="3939" y="3717"/>
                              <a:ext cx="4557" cy="2"/>
                            </a:xfrm>
                            <a:custGeom>
                              <a:avLst/>
                              <a:gdLst>
                                <a:gd name="T0" fmla="+- 0 3939 3939"/>
                                <a:gd name="T1" fmla="*/ T0 w 4557"/>
                                <a:gd name="T2" fmla="+- 0 8496 3939"/>
                                <a:gd name="T3" fmla="*/ T2 w 455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557">
                                  <a:moveTo>
                                    <a:pt x="0" y="0"/>
                                  </a:moveTo>
                                  <a:lnTo>
                                    <a:pt x="4557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7" name="Group 135"/>
                        <wpg:cNvGrpSpPr>
                          <a:grpSpLocks/>
                        </wpg:cNvGrpSpPr>
                        <wpg:grpSpPr bwMode="auto">
                          <a:xfrm>
                            <a:off x="4086" y="3671"/>
                            <a:ext cx="2" cy="46"/>
                            <a:chOff x="4086" y="3671"/>
                            <a:chExt cx="2" cy="46"/>
                          </a:xfrm>
                        </wpg:grpSpPr>
                        <wps:wsp>
                          <wps:cNvPr id="148" name="Freeform 136"/>
                          <wps:cNvSpPr>
                            <a:spLocks/>
                          </wps:cNvSpPr>
                          <wps:spPr bwMode="auto">
                            <a:xfrm>
                              <a:off x="4086" y="3671"/>
                              <a:ext cx="2" cy="46"/>
                            </a:xfrm>
                            <a:custGeom>
                              <a:avLst/>
                              <a:gdLst>
                                <a:gd name="T0" fmla="+- 0 3717 3671"/>
                                <a:gd name="T1" fmla="*/ 3717 h 46"/>
                                <a:gd name="T2" fmla="+- 0 3671 3671"/>
                                <a:gd name="T3" fmla="*/ 3671 h 4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6">
                                  <a:moveTo>
                                    <a:pt x="0" y="4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9" name="Group 137"/>
                        <wpg:cNvGrpSpPr>
                          <a:grpSpLocks/>
                        </wpg:cNvGrpSpPr>
                        <wpg:grpSpPr bwMode="auto">
                          <a:xfrm>
                            <a:off x="4380" y="3671"/>
                            <a:ext cx="2" cy="46"/>
                            <a:chOff x="4380" y="3671"/>
                            <a:chExt cx="2" cy="46"/>
                          </a:xfrm>
                        </wpg:grpSpPr>
                        <wps:wsp>
                          <wps:cNvPr id="150" name="Freeform 138"/>
                          <wps:cNvSpPr>
                            <a:spLocks/>
                          </wps:cNvSpPr>
                          <wps:spPr bwMode="auto">
                            <a:xfrm>
                              <a:off x="4380" y="3671"/>
                              <a:ext cx="2" cy="46"/>
                            </a:xfrm>
                            <a:custGeom>
                              <a:avLst/>
                              <a:gdLst>
                                <a:gd name="T0" fmla="+- 0 3717 3671"/>
                                <a:gd name="T1" fmla="*/ 3717 h 46"/>
                                <a:gd name="T2" fmla="+- 0 3671 3671"/>
                                <a:gd name="T3" fmla="*/ 3671 h 4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6">
                                  <a:moveTo>
                                    <a:pt x="0" y="4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1" name="Group 139"/>
                        <wpg:cNvGrpSpPr>
                          <a:grpSpLocks/>
                        </wpg:cNvGrpSpPr>
                        <wpg:grpSpPr bwMode="auto">
                          <a:xfrm>
                            <a:off x="4968" y="3671"/>
                            <a:ext cx="2" cy="46"/>
                            <a:chOff x="4968" y="3671"/>
                            <a:chExt cx="2" cy="46"/>
                          </a:xfrm>
                        </wpg:grpSpPr>
                        <wps:wsp>
                          <wps:cNvPr id="152" name="Freeform 140"/>
                          <wps:cNvSpPr>
                            <a:spLocks/>
                          </wps:cNvSpPr>
                          <wps:spPr bwMode="auto">
                            <a:xfrm>
                              <a:off x="4968" y="3671"/>
                              <a:ext cx="2" cy="46"/>
                            </a:xfrm>
                            <a:custGeom>
                              <a:avLst/>
                              <a:gdLst>
                                <a:gd name="T0" fmla="+- 0 3717 3671"/>
                                <a:gd name="T1" fmla="*/ 3717 h 46"/>
                                <a:gd name="T2" fmla="+- 0 3671 3671"/>
                                <a:gd name="T3" fmla="*/ 3671 h 4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6">
                                  <a:moveTo>
                                    <a:pt x="0" y="4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3" name="Group 141"/>
                        <wpg:cNvGrpSpPr>
                          <a:grpSpLocks/>
                        </wpg:cNvGrpSpPr>
                        <wpg:grpSpPr bwMode="auto">
                          <a:xfrm>
                            <a:off x="6144" y="3671"/>
                            <a:ext cx="2" cy="46"/>
                            <a:chOff x="6144" y="3671"/>
                            <a:chExt cx="2" cy="46"/>
                          </a:xfrm>
                        </wpg:grpSpPr>
                        <wps:wsp>
                          <wps:cNvPr id="154" name="Freeform 142"/>
                          <wps:cNvSpPr>
                            <a:spLocks/>
                          </wps:cNvSpPr>
                          <wps:spPr bwMode="auto">
                            <a:xfrm>
                              <a:off x="6144" y="3671"/>
                              <a:ext cx="2" cy="46"/>
                            </a:xfrm>
                            <a:custGeom>
                              <a:avLst/>
                              <a:gdLst>
                                <a:gd name="T0" fmla="+- 0 3717 3671"/>
                                <a:gd name="T1" fmla="*/ 3717 h 46"/>
                                <a:gd name="T2" fmla="+- 0 3671 3671"/>
                                <a:gd name="T3" fmla="*/ 3671 h 4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6">
                                  <a:moveTo>
                                    <a:pt x="0" y="4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5" name="Group 143"/>
                        <wpg:cNvGrpSpPr>
                          <a:grpSpLocks/>
                        </wpg:cNvGrpSpPr>
                        <wpg:grpSpPr bwMode="auto">
                          <a:xfrm>
                            <a:off x="3939" y="116"/>
                            <a:ext cx="4557" cy="2"/>
                            <a:chOff x="3939" y="116"/>
                            <a:chExt cx="4557" cy="2"/>
                          </a:xfrm>
                        </wpg:grpSpPr>
                        <wps:wsp>
                          <wps:cNvPr id="156" name="Freeform 144"/>
                          <wps:cNvSpPr>
                            <a:spLocks/>
                          </wps:cNvSpPr>
                          <wps:spPr bwMode="auto">
                            <a:xfrm>
                              <a:off x="3939" y="116"/>
                              <a:ext cx="4557" cy="2"/>
                            </a:xfrm>
                            <a:custGeom>
                              <a:avLst/>
                              <a:gdLst>
                                <a:gd name="T0" fmla="+- 0 3939 3939"/>
                                <a:gd name="T1" fmla="*/ T0 w 4557"/>
                                <a:gd name="T2" fmla="+- 0 8496 3939"/>
                                <a:gd name="T3" fmla="*/ T2 w 455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557">
                                  <a:moveTo>
                                    <a:pt x="0" y="0"/>
                                  </a:moveTo>
                                  <a:lnTo>
                                    <a:pt x="4557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7" name="Group 145"/>
                        <wpg:cNvGrpSpPr>
                          <a:grpSpLocks/>
                        </wpg:cNvGrpSpPr>
                        <wpg:grpSpPr bwMode="auto">
                          <a:xfrm>
                            <a:off x="3939" y="116"/>
                            <a:ext cx="2" cy="3602"/>
                            <a:chOff x="3939" y="116"/>
                            <a:chExt cx="2" cy="3602"/>
                          </a:xfrm>
                        </wpg:grpSpPr>
                        <wps:wsp>
                          <wps:cNvPr id="158" name="Freeform 146"/>
                          <wps:cNvSpPr>
                            <a:spLocks/>
                          </wps:cNvSpPr>
                          <wps:spPr bwMode="auto">
                            <a:xfrm>
                              <a:off x="3939" y="116"/>
                              <a:ext cx="2" cy="3602"/>
                            </a:xfrm>
                            <a:custGeom>
                              <a:avLst/>
                              <a:gdLst>
                                <a:gd name="T0" fmla="+- 0 3717 116"/>
                                <a:gd name="T1" fmla="*/ 3717 h 3602"/>
                                <a:gd name="T2" fmla="+- 0 116 116"/>
                                <a:gd name="T3" fmla="*/ 116 h 360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602">
                                  <a:moveTo>
                                    <a:pt x="0" y="360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9" name="Group 147"/>
                        <wpg:cNvGrpSpPr>
                          <a:grpSpLocks/>
                        </wpg:cNvGrpSpPr>
                        <wpg:grpSpPr bwMode="auto">
                          <a:xfrm>
                            <a:off x="4086" y="116"/>
                            <a:ext cx="2" cy="46"/>
                            <a:chOff x="4086" y="116"/>
                            <a:chExt cx="2" cy="46"/>
                          </a:xfrm>
                        </wpg:grpSpPr>
                        <wps:wsp>
                          <wps:cNvPr id="160" name="Freeform 148"/>
                          <wps:cNvSpPr>
                            <a:spLocks/>
                          </wps:cNvSpPr>
                          <wps:spPr bwMode="auto">
                            <a:xfrm>
                              <a:off x="4086" y="116"/>
                              <a:ext cx="2" cy="46"/>
                            </a:xfrm>
                            <a:custGeom>
                              <a:avLst/>
                              <a:gdLst>
                                <a:gd name="T0" fmla="+- 0 116 116"/>
                                <a:gd name="T1" fmla="*/ 116 h 46"/>
                                <a:gd name="T2" fmla="+- 0 161 116"/>
                                <a:gd name="T3" fmla="*/ 161 h 4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6">
                                  <a:moveTo>
                                    <a:pt x="0" y="0"/>
                                  </a:moveTo>
                                  <a:lnTo>
                                    <a:pt x="0" y="45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1" name="Group 149"/>
                        <wpg:cNvGrpSpPr>
                          <a:grpSpLocks/>
                        </wpg:cNvGrpSpPr>
                        <wpg:grpSpPr bwMode="auto">
                          <a:xfrm>
                            <a:off x="4380" y="116"/>
                            <a:ext cx="2" cy="46"/>
                            <a:chOff x="4380" y="116"/>
                            <a:chExt cx="2" cy="46"/>
                          </a:xfrm>
                        </wpg:grpSpPr>
                        <wps:wsp>
                          <wps:cNvPr id="162" name="Freeform 150"/>
                          <wps:cNvSpPr>
                            <a:spLocks/>
                          </wps:cNvSpPr>
                          <wps:spPr bwMode="auto">
                            <a:xfrm>
                              <a:off x="4380" y="116"/>
                              <a:ext cx="2" cy="46"/>
                            </a:xfrm>
                            <a:custGeom>
                              <a:avLst/>
                              <a:gdLst>
                                <a:gd name="T0" fmla="+- 0 116 116"/>
                                <a:gd name="T1" fmla="*/ 116 h 46"/>
                                <a:gd name="T2" fmla="+- 0 161 116"/>
                                <a:gd name="T3" fmla="*/ 161 h 4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6">
                                  <a:moveTo>
                                    <a:pt x="0" y="0"/>
                                  </a:moveTo>
                                  <a:lnTo>
                                    <a:pt x="0" y="45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3" name="Group 151"/>
                        <wpg:cNvGrpSpPr>
                          <a:grpSpLocks/>
                        </wpg:cNvGrpSpPr>
                        <wpg:grpSpPr bwMode="auto">
                          <a:xfrm>
                            <a:off x="4968" y="116"/>
                            <a:ext cx="2" cy="46"/>
                            <a:chOff x="4968" y="116"/>
                            <a:chExt cx="2" cy="46"/>
                          </a:xfrm>
                        </wpg:grpSpPr>
                        <wps:wsp>
                          <wps:cNvPr id="164" name="Freeform 152"/>
                          <wps:cNvSpPr>
                            <a:spLocks/>
                          </wps:cNvSpPr>
                          <wps:spPr bwMode="auto">
                            <a:xfrm>
                              <a:off x="4968" y="116"/>
                              <a:ext cx="2" cy="46"/>
                            </a:xfrm>
                            <a:custGeom>
                              <a:avLst/>
                              <a:gdLst>
                                <a:gd name="T0" fmla="+- 0 116 116"/>
                                <a:gd name="T1" fmla="*/ 116 h 46"/>
                                <a:gd name="T2" fmla="+- 0 161 116"/>
                                <a:gd name="T3" fmla="*/ 161 h 4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6">
                                  <a:moveTo>
                                    <a:pt x="0" y="0"/>
                                  </a:moveTo>
                                  <a:lnTo>
                                    <a:pt x="0" y="45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5" name="Group 153"/>
                        <wpg:cNvGrpSpPr>
                          <a:grpSpLocks/>
                        </wpg:cNvGrpSpPr>
                        <wpg:grpSpPr bwMode="auto">
                          <a:xfrm>
                            <a:off x="6144" y="116"/>
                            <a:ext cx="2" cy="46"/>
                            <a:chOff x="6144" y="116"/>
                            <a:chExt cx="2" cy="46"/>
                          </a:xfrm>
                        </wpg:grpSpPr>
                        <wps:wsp>
                          <wps:cNvPr id="166" name="Freeform 154"/>
                          <wps:cNvSpPr>
                            <a:spLocks/>
                          </wps:cNvSpPr>
                          <wps:spPr bwMode="auto">
                            <a:xfrm>
                              <a:off x="6144" y="116"/>
                              <a:ext cx="2" cy="46"/>
                            </a:xfrm>
                            <a:custGeom>
                              <a:avLst/>
                              <a:gdLst>
                                <a:gd name="T0" fmla="+- 0 116 116"/>
                                <a:gd name="T1" fmla="*/ 116 h 46"/>
                                <a:gd name="T2" fmla="+- 0 161 116"/>
                                <a:gd name="T3" fmla="*/ 161 h 4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6">
                                  <a:moveTo>
                                    <a:pt x="0" y="0"/>
                                  </a:moveTo>
                                  <a:lnTo>
                                    <a:pt x="0" y="45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7" name="Group 155"/>
                        <wpg:cNvGrpSpPr>
                          <a:grpSpLocks/>
                        </wpg:cNvGrpSpPr>
                        <wpg:grpSpPr bwMode="auto">
                          <a:xfrm>
                            <a:off x="8496" y="116"/>
                            <a:ext cx="2" cy="3602"/>
                            <a:chOff x="8496" y="116"/>
                            <a:chExt cx="2" cy="3602"/>
                          </a:xfrm>
                        </wpg:grpSpPr>
                        <wps:wsp>
                          <wps:cNvPr id="168" name="Freeform 156"/>
                          <wps:cNvSpPr>
                            <a:spLocks/>
                          </wps:cNvSpPr>
                          <wps:spPr bwMode="auto">
                            <a:xfrm>
                              <a:off x="8496" y="116"/>
                              <a:ext cx="2" cy="3602"/>
                            </a:xfrm>
                            <a:custGeom>
                              <a:avLst/>
                              <a:gdLst>
                                <a:gd name="T0" fmla="+- 0 3717 116"/>
                                <a:gd name="T1" fmla="*/ 3717 h 3602"/>
                                <a:gd name="T2" fmla="+- 0 116 116"/>
                                <a:gd name="T3" fmla="*/ 116 h 360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602">
                                  <a:moveTo>
                                    <a:pt x="0" y="360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9" name="Group 157"/>
                        <wpg:cNvGrpSpPr>
                          <a:grpSpLocks/>
                        </wpg:cNvGrpSpPr>
                        <wpg:grpSpPr bwMode="auto">
                          <a:xfrm>
                            <a:off x="3939" y="3203"/>
                            <a:ext cx="46" cy="2"/>
                            <a:chOff x="3939" y="3203"/>
                            <a:chExt cx="46" cy="2"/>
                          </a:xfrm>
                        </wpg:grpSpPr>
                        <wps:wsp>
                          <wps:cNvPr id="170" name="Freeform 158"/>
                          <wps:cNvSpPr>
                            <a:spLocks/>
                          </wps:cNvSpPr>
                          <wps:spPr bwMode="auto">
                            <a:xfrm>
                              <a:off x="3939" y="3203"/>
                              <a:ext cx="46" cy="2"/>
                            </a:xfrm>
                            <a:custGeom>
                              <a:avLst/>
                              <a:gdLst>
                                <a:gd name="T0" fmla="+- 0 3939 3939"/>
                                <a:gd name="T1" fmla="*/ T0 w 46"/>
                                <a:gd name="T2" fmla="+- 0 3985 3939"/>
                                <a:gd name="T3" fmla="*/ T2 w 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">
                                  <a:moveTo>
                                    <a:pt x="0" y="0"/>
                                  </a:move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1" name="Group 159"/>
                        <wpg:cNvGrpSpPr>
                          <a:grpSpLocks/>
                        </wpg:cNvGrpSpPr>
                        <wpg:grpSpPr bwMode="auto">
                          <a:xfrm>
                            <a:off x="3939" y="2688"/>
                            <a:ext cx="46" cy="2"/>
                            <a:chOff x="3939" y="2688"/>
                            <a:chExt cx="46" cy="2"/>
                          </a:xfrm>
                        </wpg:grpSpPr>
                        <wps:wsp>
                          <wps:cNvPr id="172" name="Freeform 160"/>
                          <wps:cNvSpPr>
                            <a:spLocks/>
                          </wps:cNvSpPr>
                          <wps:spPr bwMode="auto">
                            <a:xfrm>
                              <a:off x="3939" y="2688"/>
                              <a:ext cx="46" cy="2"/>
                            </a:xfrm>
                            <a:custGeom>
                              <a:avLst/>
                              <a:gdLst>
                                <a:gd name="T0" fmla="+- 0 3939 3939"/>
                                <a:gd name="T1" fmla="*/ T0 w 46"/>
                                <a:gd name="T2" fmla="+- 0 3985 3939"/>
                                <a:gd name="T3" fmla="*/ T2 w 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">
                                  <a:moveTo>
                                    <a:pt x="0" y="0"/>
                                  </a:move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3" name="Group 161"/>
                        <wpg:cNvGrpSpPr>
                          <a:grpSpLocks/>
                        </wpg:cNvGrpSpPr>
                        <wpg:grpSpPr bwMode="auto">
                          <a:xfrm>
                            <a:off x="3939" y="2174"/>
                            <a:ext cx="46" cy="2"/>
                            <a:chOff x="3939" y="2174"/>
                            <a:chExt cx="46" cy="2"/>
                          </a:xfrm>
                        </wpg:grpSpPr>
                        <wps:wsp>
                          <wps:cNvPr id="174" name="Freeform 162"/>
                          <wps:cNvSpPr>
                            <a:spLocks/>
                          </wps:cNvSpPr>
                          <wps:spPr bwMode="auto">
                            <a:xfrm>
                              <a:off x="3939" y="2174"/>
                              <a:ext cx="46" cy="2"/>
                            </a:xfrm>
                            <a:custGeom>
                              <a:avLst/>
                              <a:gdLst>
                                <a:gd name="T0" fmla="+- 0 3939 3939"/>
                                <a:gd name="T1" fmla="*/ T0 w 46"/>
                                <a:gd name="T2" fmla="+- 0 3985 3939"/>
                                <a:gd name="T3" fmla="*/ T2 w 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">
                                  <a:moveTo>
                                    <a:pt x="0" y="0"/>
                                  </a:move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5" name="Group 163"/>
                        <wpg:cNvGrpSpPr>
                          <a:grpSpLocks/>
                        </wpg:cNvGrpSpPr>
                        <wpg:grpSpPr bwMode="auto">
                          <a:xfrm>
                            <a:off x="3939" y="1659"/>
                            <a:ext cx="46" cy="2"/>
                            <a:chOff x="3939" y="1659"/>
                            <a:chExt cx="46" cy="2"/>
                          </a:xfrm>
                        </wpg:grpSpPr>
                        <wps:wsp>
                          <wps:cNvPr id="176" name="Freeform 164"/>
                          <wps:cNvSpPr>
                            <a:spLocks/>
                          </wps:cNvSpPr>
                          <wps:spPr bwMode="auto">
                            <a:xfrm>
                              <a:off x="3939" y="1659"/>
                              <a:ext cx="46" cy="2"/>
                            </a:xfrm>
                            <a:custGeom>
                              <a:avLst/>
                              <a:gdLst>
                                <a:gd name="T0" fmla="+- 0 3939 3939"/>
                                <a:gd name="T1" fmla="*/ T0 w 46"/>
                                <a:gd name="T2" fmla="+- 0 3985 3939"/>
                                <a:gd name="T3" fmla="*/ T2 w 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">
                                  <a:moveTo>
                                    <a:pt x="0" y="0"/>
                                  </a:move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7" name="Group 165"/>
                        <wpg:cNvGrpSpPr>
                          <a:grpSpLocks/>
                        </wpg:cNvGrpSpPr>
                        <wpg:grpSpPr bwMode="auto">
                          <a:xfrm>
                            <a:off x="3939" y="1145"/>
                            <a:ext cx="46" cy="2"/>
                            <a:chOff x="3939" y="1145"/>
                            <a:chExt cx="46" cy="2"/>
                          </a:xfrm>
                        </wpg:grpSpPr>
                        <wps:wsp>
                          <wps:cNvPr id="178" name="Freeform 166"/>
                          <wps:cNvSpPr>
                            <a:spLocks/>
                          </wps:cNvSpPr>
                          <wps:spPr bwMode="auto">
                            <a:xfrm>
                              <a:off x="3939" y="1145"/>
                              <a:ext cx="46" cy="2"/>
                            </a:xfrm>
                            <a:custGeom>
                              <a:avLst/>
                              <a:gdLst>
                                <a:gd name="T0" fmla="+- 0 3939 3939"/>
                                <a:gd name="T1" fmla="*/ T0 w 46"/>
                                <a:gd name="T2" fmla="+- 0 3985 3939"/>
                                <a:gd name="T3" fmla="*/ T2 w 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">
                                  <a:moveTo>
                                    <a:pt x="0" y="0"/>
                                  </a:move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9" name="Group 167"/>
                        <wpg:cNvGrpSpPr>
                          <a:grpSpLocks/>
                        </wpg:cNvGrpSpPr>
                        <wpg:grpSpPr bwMode="auto">
                          <a:xfrm>
                            <a:off x="3939" y="630"/>
                            <a:ext cx="46" cy="2"/>
                            <a:chOff x="3939" y="630"/>
                            <a:chExt cx="46" cy="2"/>
                          </a:xfrm>
                        </wpg:grpSpPr>
                        <wps:wsp>
                          <wps:cNvPr id="180" name="Freeform 168"/>
                          <wps:cNvSpPr>
                            <a:spLocks/>
                          </wps:cNvSpPr>
                          <wps:spPr bwMode="auto">
                            <a:xfrm>
                              <a:off x="3939" y="630"/>
                              <a:ext cx="46" cy="2"/>
                            </a:xfrm>
                            <a:custGeom>
                              <a:avLst/>
                              <a:gdLst>
                                <a:gd name="T0" fmla="+- 0 3939 3939"/>
                                <a:gd name="T1" fmla="*/ T0 w 46"/>
                                <a:gd name="T2" fmla="+- 0 3985 3939"/>
                                <a:gd name="T3" fmla="*/ T2 w 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">
                                  <a:moveTo>
                                    <a:pt x="0" y="0"/>
                                  </a:move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1" name="Group 169"/>
                        <wpg:cNvGrpSpPr>
                          <a:grpSpLocks/>
                        </wpg:cNvGrpSpPr>
                        <wpg:grpSpPr bwMode="auto">
                          <a:xfrm>
                            <a:off x="8450" y="3203"/>
                            <a:ext cx="46" cy="2"/>
                            <a:chOff x="8450" y="3203"/>
                            <a:chExt cx="46" cy="2"/>
                          </a:xfrm>
                        </wpg:grpSpPr>
                        <wps:wsp>
                          <wps:cNvPr id="182" name="Freeform 170"/>
                          <wps:cNvSpPr>
                            <a:spLocks/>
                          </wps:cNvSpPr>
                          <wps:spPr bwMode="auto">
                            <a:xfrm>
                              <a:off x="8450" y="3203"/>
                              <a:ext cx="46" cy="2"/>
                            </a:xfrm>
                            <a:custGeom>
                              <a:avLst/>
                              <a:gdLst>
                                <a:gd name="T0" fmla="+- 0 8496 8450"/>
                                <a:gd name="T1" fmla="*/ T0 w 46"/>
                                <a:gd name="T2" fmla="+- 0 8450 8450"/>
                                <a:gd name="T3" fmla="*/ T2 w 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">
                                  <a:moveTo>
                                    <a:pt x="46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3" name="Group 171"/>
                        <wpg:cNvGrpSpPr>
                          <a:grpSpLocks/>
                        </wpg:cNvGrpSpPr>
                        <wpg:grpSpPr bwMode="auto">
                          <a:xfrm>
                            <a:off x="8450" y="2688"/>
                            <a:ext cx="46" cy="2"/>
                            <a:chOff x="8450" y="2688"/>
                            <a:chExt cx="46" cy="2"/>
                          </a:xfrm>
                        </wpg:grpSpPr>
                        <wps:wsp>
                          <wps:cNvPr id="184" name="Freeform 172"/>
                          <wps:cNvSpPr>
                            <a:spLocks/>
                          </wps:cNvSpPr>
                          <wps:spPr bwMode="auto">
                            <a:xfrm>
                              <a:off x="8450" y="2688"/>
                              <a:ext cx="46" cy="2"/>
                            </a:xfrm>
                            <a:custGeom>
                              <a:avLst/>
                              <a:gdLst>
                                <a:gd name="T0" fmla="+- 0 8496 8450"/>
                                <a:gd name="T1" fmla="*/ T0 w 46"/>
                                <a:gd name="T2" fmla="+- 0 8450 8450"/>
                                <a:gd name="T3" fmla="*/ T2 w 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">
                                  <a:moveTo>
                                    <a:pt x="46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5" name="Group 173"/>
                        <wpg:cNvGrpSpPr>
                          <a:grpSpLocks/>
                        </wpg:cNvGrpSpPr>
                        <wpg:grpSpPr bwMode="auto">
                          <a:xfrm>
                            <a:off x="8450" y="2174"/>
                            <a:ext cx="46" cy="2"/>
                            <a:chOff x="8450" y="2174"/>
                            <a:chExt cx="46" cy="2"/>
                          </a:xfrm>
                        </wpg:grpSpPr>
                        <wps:wsp>
                          <wps:cNvPr id="186" name="Freeform 174"/>
                          <wps:cNvSpPr>
                            <a:spLocks/>
                          </wps:cNvSpPr>
                          <wps:spPr bwMode="auto">
                            <a:xfrm>
                              <a:off x="8450" y="2174"/>
                              <a:ext cx="46" cy="2"/>
                            </a:xfrm>
                            <a:custGeom>
                              <a:avLst/>
                              <a:gdLst>
                                <a:gd name="T0" fmla="+- 0 8496 8450"/>
                                <a:gd name="T1" fmla="*/ T0 w 46"/>
                                <a:gd name="T2" fmla="+- 0 8450 8450"/>
                                <a:gd name="T3" fmla="*/ T2 w 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">
                                  <a:moveTo>
                                    <a:pt x="46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7" name="Group 175"/>
                        <wpg:cNvGrpSpPr>
                          <a:grpSpLocks/>
                        </wpg:cNvGrpSpPr>
                        <wpg:grpSpPr bwMode="auto">
                          <a:xfrm>
                            <a:off x="8450" y="1659"/>
                            <a:ext cx="46" cy="2"/>
                            <a:chOff x="8450" y="1659"/>
                            <a:chExt cx="46" cy="2"/>
                          </a:xfrm>
                        </wpg:grpSpPr>
                        <wps:wsp>
                          <wps:cNvPr id="188" name="Freeform 176"/>
                          <wps:cNvSpPr>
                            <a:spLocks/>
                          </wps:cNvSpPr>
                          <wps:spPr bwMode="auto">
                            <a:xfrm>
                              <a:off x="8450" y="1659"/>
                              <a:ext cx="46" cy="2"/>
                            </a:xfrm>
                            <a:custGeom>
                              <a:avLst/>
                              <a:gdLst>
                                <a:gd name="T0" fmla="+- 0 8496 8450"/>
                                <a:gd name="T1" fmla="*/ T0 w 46"/>
                                <a:gd name="T2" fmla="+- 0 8450 8450"/>
                                <a:gd name="T3" fmla="*/ T2 w 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">
                                  <a:moveTo>
                                    <a:pt x="46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9" name="Group 177"/>
                        <wpg:cNvGrpSpPr>
                          <a:grpSpLocks/>
                        </wpg:cNvGrpSpPr>
                        <wpg:grpSpPr bwMode="auto">
                          <a:xfrm>
                            <a:off x="8450" y="1145"/>
                            <a:ext cx="46" cy="2"/>
                            <a:chOff x="8450" y="1145"/>
                            <a:chExt cx="46" cy="2"/>
                          </a:xfrm>
                        </wpg:grpSpPr>
                        <wps:wsp>
                          <wps:cNvPr id="190" name="Freeform 178"/>
                          <wps:cNvSpPr>
                            <a:spLocks/>
                          </wps:cNvSpPr>
                          <wps:spPr bwMode="auto">
                            <a:xfrm>
                              <a:off x="8450" y="1145"/>
                              <a:ext cx="46" cy="2"/>
                            </a:xfrm>
                            <a:custGeom>
                              <a:avLst/>
                              <a:gdLst>
                                <a:gd name="T0" fmla="+- 0 8496 8450"/>
                                <a:gd name="T1" fmla="*/ T0 w 46"/>
                                <a:gd name="T2" fmla="+- 0 8450 8450"/>
                                <a:gd name="T3" fmla="*/ T2 w 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">
                                  <a:moveTo>
                                    <a:pt x="46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1" name="Group 179"/>
                        <wpg:cNvGrpSpPr>
                          <a:grpSpLocks/>
                        </wpg:cNvGrpSpPr>
                        <wpg:grpSpPr bwMode="auto">
                          <a:xfrm>
                            <a:off x="8450" y="630"/>
                            <a:ext cx="46" cy="2"/>
                            <a:chOff x="8450" y="630"/>
                            <a:chExt cx="46" cy="2"/>
                          </a:xfrm>
                        </wpg:grpSpPr>
                        <wps:wsp>
                          <wps:cNvPr id="192" name="Freeform 180"/>
                          <wps:cNvSpPr>
                            <a:spLocks/>
                          </wps:cNvSpPr>
                          <wps:spPr bwMode="auto">
                            <a:xfrm>
                              <a:off x="8450" y="630"/>
                              <a:ext cx="46" cy="2"/>
                            </a:xfrm>
                            <a:custGeom>
                              <a:avLst/>
                              <a:gdLst>
                                <a:gd name="T0" fmla="+- 0 8496 8450"/>
                                <a:gd name="T1" fmla="*/ T0 w 46"/>
                                <a:gd name="T2" fmla="+- 0 8450 8450"/>
                                <a:gd name="T3" fmla="*/ T2 w 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">
                                  <a:moveTo>
                                    <a:pt x="46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3" name="Group 181"/>
                        <wpg:cNvGrpSpPr>
                          <a:grpSpLocks/>
                        </wpg:cNvGrpSpPr>
                        <wpg:grpSpPr bwMode="auto">
                          <a:xfrm>
                            <a:off x="3939" y="2264"/>
                            <a:ext cx="4557" cy="1188"/>
                            <a:chOff x="3939" y="2264"/>
                            <a:chExt cx="4557" cy="1188"/>
                          </a:xfrm>
                        </wpg:grpSpPr>
                        <wps:wsp>
                          <wps:cNvPr id="194" name="Freeform 182"/>
                          <wps:cNvSpPr>
                            <a:spLocks/>
                          </wps:cNvSpPr>
                          <wps:spPr bwMode="auto">
                            <a:xfrm>
                              <a:off x="3939" y="2264"/>
                              <a:ext cx="4557" cy="1188"/>
                            </a:xfrm>
                            <a:custGeom>
                              <a:avLst/>
                              <a:gdLst>
                                <a:gd name="T0" fmla="+- 0 3939 3939"/>
                                <a:gd name="T1" fmla="*/ T0 w 4557"/>
                                <a:gd name="T2" fmla="+- 0 3452 2264"/>
                                <a:gd name="T3" fmla="*/ 3452 h 1188"/>
                                <a:gd name="T4" fmla="+- 0 4086 3939"/>
                                <a:gd name="T5" fmla="*/ T4 w 4557"/>
                                <a:gd name="T6" fmla="+- 0 3223 2264"/>
                                <a:gd name="T7" fmla="*/ 3223 h 1188"/>
                                <a:gd name="T8" fmla="+- 0 4380 3939"/>
                                <a:gd name="T9" fmla="*/ T8 w 4557"/>
                                <a:gd name="T10" fmla="+- 0 3292 2264"/>
                                <a:gd name="T11" fmla="*/ 3292 h 1188"/>
                                <a:gd name="T12" fmla="+- 0 4968 3939"/>
                                <a:gd name="T13" fmla="*/ T12 w 4557"/>
                                <a:gd name="T14" fmla="+- 0 3004 2264"/>
                                <a:gd name="T15" fmla="*/ 3004 h 1188"/>
                                <a:gd name="T16" fmla="+- 0 6144 3939"/>
                                <a:gd name="T17" fmla="*/ T16 w 4557"/>
                                <a:gd name="T18" fmla="+- 0 2569 2264"/>
                                <a:gd name="T19" fmla="*/ 2569 h 1188"/>
                                <a:gd name="T20" fmla="+- 0 8496 3939"/>
                                <a:gd name="T21" fmla="*/ T20 w 4557"/>
                                <a:gd name="T22" fmla="+- 0 2264 2264"/>
                                <a:gd name="T23" fmla="*/ 2264 h 11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557" h="1188">
                                  <a:moveTo>
                                    <a:pt x="0" y="1188"/>
                                  </a:moveTo>
                                  <a:lnTo>
                                    <a:pt x="147" y="959"/>
                                  </a:lnTo>
                                  <a:lnTo>
                                    <a:pt x="441" y="1028"/>
                                  </a:lnTo>
                                  <a:lnTo>
                                    <a:pt x="1029" y="740"/>
                                  </a:lnTo>
                                  <a:lnTo>
                                    <a:pt x="2205" y="305"/>
                                  </a:lnTo>
                                  <a:lnTo>
                                    <a:pt x="4557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0072BD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5" name="Group 183"/>
                        <wpg:cNvGrpSpPr>
                          <a:grpSpLocks/>
                        </wpg:cNvGrpSpPr>
                        <wpg:grpSpPr bwMode="auto">
                          <a:xfrm>
                            <a:off x="3900" y="3416"/>
                            <a:ext cx="81" cy="77"/>
                            <a:chOff x="3900" y="3416"/>
                            <a:chExt cx="81" cy="77"/>
                          </a:xfrm>
                        </wpg:grpSpPr>
                        <wps:wsp>
                          <wps:cNvPr id="196" name="Freeform 184"/>
                          <wps:cNvSpPr>
                            <a:spLocks/>
                          </wps:cNvSpPr>
                          <wps:spPr bwMode="auto">
                            <a:xfrm>
                              <a:off x="3900" y="3416"/>
                              <a:ext cx="81" cy="77"/>
                            </a:xfrm>
                            <a:custGeom>
                              <a:avLst/>
                              <a:gdLst>
                                <a:gd name="T0" fmla="+- 0 3981 3900"/>
                                <a:gd name="T1" fmla="*/ T0 w 81"/>
                                <a:gd name="T2" fmla="+- 0 3452 3416"/>
                                <a:gd name="T3" fmla="*/ 3452 h 77"/>
                                <a:gd name="T4" fmla="+- 0 3975 3900"/>
                                <a:gd name="T5" fmla="*/ T4 w 81"/>
                                <a:gd name="T6" fmla="+- 0 3431 3416"/>
                                <a:gd name="T7" fmla="*/ 3431 h 77"/>
                                <a:gd name="T8" fmla="+- 0 3960 3900"/>
                                <a:gd name="T9" fmla="*/ T8 w 81"/>
                                <a:gd name="T10" fmla="+- 0 3416 3416"/>
                                <a:gd name="T11" fmla="*/ 3416 h 77"/>
                                <a:gd name="T12" fmla="+- 0 3931 3900"/>
                                <a:gd name="T13" fmla="*/ T12 w 81"/>
                                <a:gd name="T14" fmla="+- 0 3416 3416"/>
                                <a:gd name="T15" fmla="*/ 3416 h 77"/>
                                <a:gd name="T16" fmla="+- 0 3911 3900"/>
                                <a:gd name="T17" fmla="*/ T16 w 81"/>
                                <a:gd name="T18" fmla="+- 0 3423 3416"/>
                                <a:gd name="T19" fmla="*/ 3423 h 77"/>
                                <a:gd name="T20" fmla="+- 0 3900 3900"/>
                                <a:gd name="T21" fmla="*/ T20 w 81"/>
                                <a:gd name="T22" fmla="+- 0 3437 3416"/>
                                <a:gd name="T23" fmla="*/ 3437 h 77"/>
                                <a:gd name="T24" fmla="+- 0 3902 3900"/>
                                <a:gd name="T25" fmla="*/ T24 w 81"/>
                                <a:gd name="T26" fmla="+- 0 3464 3416"/>
                                <a:gd name="T27" fmla="*/ 3464 h 77"/>
                                <a:gd name="T28" fmla="+- 0 3912 3900"/>
                                <a:gd name="T29" fmla="*/ T28 w 81"/>
                                <a:gd name="T30" fmla="+- 0 3482 3416"/>
                                <a:gd name="T31" fmla="*/ 3482 h 77"/>
                                <a:gd name="T32" fmla="+- 0 3927 3900"/>
                                <a:gd name="T33" fmla="*/ T32 w 81"/>
                                <a:gd name="T34" fmla="+- 0 3492 3416"/>
                                <a:gd name="T35" fmla="*/ 3492 h 77"/>
                                <a:gd name="T36" fmla="+- 0 3953 3900"/>
                                <a:gd name="T37" fmla="*/ T36 w 81"/>
                                <a:gd name="T38" fmla="+- 0 3489 3416"/>
                                <a:gd name="T39" fmla="*/ 3489 h 77"/>
                                <a:gd name="T40" fmla="+- 0 3971 3900"/>
                                <a:gd name="T41" fmla="*/ T40 w 81"/>
                                <a:gd name="T42" fmla="+- 0 3478 3416"/>
                                <a:gd name="T43" fmla="*/ 3478 h 77"/>
                                <a:gd name="T44" fmla="+- 0 3980 3900"/>
                                <a:gd name="T45" fmla="*/ T44 w 81"/>
                                <a:gd name="T46" fmla="+- 0 3461 3416"/>
                                <a:gd name="T47" fmla="*/ 3461 h 77"/>
                                <a:gd name="T48" fmla="+- 0 3981 3900"/>
                                <a:gd name="T49" fmla="*/ T48 w 81"/>
                                <a:gd name="T50" fmla="+- 0 3452 3416"/>
                                <a:gd name="T51" fmla="*/ 3452 h 7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81" h="77">
                                  <a:moveTo>
                                    <a:pt x="81" y="36"/>
                                  </a:moveTo>
                                  <a:lnTo>
                                    <a:pt x="75" y="15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31" y="0"/>
                                  </a:lnTo>
                                  <a:lnTo>
                                    <a:pt x="11" y="7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2" y="48"/>
                                  </a:lnTo>
                                  <a:lnTo>
                                    <a:pt x="12" y="66"/>
                                  </a:lnTo>
                                  <a:lnTo>
                                    <a:pt x="27" y="76"/>
                                  </a:lnTo>
                                  <a:lnTo>
                                    <a:pt x="53" y="73"/>
                                  </a:lnTo>
                                  <a:lnTo>
                                    <a:pt x="71" y="62"/>
                                  </a:lnTo>
                                  <a:lnTo>
                                    <a:pt x="80" y="45"/>
                                  </a:lnTo>
                                  <a:lnTo>
                                    <a:pt x="81" y="3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0072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7" name="Group 185"/>
                        <wpg:cNvGrpSpPr>
                          <a:grpSpLocks/>
                        </wpg:cNvGrpSpPr>
                        <wpg:grpSpPr bwMode="auto">
                          <a:xfrm>
                            <a:off x="4047" y="3186"/>
                            <a:ext cx="81" cy="77"/>
                            <a:chOff x="4047" y="3186"/>
                            <a:chExt cx="81" cy="77"/>
                          </a:xfrm>
                        </wpg:grpSpPr>
                        <wps:wsp>
                          <wps:cNvPr id="198" name="Freeform 186"/>
                          <wps:cNvSpPr>
                            <a:spLocks/>
                          </wps:cNvSpPr>
                          <wps:spPr bwMode="auto">
                            <a:xfrm>
                              <a:off x="4047" y="3186"/>
                              <a:ext cx="81" cy="77"/>
                            </a:xfrm>
                            <a:custGeom>
                              <a:avLst/>
                              <a:gdLst>
                                <a:gd name="T0" fmla="+- 0 4128 4047"/>
                                <a:gd name="T1" fmla="*/ T0 w 81"/>
                                <a:gd name="T2" fmla="+- 0 3223 3186"/>
                                <a:gd name="T3" fmla="*/ 3223 h 77"/>
                                <a:gd name="T4" fmla="+- 0 4122 4047"/>
                                <a:gd name="T5" fmla="*/ T4 w 81"/>
                                <a:gd name="T6" fmla="+- 0 3201 3186"/>
                                <a:gd name="T7" fmla="*/ 3201 h 77"/>
                                <a:gd name="T8" fmla="+- 0 4107 4047"/>
                                <a:gd name="T9" fmla="*/ T8 w 81"/>
                                <a:gd name="T10" fmla="+- 0 3186 3186"/>
                                <a:gd name="T11" fmla="*/ 3186 h 77"/>
                                <a:gd name="T12" fmla="+- 0 4078 4047"/>
                                <a:gd name="T13" fmla="*/ T12 w 81"/>
                                <a:gd name="T14" fmla="+- 0 3186 3186"/>
                                <a:gd name="T15" fmla="*/ 3186 h 77"/>
                                <a:gd name="T16" fmla="+- 0 4058 4047"/>
                                <a:gd name="T17" fmla="*/ T16 w 81"/>
                                <a:gd name="T18" fmla="+- 0 3194 3186"/>
                                <a:gd name="T19" fmla="*/ 3194 h 77"/>
                                <a:gd name="T20" fmla="+- 0 4047 4047"/>
                                <a:gd name="T21" fmla="*/ T20 w 81"/>
                                <a:gd name="T22" fmla="+- 0 3207 3186"/>
                                <a:gd name="T23" fmla="*/ 3207 h 77"/>
                                <a:gd name="T24" fmla="+- 0 4049 4047"/>
                                <a:gd name="T25" fmla="*/ T24 w 81"/>
                                <a:gd name="T26" fmla="+- 0 3234 3186"/>
                                <a:gd name="T27" fmla="*/ 3234 h 77"/>
                                <a:gd name="T28" fmla="+- 0 4059 4047"/>
                                <a:gd name="T29" fmla="*/ T28 w 81"/>
                                <a:gd name="T30" fmla="+- 0 3253 3186"/>
                                <a:gd name="T31" fmla="*/ 3253 h 77"/>
                                <a:gd name="T32" fmla="+- 0 4074 4047"/>
                                <a:gd name="T33" fmla="*/ T32 w 81"/>
                                <a:gd name="T34" fmla="+- 0 3263 3186"/>
                                <a:gd name="T35" fmla="*/ 3263 h 77"/>
                                <a:gd name="T36" fmla="+- 0 4100 4047"/>
                                <a:gd name="T37" fmla="*/ T36 w 81"/>
                                <a:gd name="T38" fmla="+- 0 3260 3186"/>
                                <a:gd name="T39" fmla="*/ 3260 h 77"/>
                                <a:gd name="T40" fmla="+- 0 4118 4047"/>
                                <a:gd name="T41" fmla="*/ T40 w 81"/>
                                <a:gd name="T42" fmla="+- 0 3249 3186"/>
                                <a:gd name="T43" fmla="*/ 3249 h 77"/>
                                <a:gd name="T44" fmla="+- 0 4127 4047"/>
                                <a:gd name="T45" fmla="*/ T44 w 81"/>
                                <a:gd name="T46" fmla="+- 0 3232 3186"/>
                                <a:gd name="T47" fmla="*/ 3232 h 77"/>
                                <a:gd name="T48" fmla="+- 0 4128 4047"/>
                                <a:gd name="T49" fmla="*/ T48 w 81"/>
                                <a:gd name="T50" fmla="+- 0 3223 3186"/>
                                <a:gd name="T51" fmla="*/ 3223 h 7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81" h="77">
                                  <a:moveTo>
                                    <a:pt x="81" y="37"/>
                                  </a:moveTo>
                                  <a:lnTo>
                                    <a:pt x="75" y="15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31" y="0"/>
                                  </a:lnTo>
                                  <a:lnTo>
                                    <a:pt x="11" y="8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2" y="48"/>
                                  </a:lnTo>
                                  <a:lnTo>
                                    <a:pt x="12" y="67"/>
                                  </a:lnTo>
                                  <a:lnTo>
                                    <a:pt x="27" y="77"/>
                                  </a:lnTo>
                                  <a:lnTo>
                                    <a:pt x="53" y="74"/>
                                  </a:lnTo>
                                  <a:lnTo>
                                    <a:pt x="71" y="63"/>
                                  </a:lnTo>
                                  <a:lnTo>
                                    <a:pt x="80" y="46"/>
                                  </a:lnTo>
                                  <a:lnTo>
                                    <a:pt x="81" y="3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0072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187"/>
                        <wpg:cNvGrpSpPr>
                          <a:grpSpLocks/>
                        </wpg:cNvGrpSpPr>
                        <wpg:grpSpPr bwMode="auto">
                          <a:xfrm>
                            <a:off x="4341" y="3256"/>
                            <a:ext cx="81" cy="77"/>
                            <a:chOff x="4341" y="3256"/>
                            <a:chExt cx="81" cy="77"/>
                          </a:xfrm>
                        </wpg:grpSpPr>
                        <wps:wsp>
                          <wps:cNvPr id="200" name="Freeform 188"/>
                          <wps:cNvSpPr>
                            <a:spLocks/>
                          </wps:cNvSpPr>
                          <wps:spPr bwMode="auto">
                            <a:xfrm>
                              <a:off x="4341" y="3256"/>
                              <a:ext cx="81" cy="77"/>
                            </a:xfrm>
                            <a:custGeom>
                              <a:avLst/>
                              <a:gdLst>
                                <a:gd name="T0" fmla="+- 0 4422 4341"/>
                                <a:gd name="T1" fmla="*/ T0 w 81"/>
                                <a:gd name="T2" fmla="+- 0 3292 3256"/>
                                <a:gd name="T3" fmla="*/ 3292 h 77"/>
                                <a:gd name="T4" fmla="+- 0 4416 4341"/>
                                <a:gd name="T5" fmla="*/ T4 w 81"/>
                                <a:gd name="T6" fmla="+- 0 3271 3256"/>
                                <a:gd name="T7" fmla="*/ 3271 h 77"/>
                                <a:gd name="T8" fmla="+- 0 4401 4341"/>
                                <a:gd name="T9" fmla="*/ T8 w 81"/>
                                <a:gd name="T10" fmla="+- 0 3256 3256"/>
                                <a:gd name="T11" fmla="*/ 3256 h 77"/>
                                <a:gd name="T12" fmla="+- 0 4372 4341"/>
                                <a:gd name="T13" fmla="*/ T12 w 81"/>
                                <a:gd name="T14" fmla="+- 0 3256 3256"/>
                                <a:gd name="T15" fmla="*/ 3256 h 77"/>
                                <a:gd name="T16" fmla="+- 0 4352 4341"/>
                                <a:gd name="T17" fmla="*/ T16 w 81"/>
                                <a:gd name="T18" fmla="+- 0 3264 3256"/>
                                <a:gd name="T19" fmla="*/ 3264 h 77"/>
                                <a:gd name="T20" fmla="+- 0 4341 4341"/>
                                <a:gd name="T21" fmla="*/ T20 w 81"/>
                                <a:gd name="T22" fmla="+- 0 3277 3256"/>
                                <a:gd name="T23" fmla="*/ 3277 h 77"/>
                                <a:gd name="T24" fmla="+- 0 4343 4341"/>
                                <a:gd name="T25" fmla="*/ T24 w 81"/>
                                <a:gd name="T26" fmla="+- 0 3304 3256"/>
                                <a:gd name="T27" fmla="*/ 3304 h 77"/>
                                <a:gd name="T28" fmla="+- 0 4353 4341"/>
                                <a:gd name="T29" fmla="*/ T28 w 81"/>
                                <a:gd name="T30" fmla="+- 0 3323 3256"/>
                                <a:gd name="T31" fmla="*/ 3323 h 77"/>
                                <a:gd name="T32" fmla="+- 0 4368 4341"/>
                                <a:gd name="T33" fmla="*/ T32 w 81"/>
                                <a:gd name="T34" fmla="+- 0 3333 3256"/>
                                <a:gd name="T35" fmla="*/ 3333 h 77"/>
                                <a:gd name="T36" fmla="+- 0 4394 4341"/>
                                <a:gd name="T37" fmla="*/ T36 w 81"/>
                                <a:gd name="T38" fmla="+- 0 3329 3256"/>
                                <a:gd name="T39" fmla="*/ 3329 h 77"/>
                                <a:gd name="T40" fmla="+- 0 4412 4341"/>
                                <a:gd name="T41" fmla="*/ T40 w 81"/>
                                <a:gd name="T42" fmla="+- 0 3318 3256"/>
                                <a:gd name="T43" fmla="*/ 3318 h 77"/>
                                <a:gd name="T44" fmla="+- 0 4421 4341"/>
                                <a:gd name="T45" fmla="*/ T44 w 81"/>
                                <a:gd name="T46" fmla="+- 0 3302 3256"/>
                                <a:gd name="T47" fmla="*/ 3302 h 77"/>
                                <a:gd name="T48" fmla="+- 0 4422 4341"/>
                                <a:gd name="T49" fmla="*/ T48 w 81"/>
                                <a:gd name="T50" fmla="+- 0 3292 3256"/>
                                <a:gd name="T51" fmla="*/ 3292 h 7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81" h="77">
                                  <a:moveTo>
                                    <a:pt x="81" y="36"/>
                                  </a:moveTo>
                                  <a:lnTo>
                                    <a:pt x="75" y="15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31" y="0"/>
                                  </a:lnTo>
                                  <a:lnTo>
                                    <a:pt x="11" y="8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2" y="48"/>
                                  </a:lnTo>
                                  <a:lnTo>
                                    <a:pt x="12" y="67"/>
                                  </a:lnTo>
                                  <a:lnTo>
                                    <a:pt x="27" y="77"/>
                                  </a:lnTo>
                                  <a:lnTo>
                                    <a:pt x="53" y="73"/>
                                  </a:lnTo>
                                  <a:lnTo>
                                    <a:pt x="71" y="62"/>
                                  </a:lnTo>
                                  <a:lnTo>
                                    <a:pt x="80" y="46"/>
                                  </a:lnTo>
                                  <a:lnTo>
                                    <a:pt x="81" y="3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0072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1" name="Group 189"/>
                        <wpg:cNvGrpSpPr>
                          <a:grpSpLocks/>
                        </wpg:cNvGrpSpPr>
                        <wpg:grpSpPr bwMode="auto">
                          <a:xfrm>
                            <a:off x="4929" y="2968"/>
                            <a:ext cx="81" cy="77"/>
                            <a:chOff x="4929" y="2968"/>
                            <a:chExt cx="81" cy="77"/>
                          </a:xfrm>
                        </wpg:grpSpPr>
                        <wps:wsp>
                          <wps:cNvPr id="202" name="Freeform 190"/>
                          <wps:cNvSpPr>
                            <a:spLocks/>
                          </wps:cNvSpPr>
                          <wps:spPr bwMode="auto">
                            <a:xfrm>
                              <a:off x="4929" y="2968"/>
                              <a:ext cx="81" cy="77"/>
                            </a:xfrm>
                            <a:custGeom>
                              <a:avLst/>
                              <a:gdLst>
                                <a:gd name="T0" fmla="+- 0 5010 4929"/>
                                <a:gd name="T1" fmla="*/ T0 w 81"/>
                                <a:gd name="T2" fmla="+- 0 3004 2968"/>
                                <a:gd name="T3" fmla="*/ 3004 h 77"/>
                                <a:gd name="T4" fmla="+- 0 5004 4929"/>
                                <a:gd name="T5" fmla="*/ T4 w 81"/>
                                <a:gd name="T6" fmla="+- 0 2983 2968"/>
                                <a:gd name="T7" fmla="*/ 2983 h 77"/>
                                <a:gd name="T8" fmla="+- 0 4989 4929"/>
                                <a:gd name="T9" fmla="*/ T8 w 81"/>
                                <a:gd name="T10" fmla="+- 0 2968 2968"/>
                                <a:gd name="T11" fmla="*/ 2968 h 77"/>
                                <a:gd name="T12" fmla="+- 0 4960 4929"/>
                                <a:gd name="T13" fmla="*/ T12 w 81"/>
                                <a:gd name="T14" fmla="+- 0 2968 2968"/>
                                <a:gd name="T15" fmla="*/ 2968 h 77"/>
                                <a:gd name="T16" fmla="+- 0 4940 4929"/>
                                <a:gd name="T17" fmla="*/ T16 w 81"/>
                                <a:gd name="T18" fmla="+- 0 2976 2968"/>
                                <a:gd name="T19" fmla="*/ 2976 h 77"/>
                                <a:gd name="T20" fmla="+- 0 4929 4929"/>
                                <a:gd name="T21" fmla="*/ T20 w 81"/>
                                <a:gd name="T22" fmla="+- 0 2989 2968"/>
                                <a:gd name="T23" fmla="*/ 2989 h 77"/>
                                <a:gd name="T24" fmla="+- 0 4931 4929"/>
                                <a:gd name="T25" fmla="*/ T24 w 81"/>
                                <a:gd name="T26" fmla="+- 0 3016 2968"/>
                                <a:gd name="T27" fmla="*/ 3016 h 77"/>
                                <a:gd name="T28" fmla="+- 0 4941 4929"/>
                                <a:gd name="T29" fmla="*/ T28 w 81"/>
                                <a:gd name="T30" fmla="+- 0 3035 2968"/>
                                <a:gd name="T31" fmla="*/ 3035 h 77"/>
                                <a:gd name="T32" fmla="+- 0 4956 4929"/>
                                <a:gd name="T33" fmla="*/ T32 w 81"/>
                                <a:gd name="T34" fmla="+- 0 3044 2968"/>
                                <a:gd name="T35" fmla="*/ 3044 h 77"/>
                                <a:gd name="T36" fmla="+- 0 4982 4929"/>
                                <a:gd name="T37" fmla="*/ T36 w 81"/>
                                <a:gd name="T38" fmla="+- 0 3041 2968"/>
                                <a:gd name="T39" fmla="*/ 3041 h 77"/>
                                <a:gd name="T40" fmla="+- 0 5000 4929"/>
                                <a:gd name="T41" fmla="*/ T40 w 81"/>
                                <a:gd name="T42" fmla="+- 0 3030 2968"/>
                                <a:gd name="T43" fmla="*/ 3030 h 77"/>
                                <a:gd name="T44" fmla="+- 0 5009 4929"/>
                                <a:gd name="T45" fmla="*/ T44 w 81"/>
                                <a:gd name="T46" fmla="+- 0 3014 2968"/>
                                <a:gd name="T47" fmla="*/ 3014 h 77"/>
                                <a:gd name="T48" fmla="+- 0 5010 4929"/>
                                <a:gd name="T49" fmla="*/ T48 w 81"/>
                                <a:gd name="T50" fmla="+- 0 3004 2968"/>
                                <a:gd name="T51" fmla="*/ 3004 h 7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81" h="77">
                                  <a:moveTo>
                                    <a:pt x="81" y="36"/>
                                  </a:moveTo>
                                  <a:lnTo>
                                    <a:pt x="75" y="15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31" y="0"/>
                                  </a:lnTo>
                                  <a:lnTo>
                                    <a:pt x="11" y="8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2" y="48"/>
                                  </a:lnTo>
                                  <a:lnTo>
                                    <a:pt x="12" y="67"/>
                                  </a:lnTo>
                                  <a:lnTo>
                                    <a:pt x="27" y="76"/>
                                  </a:lnTo>
                                  <a:lnTo>
                                    <a:pt x="53" y="73"/>
                                  </a:lnTo>
                                  <a:lnTo>
                                    <a:pt x="71" y="62"/>
                                  </a:lnTo>
                                  <a:lnTo>
                                    <a:pt x="80" y="46"/>
                                  </a:lnTo>
                                  <a:lnTo>
                                    <a:pt x="81" y="3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0072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3" name="Group 191"/>
                        <wpg:cNvGrpSpPr>
                          <a:grpSpLocks/>
                        </wpg:cNvGrpSpPr>
                        <wpg:grpSpPr bwMode="auto">
                          <a:xfrm>
                            <a:off x="6105" y="2532"/>
                            <a:ext cx="81" cy="77"/>
                            <a:chOff x="6105" y="2532"/>
                            <a:chExt cx="81" cy="77"/>
                          </a:xfrm>
                        </wpg:grpSpPr>
                        <wps:wsp>
                          <wps:cNvPr id="204" name="Freeform 192"/>
                          <wps:cNvSpPr>
                            <a:spLocks/>
                          </wps:cNvSpPr>
                          <wps:spPr bwMode="auto">
                            <a:xfrm>
                              <a:off x="6105" y="2532"/>
                              <a:ext cx="81" cy="77"/>
                            </a:xfrm>
                            <a:custGeom>
                              <a:avLst/>
                              <a:gdLst>
                                <a:gd name="T0" fmla="+- 0 6186 6105"/>
                                <a:gd name="T1" fmla="*/ T0 w 81"/>
                                <a:gd name="T2" fmla="+- 0 2569 2532"/>
                                <a:gd name="T3" fmla="*/ 2569 h 77"/>
                                <a:gd name="T4" fmla="+- 0 6180 6105"/>
                                <a:gd name="T5" fmla="*/ T4 w 81"/>
                                <a:gd name="T6" fmla="+- 0 2547 2532"/>
                                <a:gd name="T7" fmla="*/ 2547 h 77"/>
                                <a:gd name="T8" fmla="+- 0 6165 6105"/>
                                <a:gd name="T9" fmla="*/ T8 w 81"/>
                                <a:gd name="T10" fmla="+- 0 2532 2532"/>
                                <a:gd name="T11" fmla="*/ 2532 h 77"/>
                                <a:gd name="T12" fmla="+- 0 6136 6105"/>
                                <a:gd name="T13" fmla="*/ T12 w 81"/>
                                <a:gd name="T14" fmla="+- 0 2532 2532"/>
                                <a:gd name="T15" fmla="*/ 2532 h 77"/>
                                <a:gd name="T16" fmla="+- 0 6116 6105"/>
                                <a:gd name="T17" fmla="*/ T16 w 81"/>
                                <a:gd name="T18" fmla="+- 0 2540 2532"/>
                                <a:gd name="T19" fmla="*/ 2540 h 77"/>
                                <a:gd name="T20" fmla="+- 0 6105 6105"/>
                                <a:gd name="T21" fmla="*/ T20 w 81"/>
                                <a:gd name="T22" fmla="+- 0 2553 2532"/>
                                <a:gd name="T23" fmla="*/ 2553 h 77"/>
                                <a:gd name="T24" fmla="+- 0 6107 6105"/>
                                <a:gd name="T25" fmla="*/ T24 w 81"/>
                                <a:gd name="T26" fmla="+- 0 2580 2532"/>
                                <a:gd name="T27" fmla="*/ 2580 h 77"/>
                                <a:gd name="T28" fmla="+- 0 6117 6105"/>
                                <a:gd name="T29" fmla="*/ T28 w 81"/>
                                <a:gd name="T30" fmla="+- 0 2599 2532"/>
                                <a:gd name="T31" fmla="*/ 2599 h 77"/>
                                <a:gd name="T32" fmla="+- 0 6132 6105"/>
                                <a:gd name="T33" fmla="*/ T32 w 81"/>
                                <a:gd name="T34" fmla="+- 0 2609 2532"/>
                                <a:gd name="T35" fmla="*/ 2609 h 77"/>
                                <a:gd name="T36" fmla="+- 0 6158 6105"/>
                                <a:gd name="T37" fmla="*/ T36 w 81"/>
                                <a:gd name="T38" fmla="+- 0 2606 2532"/>
                                <a:gd name="T39" fmla="*/ 2606 h 77"/>
                                <a:gd name="T40" fmla="+- 0 6176 6105"/>
                                <a:gd name="T41" fmla="*/ T40 w 81"/>
                                <a:gd name="T42" fmla="+- 0 2594 2532"/>
                                <a:gd name="T43" fmla="*/ 2594 h 77"/>
                                <a:gd name="T44" fmla="+- 0 6185 6105"/>
                                <a:gd name="T45" fmla="*/ T44 w 81"/>
                                <a:gd name="T46" fmla="+- 0 2578 2532"/>
                                <a:gd name="T47" fmla="*/ 2578 h 77"/>
                                <a:gd name="T48" fmla="+- 0 6186 6105"/>
                                <a:gd name="T49" fmla="*/ T48 w 81"/>
                                <a:gd name="T50" fmla="+- 0 2569 2532"/>
                                <a:gd name="T51" fmla="*/ 2569 h 7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81" h="77">
                                  <a:moveTo>
                                    <a:pt x="81" y="37"/>
                                  </a:moveTo>
                                  <a:lnTo>
                                    <a:pt x="75" y="15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31" y="0"/>
                                  </a:lnTo>
                                  <a:lnTo>
                                    <a:pt x="11" y="8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2" y="48"/>
                                  </a:lnTo>
                                  <a:lnTo>
                                    <a:pt x="12" y="67"/>
                                  </a:lnTo>
                                  <a:lnTo>
                                    <a:pt x="27" y="77"/>
                                  </a:lnTo>
                                  <a:lnTo>
                                    <a:pt x="53" y="74"/>
                                  </a:lnTo>
                                  <a:lnTo>
                                    <a:pt x="71" y="62"/>
                                  </a:lnTo>
                                  <a:lnTo>
                                    <a:pt x="80" y="46"/>
                                  </a:lnTo>
                                  <a:lnTo>
                                    <a:pt x="81" y="3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0072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5" name="Group 193"/>
                        <wpg:cNvGrpSpPr>
                          <a:grpSpLocks/>
                        </wpg:cNvGrpSpPr>
                        <wpg:grpSpPr bwMode="auto">
                          <a:xfrm>
                            <a:off x="8457" y="2227"/>
                            <a:ext cx="81" cy="77"/>
                            <a:chOff x="8457" y="2227"/>
                            <a:chExt cx="81" cy="77"/>
                          </a:xfrm>
                        </wpg:grpSpPr>
                        <wps:wsp>
                          <wps:cNvPr id="206" name="Freeform 194"/>
                          <wps:cNvSpPr>
                            <a:spLocks/>
                          </wps:cNvSpPr>
                          <wps:spPr bwMode="auto">
                            <a:xfrm>
                              <a:off x="8457" y="2227"/>
                              <a:ext cx="81" cy="77"/>
                            </a:xfrm>
                            <a:custGeom>
                              <a:avLst/>
                              <a:gdLst>
                                <a:gd name="T0" fmla="+- 0 8538 8457"/>
                                <a:gd name="T1" fmla="*/ T0 w 81"/>
                                <a:gd name="T2" fmla="+- 0 2264 2227"/>
                                <a:gd name="T3" fmla="*/ 2264 h 77"/>
                                <a:gd name="T4" fmla="+- 0 8532 8457"/>
                                <a:gd name="T5" fmla="*/ T4 w 81"/>
                                <a:gd name="T6" fmla="+- 0 2242 2227"/>
                                <a:gd name="T7" fmla="*/ 2242 h 77"/>
                                <a:gd name="T8" fmla="+- 0 8517 8457"/>
                                <a:gd name="T9" fmla="*/ T8 w 81"/>
                                <a:gd name="T10" fmla="+- 0 2227 2227"/>
                                <a:gd name="T11" fmla="*/ 2227 h 77"/>
                                <a:gd name="T12" fmla="+- 0 8488 8457"/>
                                <a:gd name="T13" fmla="*/ T12 w 81"/>
                                <a:gd name="T14" fmla="+- 0 2228 2227"/>
                                <a:gd name="T15" fmla="*/ 2228 h 77"/>
                                <a:gd name="T16" fmla="+- 0 8468 8457"/>
                                <a:gd name="T17" fmla="*/ T16 w 81"/>
                                <a:gd name="T18" fmla="+- 0 2235 2227"/>
                                <a:gd name="T19" fmla="*/ 2235 h 77"/>
                                <a:gd name="T20" fmla="+- 0 8457 8457"/>
                                <a:gd name="T21" fmla="*/ T20 w 81"/>
                                <a:gd name="T22" fmla="+- 0 2248 2227"/>
                                <a:gd name="T23" fmla="*/ 2248 h 77"/>
                                <a:gd name="T24" fmla="+- 0 8459 8457"/>
                                <a:gd name="T25" fmla="*/ T24 w 81"/>
                                <a:gd name="T26" fmla="+- 0 2276 2227"/>
                                <a:gd name="T27" fmla="*/ 2276 h 77"/>
                                <a:gd name="T28" fmla="+- 0 8469 8457"/>
                                <a:gd name="T29" fmla="*/ T28 w 81"/>
                                <a:gd name="T30" fmla="+- 0 2294 2227"/>
                                <a:gd name="T31" fmla="*/ 2294 h 77"/>
                                <a:gd name="T32" fmla="+- 0 8484 8457"/>
                                <a:gd name="T33" fmla="*/ T32 w 81"/>
                                <a:gd name="T34" fmla="+- 0 2304 2227"/>
                                <a:gd name="T35" fmla="*/ 2304 h 77"/>
                                <a:gd name="T36" fmla="+- 0 8510 8457"/>
                                <a:gd name="T37" fmla="*/ T36 w 81"/>
                                <a:gd name="T38" fmla="+- 0 2301 2227"/>
                                <a:gd name="T39" fmla="*/ 2301 h 77"/>
                                <a:gd name="T40" fmla="+- 0 8528 8457"/>
                                <a:gd name="T41" fmla="*/ T40 w 81"/>
                                <a:gd name="T42" fmla="+- 0 2290 2227"/>
                                <a:gd name="T43" fmla="*/ 2290 h 77"/>
                                <a:gd name="T44" fmla="+- 0 8537 8457"/>
                                <a:gd name="T45" fmla="*/ T44 w 81"/>
                                <a:gd name="T46" fmla="+- 0 2273 2227"/>
                                <a:gd name="T47" fmla="*/ 2273 h 77"/>
                                <a:gd name="T48" fmla="+- 0 8538 8457"/>
                                <a:gd name="T49" fmla="*/ T48 w 81"/>
                                <a:gd name="T50" fmla="+- 0 2264 2227"/>
                                <a:gd name="T51" fmla="*/ 2264 h 7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81" h="77">
                                  <a:moveTo>
                                    <a:pt x="81" y="37"/>
                                  </a:moveTo>
                                  <a:lnTo>
                                    <a:pt x="75" y="15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31" y="1"/>
                                  </a:lnTo>
                                  <a:lnTo>
                                    <a:pt x="11" y="8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2" y="49"/>
                                  </a:lnTo>
                                  <a:lnTo>
                                    <a:pt x="12" y="67"/>
                                  </a:lnTo>
                                  <a:lnTo>
                                    <a:pt x="27" y="77"/>
                                  </a:lnTo>
                                  <a:lnTo>
                                    <a:pt x="53" y="74"/>
                                  </a:lnTo>
                                  <a:lnTo>
                                    <a:pt x="71" y="63"/>
                                  </a:lnTo>
                                  <a:lnTo>
                                    <a:pt x="80" y="46"/>
                                  </a:lnTo>
                                  <a:lnTo>
                                    <a:pt x="81" y="3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0072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7" name="Group 195"/>
                        <wpg:cNvGrpSpPr>
                          <a:grpSpLocks/>
                        </wpg:cNvGrpSpPr>
                        <wpg:grpSpPr bwMode="auto">
                          <a:xfrm>
                            <a:off x="3939" y="1544"/>
                            <a:ext cx="4557" cy="1908"/>
                            <a:chOff x="3939" y="1544"/>
                            <a:chExt cx="4557" cy="1908"/>
                          </a:xfrm>
                        </wpg:grpSpPr>
                        <wps:wsp>
                          <wps:cNvPr id="208" name="Freeform 196"/>
                          <wps:cNvSpPr>
                            <a:spLocks/>
                          </wps:cNvSpPr>
                          <wps:spPr bwMode="auto">
                            <a:xfrm>
                              <a:off x="3939" y="1544"/>
                              <a:ext cx="4557" cy="1908"/>
                            </a:xfrm>
                            <a:custGeom>
                              <a:avLst/>
                              <a:gdLst>
                                <a:gd name="T0" fmla="+- 0 3939 3939"/>
                                <a:gd name="T1" fmla="*/ T0 w 4557"/>
                                <a:gd name="T2" fmla="+- 0 3452 1544"/>
                                <a:gd name="T3" fmla="*/ 3452 h 1908"/>
                                <a:gd name="T4" fmla="+- 0 4086 3939"/>
                                <a:gd name="T5" fmla="*/ T4 w 4557"/>
                                <a:gd name="T6" fmla="+- 0 3213 1544"/>
                                <a:gd name="T7" fmla="*/ 3213 h 1908"/>
                                <a:gd name="T8" fmla="+- 0 4380 3939"/>
                                <a:gd name="T9" fmla="*/ T8 w 4557"/>
                                <a:gd name="T10" fmla="+- 0 2941 1544"/>
                                <a:gd name="T11" fmla="*/ 2941 h 1908"/>
                                <a:gd name="T12" fmla="+- 0 4968 3939"/>
                                <a:gd name="T13" fmla="*/ T12 w 4557"/>
                                <a:gd name="T14" fmla="+- 0 2400 1544"/>
                                <a:gd name="T15" fmla="*/ 2400 h 1908"/>
                                <a:gd name="T16" fmla="+- 0 6144 3939"/>
                                <a:gd name="T17" fmla="*/ T16 w 4557"/>
                                <a:gd name="T18" fmla="+- 0 1544 1544"/>
                                <a:gd name="T19" fmla="*/ 1544 h 1908"/>
                                <a:gd name="T20" fmla="+- 0 8496 3939"/>
                                <a:gd name="T21" fmla="*/ T20 w 4557"/>
                                <a:gd name="T22" fmla="+- 0 1963 1544"/>
                                <a:gd name="T23" fmla="*/ 1963 h 19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557" h="1908">
                                  <a:moveTo>
                                    <a:pt x="0" y="1908"/>
                                  </a:moveTo>
                                  <a:lnTo>
                                    <a:pt x="147" y="1669"/>
                                  </a:lnTo>
                                  <a:lnTo>
                                    <a:pt x="441" y="1397"/>
                                  </a:lnTo>
                                  <a:lnTo>
                                    <a:pt x="1029" y="856"/>
                                  </a:lnTo>
                                  <a:lnTo>
                                    <a:pt x="2205" y="0"/>
                                  </a:lnTo>
                                  <a:lnTo>
                                    <a:pt x="4557" y="419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D95318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9" name="Group 197"/>
                        <wpg:cNvGrpSpPr>
                          <a:grpSpLocks/>
                        </wpg:cNvGrpSpPr>
                        <wpg:grpSpPr bwMode="auto">
                          <a:xfrm>
                            <a:off x="3907" y="3421"/>
                            <a:ext cx="63" cy="63"/>
                            <a:chOff x="3907" y="3421"/>
                            <a:chExt cx="63" cy="63"/>
                          </a:xfrm>
                        </wpg:grpSpPr>
                        <wps:wsp>
                          <wps:cNvPr id="210" name="Freeform 198"/>
                          <wps:cNvSpPr>
                            <a:spLocks/>
                          </wps:cNvSpPr>
                          <wps:spPr bwMode="auto">
                            <a:xfrm>
                              <a:off x="3907" y="3421"/>
                              <a:ext cx="63" cy="63"/>
                            </a:xfrm>
                            <a:custGeom>
                              <a:avLst/>
                              <a:gdLst>
                                <a:gd name="T0" fmla="+- 0 3907 3907"/>
                                <a:gd name="T1" fmla="*/ T0 w 63"/>
                                <a:gd name="T2" fmla="+- 0 3421 3421"/>
                                <a:gd name="T3" fmla="*/ 3421 h 63"/>
                                <a:gd name="T4" fmla="+- 0 3907 3907"/>
                                <a:gd name="T5" fmla="*/ T4 w 63"/>
                                <a:gd name="T6" fmla="+- 0 3484 3421"/>
                                <a:gd name="T7" fmla="*/ 3484 h 63"/>
                                <a:gd name="T8" fmla="+- 0 3970 3907"/>
                                <a:gd name="T9" fmla="*/ T8 w 63"/>
                                <a:gd name="T10" fmla="+- 0 3484 3421"/>
                                <a:gd name="T11" fmla="*/ 3484 h 63"/>
                                <a:gd name="T12" fmla="+- 0 3970 3907"/>
                                <a:gd name="T13" fmla="*/ T12 w 63"/>
                                <a:gd name="T14" fmla="+- 0 3421 3421"/>
                                <a:gd name="T15" fmla="*/ 3421 h 63"/>
                                <a:gd name="T16" fmla="+- 0 3907 3907"/>
                                <a:gd name="T17" fmla="*/ T16 w 63"/>
                                <a:gd name="T18" fmla="+- 0 3421 3421"/>
                                <a:gd name="T19" fmla="*/ 3421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3" h="63">
                                  <a:moveTo>
                                    <a:pt x="0" y="0"/>
                                  </a:moveTo>
                                  <a:lnTo>
                                    <a:pt x="0" y="63"/>
                                  </a:lnTo>
                                  <a:lnTo>
                                    <a:pt x="63" y="63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D9531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1" name="Group 199"/>
                        <wpg:cNvGrpSpPr>
                          <a:grpSpLocks/>
                        </wpg:cNvGrpSpPr>
                        <wpg:grpSpPr bwMode="auto">
                          <a:xfrm>
                            <a:off x="4054" y="3181"/>
                            <a:ext cx="63" cy="63"/>
                            <a:chOff x="4054" y="3181"/>
                            <a:chExt cx="63" cy="63"/>
                          </a:xfrm>
                        </wpg:grpSpPr>
                        <wps:wsp>
                          <wps:cNvPr id="212" name="Freeform 200"/>
                          <wps:cNvSpPr>
                            <a:spLocks/>
                          </wps:cNvSpPr>
                          <wps:spPr bwMode="auto">
                            <a:xfrm>
                              <a:off x="4054" y="3181"/>
                              <a:ext cx="63" cy="63"/>
                            </a:xfrm>
                            <a:custGeom>
                              <a:avLst/>
                              <a:gdLst>
                                <a:gd name="T0" fmla="+- 0 4054 4054"/>
                                <a:gd name="T1" fmla="*/ T0 w 63"/>
                                <a:gd name="T2" fmla="+- 0 3181 3181"/>
                                <a:gd name="T3" fmla="*/ 3181 h 63"/>
                                <a:gd name="T4" fmla="+- 0 4054 4054"/>
                                <a:gd name="T5" fmla="*/ T4 w 63"/>
                                <a:gd name="T6" fmla="+- 0 3244 3181"/>
                                <a:gd name="T7" fmla="*/ 3244 h 63"/>
                                <a:gd name="T8" fmla="+- 0 4117 4054"/>
                                <a:gd name="T9" fmla="*/ T8 w 63"/>
                                <a:gd name="T10" fmla="+- 0 3244 3181"/>
                                <a:gd name="T11" fmla="*/ 3244 h 63"/>
                                <a:gd name="T12" fmla="+- 0 4117 4054"/>
                                <a:gd name="T13" fmla="*/ T12 w 63"/>
                                <a:gd name="T14" fmla="+- 0 3181 3181"/>
                                <a:gd name="T15" fmla="*/ 3181 h 63"/>
                                <a:gd name="T16" fmla="+- 0 4054 4054"/>
                                <a:gd name="T17" fmla="*/ T16 w 63"/>
                                <a:gd name="T18" fmla="+- 0 3181 3181"/>
                                <a:gd name="T19" fmla="*/ 3181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3" h="63">
                                  <a:moveTo>
                                    <a:pt x="0" y="0"/>
                                  </a:moveTo>
                                  <a:lnTo>
                                    <a:pt x="0" y="63"/>
                                  </a:lnTo>
                                  <a:lnTo>
                                    <a:pt x="63" y="63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D9531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3" name="Group 201"/>
                        <wpg:cNvGrpSpPr>
                          <a:grpSpLocks/>
                        </wpg:cNvGrpSpPr>
                        <wpg:grpSpPr bwMode="auto">
                          <a:xfrm>
                            <a:off x="4348" y="2909"/>
                            <a:ext cx="63" cy="63"/>
                            <a:chOff x="4348" y="2909"/>
                            <a:chExt cx="63" cy="63"/>
                          </a:xfrm>
                        </wpg:grpSpPr>
                        <wps:wsp>
                          <wps:cNvPr id="214" name="Freeform 202"/>
                          <wps:cNvSpPr>
                            <a:spLocks/>
                          </wps:cNvSpPr>
                          <wps:spPr bwMode="auto">
                            <a:xfrm>
                              <a:off x="4348" y="2909"/>
                              <a:ext cx="63" cy="63"/>
                            </a:xfrm>
                            <a:custGeom>
                              <a:avLst/>
                              <a:gdLst>
                                <a:gd name="T0" fmla="+- 0 4348 4348"/>
                                <a:gd name="T1" fmla="*/ T0 w 63"/>
                                <a:gd name="T2" fmla="+- 0 2909 2909"/>
                                <a:gd name="T3" fmla="*/ 2909 h 63"/>
                                <a:gd name="T4" fmla="+- 0 4348 4348"/>
                                <a:gd name="T5" fmla="*/ T4 w 63"/>
                                <a:gd name="T6" fmla="+- 0 2972 2909"/>
                                <a:gd name="T7" fmla="*/ 2972 h 63"/>
                                <a:gd name="T8" fmla="+- 0 4411 4348"/>
                                <a:gd name="T9" fmla="*/ T8 w 63"/>
                                <a:gd name="T10" fmla="+- 0 2972 2909"/>
                                <a:gd name="T11" fmla="*/ 2972 h 63"/>
                                <a:gd name="T12" fmla="+- 0 4411 4348"/>
                                <a:gd name="T13" fmla="*/ T12 w 63"/>
                                <a:gd name="T14" fmla="+- 0 2909 2909"/>
                                <a:gd name="T15" fmla="*/ 2909 h 63"/>
                                <a:gd name="T16" fmla="+- 0 4348 4348"/>
                                <a:gd name="T17" fmla="*/ T16 w 63"/>
                                <a:gd name="T18" fmla="+- 0 2909 2909"/>
                                <a:gd name="T19" fmla="*/ 2909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3" h="63">
                                  <a:moveTo>
                                    <a:pt x="0" y="0"/>
                                  </a:moveTo>
                                  <a:lnTo>
                                    <a:pt x="0" y="63"/>
                                  </a:lnTo>
                                  <a:lnTo>
                                    <a:pt x="63" y="63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D9531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5" name="Group 203"/>
                        <wpg:cNvGrpSpPr>
                          <a:grpSpLocks/>
                        </wpg:cNvGrpSpPr>
                        <wpg:grpSpPr bwMode="auto">
                          <a:xfrm>
                            <a:off x="4937" y="2369"/>
                            <a:ext cx="63" cy="63"/>
                            <a:chOff x="4937" y="2369"/>
                            <a:chExt cx="63" cy="63"/>
                          </a:xfrm>
                        </wpg:grpSpPr>
                        <wps:wsp>
                          <wps:cNvPr id="216" name="Freeform 204"/>
                          <wps:cNvSpPr>
                            <a:spLocks/>
                          </wps:cNvSpPr>
                          <wps:spPr bwMode="auto">
                            <a:xfrm>
                              <a:off x="4937" y="2369"/>
                              <a:ext cx="63" cy="63"/>
                            </a:xfrm>
                            <a:custGeom>
                              <a:avLst/>
                              <a:gdLst>
                                <a:gd name="T0" fmla="+- 0 4937 4937"/>
                                <a:gd name="T1" fmla="*/ T0 w 63"/>
                                <a:gd name="T2" fmla="+- 0 2369 2369"/>
                                <a:gd name="T3" fmla="*/ 2369 h 63"/>
                                <a:gd name="T4" fmla="+- 0 4937 4937"/>
                                <a:gd name="T5" fmla="*/ T4 w 63"/>
                                <a:gd name="T6" fmla="+- 0 2432 2369"/>
                                <a:gd name="T7" fmla="*/ 2432 h 63"/>
                                <a:gd name="T8" fmla="+- 0 5000 4937"/>
                                <a:gd name="T9" fmla="*/ T8 w 63"/>
                                <a:gd name="T10" fmla="+- 0 2432 2369"/>
                                <a:gd name="T11" fmla="*/ 2432 h 63"/>
                                <a:gd name="T12" fmla="+- 0 5000 4937"/>
                                <a:gd name="T13" fmla="*/ T12 w 63"/>
                                <a:gd name="T14" fmla="+- 0 2369 2369"/>
                                <a:gd name="T15" fmla="*/ 2369 h 63"/>
                                <a:gd name="T16" fmla="+- 0 4937 4937"/>
                                <a:gd name="T17" fmla="*/ T16 w 63"/>
                                <a:gd name="T18" fmla="+- 0 2369 2369"/>
                                <a:gd name="T19" fmla="*/ 2369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3" h="63">
                                  <a:moveTo>
                                    <a:pt x="0" y="0"/>
                                  </a:moveTo>
                                  <a:lnTo>
                                    <a:pt x="0" y="63"/>
                                  </a:lnTo>
                                  <a:lnTo>
                                    <a:pt x="63" y="63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D9531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7" name="Group 205"/>
                        <wpg:cNvGrpSpPr>
                          <a:grpSpLocks/>
                        </wpg:cNvGrpSpPr>
                        <wpg:grpSpPr bwMode="auto">
                          <a:xfrm>
                            <a:off x="6113" y="1512"/>
                            <a:ext cx="63" cy="63"/>
                            <a:chOff x="6113" y="1512"/>
                            <a:chExt cx="63" cy="63"/>
                          </a:xfrm>
                        </wpg:grpSpPr>
                        <wps:wsp>
                          <wps:cNvPr id="218" name="Freeform 206"/>
                          <wps:cNvSpPr>
                            <a:spLocks/>
                          </wps:cNvSpPr>
                          <wps:spPr bwMode="auto">
                            <a:xfrm>
                              <a:off x="6113" y="1512"/>
                              <a:ext cx="63" cy="63"/>
                            </a:xfrm>
                            <a:custGeom>
                              <a:avLst/>
                              <a:gdLst>
                                <a:gd name="T0" fmla="+- 0 6113 6113"/>
                                <a:gd name="T1" fmla="*/ T0 w 63"/>
                                <a:gd name="T2" fmla="+- 0 1512 1512"/>
                                <a:gd name="T3" fmla="*/ 1512 h 63"/>
                                <a:gd name="T4" fmla="+- 0 6113 6113"/>
                                <a:gd name="T5" fmla="*/ T4 w 63"/>
                                <a:gd name="T6" fmla="+- 0 1575 1512"/>
                                <a:gd name="T7" fmla="*/ 1575 h 63"/>
                                <a:gd name="T8" fmla="+- 0 6175 6113"/>
                                <a:gd name="T9" fmla="*/ T8 w 63"/>
                                <a:gd name="T10" fmla="+- 0 1575 1512"/>
                                <a:gd name="T11" fmla="*/ 1575 h 63"/>
                                <a:gd name="T12" fmla="+- 0 6175 6113"/>
                                <a:gd name="T13" fmla="*/ T12 w 63"/>
                                <a:gd name="T14" fmla="+- 0 1512 1512"/>
                                <a:gd name="T15" fmla="*/ 1512 h 63"/>
                                <a:gd name="T16" fmla="+- 0 6113 6113"/>
                                <a:gd name="T17" fmla="*/ T16 w 63"/>
                                <a:gd name="T18" fmla="+- 0 1512 1512"/>
                                <a:gd name="T19" fmla="*/ 1512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3" h="63">
                                  <a:moveTo>
                                    <a:pt x="0" y="0"/>
                                  </a:moveTo>
                                  <a:lnTo>
                                    <a:pt x="0" y="63"/>
                                  </a:lnTo>
                                  <a:lnTo>
                                    <a:pt x="62" y="63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D9531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9" name="Group 207"/>
                        <wpg:cNvGrpSpPr>
                          <a:grpSpLocks/>
                        </wpg:cNvGrpSpPr>
                        <wpg:grpSpPr bwMode="auto">
                          <a:xfrm>
                            <a:off x="8465" y="1932"/>
                            <a:ext cx="63" cy="63"/>
                            <a:chOff x="8465" y="1932"/>
                            <a:chExt cx="63" cy="63"/>
                          </a:xfrm>
                        </wpg:grpSpPr>
                        <wps:wsp>
                          <wps:cNvPr id="220" name="Freeform 208"/>
                          <wps:cNvSpPr>
                            <a:spLocks/>
                          </wps:cNvSpPr>
                          <wps:spPr bwMode="auto">
                            <a:xfrm>
                              <a:off x="8465" y="1932"/>
                              <a:ext cx="63" cy="63"/>
                            </a:xfrm>
                            <a:custGeom>
                              <a:avLst/>
                              <a:gdLst>
                                <a:gd name="T0" fmla="+- 0 8465 8465"/>
                                <a:gd name="T1" fmla="*/ T0 w 63"/>
                                <a:gd name="T2" fmla="+- 0 1932 1932"/>
                                <a:gd name="T3" fmla="*/ 1932 h 63"/>
                                <a:gd name="T4" fmla="+- 0 8465 8465"/>
                                <a:gd name="T5" fmla="*/ T4 w 63"/>
                                <a:gd name="T6" fmla="+- 0 1995 1932"/>
                                <a:gd name="T7" fmla="*/ 1995 h 63"/>
                                <a:gd name="T8" fmla="+- 0 8528 8465"/>
                                <a:gd name="T9" fmla="*/ T8 w 63"/>
                                <a:gd name="T10" fmla="+- 0 1995 1932"/>
                                <a:gd name="T11" fmla="*/ 1995 h 63"/>
                                <a:gd name="T12" fmla="+- 0 8528 8465"/>
                                <a:gd name="T13" fmla="*/ T12 w 63"/>
                                <a:gd name="T14" fmla="+- 0 1932 1932"/>
                                <a:gd name="T15" fmla="*/ 1932 h 63"/>
                                <a:gd name="T16" fmla="+- 0 8465 8465"/>
                                <a:gd name="T17" fmla="*/ T16 w 63"/>
                                <a:gd name="T18" fmla="+- 0 1932 1932"/>
                                <a:gd name="T19" fmla="*/ 1932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3" h="63">
                                  <a:moveTo>
                                    <a:pt x="0" y="0"/>
                                  </a:moveTo>
                                  <a:lnTo>
                                    <a:pt x="0" y="63"/>
                                  </a:lnTo>
                                  <a:lnTo>
                                    <a:pt x="63" y="63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D9531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1" name="Group 209"/>
                        <wpg:cNvGrpSpPr>
                          <a:grpSpLocks/>
                        </wpg:cNvGrpSpPr>
                        <wpg:grpSpPr bwMode="auto">
                          <a:xfrm>
                            <a:off x="3939" y="552"/>
                            <a:ext cx="4557" cy="3136"/>
                            <a:chOff x="3939" y="552"/>
                            <a:chExt cx="4557" cy="3136"/>
                          </a:xfrm>
                        </wpg:grpSpPr>
                        <wps:wsp>
                          <wps:cNvPr id="222" name="Freeform 210"/>
                          <wps:cNvSpPr>
                            <a:spLocks/>
                          </wps:cNvSpPr>
                          <wps:spPr bwMode="auto">
                            <a:xfrm>
                              <a:off x="3939" y="552"/>
                              <a:ext cx="4557" cy="3136"/>
                            </a:xfrm>
                            <a:custGeom>
                              <a:avLst/>
                              <a:gdLst>
                                <a:gd name="T0" fmla="+- 0 3939 3939"/>
                                <a:gd name="T1" fmla="*/ T0 w 4557"/>
                                <a:gd name="T2" fmla="+- 0 3688 552"/>
                                <a:gd name="T3" fmla="*/ 3688 h 3136"/>
                                <a:gd name="T4" fmla="+- 0 4086 3939"/>
                                <a:gd name="T5" fmla="*/ T4 w 4557"/>
                                <a:gd name="T6" fmla="+- 0 3678 552"/>
                                <a:gd name="T7" fmla="*/ 3678 h 3136"/>
                                <a:gd name="T8" fmla="+- 0 4380 3939"/>
                                <a:gd name="T9" fmla="*/ T8 w 4557"/>
                                <a:gd name="T10" fmla="+- 0 2402 552"/>
                                <a:gd name="T11" fmla="*/ 2402 h 3136"/>
                                <a:gd name="T12" fmla="+- 0 4968 3939"/>
                                <a:gd name="T13" fmla="*/ T12 w 4557"/>
                                <a:gd name="T14" fmla="+- 0 1417 552"/>
                                <a:gd name="T15" fmla="*/ 1417 h 3136"/>
                                <a:gd name="T16" fmla="+- 0 6144 3939"/>
                                <a:gd name="T17" fmla="*/ T16 w 4557"/>
                                <a:gd name="T18" fmla="+- 0 1131 552"/>
                                <a:gd name="T19" fmla="*/ 1131 h 3136"/>
                                <a:gd name="T20" fmla="+- 0 8496 3939"/>
                                <a:gd name="T21" fmla="*/ T20 w 4557"/>
                                <a:gd name="T22" fmla="+- 0 552 552"/>
                                <a:gd name="T23" fmla="*/ 552 h 31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557" h="3136">
                                  <a:moveTo>
                                    <a:pt x="0" y="3136"/>
                                  </a:moveTo>
                                  <a:lnTo>
                                    <a:pt x="147" y="3126"/>
                                  </a:lnTo>
                                  <a:lnTo>
                                    <a:pt x="441" y="1850"/>
                                  </a:lnTo>
                                  <a:lnTo>
                                    <a:pt x="1029" y="865"/>
                                  </a:lnTo>
                                  <a:lnTo>
                                    <a:pt x="2205" y="579"/>
                                  </a:lnTo>
                                  <a:lnTo>
                                    <a:pt x="4557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ECB02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3" name="Group 211"/>
                        <wpg:cNvGrpSpPr>
                          <a:grpSpLocks/>
                        </wpg:cNvGrpSpPr>
                        <wpg:grpSpPr bwMode="auto">
                          <a:xfrm>
                            <a:off x="3891" y="3632"/>
                            <a:ext cx="97" cy="84"/>
                            <a:chOff x="3891" y="3632"/>
                            <a:chExt cx="97" cy="84"/>
                          </a:xfrm>
                        </wpg:grpSpPr>
                        <wps:wsp>
                          <wps:cNvPr id="224" name="Freeform 212"/>
                          <wps:cNvSpPr>
                            <a:spLocks/>
                          </wps:cNvSpPr>
                          <wps:spPr bwMode="auto">
                            <a:xfrm>
                              <a:off x="3891" y="3632"/>
                              <a:ext cx="97" cy="84"/>
                            </a:xfrm>
                            <a:custGeom>
                              <a:avLst/>
                              <a:gdLst>
                                <a:gd name="T0" fmla="+- 0 3939 3891"/>
                                <a:gd name="T1" fmla="*/ T0 w 97"/>
                                <a:gd name="T2" fmla="+- 0 3632 3632"/>
                                <a:gd name="T3" fmla="*/ 3632 h 84"/>
                                <a:gd name="T4" fmla="+- 0 3891 3891"/>
                                <a:gd name="T5" fmla="*/ T4 w 97"/>
                                <a:gd name="T6" fmla="+- 0 3716 3632"/>
                                <a:gd name="T7" fmla="*/ 3716 h 84"/>
                                <a:gd name="T8" fmla="+- 0 3987 3891"/>
                                <a:gd name="T9" fmla="*/ T8 w 97"/>
                                <a:gd name="T10" fmla="+- 0 3716 3632"/>
                                <a:gd name="T11" fmla="*/ 3716 h 84"/>
                                <a:gd name="T12" fmla="+- 0 3939 3891"/>
                                <a:gd name="T13" fmla="*/ T12 w 97"/>
                                <a:gd name="T14" fmla="+- 0 3632 3632"/>
                                <a:gd name="T15" fmla="*/ 3632 h 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97" h="84">
                                  <a:moveTo>
                                    <a:pt x="48" y="0"/>
                                  </a:moveTo>
                                  <a:lnTo>
                                    <a:pt x="0" y="84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4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ECB0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5" name="Group 213"/>
                        <wpg:cNvGrpSpPr>
                          <a:grpSpLocks/>
                        </wpg:cNvGrpSpPr>
                        <wpg:grpSpPr bwMode="auto">
                          <a:xfrm>
                            <a:off x="4038" y="3622"/>
                            <a:ext cx="97" cy="84"/>
                            <a:chOff x="4038" y="3622"/>
                            <a:chExt cx="97" cy="84"/>
                          </a:xfrm>
                        </wpg:grpSpPr>
                        <wps:wsp>
                          <wps:cNvPr id="226" name="Freeform 214"/>
                          <wps:cNvSpPr>
                            <a:spLocks/>
                          </wps:cNvSpPr>
                          <wps:spPr bwMode="auto">
                            <a:xfrm>
                              <a:off x="4038" y="3622"/>
                              <a:ext cx="97" cy="84"/>
                            </a:xfrm>
                            <a:custGeom>
                              <a:avLst/>
                              <a:gdLst>
                                <a:gd name="T0" fmla="+- 0 4086 4038"/>
                                <a:gd name="T1" fmla="*/ T0 w 97"/>
                                <a:gd name="T2" fmla="+- 0 3622 3622"/>
                                <a:gd name="T3" fmla="*/ 3622 h 84"/>
                                <a:gd name="T4" fmla="+- 0 4038 4038"/>
                                <a:gd name="T5" fmla="*/ T4 w 97"/>
                                <a:gd name="T6" fmla="+- 0 3706 3622"/>
                                <a:gd name="T7" fmla="*/ 3706 h 84"/>
                                <a:gd name="T8" fmla="+- 0 4134 4038"/>
                                <a:gd name="T9" fmla="*/ T8 w 97"/>
                                <a:gd name="T10" fmla="+- 0 3706 3622"/>
                                <a:gd name="T11" fmla="*/ 3706 h 84"/>
                                <a:gd name="T12" fmla="+- 0 4086 4038"/>
                                <a:gd name="T13" fmla="*/ T12 w 97"/>
                                <a:gd name="T14" fmla="+- 0 3622 3622"/>
                                <a:gd name="T15" fmla="*/ 3622 h 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97" h="84">
                                  <a:moveTo>
                                    <a:pt x="48" y="0"/>
                                  </a:moveTo>
                                  <a:lnTo>
                                    <a:pt x="0" y="84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4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ECB0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7" name="Group 215"/>
                        <wpg:cNvGrpSpPr>
                          <a:grpSpLocks/>
                        </wpg:cNvGrpSpPr>
                        <wpg:grpSpPr bwMode="auto">
                          <a:xfrm>
                            <a:off x="4332" y="2346"/>
                            <a:ext cx="97" cy="84"/>
                            <a:chOff x="4332" y="2346"/>
                            <a:chExt cx="97" cy="84"/>
                          </a:xfrm>
                        </wpg:grpSpPr>
                        <wps:wsp>
                          <wps:cNvPr id="228" name="Freeform 216"/>
                          <wps:cNvSpPr>
                            <a:spLocks/>
                          </wps:cNvSpPr>
                          <wps:spPr bwMode="auto">
                            <a:xfrm>
                              <a:off x="4332" y="2346"/>
                              <a:ext cx="97" cy="84"/>
                            </a:xfrm>
                            <a:custGeom>
                              <a:avLst/>
                              <a:gdLst>
                                <a:gd name="T0" fmla="+- 0 4380 4332"/>
                                <a:gd name="T1" fmla="*/ T0 w 97"/>
                                <a:gd name="T2" fmla="+- 0 2346 2346"/>
                                <a:gd name="T3" fmla="*/ 2346 h 84"/>
                                <a:gd name="T4" fmla="+- 0 4332 4332"/>
                                <a:gd name="T5" fmla="*/ T4 w 97"/>
                                <a:gd name="T6" fmla="+- 0 2430 2346"/>
                                <a:gd name="T7" fmla="*/ 2430 h 84"/>
                                <a:gd name="T8" fmla="+- 0 4428 4332"/>
                                <a:gd name="T9" fmla="*/ T8 w 97"/>
                                <a:gd name="T10" fmla="+- 0 2430 2346"/>
                                <a:gd name="T11" fmla="*/ 2430 h 84"/>
                                <a:gd name="T12" fmla="+- 0 4380 4332"/>
                                <a:gd name="T13" fmla="*/ T12 w 97"/>
                                <a:gd name="T14" fmla="+- 0 2346 2346"/>
                                <a:gd name="T15" fmla="*/ 2346 h 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97" h="84">
                                  <a:moveTo>
                                    <a:pt x="48" y="0"/>
                                  </a:moveTo>
                                  <a:lnTo>
                                    <a:pt x="0" y="84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4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ECB0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9" name="Group 217"/>
                        <wpg:cNvGrpSpPr>
                          <a:grpSpLocks/>
                        </wpg:cNvGrpSpPr>
                        <wpg:grpSpPr bwMode="auto">
                          <a:xfrm>
                            <a:off x="4920" y="1361"/>
                            <a:ext cx="97" cy="84"/>
                            <a:chOff x="4920" y="1361"/>
                            <a:chExt cx="97" cy="84"/>
                          </a:xfrm>
                        </wpg:grpSpPr>
                        <wps:wsp>
                          <wps:cNvPr id="230" name="Freeform 218"/>
                          <wps:cNvSpPr>
                            <a:spLocks/>
                          </wps:cNvSpPr>
                          <wps:spPr bwMode="auto">
                            <a:xfrm>
                              <a:off x="4920" y="1361"/>
                              <a:ext cx="97" cy="84"/>
                            </a:xfrm>
                            <a:custGeom>
                              <a:avLst/>
                              <a:gdLst>
                                <a:gd name="T0" fmla="+- 0 4968 4920"/>
                                <a:gd name="T1" fmla="*/ T0 w 97"/>
                                <a:gd name="T2" fmla="+- 0 1361 1361"/>
                                <a:gd name="T3" fmla="*/ 1361 h 84"/>
                                <a:gd name="T4" fmla="+- 0 4920 4920"/>
                                <a:gd name="T5" fmla="*/ T4 w 97"/>
                                <a:gd name="T6" fmla="+- 0 1445 1361"/>
                                <a:gd name="T7" fmla="*/ 1445 h 84"/>
                                <a:gd name="T8" fmla="+- 0 5016 4920"/>
                                <a:gd name="T9" fmla="*/ T8 w 97"/>
                                <a:gd name="T10" fmla="+- 0 1445 1361"/>
                                <a:gd name="T11" fmla="*/ 1445 h 84"/>
                                <a:gd name="T12" fmla="+- 0 4968 4920"/>
                                <a:gd name="T13" fmla="*/ T12 w 97"/>
                                <a:gd name="T14" fmla="+- 0 1361 1361"/>
                                <a:gd name="T15" fmla="*/ 1361 h 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97" h="84">
                                  <a:moveTo>
                                    <a:pt x="48" y="0"/>
                                  </a:moveTo>
                                  <a:lnTo>
                                    <a:pt x="0" y="84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4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ECB0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1" name="Group 219"/>
                        <wpg:cNvGrpSpPr>
                          <a:grpSpLocks/>
                        </wpg:cNvGrpSpPr>
                        <wpg:grpSpPr bwMode="auto">
                          <a:xfrm>
                            <a:off x="6096" y="1075"/>
                            <a:ext cx="97" cy="84"/>
                            <a:chOff x="6096" y="1075"/>
                            <a:chExt cx="97" cy="84"/>
                          </a:xfrm>
                        </wpg:grpSpPr>
                        <wps:wsp>
                          <wps:cNvPr id="232" name="Freeform 220"/>
                          <wps:cNvSpPr>
                            <a:spLocks/>
                          </wps:cNvSpPr>
                          <wps:spPr bwMode="auto">
                            <a:xfrm>
                              <a:off x="6096" y="1075"/>
                              <a:ext cx="97" cy="84"/>
                            </a:xfrm>
                            <a:custGeom>
                              <a:avLst/>
                              <a:gdLst>
                                <a:gd name="T0" fmla="+- 0 6144 6096"/>
                                <a:gd name="T1" fmla="*/ T0 w 97"/>
                                <a:gd name="T2" fmla="+- 0 1075 1075"/>
                                <a:gd name="T3" fmla="*/ 1075 h 84"/>
                                <a:gd name="T4" fmla="+- 0 6096 6096"/>
                                <a:gd name="T5" fmla="*/ T4 w 97"/>
                                <a:gd name="T6" fmla="+- 0 1159 1075"/>
                                <a:gd name="T7" fmla="*/ 1159 h 84"/>
                                <a:gd name="T8" fmla="+- 0 6192 6096"/>
                                <a:gd name="T9" fmla="*/ T8 w 97"/>
                                <a:gd name="T10" fmla="+- 0 1159 1075"/>
                                <a:gd name="T11" fmla="*/ 1159 h 84"/>
                                <a:gd name="T12" fmla="+- 0 6144 6096"/>
                                <a:gd name="T13" fmla="*/ T12 w 97"/>
                                <a:gd name="T14" fmla="+- 0 1075 1075"/>
                                <a:gd name="T15" fmla="*/ 1075 h 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97" h="84">
                                  <a:moveTo>
                                    <a:pt x="48" y="0"/>
                                  </a:moveTo>
                                  <a:lnTo>
                                    <a:pt x="0" y="84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4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ECB0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3" name="Group 221"/>
                        <wpg:cNvGrpSpPr>
                          <a:grpSpLocks/>
                        </wpg:cNvGrpSpPr>
                        <wpg:grpSpPr bwMode="auto">
                          <a:xfrm>
                            <a:off x="8448" y="496"/>
                            <a:ext cx="97" cy="84"/>
                            <a:chOff x="8448" y="496"/>
                            <a:chExt cx="97" cy="84"/>
                          </a:xfrm>
                        </wpg:grpSpPr>
                        <wps:wsp>
                          <wps:cNvPr id="234" name="Freeform 222"/>
                          <wps:cNvSpPr>
                            <a:spLocks/>
                          </wps:cNvSpPr>
                          <wps:spPr bwMode="auto">
                            <a:xfrm>
                              <a:off x="8448" y="496"/>
                              <a:ext cx="97" cy="84"/>
                            </a:xfrm>
                            <a:custGeom>
                              <a:avLst/>
                              <a:gdLst>
                                <a:gd name="T0" fmla="+- 0 8496 8448"/>
                                <a:gd name="T1" fmla="*/ T0 w 97"/>
                                <a:gd name="T2" fmla="+- 0 496 496"/>
                                <a:gd name="T3" fmla="*/ 496 h 84"/>
                                <a:gd name="T4" fmla="+- 0 8448 8448"/>
                                <a:gd name="T5" fmla="*/ T4 w 97"/>
                                <a:gd name="T6" fmla="+- 0 580 496"/>
                                <a:gd name="T7" fmla="*/ 580 h 84"/>
                                <a:gd name="T8" fmla="+- 0 8544 8448"/>
                                <a:gd name="T9" fmla="*/ T8 w 97"/>
                                <a:gd name="T10" fmla="+- 0 580 496"/>
                                <a:gd name="T11" fmla="*/ 580 h 84"/>
                                <a:gd name="T12" fmla="+- 0 8496 8448"/>
                                <a:gd name="T13" fmla="*/ T12 w 97"/>
                                <a:gd name="T14" fmla="+- 0 496 496"/>
                                <a:gd name="T15" fmla="*/ 496 h 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97" h="84">
                                  <a:moveTo>
                                    <a:pt x="48" y="0"/>
                                  </a:moveTo>
                                  <a:lnTo>
                                    <a:pt x="0" y="84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4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ECB0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5" name="Group 223"/>
                        <wpg:cNvGrpSpPr>
                          <a:grpSpLocks/>
                        </wpg:cNvGrpSpPr>
                        <wpg:grpSpPr bwMode="auto">
                          <a:xfrm>
                            <a:off x="4065" y="200"/>
                            <a:ext cx="1218" cy="556"/>
                            <a:chOff x="4065" y="200"/>
                            <a:chExt cx="1218" cy="556"/>
                          </a:xfrm>
                        </wpg:grpSpPr>
                        <wps:wsp>
                          <wps:cNvPr id="236" name="Freeform 224"/>
                          <wps:cNvSpPr>
                            <a:spLocks/>
                          </wps:cNvSpPr>
                          <wps:spPr bwMode="auto">
                            <a:xfrm>
                              <a:off x="4065" y="200"/>
                              <a:ext cx="1218" cy="556"/>
                            </a:xfrm>
                            <a:custGeom>
                              <a:avLst/>
                              <a:gdLst>
                                <a:gd name="T0" fmla="+- 0 5283 4065"/>
                                <a:gd name="T1" fmla="*/ T0 w 1218"/>
                                <a:gd name="T2" fmla="+- 0 756 200"/>
                                <a:gd name="T3" fmla="*/ 756 h 556"/>
                                <a:gd name="T4" fmla="+- 0 5283 4065"/>
                                <a:gd name="T5" fmla="*/ T4 w 1218"/>
                                <a:gd name="T6" fmla="+- 0 200 200"/>
                                <a:gd name="T7" fmla="*/ 200 h 556"/>
                                <a:gd name="T8" fmla="+- 0 4065 4065"/>
                                <a:gd name="T9" fmla="*/ T8 w 1218"/>
                                <a:gd name="T10" fmla="+- 0 200 200"/>
                                <a:gd name="T11" fmla="*/ 200 h 556"/>
                                <a:gd name="T12" fmla="+- 0 4065 4065"/>
                                <a:gd name="T13" fmla="*/ T12 w 1218"/>
                                <a:gd name="T14" fmla="+- 0 756 200"/>
                                <a:gd name="T15" fmla="*/ 756 h 556"/>
                                <a:gd name="T16" fmla="+- 0 5283 4065"/>
                                <a:gd name="T17" fmla="*/ T16 w 1218"/>
                                <a:gd name="T18" fmla="+- 0 756 200"/>
                                <a:gd name="T19" fmla="*/ 756 h 5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18" h="556">
                                  <a:moveTo>
                                    <a:pt x="1218" y="556"/>
                                  </a:moveTo>
                                  <a:lnTo>
                                    <a:pt x="121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6"/>
                                  </a:lnTo>
                                  <a:lnTo>
                                    <a:pt x="1218" y="556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7" name="Group 225"/>
                        <wpg:cNvGrpSpPr>
                          <a:grpSpLocks/>
                        </wpg:cNvGrpSpPr>
                        <wpg:grpSpPr bwMode="auto">
                          <a:xfrm>
                            <a:off x="4107" y="305"/>
                            <a:ext cx="420" cy="2"/>
                            <a:chOff x="4107" y="305"/>
                            <a:chExt cx="420" cy="2"/>
                          </a:xfrm>
                        </wpg:grpSpPr>
                        <wps:wsp>
                          <wps:cNvPr id="238" name="Freeform 226"/>
                          <wps:cNvSpPr>
                            <a:spLocks/>
                          </wps:cNvSpPr>
                          <wps:spPr bwMode="auto">
                            <a:xfrm>
                              <a:off x="4107" y="305"/>
                              <a:ext cx="420" cy="2"/>
                            </a:xfrm>
                            <a:custGeom>
                              <a:avLst/>
                              <a:gdLst>
                                <a:gd name="T0" fmla="+- 0 4107 4107"/>
                                <a:gd name="T1" fmla="*/ T0 w 420"/>
                                <a:gd name="T2" fmla="+- 0 4527 4107"/>
                                <a:gd name="T3" fmla="*/ T2 w 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20">
                                  <a:moveTo>
                                    <a:pt x="0" y="0"/>
                                  </a:moveTo>
                                  <a:lnTo>
                                    <a:pt x="42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0072BD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9" name="Group 227"/>
                        <wpg:cNvGrpSpPr>
                          <a:grpSpLocks/>
                        </wpg:cNvGrpSpPr>
                        <wpg:grpSpPr bwMode="auto">
                          <a:xfrm>
                            <a:off x="4278" y="268"/>
                            <a:ext cx="81" cy="77"/>
                            <a:chOff x="4278" y="268"/>
                            <a:chExt cx="81" cy="77"/>
                          </a:xfrm>
                        </wpg:grpSpPr>
                        <wps:wsp>
                          <wps:cNvPr id="240" name="Freeform 228"/>
                          <wps:cNvSpPr>
                            <a:spLocks/>
                          </wps:cNvSpPr>
                          <wps:spPr bwMode="auto">
                            <a:xfrm>
                              <a:off x="4278" y="268"/>
                              <a:ext cx="81" cy="77"/>
                            </a:xfrm>
                            <a:custGeom>
                              <a:avLst/>
                              <a:gdLst>
                                <a:gd name="T0" fmla="+- 0 4359 4278"/>
                                <a:gd name="T1" fmla="*/ T0 w 81"/>
                                <a:gd name="T2" fmla="+- 0 305 268"/>
                                <a:gd name="T3" fmla="*/ 305 h 77"/>
                                <a:gd name="T4" fmla="+- 0 4353 4278"/>
                                <a:gd name="T5" fmla="*/ T4 w 81"/>
                                <a:gd name="T6" fmla="+- 0 283 268"/>
                                <a:gd name="T7" fmla="*/ 283 h 77"/>
                                <a:gd name="T8" fmla="+- 0 4338 4278"/>
                                <a:gd name="T9" fmla="*/ T8 w 81"/>
                                <a:gd name="T10" fmla="+- 0 268 268"/>
                                <a:gd name="T11" fmla="*/ 268 h 77"/>
                                <a:gd name="T12" fmla="+- 0 4309 4278"/>
                                <a:gd name="T13" fmla="*/ T12 w 81"/>
                                <a:gd name="T14" fmla="+- 0 268 268"/>
                                <a:gd name="T15" fmla="*/ 268 h 77"/>
                                <a:gd name="T16" fmla="+- 0 4289 4278"/>
                                <a:gd name="T17" fmla="*/ T16 w 81"/>
                                <a:gd name="T18" fmla="+- 0 276 268"/>
                                <a:gd name="T19" fmla="*/ 276 h 77"/>
                                <a:gd name="T20" fmla="+- 0 4278 4278"/>
                                <a:gd name="T21" fmla="*/ T20 w 81"/>
                                <a:gd name="T22" fmla="+- 0 289 268"/>
                                <a:gd name="T23" fmla="*/ 289 h 77"/>
                                <a:gd name="T24" fmla="+- 0 4280 4278"/>
                                <a:gd name="T25" fmla="*/ T24 w 81"/>
                                <a:gd name="T26" fmla="+- 0 316 268"/>
                                <a:gd name="T27" fmla="*/ 316 h 77"/>
                                <a:gd name="T28" fmla="+- 0 4290 4278"/>
                                <a:gd name="T29" fmla="*/ T28 w 81"/>
                                <a:gd name="T30" fmla="+- 0 335 268"/>
                                <a:gd name="T31" fmla="*/ 335 h 77"/>
                                <a:gd name="T32" fmla="+- 0 4305 4278"/>
                                <a:gd name="T33" fmla="*/ T32 w 81"/>
                                <a:gd name="T34" fmla="+- 0 345 268"/>
                                <a:gd name="T35" fmla="*/ 345 h 77"/>
                                <a:gd name="T36" fmla="+- 0 4331 4278"/>
                                <a:gd name="T37" fmla="*/ T36 w 81"/>
                                <a:gd name="T38" fmla="+- 0 342 268"/>
                                <a:gd name="T39" fmla="*/ 342 h 77"/>
                                <a:gd name="T40" fmla="+- 0 4349 4278"/>
                                <a:gd name="T41" fmla="*/ T40 w 81"/>
                                <a:gd name="T42" fmla="+- 0 331 268"/>
                                <a:gd name="T43" fmla="*/ 331 h 77"/>
                                <a:gd name="T44" fmla="+- 0 4358 4278"/>
                                <a:gd name="T45" fmla="*/ T44 w 81"/>
                                <a:gd name="T46" fmla="+- 0 314 268"/>
                                <a:gd name="T47" fmla="*/ 314 h 77"/>
                                <a:gd name="T48" fmla="+- 0 4359 4278"/>
                                <a:gd name="T49" fmla="*/ T48 w 81"/>
                                <a:gd name="T50" fmla="+- 0 305 268"/>
                                <a:gd name="T51" fmla="*/ 305 h 7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81" h="77">
                                  <a:moveTo>
                                    <a:pt x="81" y="37"/>
                                  </a:moveTo>
                                  <a:lnTo>
                                    <a:pt x="75" y="15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31" y="0"/>
                                  </a:lnTo>
                                  <a:lnTo>
                                    <a:pt x="11" y="8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2" y="48"/>
                                  </a:lnTo>
                                  <a:lnTo>
                                    <a:pt x="12" y="67"/>
                                  </a:lnTo>
                                  <a:lnTo>
                                    <a:pt x="27" y="77"/>
                                  </a:lnTo>
                                  <a:lnTo>
                                    <a:pt x="53" y="74"/>
                                  </a:lnTo>
                                  <a:lnTo>
                                    <a:pt x="71" y="63"/>
                                  </a:lnTo>
                                  <a:lnTo>
                                    <a:pt x="80" y="46"/>
                                  </a:lnTo>
                                  <a:lnTo>
                                    <a:pt x="81" y="3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0072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1" name="Group 229"/>
                        <wpg:cNvGrpSpPr>
                          <a:grpSpLocks/>
                        </wpg:cNvGrpSpPr>
                        <wpg:grpSpPr bwMode="auto">
                          <a:xfrm>
                            <a:off x="4107" y="478"/>
                            <a:ext cx="420" cy="2"/>
                            <a:chOff x="4107" y="478"/>
                            <a:chExt cx="420" cy="2"/>
                          </a:xfrm>
                        </wpg:grpSpPr>
                        <wps:wsp>
                          <wps:cNvPr id="242" name="Freeform 230"/>
                          <wps:cNvSpPr>
                            <a:spLocks/>
                          </wps:cNvSpPr>
                          <wps:spPr bwMode="auto">
                            <a:xfrm>
                              <a:off x="4107" y="478"/>
                              <a:ext cx="420" cy="2"/>
                            </a:xfrm>
                            <a:custGeom>
                              <a:avLst/>
                              <a:gdLst>
                                <a:gd name="T0" fmla="+- 0 4107 4107"/>
                                <a:gd name="T1" fmla="*/ T0 w 420"/>
                                <a:gd name="T2" fmla="+- 0 4527 4107"/>
                                <a:gd name="T3" fmla="*/ T2 w 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20">
                                  <a:moveTo>
                                    <a:pt x="0" y="0"/>
                                  </a:moveTo>
                                  <a:lnTo>
                                    <a:pt x="42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D95318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3" name="Group 231"/>
                        <wpg:cNvGrpSpPr>
                          <a:grpSpLocks/>
                        </wpg:cNvGrpSpPr>
                        <wpg:grpSpPr bwMode="auto">
                          <a:xfrm>
                            <a:off x="4285" y="446"/>
                            <a:ext cx="63" cy="63"/>
                            <a:chOff x="4285" y="446"/>
                            <a:chExt cx="63" cy="63"/>
                          </a:xfrm>
                        </wpg:grpSpPr>
                        <wps:wsp>
                          <wps:cNvPr id="244" name="Freeform 232"/>
                          <wps:cNvSpPr>
                            <a:spLocks/>
                          </wps:cNvSpPr>
                          <wps:spPr bwMode="auto">
                            <a:xfrm>
                              <a:off x="4285" y="446"/>
                              <a:ext cx="63" cy="63"/>
                            </a:xfrm>
                            <a:custGeom>
                              <a:avLst/>
                              <a:gdLst>
                                <a:gd name="T0" fmla="+- 0 4285 4285"/>
                                <a:gd name="T1" fmla="*/ T0 w 63"/>
                                <a:gd name="T2" fmla="+- 0 446 446"/>
                                <a:gd name="T3" fmla="*/ 446 h 63"/>
                                <a:gd name="T4" fmla="+- 0 4285 4285"/>
                                <a:gd name="T5" fmla="*/ T4 w 63"/>
                                <a:gd name="T6" fmla="+- 0 509 446"/>
                                <a:gd name="T7" fmla="*/ 509 h 63"/>
                                <a:gd name="T8" fmla="+- 0 4348 4285"/>
                                <a:gd name="T9" fmla="*/ T8 w 63"/>
                                <a:gd name="T10" fmla="+- 0 509 446"/>
                                <a:gd name="T11" fmla="*/ 509 h 63"/>
                                <a:gd name="T12" fmla="+- 0 4348 4285"/>
                                <a:gd name="T13" fmla="*/ T12 w 63"/>
                                <a:gd name="T14" fmla="+- 0 446 446"/>
                                <a:gd name="T15" fmla="*/ 446 h 63"/>
                                <a:gd name="T16" fmla="+- 0 4285 4285"/>
                                <a:gd name="T17" fmla="*/ T16 w 63"/>
                                <a:gd name="T18" fmla="+- 0 446 446"/>
                                <a:gd name="T19" fmla="*/ 446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3" h="63">
                                  <a:moveTo>
                                    <a:pt x="0" y="0"/>
                                  </a:moveTo>
                                  <a:lnTo>
                                    <a:pt x="0" y="63"/>
                                  </a:lnTo>
                                  <a:lnTo>
                                    <a:pt x="63" y="63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D9531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5" name="Group 233"/>
                        <wpg:cNvGrpSpPr>
                          <a:grpSpLocks/>
                        </wpg:cNvGrpSpPr>
                        <wpg:grpSpPr bwMode="auto">
                          <a:xfrm>
                            <a:off x="4269" y="595"/>
                            <a:ext cx="97" cy="84"/>
                            <a:chOff x="4269" y="595"/>
                            <a:chExt cx="97" cy="84"/>
                          </a:xfrm>
                        </wpg:grpSpPr>
                        <wps:wsp>
                          <wps:cNvPr id="246" name="Freeform 234"/>
                          <wps:cNvSpPr>
                            <a:spLocks/>
                          </wps:cNvSpPr>
                          <wps:spPr bwMode="auto">
                            <a:xfrm>
                              <a:off x="4269" y="595"/>
                              <a:ext cx="97" cy="84"/>
                            </a:xfrm>
                            <a:custGeom>
                              <a:avLst/>
                              <a:gdLst>
                                <a:gd name="T0" fmla="+- 0 4317 4269"/>
                                <a:gd name="T1" fmla="*/ T0 w 97"/>
                                <a:gd name="T2" fmla="+- 0 595 595"/>
                                <a:gd name="T3" fmla="*/ 595 h 84"/>
                                <a:gd name="T4" fmla="+- 0 4269 4269"/>
                                <a:gd name="T5" fmla="*/ T4 w 97"/>
                                <a:gd name="T6" fmla="+- 0 679 595"/>
                                <a:gd name="T7" fmla="*/ 679 h 84"/>
                                <a:gd name="T8" fmla="+- 0 4365 4269"/>
                                <a:gd name="T9" fmla="*/ T8 w 97"/>
                                <a:gd name="T10" fmla="+- 0 679 595"/>
                                <a:gd name="T11" fmla="*/ 679 h 84"/>
                                <a:gd name="T12" fmla="+- 0 4317 4269"/>
                                <a:gd name="T13" fmla="*/ T12 w 97"/>
                                <a:gd name="T14" fmla="+- 0 595 595"/>
                                <a:gd name="T15" fmla="*/ 595 h 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97" h="84">
                                  <a:moveTo>
                                    <a:pt x="48" y="0"/>
                                  </a:moveTo>
                                  <a:lnTo>
                                    <a:pt x="0" y="84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4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668">
                              <a:solidFill>
                                <a:srgbClr val="ECB0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7" name="Group 235"/>
                        <wpg:cNvGrpSpPr>
                          <a:grpSpLocks/>
                        </wpg:cNvGrpSpPr>
                        <wpg:grpSpPr bwMode="auto">
                          <a:xfrm>
                            <a:off x="4065" y="200"/>
                            <a:ext cx="1218" cy="556"/>
                            <a:chOff x="4065" y="200"/>
                            <a:chExt cx="1218" cy="556"/>
                          </a:xfrm>
                        </wpg:grpSpPr>
                        <wps:wsp>
                          <wps:cNvPr id="248" name="Freeform 236"/>
                          <wps:cNvSpPr>
                            <a:spLocks/>
                          </wps:cNvSpPr>
                          <wps:spPr bwMode="auto">
                            <a:xfrm>
                              <a:off x="4065" y="200"/>
                              <a:ext cx="1218" cy="556"/>
                            </a:xfrm>
                            <a:custGeom>
                              <a:avLst/>
                              <a:gdLst>
                                <a:gd name="T0" fmla="+- 0 4065 4065"/>
                                <a:gd name="T1" fmla="*/ T0 w 1218"/>
                                <a:gd name="T2" fmla="+- 0 756 200"/>
                                <a:gd name="T3" fmla="*/ 756 h 556"/>
                                <a:gd name="T4" fmla="+- 0 4065 4065"/>
                                <a:gd name="T5" fmla="*/ T4 w 1218"/>
                                <a:gd name="T6" fmla="+- 0 200 200"/>
                                <a:gd name="T7" fmla="*/ 200 h 556"/>
                                <a:gd name="T8" fmla="+- 0 5283 4065"/>
                                <a:gd name="T9" fmla="*/ T8 w 1218"/>
                                <a:gd name="T10" fmla="+- 0 200 200"/>
                                <a:gd name="T11" fmla="*/ 200 h 556"/>
                                <a:gd name="T12" fmla="+- 0 5283 4065"/>
                                <a:gd name="T13" fmla="*/ T12 w 1218"/>
                                <a:gd name="T14" fmla="+- 0 756 200"/>
                                <a:gd name="T15" fmla="*/ 756 h 556"/>
                                <a:gd name="T16" fmla="+- 0 4065 4065"/>
                                <a:gd name="T17" fmla="*/ T16 w 1218"/>
                                <a:gd name="T18" fmla="+- 0 756 200"/>
                                <a:gd name="T19" fmla="*/ 756 h 5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18" h="556">
                                  <a:moveTo>
                                    <a:pt x="0" y="55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18" y="0"/>
                                  </a:lnTo>
                                  <a:lnTo>
                                    <a:pt x="1218" y="556"/>
                                  </a:lnTo>
                                  <a:lnTo>
                                    <a:pt x="0" y="55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BCD2A2" id="Group 132" o:spid="_x0000_s1026" style="position:absolute;margin-left:194.25pt;margin-top:5.6pt;width:233.2pt;height:180.5pt;z-index:-2608;mso-position-horizontal-relative:page" coordorigin="3885,112" coordsize="4664,3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">
                <v:group id="Group 133" o:spid="_x0000_s1027" style="position:absolute;left:3939;top:3717;width:4557;height:2" coordorigin="3939,3717" coordsize="455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shape id="Freeform 134" o:spid="_x0000_s1028" style="position:absolute;left:3939;top:3717;width:4557;height:2;visibility:visible;mso-wrap-style:square;v-text-anchor:top" coordsize="455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" path="m,l4557,e" filled="f" strokecolor="#252525" strokeweight=".35pt">
                    <v:path arrowok="t" o:connecttype="custom" o:connectlocs="0,0;4557,0" o:connectangles="0,0"/>
                  </v:shape>
                </v:group>
                <v:group id="Group 135" o:spid="_x0000_s1029" style="position:absolute;left:4086;top:3671;width:2;height:46" coordorigin="4086,3671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<v:shape id="Freeform 136" o:spid="_x0000_s1030" style="position:absolute;left:4086;top:3671;width:2;height:46;visibility:visible;mso-wrap-style:square;v-text-anchor:top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" path="m,46l,e" filled="f" strokecolor="#252525" strokeweight=".35pt">
                    <v:path arrowok="t" o:connecttype="custom" o:connectlocs="0,3717;0,3671" o:connectangles="0,0"/>
                  </v:shape>
                </v:group>
                <v:group id="Group 137" o:spid="_x0000_s1031" style="position:absolute;left:4380;top:3671;width:2;height:46" coordorigin="4380,3671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<v:shape id="Freeform 138" o:spid="_x0000_s1032" style="position:absolute;left:4380;top:3671;width:2;height:46;visibility:visible;mso-wrap-style:square;v-text-anchor:top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" path="m,46l,e" filled="f" strokecolor="#252525" strokeweight=".35pt">
                    <v:path arrowok="t" o:connecttype="custom" o:connectlocs="0,3717;0,3671" o:connectangles="0,0"/>
                  </v:shape>
                </v:group>
                <v:group id="Group 139" o:spid="_x0000_s1033" style="position:absolute;left:4968;top:3671;width:2;height:46" coordorigin="4968,3671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shape id="Freeform 140" o:spid="_x0000_s1034" style="position:absolute;left:4968;top:3671;width:2;height:46;visibility:visible;mso-wrap-style:square;v-text-anchor:top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" path="m,46l,e" filled="f" strokecolor="#252525" strokeweight=".35pt">
                    <v:path arrowok="t" o:connecttype="custom" o:connectlocs="0,3717;0,3671" o:connectangles="0,0"/>
                  </v:shape>
                </v:group>
                <v:group id="Group 141" o:spid="_x0000_s1035" style="position:absolute;left:6144;top:3671;width:2;height:46" coordorigin="6144,3671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shape id="Freeform 142" o:spid="_x0000_s1036" style="position:absolute;left:6144;top:3671;width:2;height:46;visibility:visible;mso-wrap-style:square;v-text-anchor:top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" path="m,46l,e" filled="f" strokecolor="#252525" strokeweight=".35pt">
                    <v:path arrowok="t" o:connecttype="custom" o:connectlocs="0,3717;0,3671" o:connectangles="0,0"/>
                  </v:shape>
                </v:group>
                <v:group id="Group 143" o:spid="_x0000_s1037" style="position:absolute;left:3939;top:116;width:4557;height:2" coordorigin="3939,116" coordsize="455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<v:shape id="Freeform 144" o:spid="_x0000_s1038" style="position:absolute;left:3939;top:116;width:4557;height:2;visibility:visible;mso-wrap-style:square;v-text-anchor:top" coordsize="455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" path="m,l4557,e" filled="f" strokecolor="#252525" strokeweight=".35pt">
                    <v:path arrowok="t" o:connecttype="custom" o:connectlocs="0,0;4557,0" o:connectangles="0,0"/>
                  </v:shape>
                </v:group>
                <v:group id="Group 145" o:spid="_x0000_s1039" style="position:absolute;left:3939;top:116;width:2;height:3602" coordorigin="3939,116" coordsize="2,3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shape id="Freeform 146" o:spid="_x0000_s1040" style="position:absolute;left:3939;top:116;width:2;height:3602;visibility:visible;mso-wrap-style:square;v-text-anchor:top" coordsize="2,3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" path="m,3601l,e" filled="f" strokecolor="#252525" strokeweight=".35pt">
                    <v:path arrowok="t" o:connecttype="custom" o:connectlocs="0,3717;0,116" o:connectangles="0,0"/>
                  </v:shape>
                </v:group>
                <v:group id="Group 147" o:spid="_x0000_s1041" style="position:absolute;left:4086;top:116;width:2;height:46" coordorigin="4086,116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148" o:spid="_x0000_s1042" style="position:absolute;left:4086;top:116;width:2;height:46;visibility:visible;mso-wrap-style:square;v-text-anchor:top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" path="m,l,45e" filled="f" strokecolor="#252525" strokeweight=".35pt">
                    <v:path arrowok="t" o:connecttype="custom" o:connectlocs="0,116;0,161" o:connectangles="0,0"/>
                  </v:shape>
                </v:group>
                <v:group id="Group 149" o:spid="_x0000_s1043" style="position:absolute;left:4380;top:116;width:2;height:46" coordorigin="4380,116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shape id="Freeform 150" o:spid="_x0000_s1044" style="position:absolute;left:4380;top:116;width:2;height:46;visibility:visible;mso-wrap-style:square;v-text-anchor:top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" path="m,l,45e" filled="f" strokecolor="#252525" strokeweight=".35pt">
                    <v:path arrowok="t" o:connecttype="custom" o:connectlocs="0,116;0,161" o:connectangles="0,0"/>
                  </v:shape>
                </v:group>
                <v:group id="Group 151" o:spid="_x0000_s1045" style="position:absolute;left:4968;top:116;width:2;height:46" coordorigin="4968,116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shape id="Freeform 152" o:spid="_x0000_s1046" style="position:absolute;left:4968;top:116;width:2;height:46;visibility:visible;mso-wrap-style:square;v-text-anchor:top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" path="m,l,45e" filled="f" strokecolor="#252525" strokeweight=".35pt">
                    <v:path arrowok="t" o:connecttype="custom" o:connectlocs="0,116;0,161" o:connectangles="0,0"/>
                  </v:shape>
                </v:group>
                <v:group id="Group 153" o:spid="_x0000_s1047" style="position:absolute;left:6144;top:116;width:2;height:46" coordorigin="6144,116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shape id="Freeform 154" o:spid="_x0000_s1048" style="position:absolute;left:6144;top:116;width:2;height:46;visibility:visible;mso-wrap-style:square;v-text-anchor:top" coordsize="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" path="m,l,45e" filled="f" strokecolor="#252525" strokeweight=".35pt">
                    <v:path arrowok="t" o:connecttype="custom" o:connectlocs="0,116;0,161" o:connectangles="0,0"/>
                  </v:shape>
                </v:group>
                <v:group id="Group 155" o:spid="_x0000_s1049" style="position:absolute;left:8496;top:116;width:2;height:3602" coordorigin="8496,116" coordsize="2,3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<v:shape id="Freeform 156" o:spid="_x0000_s1050" style="position:absolute;left:8496;top:116;width:2;height:3602;visibility:visible;mso-wrap-style:square;v-text-anchor:top" coordsize="2,3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" path="m,3601l,e" filled="f" strokecolor="#252525" strokeweight=".35pt">
                    <v:path arrowok="t" o:connecttype="custom" o:connectlocs="0,3717;0,116" o:connectangles="0,0"/>
                  </v:shape>
                </v:group>
                <v:group id="Group 157" o:spid="_x0000_s1051" style="position:absolute;left:3939;top:3203;width:46;height:2" coordorigin="3939,3203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<v:shape id="Freeform 158" o:spid="_x0000_s1052" style="position:absolute;left:3939;top:3203;width:46;height:2;visibility:visible;mso-wrap-style:square;v-text-anchor:top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" path="m,l46,e" filled="f" strokecolor="#252525" strokeweight=".35pt">
                    <v:path arrowok="t" o:connecttype="custom" o:connectlocs="0,0;46,0" o:connectangles="0,0"/>
                  </v:shape>
                </v:group>
                <v:group id="Group 159" o:spid="_x0000_s1053" style="position:absolute;left:3939;top:2688;width:46;height:2" coordorigin="3939,2688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<v:shape id="Freeform 160" o:spid="_x0000_s1054" style="position:absolute;left:3939;top:2688;width:46;height:2;visibility:visible;mso-wrap-style:square;v-text-anchor:top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" path="m,l46,e" filled="f" strokecolor="#252525" strokeweight=".35pt">
                    <v:path arrowok="t" o:connecttype="custom" o:connectlocs="0,0;46,0" o:connectangles="0,0"/>
                  </v:shape>
                </v:group>
                <v:group id="Group 161" o:spid="_x0000_s1055" style="position:absolute;left:3939;top:2174;width:46;height:2" coordorigin="3939,2174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<v:shape id="Freeform 162" o:spid="_x0000_s1056" style="position:absolute;left:3939;top:2174;width:46;height:2;visibility:visible;mso-wrap-style:square;v-text-anchor:top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" path="m,l46,e" filled="f" strokecolor="#252525" strokeweight=".35pt">
                    <v:path arrowok="t" o:connecttype="custom" o:connectlocs="0,0;46,0" o:connectangles="0,0"/>
                  </v:shape>
                </v:group>
                <v:group id="Group 163" o:spid="_x0000_s1057" style="position:absolute;left:3939;top:1659;width:46;height:2" coordorigin="3939,1659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Freeform 164" o:spid="_x0000_s1058" style="position:absolute;left:3939;top:1659;width:46;height:2;visibility:visible;mso-wrap-style:square;v-text-anchor:top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" path="m,l46,e" filled="f" strokecolor="#252525" strokeweight=".35pt">
                    <v:path arrowok="t" o:connecttype="custom" o:connectlocs="0,0;46,0" o:connectangles="0,0"/>
                  </v:shape>
                </v:group>
                <v:group id="Group 165" o:spid="_x0000_s1059" style="position:absolute;left:3939;top:1145;width:46;height:2" coordorigin="3939,1145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<v:shape id="Freeform 166" o:spid="_x0000_s1060" style="position:absolute;left:3939;top:1145;width:46;height:2;visibility:visible;mso-wrap-style:square;v-text-anchor:top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" path="m,l46,e" filled="f" strokecolor="#252525" strokeweight=".35pt">
                    <v:path arrowok="t" o:connecttype="custom" o:connectlocs="0,0;46,0" o:connectangles="0,0"/>
                  </v:shape>
                </v:group>
                <v:group id="Group 167" o:spid="_x0000_s1061" style="position:absolute;left:3939;top:630;width:46;height:2" coordorigin="3939,630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shape id="Freeform 168" o:spid="_x0000_s1062" style="position:absolute;left:3939;top:630;width:46;height:2;visibility:visible;mso-wrap-style:square;v-text-anchor:top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" path="m,l46,e" filled="f" strokecolor="#252525" strokeweight=".35pt">
                    <v:path arrowok="t" o:connecttype="custom" o:connectlocs="0,0;46,0" o:connectangles="0,0"/>
                  </v:shape>
                </v:group>
                <v:group id="Group 169" o:spid="_x0000_s1063" style="position:absolute;left:8450;top:3203;width:46;height:2" coordorigin="8450,3203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<v:shape id="Freeform 170" o:spid="_x0000_s1064" style="position:absolute;left:8450;top:3203;width:46;height:2;visibility:visible;mso-wrap-style:square;v-text-anchor:top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" path="m46,l,e" filled="f" strokecolor="#252525" strokeweight=".35pt">
                    <v:path arrowok="t" o:connecttype="custom" o:connectlocs="46,0;0,0" o:connectangles="0,0"/>
                  </v:shape>
                </v:group>
                <v:group id="Group 171" o:spid="_x0000_s1065" style="position:absolute;left:8450;top:2688;width:46;height:2" coordorigin="8450,2688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<v:shape id="Freeform 172" o:spid="_x0000_s1066" style="position:absolute;left:8450;top:2688;width:46;height:2;visibility:visible;mso-wrap-style:square;v-text-anchor:top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" path="m46,l,e" filled="f" strokecolor="#252525" strokeweight=".35pt">
                    <v:path arrowok="t" o:connecttype="custom" o:connectlocs="46,0;0,0" o:connectangles="0,0"/>
                  </v:shape>
                </v:group>
                <v:group id="Group 173" o:spid="_x0000_s1067" style="position:absolute;left:8450;top:2174;width:46;height:2" coordorigin="8450,2174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<v:shape id="Freeform 174" o:spid="_x0000_s1068" style="position:absolute;left:8450;top:2174;width:46;height:2;visibility:visible;mso-wrap-style:square;v-text-anchor:top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" path="m46,l,e" filled="f" strokecolor="#252525" strokeweight=".35pt">
                    <v:path arrowok="t" o:connecttype="custom" o:connectlocs="46,0;0,0" o:connectangles="0,0"/>
                  </v:shape>
                </v:group>
                <v:group id="Group 175" o:spid="_x0000_s1069" style="position:absolute;left:8450;top:1659;width:46;height:2" coordorigin="8450,1659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<v:shape id="Freeform 176" o:spid="_x0000_s1070" style="position:absolute;left:8450;top:1659;width:46;height:2;visibility:visible;mso-wrap-style:square;v-text-anchor:top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" path="m46,l,e" filled="f" strokecolor="#252525" strokeweight=".35pt">
                    <v:path arrowok="t" o:connecttype="custom" o:connectlocs="46,0;0,0" o:connectangles="0,0"/>
                  </v:shape>
                </v:group>
                <v:group id="Group 177" o:spid="_x0000_s1071" style="position:absolute;left:8450;top:1145;width:46;height:2" coordorigin="8450,1145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<v:shape id="Freeform 178" o:spid="_x0000_s1072" style="position:absolute;left:8450;top:1145;width:46;height:2;visibility:visible;mso-wrap-style:square;v-text-anchor:top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" path="m46,l,e" filled="f" strokecolor="#252525" strokeweight=".35pt">
                    <v:path arrowok="t" o:connecttype="custom" o:connectlocs="46,0;0,0" o:connectangles="0,0"/>
                  </v:shape>
                </v:group>
                <v:group id="Group 179" o:spid="_x0000_s1073" style="position:absolute;left:8450;top:630;width:46;height:2" coordorigin="8450,630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<v:shape id="Freeform 180" o:spid="_x0000_s1074" style="position:absolute;left:8450;top:630;width:46;height:2;visibility:visible;mso-wrap-style:square;v-text-anchor:top" coordsize="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" path="m46,l,e" filled="f" strokecolor="#252525" strokeweight=".35pt">
                    <v:path arrowok="t" o:connecttype="custom" o:connectlocs="46,0;0,0" o:connectangles="0,0"/>
                  </v:shape>
                </v:group>
                <v:group id="Group 181" o:spid="_x0000_s1075" style="position:absolute;left:3939;top:2264;width:4557;height:1188" coordorigin="3939,2264" coordsize="4557,1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 id="Freeform 182" o:spid="_x0000_s1076" style="position:absolute;left:3939;top:2264;width:4557;height:1188;visibility:visible;mso-wrap-style:square;v-text-anchor:top" coordsize="4557,1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" path="m,1188l147,959r294,69l1029,740,2205,305,4557,e" filled="f" strokecolor="#0072bd" strokeweight=".35pt">
                    <v:stroke dashstyle="longDash"/>
                    <v:path arrowok="t" o:connecttype="custom" o:connectlocs="0,3452;147,3223;441,3292;1029,3004;2205,2569;4557,2264" o:connectangles="0,0,0,0,0,0"/>
                  </v:shape>
                </v:group>
                <v:group id="Group 183" o:spid="_x0000_s1077" style="position:absolute;left:3900;top:3416;width:81;height:77" coordorigin="3900,3416" coordsize="81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shape id="Freeform 184" o:spid="_x0000_s1078" style="position:absolute;left:3900;top:3416;width:81;height:77;visibility:visible;mso-wrap-style:square;v-text-anchor:top" coordsize="81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" path="m81,36l75,15,60,,31,,11,7,,21,2,48,12,66,27,76,53,73,71,62,80,45r1,-9xe" filled="f" strokecolor="#0072bd" strokeweight=".18522mm">
                    <v:path arrowok="t" o:connecttype="custom" o:connectlocs="81,3452;75,3431;60,3416;31,3416;11,3423;0,3437;2,3464;12,3482;27,3492;53,3489;71,3478;80,3461;81,3452" o:connectangles="0,0,0,0,0,0,0,0,0,0,0,0,0"/>
                  </v:shape>
                </v:group>
                <v:group id="Group 185" o:spid="_x0000_s1079" style="position:absolute;left:4047;top:3186;width:81;height:77" coordorigin="4047,3186" coordsize="81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shape id="Freeform 186" o:spid="_x0000_s1080" style="position:absolute;left:4047;top:3186;width:81;height:77;visibility:visible;mso-wrap-style:square;v-text-anchor:top" coordsize="81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" path="m81,37l75,15,60,,31,,11,8,,21,2,48,12,67,27,77,53,74,71,63,80,46r1,-9xe" filled="f" strokecolor="#0072bd" strokeweight=".18522mm">
                    <v:path arrowok="t" o:connecttype="custom" o:connectlocs="81,3223;75,3201;60,3186;31,3186;11,3194;0,3207;2,3234;12,3253;27,3263;53,3260;71,3249;80,3232;81,3223" o:connectangles="0,0,0,0,0,0,0,0,0,0,0,0,0"/>
                  </v:shape>
                </v:group>
                <v:group id="Group 187" o:spid="_x0000_s1081" style="position:absolute;left:4341;top:3256;width:81;height:77" coordorigin="4341,3256" coordsize="81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Freeform 188" o:spid="_x0000_s1082" style="position:absolute;left:4341;top:3256;width:81;height:77;visibility:visible;mso-wrap-style:square;v-text-anchor:top" coordsize="81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" path="m81,36l75,15,60,,31,,11,8,,21,2,48,12,67,27,77,53,73,71,62,80,46,81,36xe" filled="f" strokecolor="#0072bd" strokeweight=".18522mm">
                    <v:path arrowok="t" o:connecttype="custom" o:connectlocs="81,3292;75,3271;60,3256;31,3256;11,3264;0,3277;2,3304;12,3323;27,3333;53,3329;71,3318;80,3302;81,3292" o:connectangles="0,0,0,0,0,0,0,0,0,0,0,0,0"/>
                  </v:shape>
                </v:group>
                <v:group id="Group 189" o:spid="_x0000_s1083" style="position:absolute;left:4929;top:2968;width:81;height:77" coordorigin="4929,2968" coordsize="81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shape id="Freeform 190" o:spid="_x0000_s1084" style="position:absolute;left:4929;top:2968;width:81;height:77;visibility:visible;mso-wrap-style:square;v-text-anchor:top" coordsize="81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" path="m81,36l75,15,60,,31,,11,8,,21,2,48,12,67r15,9l53,73,71,62,80,46,81,36xe" filled="f" strokecolor="#0072bd" strokeweight=".18522mm">
                    <v:path arrowok="t" o:connecttype="custom" o:connectlocs="81,3004;75,2983;60,2968;31,2968;11,2976;0,2989;2,3016;12,3035;27,3044;53,3041;71,3030;80,3014;81,3004" o:connectangles="0,0,0,0,0,0,0,0,0,0,0,0,0"/>
                  </v:shape>
                </v:group>
                <v:group id="Group 191" o:spid="_x0000_s1085" style="position:absolute;left:6105;top:2532;width:81;height:77" coordorigin="6105,2532" coordsize="81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shape id="Freeform 192" o:spid="_x0000_s1086" style="position:absolute;left:6105;top:2532;width:81;height:77;visibility:visible;mso-wrap-style:square;v-text-anchor:top" coordsize="81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" path="m81,37l75,15,60,,31,,11,8,,21,2,48,12,67,27,77,53,74,71,62,80,46r1,-9xe" filled="f" strokecolor="#0072bd" strokeweight=".18522mm">
                    <v:path arrowok="t" o:connecttype="custom" o:connectlocs="81,2569;75,2547;60,2532;31,2532;11,2540;0,2553;2,2580;12,2599;27,2609;53,2606;71,2594;80,2578;81,2569" o:connectangles="0,0,0,0,0,0,0,0,0,0,0,0,0"/>
                  </v:shape>
                </v:group>
                <v:group id="Group 193" o:spid="_x0000_s1087" style="position:absolute;left:8457;top:2227;width:81;height:77" coordorigin="8457,2227" coordsize="81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shape id="Freeform 194" o:spid="_x0000_s1088" style="position:absolute;left:8457;top:2227;width:81;height:77;visibility:visible;mso-wrap-style:square;v-text-anchor:top" coordsize="81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" path="m81,37l75,15,60,,31,1,11,8,,21,2,49,12,67,27,77,53,74,71,63,80,46r1,-9xe" filled="f" strokecolor="#0072bd" strokeweight=".18522mm">
                    <v:path arrowok="t" o:connecttype="custom" o:connectlocs="81,2264;75,2242;60,2227;31,2228;11,2235;0,2248;2,2276;12,2294;27,2304;53,2301;71,2290;80,2273;81,2264" o:connectangles="0,0,0,0,0,0,0,0,0,0,0,0,0"/>
                  </v:shape>
                </v:group>
                <v:group id="Group 195" o:spid="_x0000_s1089" style="position:absolute;left:3939;top:1544;width:4557;height:1908" coordorigin="3939,1544" coordsize="4557,1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<v:shape id="Freeform 196" o:spid="_x0000_s1090" style="position:absolute;left:3939;top:1544;width:4557;height:1908;visibility:visible;mso-wrap-style:square;v-text-anchor:top" coordsize="4557,1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" path="m,1908l147,1669,441,1397,1029,856,2205,,4557,419e" filled="f" strokecolor="#d95318" strokeweight=".35pt">
                    <v:stroke dashstyle="longDash"/>
                    <v:path arrowok="t" o:connecttype="custom" o:connectlocs="0,3452;147,3213;441,2941;1029,2400;2205,1544;4557,1963" o:connectangles="0,0,0,0,0,0"/>
                  </v:shape>
                </v:group>
                <v:group id="Group 197" o:spid="_x0000_s1091" style="position:absolute;left:3907;top:3421;width:63;height:63" coordorigin="3907,3421" coordsize="63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shape id="Freeform 198" o:spid="_x0000_s1092" style="position:absolute;left:3907;top:3421;width:63;height:63;visibility:visible;mso-wrap-style:square;v-text-anchor:top" coordsize="63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" path="m,l,63r63,l63,,,xe" filled="f" strokecolor="#d95318" strokeweight=".18522mm">
                    <v:path arrowok="t" o:connecttype="custom" o:connectlocs="0,3421;0,3484;63,3484;63,3421;0,3421" o:connectangles="0,0,0,0,0"/>
                  </v:shape>
                </v:group>
                <v:group id="Group 199" o:spid="_x0000_s1093" style="position:absolute;left:4054;top:3181;width:63;height:63" coordorigin="4054,3181" coordsize="63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shape id="Freeform 200" o:spid="_x0000_s1094" style="position:absolute;left:4054;top:3181;width:63;height:63;visibility:visible;mso-wrap-style:square;v-text-anchor:top" coordsize="63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" path="m,l,63r63,l63,,,xe" filled="f" strokecolor="#d95318" strokeweight=".18522mm">
                    <v:path arrowok="t" o:connecttype="custom" o:connectlocs="0,3181;0,3244;63,3244;63,3181;0,3181" o:connectangles="0,0,0,0,0"/>
                  </v:shape>
                </v:group>
                <v:group id="Group 201" o:spid="_x0000_s1095" style="position:absolute;left:4348;top:2909;width:63;height:63" coordorigin="4348,2909" coordsize="63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shape id="Freeform 202" o:spid="_x0000_s1096" style="position:absolute;left:4348;top:2909;width:63;height:63;visibility:visible;mso-wrap-style:square;v-text-anchor:top" coordsize="63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" path="m,l,63r63,l63,,,xe" filled="f" strokecolor="#d95318" strokeweight=".18522mm">
                    <v:path arrowok="t" o:connecttype="custom" o:connectlocs="0,2909;0,2972;63,2972;63,2909;0,2909" o:connectangles="0,0,0,0,0"/>
                  </v:shape>
                </v:group>
                <v:group id="Group 203" o:spid="_x0000_s1097" style="position:absolute;left:4937;top:2369;width:63;height:63" coordorigin="4937,2369" coordsize="63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shape id="Freeform 204" o:spid="_x0000_s1098" style="position:absolute;left:4937;top:2369;width:63;height:63;visibility:visible;mso-wrap-style:square;v-text-anchor:top" coordsize="63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" path="m,l,63r63,l63,,,xe" filled="f" strokecolor="#d95318" strokeweight=".18522mm">
                    <v:path arrowok="t" o:connecttype="custom" o:connectlocs="0,2369;0,2432;63,2432;63,2369;0,2369" o:connectangles="0,0,0,0,0"/>
                  </v:shape>
                </v:group>
                <v:group id="Group 205" o:spid="_x0000_s1099" style="position:absolute;left:6113;top:1512;width:63;height:63" coordorigin="6113,1512" coordsize="63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<v:shape id="Freeform 206" o:spid="_x0000_s1100" style="position:absolute;left:6113;top:1512;width:63;height:63;visibility:visible;mso-wrap-style:square;v-text-anchor:top" coordsize="63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" path="m,l,63r62,l62,,,xe" filled="f" strokecolor="#d95318" strokeweight=".18522mm">
                    <v:path arrowok="t" o:connecttype="custom" o:connectlocs="0,1512;0,1575;62,1575;62,1512;0,1512" o:connectangles="0,0,0,0,0"/>
                  </v:shape>
                </v:group>
                <v:group id="Group 207" o:spid="_x0000_s1101" style="position:absolute;left:8465;top:1932;width:63;height:63" coordorigin="8465,1932" coordsize="63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<v:shape id="Freeform 208" o:spid="_x0000_s1102" style="position:absolute;left:8465;top:1932;width:63;height:63;visibility:visible;mso-wrap-style:square;v-text-anchor:top" coordsize="63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" path="m,l,63r63,l63,,,xe" filled="f" strokecolor="#d95318" strokeweight=".18522mm">
                    <v:path arrowok="t" o:connecttype="custom" o:connectlocs="0,1932;0,1995;63,1995;63,1932;0,1932" o:connectangles="0,0,0,0,0"/>
                  </v:shape>
                </v:group>
                <v:group id="Group 209" o:spid="_x0000_s1103" style="position:absolute;left:3939;top:552;width:4557;height:3136" coordorigin="3939,552" coordsize="4557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<v:shape id="Freeform 210" o:spid="_x0000_s1104" style="position:absolute;left:3939;top:552;width:4557;height:3136;visibility:visible;mso-wrap-style:square;v-text-anchor:top" coordsize="4557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" path="m,3136r147,-10l441,1850,1029,865,2205,579,4557,e" filled="f" strokecolor="#ecb020" strokeweight=".35pt">
                    <v:stroke dashstyle="longDash"/>
                    <v:path arrowok="t" o:connecttype="custom" o:connectlocs="0,3688;147,3678;441,2402;1029,1417;2205,1131;4557,552" o:connectangles="0,0,0,0,0,0"/>
                  </v:shape>
                </v:group>
                <v:group id="Group 211" o:spid="_x0000_s1105" style="position:absolute;left:3891;top:3632;width:97;height:84" coordorigin="3891,3632" coordsize="9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shape id="Freeform 212" o:spid="_x0000_s1106" style="position:absolute;left:3891;top:3632;width:97;height:84;visibility:visible;mso-wrap-style:square;v-text-anchor:top" coordsize="9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" path="m48,l,84r96,l48,xe" filled="f" strokecolor="#ecb020" strokeweight=".18522mm">
                    <v:path arrowok="t" o:connecttype="custom" o:connectlocs="48,3632;0,3716;96,3716;48,3632" o:connectangles="0,0,0,0"/>
                  </v:shape>
                </v:group>
                <v:group id="Group 213" o:spid="_x0000_s1107" style="position:absolute;left:4038;top:3622;width:97;height:84" coordorigin="4038,3622" coordsize="9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shape id="Freeform 214" o:spid="_x0000_s1108" style="position:absolute;left:4038;top:3622;width:97;height:84;visibility:visible;mso-wrap-style:square;v-text-anchor:top" coordsize="9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" path="m48,l,84r96,l48,xe" filled="f" strokecolor="#ecb020" strokeweight=".18522mm">
                    <v:path arrowok="t" o:connecttype="custom" o:connectlocs="48,3622;0,3706;96,3706;48,3622" o:connectangles="0,0,0,0"/>
                  </v:shape>
                </v:group>
                <v:group id="Group 215" o:spid="_x0000_s1109" style="position:absolute;left:4332;top:2346;width:97;height:84" coordorigin="4332,2346" coordsize="9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<v:shape id="Freeform 216" o:spid="_x0000_s1110" style="position:absolute;left:4332;top:2346;width:97;height:84;visibility:visible;mso-wrap-style:square;v-text-anchor:top" coordsize="9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" path="m48,l,84r96,l48,xe" filled="f" strokecolor="#ecb020" strokeweight=".18522mm">
                    <v:path arrowok="t" o:connecttype="custom" o:connectlocs="48,2346;0,2430;96,2430;48,2346" o:connectangles="0,0,0,0"/>
                  </v:shape>
                </v:group>
                <v:group id="Group 217" o:spid="_x0000_s1111" style="position:absolute;left:4920;top:1361;width:97;height:84" coordorigin="4920,1361" coordsize="9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shape id="Freeform 218" o:spid="_x0000_s1112" style="position:absolute;left:4920;top:1361;width:97;height:84;visibility:visible;mso-wrap-style:square;v-text-anchor:top" coordsize="9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" path="m48,l,84r96,l48,xe" filled="f" strokecolor="#ecb020" strokeweight=".18522mm">
                    <v:path arrowok="t" o:connecttype="custom" o:connectlocs="48,1361;0,1445;96,1445;48,1361" o:connectangles="0,0,0,0"/>
                  </v:shape>
                </v:group>
                <v:group id="Group 219" o:spid="_x0000_s1113" style="position:absolute;left:6096;top:1075;width:97;height:84" coordorigin="6096,1075" coordsize="9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shape id="Freeform 220" o:spid="_x0000_s1114" style="position:absolute;left:6096;top:1075;width:97;height:84;visibility:visible;mso-wrap-style:square;v-text-anchor:top" coordsize="9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" path="m48,l,84r96,l48,xe" filled="f" strokecolor="#ecb020" strokeweight=".18522mm">
                    <v:path arrowok="t" o:connecttype="custom" o:connectlocs="48,1075;0,1159;96,1159;48,1075" o:connectangles="0,0,0,0"/>
                  </v:shape>
                </v:group>
                <v:group id="Group 221" o:spid="_x0000_s1115" style="position:absolute;left:8448;top:496;width:97;height:84" coordorigin="8448,496" coordsize="9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shape id="Freeform 222" o:spid="_x0000_s1116" style="position:absolute;left:8448;top:496;width:97;height:84;visibility:visible;mso-wrap-style:square;v-text-anchor:top" coordsize="9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" path="m48,l,84r96,l48,xe" filled="f" strokecolor="#ecb020" strokeweight=".18522mm">
                    <v:path arrowok="t" o:connecttype="custom" o:connectlocs="48,496;0,580;96,580;48,496" o:connectangles="0,0,0,0"/>
                  </v:shape>
                </v:group>
                <v:group id="Group 223" o:spid="_x0000_s1117" style="position:absolute;left:4065;top:200;width:1218;height:556" coordorigin="4065,200" coordsize="1218,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<v:shape id="Freeform 224" o:spid="_x0000_s1118" style="position:absolute;left:4065;top:200;width:1218;height:556;visibility:visible;mso-wrap-style:square;v-text-anchor:top" coordsize="1218,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" path="m1218,556l1218,,,,,556r1218,e" stroked="f">
                    <v:path arrowok="t" o:connecttype="custom" o:connectlocs="1218,756;1218,200;0,200;0,756;1218,756" o:connectangles="0,0,0,0,0"/>
                  </v:shape>
                </v:group>
                <v:group id="Group 225" o:spid="_x0000_s1119" style="position:absolute;left:4107;top:305;width:420;height:2" coordorigin="4107,305" coordsize="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<v:shape id="Freeform 226" o:spid="_x0000_s1120" style="position:absolute;left:4107;top:305;width:420;height:2;visibility:visible;mso-wrap-style:square;v-text-anchor:top" coordsize="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" path="m,l420,e" filled="f" strokecolor="#0072bd" strokeweight=".35pt">
                    <v:stroke dashstyle="longDash"/>
                    <v:path arrowok="t" o:connecttype="custom" o:connectlocs="0,0;420,0" o:connectangles="0,0"/>
                  </v:shape>
                </v:group>
                <v:group id="Group 227" o:spid="_x0000_s1121" style="position:absolute;left:4278;top:268;width:81;height:77" coordorigin="4278,268" coordsize="81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shape id="Freeform 228" o:spid="_x0000_s1122" style="position:absolute;left:4278;top:268;width:81;height:77;visibility:visible;mso-wrap-style:square;v-text-anchor:top" coordsize="81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" path="m81,37l75,15,60,,31,,11,8,,21,2,48,12,67,27,77,53,74,71,63,80,46r1,-9xe" filled="f" strokecolor="#0072bd" strokeweight=".18522mm">
                    <v:path arrowok="t" o:connecttype="custom" o:connectlocs="81,305;75,283;60,268;31,268;11,276;0,289;2,316;12,335;27,345;53,342;71,331;80,314;81,305" o:connectangles="0,0,0,0,0,0,0,0,0,0,0,0,0"/>
                  </v:shape>
                </v:group>
                <v:group id="Group 229" o:spid="_x0000_s1123" style="position:absolute;left:4107;top:478;width:420;height:2" coordorigin="4107,478" coordsize="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<v:shape id="Freeform 230" o:spid="_x0000_s1124" style="position:absolute;left:4107;top:478;width:420;height:2;visibility:visible;mso-wrap-style:square;v-text-anchor:top" coordsize="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" path="m,l420,e" filled="f" strokecolor="#d95318" strokeweight=".35pt">
                    <v:stroke dashstyle="longDash"/>
                    <v:path arrowok="t" o:connecttype="custom" o:connectlocs="0,0;420,0" o:connectangles="0,0"/>
                  </v:shape>
                </v:group>
                <v:group id="Group 231" o:spid="_x0000_s1125" style="position:absolute;left:4285;top:446;width:63;height:63" coordorigin="4285,446" coordsize="63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<v:shape id="Freeform 232" o:spid="_x0000_s1126" style="position:absolute;left:4285;top:446;width:63;height:63;visibility:visible;mso-wrap-style:square;v-text-anchor:top" coordsize="63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" path="m,l,63r63,l63,,,xe" filled="f" strokecolor="#d95318" strokeweight=".18522mm">
                    <v:path arrowok="t" o:connecttype="custom" o:connectlocs="0,446;0,509;63,509;63,446;0,446" o:connectangles="0,0,0,0,0"/>
                  </v:shape>
                </v:group>
                <v:group id="Group 233" o:spid="_x0000_s1127" style="position:absolute;left:4269;top:595;width:97;height:84" coordorigin="4269,595" coordsize="9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<v:shape id="Freeform 234" o:spid="_x0000_s1128" style="position:absolute;left:4269;top:595;width:97;height:84;visibility:visible;mso-wrap-style:square;v-text-anchor:top" coordsize="9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" path="m48,l,84r96,l48,xe" filled="f" strokecolor="#ecb020" strokeweight=".18522mm">
                    <v:path arrowok="t" o:connecttype="custom" o:connectlocs="48,595;0,679;96,679;48,595" o:connectangles="0,0,0,0"/>
                  </v:shape>
                </v:group>
                <v:group id="Group 235" o:spid="_x0000_s1129" style="position:absolute;left:4065;top:200;width:1218;height:556" coordorigin="4065,200" coordsize="1218,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<v:shape id="Freeform 236" o:spid="_x0000_s1130" style="position:absolute;left:4065;top:200;width:1218;height:556;visibility:visible;mso-wrap-style:square;v-text-anchor:top" coordsize="1218,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" path="m,556l,,1218,r,556l,556xe" filled="f" strokecolor="#252525" strokeweight=".35pt">
                    <v:path arrowok="t" o:connecttype="custom" o:connectlocs="0,756;0,200;1218,200;1218,756;0,756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3873" behindDoc="1" locked="0" layoutInCell="1" allowOverlap="1" wp14:anchorId="3FD61FEB" wp14:editId="066EB781">
                <wp:simplePos x="0" y="0"/>
                <wp:positionH relativeFrom="page">
                  <wp:posOffset>2578735</wp:posOffset>
                </wp:positionH>
                <wp:positionV relativeFrom="paragraph">
                  <wp:posOffset>127000</wp:posOffset>
                </wp:positionV>
                <wp:extent cx="777875" cy="360045"/>
                <wp:effectExtent l="0" t="3175" r="0" b="0"/>
                <wp:wrapNone/>
                <wp:docPr id="143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78"/>
                              <w:gridCol w:w="740"/>
                            </w:tblGrid>
                            <w:tr w:rsidR="00114C4D" w14:paraId="2C2F1F8D" w14:textId="77777777">
                              <w:trPr>
                                <w:trHeight w:hRule="exact" w:val="205"/>
                              </w:trPr>
                              <w:tc>
                                <w:tcPr>
                                  <w:tcW w:w="478" w:type="dxa"/>
                                  <w:tcBorders>
                                    <w:top w:val="nil"/>
                                    <w:left w:val="single" w:sz="2" w:space="0" w:color="252525"/>
                                    <w:bottom w:val="nil"/>
                                    <w:right w:val="nil"/>
                                  </w:tcBorders>
                                </w:tcPr>
                                <w:p w14:paraId="068A5C56" w14:textId="77777777" w:rsidR="00114C4D" w:rsidRDefault="00096F81">
                                  <w:pPr>
                                    <w:tabs>
                                      <w:tab w:val="left" w:pos="580"/>
                                    </w:tabs>
                                    <w:spacing w:before="44" w:after="0" w:line="240" w:lineRule="auto"/>
                                    <w:ind w:left="164" w:right="-169"/>
                                    <w:rPr>
                                      <w:rFonts w:ascii="Arial" w:eastAsia="Arial" w:hAnsi="Arial" w:cs="Arial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w w:val="10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2"/>
                                      <w:szCs w:val="12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2" w:space="0" w:color="252525"/>
                                  </w:tcBorders>
                                </w:tcPr>
                                <w:p w14:paraId="0505021F" w14:textId="77777777" w:rsidR="00114C4D" w:rsidRDefault="00096F81">
                                  <w:pPr>
                                    <w:spacing w:before="44" w:after="0" w:line="240" w:lineRule="auto"/>
                                    <w:ind w:left="16" w:right="-20"/>
                                    <w:rPr>
                                      <w:rFonts w:ascii="Arial" w:eastAsia="Arial" w:hAnsi="Arial" w:cs="Arial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2"/>
                                      <w:szCs w:val="12"/>
                                    </w:rPr>
                                    <w:t>MPI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3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w w:val="104"/>
                                      <w:sz w:val="12"/>
                                      <w:szCs w:val="12"/>
                                    </w:rPr>
                                    <w:t>cores</w:t>
                                  </w:r>
                                </w:p>
                              </w:tc>
                            </w:tr>
                            <w:tr w:rsidR="00114C4D" w14:paraId="7B7CD3F6" w14:textId="77777777">
                              <w:trPr>
                                <w:trHeight w:hRule="exact" w:val="160"/>
                              </w:trPr>
                              <w:tc>
                                <w:tcPr>
                                  <w:tcW w:w="478" w:type="dxa"/>
                                  <w:tcBorders>
                                    <w:top w:val="nil"/>
                                    <w:left w:val="single" w:sz="2" w:space="0" w:color="252525"/>
                                    <w:bottom w:val="nil"/>
                                    <w:right w:val="nil"/>
                                  </w:tcBorders>
                                </w:tcPr>
                                <w:p w14:paraId="26DA3838" w14:textId="77777777" w:rsidR="00114C4D" w:rsidRDefault="00096F81">
                                  <w:pPr>
                                    <w:tabs>
                                      <w:tab w:val="left" w:pos="580"/>
                                    </w:tabs>
                                    <w:spacing w:before="13" w:after="0" w:line="240" w:lineRule="auto"/>
                                    <w:ind w:left="164" w:right="-169"/>
                                    <w:rPr>
                                      <w:rFonts w:ascii="Arial" w:eastAsia="Arial" w:hAnsi="Arial" w:cs="Arial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w w:val="10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2"/>
                                      <w:szCs w:val="12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2" w:space="0" w:color="252525"/>
                                  </w:tcBorders>
                                </w:tcPr>
                                <w:p w14:paraId="1CAB8793" w14:textId="77777777" w:rsidR="00114C4D" w:rsidRDefault="00096F81">
                                  <w:pPr>
                                    <w:spacing w:before="13" w:after="0" w:line="240" w:lineRule="auto"/>
                                    <w:ind w:left="16" w:right="-20"/>
                                    <w:rPr>
                                      <w:rFonts w:ascii="Arial" w:eastAsia="Arial" w:hAnsi="Arial" w:cs="Arial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2"/>
                                      <w:szCs w:val="12"/>
                                    </w:rPr>
                                    <w:t>MPI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3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w w:val="105"/>
                                      <w:sz w:val="12"/>
                                      <w:szCs w:val="12"/>
                                    </w:rPr>
                                    <w:t>cores</w:t>
                                  </w:r>
                                </w:p>
                              </w:tc>
                            </w:tr>
                            <w:tr w:rsidR="00114C4D" w14:paraId="4AB886EE" w14:textId="77777777">
                              <w:trPr>
                                <w:trHeight w:hRule="exact" w:val="195"/>
                              </w:trPr>
                              <w:tc>
                                <w:tcPr>
                                  <w:tcW w:w="478" w:type="dxa"/>
                                  <w:tcBorders>
                                    <w:top w:val="nil"/>
                                    <w:left w:val="single" w:sz="2" w:space="0" w:color="252525"/>
                                    <w:bottom w:val="single" w:sz="2" w:space="0" w:color="252525"/>
                                    <w:right w:val="nil"/>
                                  </w:tcBorders>
                                </w:tcPr>
                                <w:p w14:paraId="7EDC8218" w14:textId="77777777" w:rsidR="00114C4D" w:rsidRDefault="00096F81">
                                  <w:pPr>
                                    <w:tabs>
                                      <w:tab w:val="left" w:pos="580"/>
                                    </w:tabs>
                                    <w:spacing w:after="0" w:line="153" w:lineRule="exact"/>
                                    <w:ind w:left="164" w:right="-171"/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z w:val="14"/>
                                      <w:szCs w:val="14"/>
                                      <w:u w:val="dash" w:color="ECB0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z w:val="14"/>
                                      <w:szCs w:val="14"/>
                                      <w:u w:val="dash" w:color="ECB020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740" w:type="dxa"/>
                                  <w:tcBorders>
                                    <w:top w:val="nil"/>
                                    <w:left w:val="nil"/>
                                    <w:bottom w:val="single" w:sz="2" w:space="0" w:color="252525"/>
                                    <w:right w:val="single" w:sz="2" w:space="0" w:color="252525"/>
                                  </w:tcBorders>
                                </w:tcPr>
                                <w:p w14:paraId="6C77CB20" w14:textId="77777777" w:rsidR="00114C4D" w:rsidRDefault="00096F81">
                                  <w:pPr>
                                    <w:spacing w:before="26" w:after="0" w:line="240" w:lineRule="auto"/>
                                    <w:ind w:left="16" w:right="-20"/>
                                    <w:rPr>
                                      <w:rFonts w:ascii="Arial" w:eastAsia="Arial" w:hAnsi="Arial" w:cs="Arial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w w:val="105"/>
                                      <w:sz w:val="12"/>
                                      <w:szCs w:val="12"/>
                                    </w:rPr>
                                    <w:t>GPU</w:t>
                                  </w:r>
                                </w:p>
                              </w:tc>
                            </w:tr>
                          </w:tbl>
                          <w:p w14:paraId="241D3F7D" w14:textId="77777777" w:rsidR="00114C4D" w:rsidRDefault="00114C4D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D61FEB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35" type="#_x0000_t202" style="position:absolute;left:0;text-align:left;margin-left:203.05pt;margin-top:10pt;width:61.25pt;height:28.35pt;z-index:-260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78"/>
                        <w:gridCol w:w="740"/>
                      </w:tblGrid>
                      <w:tr w:rsidR="00114C4D" w14:paraId="2C2F1F8D" w14:textId="77777777">
                        <w:trPr>
                          <w:trHeight w:hRule="exact" w:val="205"/>
                        </w:trPr>
                        <w:tc>
                          <w:tcPr>
                            <w:tcW w:w="478" w:type="dxa"/>
                            <w:tcBorders>
                              <w:top w:val="nil"/>
                              <w:left w:val="single" w:sz="2" w:space="0" w:color="252525"/>
                              <w:bottom w:val="nil"/>
                              <w:right w:val="nil"/>
                            </w:tcBorders>
                          </w:tcPr>
                          <w:p w14:paraId="068A5C56" w14:textId="77777777" w:rsidR="00114C4D" w:rsidRDefault="00096F81">
                            <w:pPr>
                              <w:tabs>
                                <w:tab w:val="left" w:pos="580"/>
                              </w:tabs>
                              <w:spacing w:before="44" w:after="0" w:line="240" w:lineRule="auto"/>
                              <w:ind w:left="164" w:right="-169"/>
                              <w:rPr>
                                <w:rFonts w:ascii="Arial" w:eastAsia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12"/>
                                <w:szCs w:val="12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740" w:type="dxa"/>
                            <w:tcBorders>
                              <w:top w:val="nil"/>
                              <w:left w:val="nil"/>
                              <w:bottom w:val="nil"/>
                              <w:right w:val="single" w:sz="2" w:space="0" w:color="252525"/>
                            </w:tcBorders>
                          </w:tcPr>
                          <w:p w14:paraId="0505021F" w14:textId="77777777" w:rsidR="00114C4D" w:rsidRDefault="00096F81">
                            <w:pPr>
                              <w:spacing w:before="44" w:after="0" w:line="240" w:lineRule="auto"/>
                              <w:ind w:left="16" w:right="-20"/>
                              <w:rPr>
                                <w:rFonts w:ascii="Arial" w:eastAsia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Arial" w:eastAsia="Arial" w:hAnsi="Arial" w:cs="Arial"/>
                                <w:spacing w:val="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12"/>
                                <w:szCs w:val="12"/>
                              </w:rPr>
                              <w:t>MPI</w:t>
                            </w:r>
                            <w:r>
                              <w:rPr>
                                <w:rFonts w:ascii="Arial" w:eastAsia="Arial" w:hAnsi="Arial" w:cs="Arial"/>
                                <w:spacing w:val="1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w w:val="104"/>
                                <w:sz w:val="12"/>
                                <w:szCs w:val="12"/>
                              </w:rPr>
                              <w:t>cores</w:t>
                            </w:r>
                          </w:p>
                        </w:tc>
                      </w:tr>
                      <w:tr w:rsidR="00114C4D" w14:paraId="7B7CD3F6" w14:textId="77777777">
                        <w:trPr>
                          <w:trHeight w:hRule="exact" w:val="160"/>
                        </w:trPr>
                        <w:tc>
                          <w:tcPr>
                            <w:tcW w:w="478" w:type="dxa"/>
                            <w:tcBorders>
                              <w:top w:val="nil"/>
                              <w:left w:val="single" w:sz="2" w:space="0" w:color="252525"/>
                              <w:bottom w:val="nil"/>
                              <w:right w:val="nil"/>
                            </w:tcBorders>
                          </w:tcPr>
                          <w:p w14:paraId="26DA3838" w14:textId="77777777" w:rsidR="00114C4D" w:rsidRDefault="00096F81">
                            <w:pPr>
                              <w:tabs>
                                <w:tab w:val="left" w:pos="580"/>
                              </w:tabs>
                              <w:spacing w:before="13" w:after="0" w:line="240" w:lineRule="auto"/>
                              <w:ind w:left="164" w:right="-169"/>
                              <w:rPr>
                                <w:rFonts w:ascii="Arial" w:eastAsia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12"/>
                                <w:szCs w:val="12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740" w:type="dxa"/>
                            <w:tcBorders>
                              <w:top w:val="nil"/>
                              <w:left w:val="nil"/>
                              <w:bottom w:val="nil"/>
                              <w:right w:val="single" w:sz="2" w:space="0" w:color="252525"/>
                            </w:tcBorders>
                          </w:tcPr>
                          <w:p w14:paraId="1CAB8793" w14:textId="77777777" w:rsidR="00114C4D" w:rsidRDefault="00096F81">
                            <w:pPr>
                              <w:spacing w:before="13" w:after="0" w:line="240" w:lineRule="auto"/>
                              <w:ind w:left="16" w:right="-20"/>
                              <w:rPr>
                                <w:rFonts w:ascii="Arial" w:eastAsia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  <w:szCs w:val="12"/>
                              </w:rPr>
                              <w:t>4</w:t>
                            </w:r>
                            <w:r>
                              <w:rPr>
                                <w:rFonts w:ascii="Arial" w:eastAsia="Arial" w:hAnsi="Arial" w:cs="Arial"/>
                                <w:spacing w:val="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12"/>
                                <w:szCs w:val="12"/>
                              </w:rPr>
                              <w:t>MPI</w:t>
                            </w:r>
                            <w:r>
                              <w:rPr>
                                <w:rFonts w:ascii="Arial" w:eastAsia="Arial" w:hAnsi="Arial" w:cs="Arial"/>
                                <w:spacing w:val="1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w w:val="105"/>
                                <w:sz w:val="12"/>
                                <w:szCs w:val="12"/>
                              </w:rPr>
                              <w:t>cores</w:t>
                            </w:r>
                          </w:p>
                        </w:tc>
                      </w:tr>
                      <w:tr w:rsidR="00114C4D" w14:paraId="4AB886EE" w14:textId="77777777">
                        <w:trPr>
                          <w:trHeight w:hRule="exact" w:val="195"/>
                        </w:trPr>
                        <w:tc>
                          <w:tcPr>
                            <w:tcW w:w="478" w:type="dxa"/>
                            <w:tcBorders>
                              <w:top w:val="nil"/>
                              <w:left w:val="single" w:sz="2" w:space="0" w:color="252525"/>
                              <w:bottom w:val="single" w:sz="2" w:space="0" w:color="252525"/>
                              <w:right w:val="nil"/>
                            </w:tcBorders>
                          </w:tcPr>
                          <w:p w14:paraId="7EDC8218" w14:textId="77777777" w:rsidR="00114C4D" w:rsidRDefault="00096F81">
                            <w:pPr>
                              <w:tabs>
                                <w:tab w:val="left" w:pos="580"/>
                              </w:tabs>
                              <w:spacing w:after="0" w:line="153" w:lineRule="exact"/>
                              <w:ind w:left="164" w:right="-171"/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52525"/>
                                <w:sz w:val="14"/>
                                <w:szCs w:val="14"/>
                                <w:u w:val="dash" w:color="ECB0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z w:val="14"/>
                                <w:szCs w:val="14"/>
                                <w:u w:val="dash" w:color="ECB020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740" w:type="dxa"/>
                            <w:tcBorders>
                              <w:top w:val="nil"/>
                              <w:left w:val="nil"/>
                              <w:bottom w:val="single" w:sz="2" w:space="0" w:color="252525"/>
                              <w:right w:val="single" w:sz="2" w:space="0" w:color="252525"/>
                            </w:tcBorders>
                          </w:tcPr>
                          <w:p w14:paraId="6C77CB20" w14:textId="77777777" w:rsidR="00114C4D" w:rsidRDefault="00096F81">
                            <w:pPr>
                              <w:spacing w:before="26" w:after="0" w:line="240" w:lineRule="auto"/>
                              <w:ind w:left="16" w:right="-20"/>
                              <w:rPr>
                                <w:rFonts w:ascii="Arial" w:eastAsia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w w:val="105"/>
                                <w:sz w:val="12"/>
                                <w:szCs w:val="12"/>
                              </w:rPr>
                              <w:t>GPU</w:t>
                            </w:r>
                          </w:p>
                        </w:tc>
                      </w:tr>
                    </w:tbl>
                    <w:p w14:paraId="241D3F7D" w14:textId="77777777" w:rsidR="00114C4D" w:rsidRDefault="00114C4D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96F81">
        <w:rPr>
          <w:rFonts w:ascii="Arial" w:eastAsia="Arial" w:hAnsi="Arial" w:cs="Arial"/>
          <w:color w:val="252525"/>
          <w:position w:val="-1"/>
          <w:sz w:val="14"/>
          <w:szCs w:val="14"/>
        </w:rPr>
        <w:t>14</w:t>
      </w:r>
    </w:p>
    <w:p w14:paraId="172645B9" w14:textId="77777777" w:rsidR="00114C4D" w:rsidRDefault="00114C4D">
      <w:pPr>
        <w:spacing w:before="5" w:after="0" w:line="110" w:lineRule="exact"/>
        <w:rPr>
          <w:sz w:val="11"/>
          <w:szCs w:val="11"/>
        </w:rPr>
      </w:pPr>
    </w:p>
    <w:p w14:paraId="324D9330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65146F21" w14:textId="77777777" w:rsidR="00114C4D" w:rsidRDefault="00096F81">
      <w:pPr>
        <w:spacing w:before="42" w:after="0" w:line="158" w:lineRule="exact"/>
        <w:ind w:left="2006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252525"/>
          <w:position w:val="-1"/>
          <w:sz w:val="14"/>
          <w:szCs w:val="14"/>
        </w:rPr>
        <w:t>12</w:t>
      </w:r>
    </w:p>
    <w:p w14:paraId="5BF824E5" w14:textId="77777777" w:rsidR="00114C4D" w:rsidRDefault="00114C4D">
      <w:pPr>
        <w:spacing w:before="5" w:after="0" w:line="110" w:lineRule="exact"/>
        <w:rPr>
          <w:sz w:val="11"/>
          <w:szCs w:val="11"/>
        </w:rPr>
      </w:pPr>
    </w:p>
    <w:p w14:paraId="59AC5236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42DAC679" w14:textId="77777777" w:rsidR="00114C4D" w:rsidRDefault="00096F81">
      <w:pPr>
        <w:spacing w:before="42" w:after="0" w:line="158" w:lineRule="exact"/>
        <w:ind w:left="2006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252525"/>
          <w:position w:val="-1"/>
          <w:sz w:val="14"/>
          <w:szCs w:val="14"/>
        </w:rPr>
        <w:t>10</w:t>
      </w:r>
    </w:p>
    <w:p w14:paraId="5DFCD62A" w14:textId="77777777" w:rsidR="00114C4D" w:rsidRDefault="00114C4D">
      <w:pPr>
        <w:spacing w:before="5" w:after="0" w:line="110" w:lineRule="exact"/>
        <w:rPr>
          <w:sz w:val="11"/>
          <w:szCs w:val="11"/>
        </w:rPr>
      </w:pPr>
    </w:p>
    <w:p w14:paraId="47B0EAAA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69275AB1" w14:textId="0810ADA0" w:rsidR="00114C4D" w:rsidRDefault="00D6272F">
      <w:pPr>
        <w:spacing w:before="42" w:after="0" w:line="158" w:lineRule="exact"/>
        <w:ind w:left="2079" w:right="-20"/>
        <w:rPr>
          <w:rFonts w:ascii="Arial" w:eastAsia="Arial" w:hAnsi="Arial" w:cs="Arial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3874" behindDoc="1" locked="0" layoutInCell="1" allowOverlap="1" wp14:anchorId="7185BF22" wp14:editId="66208163">
                <wp:simplePos x="0" y="0"/>
                <wp:positionH relativeFrom="page">
                  <wp:posOffset>2220595</wp:posOffset>
                </wp:positionH>
                <wp:positionV relativeFrom="paragraph">
                  <wp:posOffset>29210</wp:posOffset>
                </wp:positionV>
                <wp:extent cx="123190" cy="416560"/>
                <wp:effectExtent l="1270" t="635" r="0" b="1905"/>
                <wp:wrapNone/>
                <wp:docPr id="142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FB117" w14:textId="77777777" w:rsidR="00114C4D" w:rsidRDefault="00096F81">
                            <w:pPr>
                              <w:spacing w:before="4" w:after="0" w:line="240" w:lineRule="auto"/>
                              <w:ind w:left="20" w:right="-43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52525"/>
                                <w:w w:val="102"/>
                                <w:sz w:val="15"/>
                                <w:szCs w:val="15"/>
                              </w:rPr>
                              <w:t>Speedup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5BF22" id="Text Box 130" o:spid="_x0000_s1036" type="#_x0000_t202" style="position:absolute;left:0;text-align:left;margin-left:174.85pt;margin-top:2.3pt;width:9.7pt;height:32.8pt;z-index:-260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" filled="f" stroked="f">
                <v:textbox style="layout-flow:vertical;mso-layout-flow-alt:bottom-to-top" inset="0,0,0,0">
                  <w:txbxContent>
                    <w:p w14:paraId="17BFB117" w14:textId="77777777" w:rsidR="00114C4D" w:rsidRDefault="00096F81">
                      <w:pPr>
                        <w:spacing w:before="4" w:after="0" w:line="240" w:lineRule="auto"/>
                        <w:ind w:left="20" w:right="-43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eastAsia="Arial" w:hAnsi="Arial" w:cs="Arial"/>
                          <w:color w:val="252525"/>
                          <w:w w:val="102"/>
                          <w:sz w:val="15"/>
                          <w:szCs w:val="15"/>
                        </w:rPr>
                        <w:t>Speedup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6F81">
        <w:rPr>
          <w:rFonts w:ascii="Arial" w:eastAsia="Arial" w:hAnsi="Arial" w:cs="Arial"/>
          <w:color w:val="252525"/>
          <w:position w:val="-1"/>
          <w:sz w:val="14"/>
          <w:szCs w:val="14"/>
        </w:rPr>
        <w:t>8</w:t>
      </w:r>
    </w:p>
    <w:p w14:paraId="25CF1776" w14:textId="77777777" w:rsidR="00114C4D" w:rsidRDefault="00114C4D">
      <w:pPr>
        <w:spacing w:before="5" w:after="0" w:line="110" w:lineRule="exact"/>
        <w:rPr>
          <w:sz w:val="11"/>
          <w:szCs w:val="11"/>
        </w:rPr>
      </w:pPr>
    </w:p>
    <w:p w14:paraId="14C3D792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3831BD61" w14:textId="77777777" w:rsidR="00114C4D" w:rsidRDefault="00096F81">
      <w:pPr>
        <w:spacing w:before="42" w:after="0" w:line="158" w:lineRule="exact"/>
        <w:ind w:left="2079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252525"/>
          <w:position w:val="-1"/>
          <w:sz w:val="14"/>
          <w:szCs w:val="14"/>
        </w:rPr>
        <w:t>6</w:t>
      </w:r>
    </w:p>
    <w:p w14:paraId="673AF4B3" w14:textId="77777777" w:rsidR="00114C4D" w:rsidRDefault="00114C4D">
      <w:pPr>
        <w:spacing w:before="5" w:after="0" w:line="110" w:lineRule="exact"/>
        <w:rPr>
          <w:sz w:val="11"/>
          <w:szCs w:val="11"/>
        </w:rPr>
      </w:pPr>
    </w:p>
    <w:p w14:paraId="5BCA5549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7C36BEB0" w14:textId="77777777" w:rsidR="00114C4D" w:rsidRDefault="00096F81">
      <w:pPr>
        <w:spacing w:before="42" w:after="0" w:line="158" w:lineRule="exact"/>
        <w:ind w:left="2079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252525"/>
          <w:position w:val="-1"/>
          <w:sz w:val="14"/>
          <w:szCs w:val="14"/>
        </w:rPr>
        <w:t>4</w:t>
      </w:r>
    </w:p>
    <w:p w14:paraId="5B3E58BA" w14:textId="77777777" w:rsidR="00114C4D" w:rsidRDefault="00114C4D">
      <w:pPr>
        <w:spacing w:before="5" w:after="0" w:line="110" w:lineRule="exact"/>
        <w:rPr>
          <w:sz w:val="11"/>
          <w:szCs w:val="11"/>
        </w:rPr>
      </w:pPr>
    </w:p>
    <w:p w14:paraId="01DEBBE7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58DB48B6" w14:textId="77777777" w:rsidR="00114C4D" w:rsidRDefault="00096F81">
      <w:pPr>
        <w:spacing w:before="42" w:after="0" w:line="158" w:lineRule="exact"/>
        <w:ind w:left="2079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252525"/>
          <w:position w:val="-1"/>
          <w:sz w:val="14"/>
          <w:szCs w:val="14"/>
        </w:rPr>
        <w:t>2</w:t>
      </w:r>
    </w:p>
    <w:p w14:paraId="6F814602" w14:textId="77777777" w:rsidR="00114C4D" w:rsidRDefault="00114C4D">
      <w:pPr>
        <w:spacing w:before="5" w:after="0" w:line="110" w:lineRule="exact"/>
        <w:rPr>
          <w:sz w:val="11"/>
          <w:szCs w:val="11"/>
        </w:rPr>
      </w:pPr>
    </w:p>
    <w:p w14:paraId="4D67AE0A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1D8CA474" w14:textId="77777777" w:rsidR="00114C4D" w:rsidRDefault="00096F81">
      <w:pPr>
        <w:spacing w:before="42" w:after="0" w:line="240" w:lineRule="auto"/>
        <w:ind w:left="2079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252525"/>
          <w:sz w:val="14"/>
          <w:szCs w:val="14"/>
        </w:rPr>
        <w:t>0</w:t>
      </w:r>
    </w:p>
    <w:p w14:paraId="378DC26B" w14:textId="77777777" w:rsidR="00114C4D" w:rsidRDefault="00096F81">
      <w:pPr>
        <w:tabs>
          <w:tab w:val="left" w:pos="2580"/>
          <w:tab w:val="left" w:pos="3160"/>
          <w:tab w:val="left" w:pos="4300"/>
          <w:tab w:val="left" w:pos="6660"/>
        </w:tabs>
        <w:spacing w:after="0" w:line="145" w:lineRule="exact"/>
        <w:ind w:left="2147" w:right="1897"/>
        <w:jc w:val="center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252525"/>
          <w:sz w:val="14"/>
          <w:szCs w:val="14"/>
        </w:rPr>
        <w:t>1</w:t>
      </w:r>
      <w:r>
        <w:rPr>
          <w:rFonts w:ascii="Arial" w:eastAsia="Arial" w:hAnsi="Arial" w:cs="Arial"/>
          <w:color w:val="252525"/>
          <w:spacing w:val="31"/>
          <w:sz w:val="14"/>
          <w:szCs w:val="14"/>
        </w:rPr>
        <w:t xml:space="preserve"> </w:t>
      </w:r>
      <w:r>
        <w:rPr>
          <w:rFonts w:ascii="Arial" w:eastAsia="Arial" w:hAnsi="Arial" w:cs="Arial"/>
          <w:color w:val="252525"/>
          <w:sz w:val="14"/>
          <w:szCs w:val="14"/>
        </w:rPr>
        <w:t>2</w:t>
      </w:r>
      <w:r>
        <w:rPr>
          <w:rFonts w:ascii="Arial" w:eastAsia="Arial" w:hAnsi="Arial" w:cs="Arial"/>
          <w:color w:val="252525"/>
          <w:sz w:val="14"/>
          <w:szCs w:val="14"/>
        </w:rPr>
        <w:tab/>
        <w:t>4</w:t>
      </w:r>
      <w:r>
        <w:rPr>
          <w:rFonts w:ascii="Arial" w:eastAsia="Arial" w:hAnsi="Arial" w:cs="Arial"/>
          <w:color w:val="252525"/>
          <w:sz w:val="14"/>
          <w:szCs w:val="14"/>
        </w:rPr>
        <w:tab/>
        <w:t>8</w:t>
      </w:r>
      <w:r>
        <w:rPr>
          <w:rFonts w:ascii="Arial" w:eastAsia="Arial" w:hAnsi="Arial" w:cs="Arial"/>
          <w:color w:val="252525"/>
          <w:sz w:val="14"/>
          <w:szCs w:val="14"/>
        </w:rPr>
        <w:tab/>
        <w:t>16</w:t>
      </w:r>
      <w:r>
        <w:rPr>
          <w:rFonts w:ascii="Arial" w:eastAsia="Arial" w:hAnsi="Arial" w:cs="Arial"/>
          <w:color w:val="252525"/>
          <w:sz w:val="14"/>
          <w:szCs w:val="14"/>
        </w:rPr>
        <w:tab/>
        <w:t>32</w:t>
      </w:r>
    </w:p>
    <w:p w14:paraId="54685943" w14:textId="77777777" w:rsidR="00114C4D" w:rsidRDefault="00096F81">
      <w:pPr>
        <w:spacing w:before="32" w:after="0" w:line="170" w:lineRule="exact"/>
        <w:ind w:left="3579" w:right="3367"/>
        <w:jc w:val="center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252525"/>
          <w:sz w:val="15"/>
          <w:szCs w:val="15"/>
        </w:rPr>
        <w:t>Number</w:t>
      </w:r>
      <w:r>
        <w:rPr>
          <w:rFonts w:ascii="Arial" w:eastAsia="Arial" w:hAnsi="Arial" w:cs="Arial"/>
          <w:color w:val="252525"/>
          <w:spacing w:val="12"/>
          <w:sz w:val="15"/>
          <w:szCs w:val="15"/>
        </w:rPr>
        <w:t xml:space="preserve"> </w:t>
      </w:r>
      <w:r>
        <w:rPr>
          <w:rFonts w:ascii="Arial" w:eastAsia="Arial" w:hAnsi="Arial" w:cs="Arial"/>
          <w:color w:val="252525"/>
          <w:sz w:val="15"/>
          <w:szCs w:val="15"/>
        </w:rPr>
        <w:t>of</w:t>
      </w:r>
      <w:r>
        <w:rPr>
          <w:rFonts w:ascii="Arial" w:eastAsia="Arial" w:hAnsi="Arial" w:cs="Arial"/>
          <w:color w:val="252525"/>
          <w:spacing w:val="3"/>
          <w:sz w:val="15"/>
          <w:szCs w:val="15"/>
        </w:rPr>
        <w:t xml:space="preserve"> </w:t>
      </w:r>
      <w:r>
        <w:rPr>
          <w:rFonts w:ascii="Arial" w:eastAsia="Arial" w:hAnsi="Arial" w:cs="Arial"/>
          <w:color w:val="252525"/>
          <w:w w:val="102"/>
          <w:sz w:val="15"/>
          <w:szCs w:val="15"/>
        </w:rPr>
        <w:t>Compartments</w:t>
      </w:r>
    </w:p>
    <w:p w14:paraId="423549BD" w14:textId="77777777" w:rsidR="00114C4D" w:rsidRDefault="00114C4D">
      <w:pPr>
        <w:spacing w:before="5" w:after="0" w:line="240" w:lineRule="exact"/>
        <w:rPr>
          <w:sz w:val="24"/>
          <w:szCs w:val="24"/>
        </w:rPr>
      </w:pPr>
    </w:p>
    <w:p w14:paraId="115AAECE" w14:textId="77777777" w:rsidR="00114C4D" w:rsidRDefault="00096F81">
      <w:pPr>
        <w:spacing w:before="30" w:after="0" w:line="240" w:lineRule="auto"/>
        <w:ind w:left="955" w:right="-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114"/>
          <w:sz w:val="16"/>
          <w:szCs w:val="16"/>
        </w:rPr>
        <w:t>Figure</w:t>
      </w:r>
      <w:r>
        <w:rPr>
          <w:rFonts w:ascii="Times New Roman" w:eastAsia="Times New Roman" w:hAnsi="Times New Roman" w:cs="Times New Roman"/>
          <w:spacing w:val="11"/>
          <w:w w:val="1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6: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6"/>
          <w:szCs w:val="16"/>
        </w:rPr>
        <w:t>Comparing</w:t>
      </w:r>
      <w:r>
        <w:rPr>
          <w:rFonts w:ascii="Times New Roman" w:eastAsia="Times New Roman" w:hAnsi="Times New Roman" w:cs="Times New Roman"/>
          <w:spacing w:val="19"/>
          <w:w w:val="1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6"/>
          <w:w w:val="112"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w w:val="112"/>
          <w:sz w:val="16"/>
          <w:szCs w:val="16"/>
        </w:rPr>
        <w:t>eedup</w:t>
      </w:r>
      <w:r>
        <w:rPr>
          <w:rFonts w:ascii="Times New Roman" w:eastAsia="Times New Roman" w:hAnsi="Times New Roman" w:cs="Times New Roman"/>
          <w:spacing w:val="17"/>
          <w:w w:val="1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for</w:t>
      </w:r>
      <w:r>
        <w:rPr>
          <w:rFonts w:ascii="Times New Roman" w:eastAsia="Times New Roman" w:hAnsi="Times New Roman" w:cs="Times New Roman"/>
          <w:spacing w:val="3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6"/>
          <w:szCs w:val="16"/>
        </w:rPr>
        <w:t>CPU</w:t>
      </w:r>
      <w:r>
        <w:rPr>
          <w:rFonts w:ascii="Times New Roman" w:eastAsia="Times New Roman" w:hAnsi="Times New Roman" w:cs="Times New Roman"/>
          <w:spacing w:val="10"/>
          <w:w w:val="11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and </w:t>
      </w:r>
      <w:r>
        <w:rPr>
          <w:rFonts w:ascii="Times New Roman" w:eastAsia="Times New Roman" w:hAnsi="Times New Roman" w:cs="Times New Roman"/>
          <w:spacing w:val="1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6"/>
          <w:szCs w:val="16"/>
        </w:rPr>
        <w:t>GPU</w:t>
      </w:r>
      <w:r>
        <w:rPr>
          <w:rFonts w:ascii="Times New Roman" w:eastAsia="Times New Roman" w:hAnsi="Times New Roman" w:cs="Times New Roman"/>
          <w:spacing w:val="17"/>
          <w:w w:val="1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6"/>
          <w:szCs w:val="16"/>
        </w:rPr>
        <w:t>si</w:t>
      </w:r>
      <w:r>
        <w:rPr>
          <w:rFonts w:ascii="Times New Roman" w:eastAsia="Times New Roman" w:hAnsi="Times New Roman" w:cs="Times New Roman"/>
          <w:spacing w:val="-6"/>
          <w:w w:val="115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w w:val="115"/>
          <w:sz w:val="16"/>
          <w:szCs w:val="16"/>
        </w:rPr>
        <w:t xml:space="preserve">ulations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to 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6"/>
          <w:szCs w:val="16"/>
        </w:rPr>
        <w:t>res</w:t>
      </w:r>
      <w:r>
        <w:rPr>
          <w:rFonts w:ascii="Times New Roman" w:eastAsia="Times New Roman" w:hAnsi="Times New Roman" w:cs="Times New Roman"/>
          <w:spacing w:val="6"/>
          <w:w w:val="112"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w w:val="112"/>
          <w:sz w:val="16"/>
          <w:szCs w:val="16"/>
        </w:rPr>
        <w:t>ecti</w:t>
      </w:r>
      <w:r>
        <w:rPr>
          <w:rFonts w:ascii="Times New Roman" w:eastAsia="Times New Roman" w:hAnsi="Times New Roman" w:cs="Times New Roman"/>
          <w:spacing w:val="-6"/>
          <w:w w:val="112"/>
          <w:sz w:val="16"/>
          <w:szCs w:val="16"/>
        </w:rPr>
        <w:t>v</w:t>
      </w:r>
      <w:r>
        <w:rPr>
          <w:rFonts w:ascii="Times New Roman" w:eastAsia="Times New Roman" w:hAnsi="Times New Roman" w:cs="Times New Roman"/>
          <w:w w:val="112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14"/>
          <w:w w:val="1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serial </w:t>
      </w:r>
      <w:r>
        <w:rPr>
          <w:rFonts w:ascii="Times New Roman" w:eastAsia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6"/>
          <w:szCs w:val="16"/>
        </w:rPr>
        <w:t>si</w:t>
      </w:r>
      <w:r>
        <w:rPr>
          <w:rFonts w:ascii="Times New Roman" w:eastAsia="Times New Roman" w:hAnsi="Times New Roman" w:cs="Times New Roman"/>
          <w:spacing w:val="-5"/>
          <w:w w:val="110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w w:val="115"/>
          <w:sz w:val="16"/>
          <w:szCs w:val="16"/>
        </w:rPr>
        <w:t>ulations</w:t>
      </w:r>
    </w:p>
    <w:p w14:paraId="5EF0D1D3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57AE864F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5D636BCD" w14:textId="77777777" w:rsidR="00114C4D" w:rsidRDefault="00114C4D">
      <w:pPr>
        <w:spacing w:before="19" w:after="0" w:line="220" w:lineRule="exact"/>
      </w:pPr>
    </w:p>
    <w:p w14:paraId="4A2B6EEA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7F4ADFDF" w14:textId="77777777" w:rsidR="00114C4D" w:rsidRDefault="00114C4D">
      <w:pPr>
        <w:spacing w:before="6" w:after="0" w:line="110" w:lineRule="exact"/>
        <w:rPr>
          <w:sz w:val="11"/>
          <w:szCs w:val="11"/>
        </w:rPr>
      </w:pPr>
    </w:p>
    <w:p w14:paraId="767B582F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420</w:t>
      </w:r>
    </w:p>
    <w:p w14:paraId="74F2EBBF" w14:textId="77777777" w:rsidR="00114C4D" w:rsidRDefault="00096F81">
      <w:pPr>
        <w:spacing w:before="22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4.3. </w:t>
      </w:r>
      <w:r>
        <w:rPr>
          <w:rFonts w:ascii="Times New Roman" w:eastAsia="Times New Roman" w:hAnsi="Times New Roman" w:cs="Times New Roman"/>
          <w:i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Server </w:t>
      </w:r>
      <w:r>
        <w:rPr>
          <w:rFonts w:ascii="Times New Roman" w:eastAsia="Times New Roman" w:hAnsi="Times New Roman" w:cs="Times New Roman"/>
          <w:i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level</w:t>
      </w:r>
      <w:r>
        <w:rPr>
          <w:rFonts w:ascii="Times New Roman" w:eastAsia="Times New Roman" w:hAnsi="Times New Roman" w:cs="Times New Roman"/>
          <w:i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GPU</w:t>
      </w:r>
      <w:r>
        <w:rPr>
          <w:rFonts w:ascii="Times New Roman" w:eastAsia="Times New Roman" w:hAnsi="Times New Roman" w:cs="Times New Roman"/>
          <w:i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i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0"/>
          <w:w w:val="10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w w:val="106"/>
          <w:sz w:val="20"/>
          <w:szCs w:val="20"/>
        </w:rPr>
        <w:t>erforman</w:t>
      </w:r>
      <w:r>
        <w:rPr>
          <w:rFonts w:ascii="Times New Roman" w:eastAsia="Times New Roman" w:hAnsi="Times New Roman" w:cs="Times New Roman"/>
          <w:i/>
          <w:spacing w:val="-10"/>
          <w:w w:val="106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w w:val="103"/>
          <w:sz w:val="20"/>
          <w:szCs w:val="20"/>
        </w:rPr>
        <w:t>e</w:t>
      </w:r>
    </w:p>
    <w:p w14:paraId="264AF526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757" w:space="199"/>
            <w:col w:w="7844"/>
          </w:cols>
        </w:sectPr>
      </w:pPr>
    </w:p>
    <w:p w14:paraId="24AB88E6" w14:textId="77777777" w:rsidR="00114C4D" w:rsidRDefault="00114C4D">
      <w:pPr>
        <w:spacing w:before="6" w:after="0" w:line="160" w:lineRule="exact"/>
        <w:rPr>
          <w:sz w:val="16"/>
          <w:szCs w:val="16"/>
        </w:rPr>
      </w:pPr>
    </w:p>
    <w:p w14:paraId="63AFAE14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65B61CE4" w14:textId="77777777" w:rsidR="00114C4D" w:rsidRDefault="00114C4D">
      <w:pPr>
        <w:spacing w:before="6" w:after="0" w:line="110" w:lineRule="exact"/>
        <w:rPr>
          <w:sz w:val="11"/>
          <w:szCs w:val="11"/>
        </w:rPr>
      </w:pPr>
    </w:p>
    <w:p w14:paraId="167F38B0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421</w:t>
      </w:r>
    </w:p>
    <w:p w14:paraId="29AE73F5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24A34470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422</w:t>
      </w:r>
    </w:p>
    <w:p w14:paraId="26854CA3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62D9DBC9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423</w:t>
      </w:r>
    </w:p>
    <w:p w14:paraId="5AD18E4D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344D0979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424</w:t>
      </w:r>
    </w:p>
    <w:p w14:paraId="0A713735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345FB456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425</w:t>
      </w:r>
    </w:p>
    <w:p w14:paraId="5696170A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56FEC5A1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426</w:t>
      </w:r>
    </w:p>
    <w:p w14:paraId="06F09A04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57514DD7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427</w:t>
      </w:r>
    </w:p>
    <w:p w14:paraId="65240865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3262FBFC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428</w:t>
      </w:r>
    </w:p>
    <w:p w14:paraId="1A69BE9A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65C1DB6E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429</w:t>
      </w:r>
    </w:p>
    <w:p w14:paraId="590C01B9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3CAAEC3A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430</w:t>
      </w:r>
    </w:p>
    <w:p w14:paraId="043534A1" w14:textId="77777777" w:rsidR="00114C4D" w:rsidRDefault="00096F81">
      <w:pPr>
        <w:spacing w:before="22" w:after="0" w:line="374" w:lineRule="auto"/>
        <w:ind w:right="916" w:firstLine="2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The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high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erformance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computing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(HPC)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devic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run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parallel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PBM </w:t>
      </w:r>
      <w:r>
        <w:rPr>
          <w:rFonts w:ascii="Times New Roman" w:eastAsia="Times New Roman" w:hAnsi="Times New Roman" w:cs="Times New Roman"/>
          <w:sz w:val="20"/>
          <w:szCs w:val="20"/>
        </w:rPr>
        <w:t>GPU  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prese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Rutgers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ol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Engine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ring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SoE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).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3"/>
          <w:sz w:val="20"/>
          <w:szCs w:val="20"/>
        </w:rPr>
        <w:t>SoE</w:t>
      </w:r>
      <w:proofErr w:type="spellEnd"/>
      <w:r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HPC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cluster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equip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NVIDIA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Kepler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K20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GPU.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GPU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5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tains</w:t>
      </w:r>
    </w:p>
    <w:p w14:paraId="0830C9E0" w14:textId="77777777" w:rsidR="00114C4D" w:rsidRDefault="00096F81">
      <w:pPr>
        <w:spacing w:before="5" w:after="0" w:line="374" w:lineRule="auto"/>
        <w:ind w:right="9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2496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base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706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MHz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GB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GDDR5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memor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Kepler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series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GPUs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ere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couple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generations</w:t>
      </w:r>
      <w:r>
        <w:rPr>
          <w:rFonts w:ascii="Times New Roman" w:eastAsia="Times New Roman" w:hAnsi="Times New Roman" w:cs="Times New Roman"/>
          <w:spacing w:val="16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older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than 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ascal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generation 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Quadro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P400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used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desktop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studies.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eed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memory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desktop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higher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than 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one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prese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HPC.</w:t>
      </w:r>
    </w:p>
    <w:p w14:paraId="52BD517E" w14:textId="77777777" w:rsidR="00114C4D" w:rsidRDefault="00096F81">
      <w:pPr>
        <w:spacing w:before="4" w:after="0" w:line="240" w:lineRule="auto"/>
        <w:ind w:left="29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complete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90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PBM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HPC’s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GPU</w:t>
      </w:r>
    </w:p>
    <w:p w14:paraId="43EC34AD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57ADABE2" w14:textId="77777777" w:rsidR="00114C4D" w:rsidRDefault="00096F81">
      <w:pPr>
        <w:spacing w:after="0" w:line="240" w:lineRule="auto"/>
        <w:ind w:right="92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are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wn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7a.  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run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PBM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initially 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remains</w:t>
      </w:r>
    </w:p>
    <w:p w14:paraId="3CA7F18A" w14:textId="77777777" w:rsidR="00114C4D" w:rsidRDefault="00114C4D">
      <w:pPr>
        <w:spacing w:after="0"/>
        <w:jc w:val="both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757" w:space="199"/>
            <w:col w:w="7844"/>
          </w:cols>
        </w:sectPr>
      </w:pPr>
    </w:p>
    <w:p w14:paraId="11EA1F51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5DC01448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2CD6EE4A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4C806872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7533B5E7" w14:textId="77777777" w:rsidR="00114C4D" w:rsidRDefault="00114C4D">
      <w:pPr>
        <w:spacing w:before="6" w:after="0" w:line="200" w:lineRule="exact"/>
        <w:rPr>
          <w:sz w:val="20"/>
          <w:szCs w:val="20"/>
        </w:rPr>
      </w:pPr>
    </w:p>
    <w:p w14:paraId="5BD64C9D" w14:textId="77777777" w:rsidR="00114C4D" w:rsidRDefault="00114C4D">
      <w:pPr>
        <w:spacing w:after="0"/>
        <w:sectPr w:rsidR="00114C4D">
          <w:footerReference w:type="default" r:id="rId26"/>
          <w:pgSz w:w="12240" w:h="15840"/>
          <w:pgMar w:top="1480" w:right="1720" w:bottom="1920" w:left="1720" w:header="0" w:footer="1737" w:gutter="0"/>
          <w:pgNumType w:start="23"/>
          <w:cols w:space="720"/>
        </w:sectPr>
      </w:pPr>
    </w:p>
    <w:p w14:paraId="4745F9E0" w14:textId="77777777" w:rsidR="00114C4D" w:rsidRDefault="00114C4D">
      <w:pPr>
        <w:spacing w:before="6" w:after="0" w:line="110" w:lineRule="exact"/>
        <w:rPr>
          <w:sz w:val="11"/>
          <w:szCs w:val="11"/>
        </w:rPr>
      </w:pPr>
    </w:p>
    <w:p w14:paraId="628FF438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431</w:t>
      </w:r>
    </w:p>
    <w:p w14:paraId="4798ED1F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50CDA3DD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432</w:t>
      </w:r>
    </w:p>
    <w:p w14:paraId="7C143ACF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2F211C20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433</w:t>
      </w:r>
    </w:p>
    <w:p w14:paraId="2440B418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6149C699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434</w:t>
      </w:r>
    </w:p>
    <w:p w14:paraId="6654B92A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5B507B70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435</w:t>
      </w:r>
    </w:p>
    <w:p w14:paraId="399C6934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407CD0D9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436</w:t>
      </w:r>
    </w:p>
    <w:p w14:paraId="0F64F053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2E644B50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437</w:t>
      </w:r>
    </w:p>
    <w:p w14:paraId="58AA0784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0DEF296C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438</w:t>
      </w:r>
    </w:p>
    <w:p w14:paraId="2B14DF3D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5AC4FA2E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439</w:t>
      </w:r>
    </w:p>
    <w:p w14:paraId="51BE9A71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1837B1D4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440</w:t>
      </w:r>
    </w:p>
    <w:p w14:paraId="2BADBE26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4364911F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441</w:t>
      </w:r>
    </w:p>
    <w:p w14:paraId="04201986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5E7FD330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442</w:t>
      </w:r>
    </w:p>
    <w:p w14:paraId="68D5CA67" w14:textId="77777777" w:rsidR="00114C4D" w:rsidRDefault="00096F81">
      <w:pPr>
        <w:spacing w:before="22" w:after="0" w:line="374" w:lineRule="auto"/>
        <w:ind w:right="9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consta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upto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16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ts,</w:t>
      </w:r>
      <w:r>
        <w:rPr>
          <w:rFonts w:ascii="Times New Roman" w:eastAsia="Times New Roman" w:hAnsi="Times New Roman" w:cs="Times New Roman"/>
          <w:spacing w:val="37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but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large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increase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obser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ed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32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ts.</w:t>
      </w:r>
      <w:r>
        <w:rPr>
          <w:rFonts w:ascii="Times New Roman" w:eastAsia="Times New Roman" w:hAnsi="Times New Roman" w:cs="Times New Roman"/>
          <w:spacing w:val="39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increase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attributed</w:t>
      </w:r>
      <w:r>
        <w:rPr>
          <w:rFonts w:ascii="Times New Roman" w:eastAsia="Times New Roman" w:hAnsi="Times New Roman" w:cs="Times New Roman"/>
          <w:spacing w:val="20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saturation</w:t>
      </w:r>
      <w:r>
        <w:rPr>
          <w:rFonts w:ascii="Times New Roman" w:eastAsia="Times New Roman" w:hAnsi="Times New Roman" w:cs="Times New Roman"/>
          <w:spacing w:val="32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21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SMs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had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ait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>previous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calculations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complete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efore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threads</w:t>
      </w:r>
      <w:r>
        <w:rPr>
          <w:rFonts w:ascii="Times New Roman" w:eastAsia="Times New Roman" w:hAnsi="Times New Roman" w:cs="Times New Roman"/>
          <w:spacing w:val="5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ere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assigned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remna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calculations. </w:t>
      </w:r>
      <w:r>
        <w:rPr>
          <w:rFonts w:ascii="Times New Roman" w:eastAsia="Times New Roman" w:hAnsi="Times New Roman" w:cs="Times New Roman"/>
          <w:spacing w:val="11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serial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erformed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HPC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z w:val="20"/>
          <w:szCs w:val="20"/>
        </w:rPr>
        <w:t>baseline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eedup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calculations.</w:t>
      </w:r>
      <w:r>
        <w:rPr>
          <w:rFonts w:ascii="Times New Roman" w:eastAsia="Times New Roman" w:hAnsi="Times New Roman" w:cs="Times New Roman"/>
          <w:spacing w:val="37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eedup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GPUs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z w:val="20"/>
          <w:szCs w:val="20"/>
        </w:rPr>
        <w:t>Figure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7b.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eed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studies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ow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than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desktop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studies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directly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connected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eeds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the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cores.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GPU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ck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frequency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w w:val="10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mea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rate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calculations 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ould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decrease. 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other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reason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reduced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eedup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could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older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hitecture</w:t>
      </w:r>
      <w:r>
        <w:rPr>
          <w:rFonts w:ascii="Times New Roman" w:eastAsia="Times New Roman" w:hAnsi="Times New Roman" w:cs="Times New Roman"/>
          <w:spacing w:val="47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Kepler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are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in</w:t>
      </w:r>
    </w:p>
    <w:p w14:paraId="6CC2B5D2" w14:textId="77777777" w:rsidR="00114C4D" w:rsidRDefault="00096F81">
      <w:pPr>
        <w:spacing w:before="5" w:after="0" w:line="240" w:lineRule="auto"/>
        <w:ind w:right="287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floating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oi</w:t>
      </w:r>
      <w:r>
        <w:rPr>
          <w:rFonts w:ascii="Times New Roman" w:eastAsia="Times New Roman" w:hAnsi="Times New Roman" w:cs="Times New Roman"/>
          <w:spacing w:val="-5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calculat</w:t>
      </w:r>
      <w:r>
        <w:rPr>
          <w:rFonts w:ascii="Times New Roman" w:eastAsia="Times New Roman" w:hAnsi="Times New Roman" w:cs="Times New Roman"/>
          <w:spacing w:val="1"/>
          <w:w w:val="106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ons</w:t>
      </w:r>
      <w:r>
        <w:rPr>
          <w:rFonts w:ascii="Times New Roman" w:eastAsia="Times New Roman" w:hAnsi="Times New Roman" w:cs="Times New Roman"/>
          <w:spacing w:val="17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(NVIDIA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Cor</w:t>
      </w:r>
      <w:r>
        <w:rPr>
          <w:rFonts w:ascii="Times New Roman" w:eastAsia="Times New Roman" w:hAnsi="Times New Roman" w:cs="Times New Roman"/>
          <w:spacing w:val="6"/>
          <w:w w:val="10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oration,</w:t>
      </w:r>
      <w:r>
        <w:rPr>
          <w:rFonts w:ascii="Times New Roman" w:eastAsia="Times New Roman" w:hAnsi="Times New Roman" w:cs="Times New Roman"/>
          <w:spacing w:val="5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2016).</w:t>
      </w:r>
    </w:p>
    <w:p w14:paraId="04C6226B" w14:textId="77777777" w:rsidR="00114C4D" w:rsidRDefault="00114C4D">
      <w:pPr>
        <w:spacing w:after="0"/>
        <w:jc w:val="both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757" w:space="199"/>
            <w:col w:w="7844"/>
          </w:cols>
        </w:sectPr>
      </w:pPr>
    </w:p>
    <w:p w14:paraId="4023105A" w14:textId="77777777" w:rsidR="00114C4D" w:rsidRDefault="00114C4D">
      <w:pPr>
        <w:spacing w:before="4" w:after="0" w:line="140" w:lineRule="exact"/>
        <w:rPr>
          <w:sz w:val="14"/>
          <w:szCs w:val="14"/>
        </w:rPr>
      </w:pPr>
    </w:p>
    <w:p w14:paraId="1C37305A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0C46B681" w14:textId="4CEAECFB" w:rsidR="00114C4D" w:rsidRDefault="00D6272F">
      <w:pPr>
        <w:tabs>
          <w:tab w:val="left" w:pos="4700"/>
        </w:tabs>
        <w:spacing w:before="47" w:after="0" w:line="101" w:lineRule="exact"/>
        <w:ind w:left="1040" w:right="-20"/>
        <w:rPr>
          <w:rFonts w:ascii="Arial" w:eastAsia="Arial" w:hAnsi="Arial" w:cs="Arial"/>
          <w:sz w:val="9"/>
          <w:szCs w:val="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875" behindDoc="1" locked="0" layoutInCell="1" allowOverlap="1" wp14:anchorId="0036D4C1" wp14:editId="1604B044">
                <wp:simplePos x="0" y="0"/>
                <wp:positionH relativeFrom="page">
                  <wp:posOffset>1850390</wp:posOffset>
                </wp:positionH>
                <wp:positionV relativeFrom="paragraph">
                  <wp:posOffset>59055</wp:posOffset>
                </wp:positionV>
                <wp:extent cx="1876425" cy="1451610"/>
                <wp:effectExtent l="12065" t="11430" r="16510" b="3810"/>
                <wp:wrapNone/>
                <wp:docPr id="75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6425" cy="1451610"/>
                          <a:chOff x="2914" y="93"/>
                          <a:chExt cx="2955" cy="2286"/>
                        </a:xfrm>
                      </wpg:grpSpPr>
                      <wpg:grpSp>
                        <wpg:cNvPr id="76" name="Group 64"/>
                        <wpg:cNvGrpSpPr>
                          <a:grpSpLocks/>
                        </wpg:cNvGrpSpPr>
                        <wpg:grpSpPr bwMode="auto">
                          <a:xfrm>
                            <a:off x="2948" y="2377"/>
                            <a:ext cx="2887" cy="2"/>
                            <a:chOff x="2948" y="2377"/>
                            <a:chExt cx="2887" cy="2"/>
                          </a:xfrm>
                        </wpg:grpSpPr>
                        <wps:wsp>
                          <wps:cNvPr id="77" name="Freeform 65"/>
                          <wps:cNvSpPr>
                            <a:spLocks/>
                          </wps:cNvSpPr>
                          <wps:spPr bwMode="auto">
                            <a:xfrm>
                              <a:off x="2948" y="2377"/>
                              <a:ext cx="2887" cy="2"/>
                            </a:xfrm>
                            <a:custGeom>
                              <a:avLst/>
                              <a:gdLst>
                                <a:gd name="T0" fmla="+- 0 2948 2948"/>
                                <a:gd name="T1" fmla="*/ T0 w 2887"/>
                                <a:gd name="T2" fmla="+- 0 5835 2948"/>
                                <a:gd name="T3" fmla="*/ T2 w 288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87">
                                  <a:moveTo>
                                    <a:pt x="0" y="0"/>
                                  </a:moveTo>
                                  <a:lnTo>
                                    <a:pt x="2887" y="0"/>
                                  </a:lnTo>
                                </a:path>
                              </a:pathLst>
                            </a:custGeom>
                            <a:noFill/>
                            <a:ln w="2816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66"/>
                        <wpg:cNvGrpSpPr>
                          <a:grpSpLocks/>
                        </wpg:cNvGrpSpPr>
                        <wpg:grpSpPr bwMode="auto">
                          <a:xfrm>
                            <a:off x="3041" y="2348"/>
                            <a:ext cx="2" cy="29"/>
                            <a:chOff x="3041" y="2348"/>
                            <a:chExt cx="2" cy="29"/>
                          </a:xfrm>
                        </wpg:grpSpPr>
                        <wps:wsp>
                          <wps:cNvPr id="79" name="Freeform 67"/>
                          <wps:cNvSpPr>
                            <a:spLocks/>
                          </wps:cNvSpPr>
                          <wps:spPr bwMode="auto">
                            <a:xfrm>
                              <a:off x="3041" y="2348"/>
                              <a:ext cx="2" cy="29"/>
                            </a:xfrm>
                            <a:custGeom>
                              <a:avLst/>
                              <a:gdLst>
                                <a:gd name="T0" fmla="+- 0 2377 2348"/>
                                <a:gd name="T1" fmla="*/ 2377 h 29"/>
                                <a:gd name="T2" fmla="+- 0 2348 2348"/>
                                <a:gd name="T3" fmla="*/ 2348 h 2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9">
                                  <a:moveTo>
                                    <a:pt x="0" y="2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816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68"/>
                        <wpg:cNvGrpSpPr>
                          <a:grpSpLocks/>
                        </wpg:cNvGrpSpPr>
                        <wpg:grpSpPr bwMode="auto">
                          <a:xfrm>
                            <a:off x="3228" y="2348"/>
                            <a:ext cx="2" cy="29"/>
                            <a:chOff x="3228" y="2348"/>
                            <a:chExt cx="2" cy="29"/>
                          </a:xfrm>
                        </wpg:grpSpPr>
                        <wps:wsp>
                          <wps:cNvPr id="81" name="Freeform 69"/>
                          <wps:cNvSpPr>
                            <a:spLocks/>
                          </wps:cNvSpPr>
                          <wps:spPr bwMode="auto">
                            <a:xfrm>
                              <a:off x="3228" y="2348"/>
                              <a:ext cx="2" cy="29"/>
                            </a:xfrm>
                            <a:custGeom>
                              <a:avLst/>
                              <a:gdLst>
                                <a:gd name="T0" fmla="+- 0 2377 2348"/>
                                <a:gd name="T1" fmla="*/ 2377 h 29"/>
                                <a:gd name="T2" fmla="+- 0 2348 2348"/>
                                <a:gd name="T3" fmla="*/ 2348 h 2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9">
                                  <a:moveTo>
                                    <a:pt x="0" y="2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816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" name="Group 70"/>
                        <wpg:cNvGrpSpPr>
                          <a:grpSpLocks/>
                        </wpg:cNvGrpSpPr>
                        <wpg:grpSpPr bwMode="auto">
                          <a:xfrm>
                            <a:off x="3600" y="2348"/>
                            <a:ext cx="2" cy="29"/>
                            <a:chOff x="3600" y="2348"/>
                            <a:chExt cx="2" cy="29"/>
                          </a:xfrm>
                        </wpg:grpSpPr>
                        <wps:wsp>
                          <wps:cNvPr id="83" name="Freeform 71"/>
                          <wps:cNvSpPr>
                            <a:spLocks/>
                          </wps:cNvSpPr>
                          <wps:spPr bwMode="auto">
                            <a:xfrm>
                              <a:off x="3600" y="2348"/>
                              <a:ext cx="2" cy="29"/>
                            </a:xfrm>
                            <a:custGeom>
                              <a:avLst/>
                              <a:gdLst>
                                <a:gd name="T0" fmla="+- 0 2377 2348"/>
                                <a:gd name="T1" fmla="*/ 2377 h 29"/>
                                <a:gd name="T2" fmla="+- 0 2348 2348"/>
                                <a:gd name="T3" fmla="*/ 2348 h 2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9">
                                  <a:moveTo>
                                    <a:pt x="0" y="2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816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72"/>
                        <wpg:cNvGrpSpPr>
                          <a:grpSpLocks/>
                        </wpg:cNvGrpSpPr>
                        <wpg:grpSpPr bwMode="auto">
                          <a:xfrm>
                            <a:off x="4345" y="2348"/>
                            <a:ext cx="2" cy="29"/>
                            <a:chOff x="4345" y="2348"/>
                            <a:chExt cx="2" cy="29"/>
                          </a:xfrm>
                        </wpg:grpSpPr>
                        <wps:wsp>
                          <wps:cNvPr id="85" name="Freeform 73"/>
                          <wps:cNvSpPr>
                            <a:spLocks/>
                          </wps:cNvSpPr>
                          <wps:spPr bwMode="auto">
                            <a:xfrm>
                              <a:off x="4345" y="2348"/>
                              <a:ext cx="2" cy="29"/>
                            </a:xfrm>
                            <a:custGeom>
                              <a:avLst/>
                              <a:gdLst>
                                <a:gd name="T0" fmla="+- 0 2377 2348"/>
                                <a:gd name="T1" fmla="*/ 2377 h 29"/>
                                <a:gd name="T2" fmla="+- 0 2348 2348"/>
                                <a:gd name="T3" fmla="*/ 2348 h 2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9">
                                  <a:moveTo>
                                    <a:pt x="0" y="2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816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74"/>
                        <wpg:cNvGrpSpPr>
                          <a:grpSpLocks/>
                        </wpg:cNvGrpSpPr>
                        <wpg:grpSpPr bwMode="auto">
                          <a:xfrm>
                            <a:off x="2948" y="95"/>
                            <a:ext cx="2887" cy="2"/>
                            <a:chOff x="2948" y="95"/>
                            <a:chExt cx="2887" cy="2"/>
                          </a:xfrm>
                        </wpg:grpSpPr>
                        <wps:wsp>
                          <wps:cNvPr id="87" name="Freeform 75"/>
                          <wps:cNvSpPr>
                            <a:spLocks/>
                          </wps:cNvSpPr>
                          <wps:spPr bwMode="auto">
                            <a:xfrm>
                              <a:off x="2948" y="95"/>
                              <a:ext cx="2887" cy="2"/>
                            </a:xfrm>
                            <a:custGeom>
                              <a:avLst/>
                              <a:gdLst>
                                <a:gd name="T0" fmla="+- 0 2948 2948"/>
                                <a:gd name="T1" fmla="*/ T0 w 2887"/>
                                <a:gd name="T2" fmla="+- 0 5835 2948"/>
                                <a:gd name="T3" fmla="*/ T2 w 288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87">
                                  <a:moveTo>
                                    <a:pt x="0" y="0"/>
                                  </a:moveTo>
                                  <a:lnTo>
                                    <a:pt x="2887" y="0"/>
                                  </a:lnTo>
                                </a:path>
                              </a:pathLst>
                            </a:custGeom>
                            <a:noFill/>
                            <a:ln w="2816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" name="Group 76"/>
                        <wpg:cNvGrpSpPr>
                          <a:grpSpLocks/>
                        </wpg:cNvGrpSpPr>
                        <wpg:grpSpPr bwMode="auto">
                          <a:xfrm>
                            <a:off x="2948" y="95"/>
                            <a:ext cx="2" cy="2282"/>
                            <a:chOff x="2948" y="95"/>
                            <a:chExt cx="2" cy="2282"/>
                          </a:xfrm>
                        </wpg:grpSpPr>
                        <wps:wsp>
                          <wps:cNvPr id="89" name="Freeform 77"/>
                          <wps:cNvSpPr>
                            <a:spLocks/>
                          </wps:cNvSpPr>
                          <wps:spPr bwMode="auto">
                            <a:xfrm>
                              <a:off x="2948" y="95"/>
                              <a:ext cx="2" cy="2282"/>
                            </a:xfrm>
                            <a:custGeom>
                              <a:avLst/>
                              <a:gdLst>
                                <a:gd name="T0" fmla="+- 0 2377 95"/>
                                <a:gd name="T1" fmla="*/ 2377 h 2282"/>
                                <a:gd name="T2" fmla="+- 0 95 95"/>
                                <a:gd name="T3" fmla="*/ 95 h 228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282">
                                  <a:moveTo>
                                    <a:pt x="0" y="228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816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" name="Group 78"/>
                        <wpg:cNvGrpSpPr>
                          <a:grpSpLocks/>
                        </wpg:cNvGrpSpPr>
                        <wpg:grpSpPr bwMode="auto">
                          <a:xfrm>
                            <a:off x="3041" y="95"/>
                            <a:ext cx="2" cy="29"/>
                            <a:chOff x="3041" y="95"/>
                            <a:chExt cx="2" cy="29"/>
                          </a:xfrm>
                        </wpg:grpSpPr>
                        <wps:wsp>
                          <wps:cNvPr id="91" name="Freeform 79"/>
                          <wps:cNvSpPr>
                            <a:spLocks/>
                          </wps:cNvSpPr>
                          <wps:spPr bwMode="auto">
                            <a:xfrm>
                              <a:off x="3041" y="95"/>
                              <a:ext cx="2" cy="29"/>
                            </a:xfrm>
                            <a:custGeom>
                              <a:avLst/>
                              <a:gdLst>
                                <a:gd name="T0" fmla="+- 0 95 95"/>
                                <a:gd name="T1" fmla="*/ 95 h 29"/>
                                <a:gd name="T2" fmla="+- 0 124 95"/>
                                <a:gd name="T3" fmla="*/ 124 h 2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9">
                                  <a:moveTo>
                                    <a:pt x="0" y="0"/>
                                  </a:moveTo>
                                  <a:lnTo>
                                    <a:pt x="0" y="29"/>
                                  </a:lnTo>
                                </a:path>
                              </a:pathLst>
                            </a:custGeom>
                            <a:noFill/>
                            <a:ln w="2816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" name="Group 80"/>
                        <wpg:cNvGrpSpPr>
                          <a:grpSpLocks/>
                        </wpg:cNvGrpSpPr>
                        <wpg:grpSpPr bwMode="auto">
                          <a:xfrm>
                            <a:off x="3228" y="95"/>
                            <a:ext cx="2" cy="29"/>
                            <a:chOff x="3228" y="95"/>
                            <a:chExt cx="2" cy="29"/>
                          </a:xfrm>
                        </wpg:grpSpPr>
                        <wps:wsp>
                          <wps:cNvPr id="93" name="Freeform 81"/>
                          <wps:cNvSpPr>
                            <a:spLocks/>
                          </wps:cNvSpPr>
                          <wps:spPr bwMode="auto">
                            <a:xfrm>
                              <a:off x="3228" y="95"/>
                              <a:ext cx="2" cy="29"/>
                            </a:xfrm>
                            <a:custGeom>
                              <a:avLst/>
                              <a:gdLst>
                                <a:gd name="T0" fmla="+- 0 95 95"/>
                                <a:gd name="T1" fmla="*/ 95 h 29"/>
                                <a:gd name="T2" fmla="+- 0 124 95"/>
                                <a:gd name="T3" fmla="*/ 124 h 2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9">
                                  <a:moveTo>
                                    <a:pt x="0" y="0"/>
                                  </a:moveTo>
                                  <a:lnTo>
                                    <a:pt x="0" y="29"/>
                                  </a:lnTo>
                                </a:path>
                              </a:pathLst>
                            </a:custGeom>
                            <a:noFill/>
                            <a:ln w="2816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" name="Group 82"/>
                        <wpg:cNvGrpSpPr>
                          <a:grpSpLocks/>
                        </wpg:cNvGrpSpPr>
                        <wpg:grpSpPr bwMode="auto">
                          <a:xfrm>
                            <a:off x="3600" y="95"/>
                            <a:ext cx="2" cy="29"/>
                            <a:chOff x="3600" y="95"/>
                            <a:chExt cx="2" cy="29"/>
                          </a:xfrm>
                        </wpg:grpSpPr>
                        <wps:wsp>
                          <wps:cNvPr id="95" name="Freeform 83"/>
                          <wps:cNvSpPr>
                            <a:spLocks/>
                          </wps:cNvSpPr>
                          <wps:spPr bwMode="auto">
                            <a:xfrm>
                              <a:off x="3600" y="95"/>
                              <a:ext cx="2" cy="29"/>
                            </a:xfrm>
                            <a:custGeom>
                              <a:avLst/>
                              <a:gdLst>
                                <a:gd name="T0" fmla="+- 0 95 95"/>
                                <a:gd name="T1" fmla="*/ 95 h 29"/>
                                <a:gd name="T2" fmla="+- 0 124 95"/>
                                <a:gd name="T3" fmla="*/ 124 h 2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9">
                                  <a:moveTo>
                                    <a:pt x="0" y="0"/>
                                  </a:moveTo>
                                  <a:lnTo>
                                    <a:pt x="0" y="29"/>
                                  </a:lnTo>
                                </a:path>
                              </a:pathLst>
                            </a:custGeom>
                            <a:noFill/>
                            <a:ln w="2816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" name="Group 84"/>
                        <wpg:cNvGrpSpPr>
                          <a:grpSpLocks/>
                        </wpg:cNvGrpSpPr>
                        <wpg:grpSpPr bwMode="auto">
                          <a:xfrm>
                            <a:off x="4345" y="95"/>
                            <a:ext cx="2" cy="29"/>
                            <a:chOff x="4345" y="95"/>
                            <a:chExt cx="2" cy="29"/>
                          </a:xfrm>
                        </wpg:grpSpPr>
                        <wps:wsp>
                          <wps:cNvPr id="97" name="Freeform 85"/>
                          <wps:cNvSpPr>
                            <a:spLocks/>
                          </wps:cNvSpPr>
                          <wps:spPr bwMode="auto">
                            <a:xfrm>
                              <a:off x="4345" y="95"/>
                              <a:ext cx="2" cy="29"/>
                            </a:xfrm>
                            <a:custGeom>
                              <a:avLst/>
                              <a:gdLst>
                                <a:gd name="T0" fmla="+- 0 95 95"/>
                                <a:gd name="T1" fmla="*/ 95 h 29"/>
                                <a:gd name="T2" fmla="+- 0 124 95"/>
                                <a:gd name="T3" fmla="*/ 124 h 2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9">
                                  <a:moveTo>
                                    <a:pt x="0" y="0"/>
                                  </a:moveTo>
                                  <a:lnTo>
                                    <a:pt x="0" y="29"/>
                                  </a:lnTo>
                                </a:path>
                              </a:pathLst>
                            </a:custGeom>
                            <a:noFill/>
                            <a:ln w="2816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" name="Group 86"/>
                        <wpg:cNvGrpSpPr>
                          <a:grpSpLocks/>
                        </wpg:cNvGrpSpPr>
                        <wpg:grpSpPr bwMode="auto">
                          <a:xfrm>
                            <a:off x="5835" y="95"/>
                            <a:ext cx="2" cy="2282"/>
                            <a:chOff x="5835" y="95"/>
                            <a:chExt cx="2" cy="2282"/>
                          </a:xfrm>
                        </wpg:grpSpPr>
                        <wps:wsp>
                          <wps:cNvPr id="99" name="Freeform 87"/>
                          <wps:cNvSpPr>
                            <a:spLocks/>
                          </wps:cNvSpPr>
                          <wps:spPr bwMode="auto">
                            <a:xfrm>
                              <a:off x="5835" y="95"/>
                              <a:ext cx="2" cy="2282"/>
                            </a:xfrm>
                            <a:custGeom>
                              <a:avLst/>
                              <a:gdLst>
                                <a:gd name="T0" fmla="+- 0 2377 95"/>
                                <a:gd name="T1" fmla="*/ 2377 h 2282"/>
                                <a:gd name="T2" fmla="+- 0 95 95"/>
                                <a:gd name="T3" fmla="*/ 95 h 228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282">
                                  <a:moveTo>
                                    <a:pt x="0" y="228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816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" name="Group 88"/>
                        <wpg:cNvGrpSpPr>
                          <a:grpSpLocks/>
                        </wpg:cNvGrpSpPr>
                        <wpg:grpSpPr bwMode="auto">
                          <a:xfrm>
                            <a:off x="2948" y="2091"/>
                            <a:ext cx="29" cy="2"/>
                            <a:chOff x="2948" y="2091"/>
                            <a:chExt cx="29" cy="2"/>
                          </a:xfrm>
                        </wpg:grpSpPr>
                        <wps:wsp>
                          <wps:cNvPr id="101" name="Freeform 89"/>
                          <wps:cNvSpPr>
                            <a:spLocks/>
                          </wps:cNvSpPr>
                          <wps:spPr bwMode="auto">
                            <a:xfrm>
                              <a:off x="2948" y="2091"/>
                              <a:ext cx="29" cy="2"/>
                            </a:xfrm>
                            <a:custGeom>
                              <a:avLst/>
                              <a:gdLst>
                                <a:gd name="T0" fmla="+- 0 2948 2948"/>
                                <a:gd name="T1" fmla="*/ T0 w 29"/>
                                <a:gd name="T2" fmla="+- 0 2977 2948"/>
                                <a:gd name="T3" fmla="*/ T2 w 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">
                                  <a:moveTo>
                                    <a:pt x="0" y="0"/>
                                  </a:moveTo>
                                  <a:lnTo>
                                    <a:pt x="29" y="0"/>
                                  </a:lnTo>
                                </a:path>
                              </a:pathLst>
                            </a:custGeom>
                            <a:noFill/>
                            <a:ln w="2816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2" name="Group 90"/>
                        <wpg:cNvGrpSpPr>
                          <a:grpSpLocks/>
                        </wpg:cNvGrpSpPr>
                        <wpg:grpSpPr bwMode="auto">
                          <a:xfrm>
                            <a:off x="2948" y="1806"/>
                            <a:ext cx="29" cy="2"/>
                            <a:chOff x="2948" y="1806"/>
                            <a:chExt cx="29" cy="2"/>
                          </a:xfrm>
                        </wpg:grpSpPr>
                        <wps:wsp>
                          <wps:cNvPr id="103" name="Freeform 91"/>
                          <wps:cNvSpPr>
                            <a:spLocks/>
                          </wps:cNvSpPr>
                          <wps:spPr bwMode="auto">
                            <a:xfrm>
                              <a:off x="2948" y="1806"/>
                              <a:ext cx="29" cy="2"/>
                            </a:xfrm>
                            <a:custGeom>
                              <a:avLst/>
                              <a:gdLst>
                                <a:gd name="T0" fmla="+- 0 2948 2948"/>
                                <a:gd name="T1" fmla="*/ T0 w 29"/>
                                <a:gd name="T2" fmla="+- 0 2977 2948"/>
                                <a:gd name="T3" fmla="*/ T2 w 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">
                                  <a:moveTo>
                                    <a:pt x="0" y="0"/>
                                  </a:moveTo>
                                  <a:lnTo>
                                    <a:pt x="29" y="0"/>
                                  </a:lnTo>
                                </a:path>
                              </a:pathLst>
                            </a:custGeom>
                            <a:noFill/>
                            <a:ln w="2816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4" name="Group 92"/>
                        <wpg:cNvGrpSpPr>
                          <a:grpSpLocks/>
                        </wpg:cNvGrpSpPr>
                        <wpg:grpSpPr bwMode="auto">
                          <a:xfrm>
                            <a:off x="2948" y="1521"/>
                            <a:ext cx="29" cy="2"/>
                            <a:chOff x="2948" y="1521"/>
                            <a:chExt cx="29" cy="2"/>
                          </a:xfrm>
                        </wpg:grpSpPr>
                        <wps:wsp>
                          <wps:cNvPr id="105" name="Freeform 93"/>
                          <wps:cNvSpPr>
                            <a:spLocks/>
                          </wps:cNvSpPr>
                          <wps:spPr bwMode="auto">
                            <a:xfrm>
                              <a:off x="2948" y="1521"/>
                              <a:ext cx="29" cy="2"/>
                            </a:xfrm>
                            <a:custGeom>
                              <a:avLst/>
                              <a:gdLst>
                                <a:gd name="T0" fmla="+- 0 2948 2948"/>
                                <a:gd name="T1" fmla="*/ T0 w 29"/>
                                <a:gd name="T2" fmla="+- 0 2977 2948"/>
                                <a:gd name="T3" fmla="*/ T2 w 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">
                                  <a:moveTo>
                                    <a:pt x="0" y="0"/>
                                  </a:moveTo>
                                  <a:lnTo>
                                    <a:pt x="29" y="0"/>
                                  </a:lnTo>
                                </a:path>
                              </a:pathLst>
                            </a:custGeom>
                            <a:noFill/>
                            <a:ln w="2816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6" name="Group 94"/>
                        <wpg:cNvGrpSpPr>
                          <a:grpSpLocks/>
                        </wpg:cNvGrpSpPr>
                        <wpg:grpSpPr bwMode="auto">
                          <a:xfrm>
                            <a:off x="2948" y="1236"/>
                            <a:ext cx="29" cy="2"/>
                            <a:chOff x="2948" y="1236"/>
                            <a:chExt cx="29" cy="2"/>
                          </a:xfrm>
                        </wpg:grpSpPr>
                        <wps:wsp>
                          <wps:cNvPr id="107" name="Freeform 95"/>
                          <wps:cNvSpPr>
                            <a:spLocks/>
                          </wps:cNvSpPr>
                          <wps:spPr bwMode="auto">
                            <a:xfrm>
                              <a:off x="2948" y="1236"/>
                              <a:ext cx="29" cy="2"/>
                            </a:xfrm>
                            <a:custGeom>
                              <a:avLst/>
                              <a:gdLst>
                                <a:gd name="T0" fmla="+- 0 2948 2948"/>
                                <a:gd name="T1" fmla="*/ T0 w 29"/>
                                <a:gd name="T2" fmla="+- 0 2977 2948"/>
                                <a:gd name="T3" fmla="*/ T2 w 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">
                                  <a:moveTo>
                                    <a:pt x="0" y="0"/>
                                  </a:moveTo>
                                  <a:lnTo>
                                    <a:pt x="29" y="0"/>
                                  </a:lnTo>
                                </a:path>
                              </a:pathLst>
                            </a:custGeom>
                            <a:noFill/>
                            <a:ln w="2816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96"/>
                        <wpg:cNvGrpSpPr>
                          <a:grpSpLocks/>
                        </wpg:cNvGrpSpPr>
                        <wpg:grpSpPr bwMode="auto">
                          <a:xfrm>
                            <a:off x="2948" y="951"/>
                            <a:ext cx="29" cy="2"/>
                            <a:chOff x="2948" y="951"/>
                            <a:chExt cx="29" cy="2"/>
                          </a:xfrm>
                        </wpg:grpSpPr>
                        <wps:wsp>
                          <wps:cNvPr id="109" name="Freeform 97"/>
                          <wps:cNvSpPr>
                            <a:spLocks/>
                          </wps:cNvSpPr>
                          <wps:spPr bwMode="auto">
                            <a:xfrm>
                              <a:off x="2948" y="951"/>
                              <a:ext cx="29" cy="2"/>
                            </a:xfrm>
                            <a:custGeom>
                              <a:avLst/>
                              <a:gdLst>
                                <a:gd name="T0" fmla="+- 0 2948 2948"/>
                                <a:gd name="T1" fmla="*/ T0 w 29"/>
                                <a:gd name="T2" fmla="+- 0 2977 2948"/>
                                <a:gd name="T3" fmla="*/ T2 w 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">
                                  <a:moveTo>
                                    <a:pt x="0" y="0"/>
                                  </a:moveTo>
                                  <a:lnTo>
                                    <a:pt x="29" y="0"/>
                                  </a:lnTo>
                                </a:path>
                              </a:pathLst>
                            </a:custGeom>
                            <a:noFill/>
                            <a:ln w="2816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" name="Group 98"/>
                        <wpg:cNvGrpSpPr>
                          <a:grpSpLocks/>
                        </wpg:cNvGrpSpPr>
                        <wpg:grpSpPr bwMode="auto">
                          <a:xfrm>
                            <a:off x="2948" y="665"/>
                            <a:ext cx="29" cy="2"/>
                            <a:chOff x="2948" y="665"/>
                            <a:chExt cx="29" cy="2"/>
                          </a:xfrm>
                        </wpg:grpSpPr>
                        <wps:wsp>
                          <wps:cNvPr id="111" name="Freeform 99"/>
                          <wps:cNvSpPr>
                            <a:spLocks/>
                          </wps:cNvSpPr>
                          <wps:spPr bwMode="auto">
                            <a:xfrm>
                              <a:off x="2948" y="665"/>
                              <a:ext cx="29" cy="2"/>
                            </a:xfrm>
                            <a:custGeom>
                              <a:avLst/>
                              <a:gdLst>
                                <a:gd name="T0" fmla="+- 0 2948 2948"/>
                                <a:gd name="T1" fmla="*/ T0 w 29"/>
                                <a:gd name="T2" fmla="+- 0 2977 2948"/>
                                <a:gd name="T3" fmla="*/ T2 w 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">
                                  <a:moveTo>
                                    <a:pt x="0" y="0"/>
                                  </a:moveTo>
                                  <a:lnTo>
                                    <a:pt x="29" y="0"/>
                                  </a:lnTo>
                                </a:path>
                              </a:pathLst>
                            </a:custGeom>
                            <a:noFill/>
                            <a:ln w="2816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" name="Group 100"/>
                        <wpg:cNvGrpSpPr>
                          <a:grpSpLocks/>
                        </wpg:cNvGrpSpPr>
                        <wpg:grpSpPr bwMode="auto">
                          <a:xfrm>
                            <a:off x="2948" y="380"/>
                            <a:ext cx="29" cy="2"/>
                            <a:chOff x="2948" y="380"/>
                            <a:chExt cx="29" cy="2"/>
                          </a:xfrm>
                        </wpg:grpSpPr>
                        <wps:wsp>
                          <wps:cNvPr id="113" name="Freeform 101"/>
                          <wps:cNvSpPr>
                            <a:spLocks/>
                          </wps:cNvSpPr>
                          <wps:spPr bwMode="auto">
                            <a:xfrm>
                              <a:off x="2948" y="380"/>
                              <a:ext cx="29" cy="2"/>
                            </a:xfrm>
                            <a:custGeom>
                              <a:avLst/>
                              <a:gdLst>
                                <a:gd name="T0" fmla="+- 0 2948 2948"/>
                                <a:gd name="T1" fmla="*/ T0 w 29"/>
                                <a:gd name="T2" fmla="+- 0 2977 2948"/>
                                <a:gd name="T3" fmla="*/ T2 w 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">
                                  <a:moveTo>
                                    <a:pt x="0" y="0"/>
                                  </a:moveTo>
                                  <a:lnTo>
                                    <a:pt x="29" y="0"/>
                                  </a:lnTo>
                                </a:path>
                              </a:pathLst>
                            </a:custGeom>
                            <a:noFill/>
                            <a:ln w="2816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102"/>
                        <wpg:cNvGrpSpPr>
                          <a:grpSpLocks/>
                        </wpg:cNvGrpSpPr>
                        <wpg:grpSpPr bwMode="auto">
                          <a:xfrm>
                            <a:off x="5807" y="2091"/>
                            <a:ext cx="29" cy="2"/>
                            <a:chOff x="5807" y="2091"/>
                            <a:chExt cx="29" cy="2"/>
                          </a:xfrm>
                        </wpg:grpSpPr>
                        <wps:wsp>
                          <wps:cNvPr id="115" name="Freeform 103"/>
                          <wps:cNvSpPr>
                            <a:spLocks/>
                          </wps:cNvSpPr>
                          <wps:spPr bwMode="auto">
                            <a:xfrm>
                              <a:off x="5807" y="2091"/>
                              <a:ext cx="29" cy="2"/>
                            </a:xfrm>
                            <a:custGeom>
                              <a:avLst/>
                              <a:gdLst>
                                <a:gd name="T0" fmla="+- 0 5835 5807"/>
                                <a:gd name="T1" fmla="*/ T0 w 29"/>
                                <a:gd name="T2" fmla="+- 0 5807 5807"/>
                                <a:gd name="T3" fmla="*/ T2 w 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">
                                  <a:moveTo>
                                    <a:pt x="2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816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" name="Group 104"/>
                        <wpg:cNvGrpSpPr>
                          <a:grpSpLocks/>
                        </wpg:cNvGrpSpPr>
                        <wpg:grpSpPr bwMode="auto">
                          <a:xfrm>
                            <a:off x="5807" y="1806"/>
                            <a:ext cx="29" cy="2"/>
                            <a:chOff x="5807" y="1806"/>
                            <a:chExt cx="29" cy="2"/>
                          </a:xfrm>
                        </wpg:grpSpPr>
                        <wps:wsp>
                          <wps:cNvPr id="117" name="Freeform 105"/>
                          <wps:cNvSpPr>
                            <a:spLocks/>
                          </wps:cNvSpPr>
                          <wps:spPr bwMode="auto">
                            <a:xfrm>
                              <a:off x="5807" y="1806"/>
                              <a:ext cx="29" cy="2"/>
                            </a:xfrm>
                            <a:custGeom>
                              <a:avLst/>
                              <a:gdLst>
                                <a:gd name="T0" fmla="+- 0 5835 5807"/>
                                <a:gd name="T1" fmla="*/ T0 w 29"/>
                                <a:gd name="T2" fmla="+- 0 5807 5807"/>
                                <a:gd name="T3" fmla="*/ T2 w 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">
                                  <a:moveTo>
                                    <a:pt x="2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816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8" name="Group 106"/>
                        <wpg:cNvGrpSpPr>
                          <a:grpSpLocks/>
                        </wpg:cNvGrpSpPr>
                        <wpg:grpSpPr bwMode="auto">
                          <a:xfrm>
                            <a:off x="5807" y="1521"/>
                            <a:ext cx="29" cy="2"/>
                            <a:chOff x="5807" y="1521"/>
                            <a:chExt cx="29" cy="2"/>
                          </a:xfrm>
                        </wpg:grpSpPr>
                        <wps:wsp>
                          <wps:cNvPr id="119" name="Freeform 107"/>
                          <wps:cNvSpPr>
                            <a:spLocks/>
                          </wps:cNvSpPr>
                          <wps:spPr bwMode="auto">
                            <a:xfrm>
                              <a:off x="5807" y="1521"/>
                              <a:ext cx="29" cy="2"/>
                            </a:xfrm>
                            <a:custGeom>
                              <a:avLst/>
                              <a:gdLst>
                                <a:gd name="T0" fmla="+- 0 5835 5807"/>
                                <a:gd name="T1" fmla="*/ T0 w 29"/>
                                <a:gd name="T2" fmla="+- 0 5807 5807"/>
                                <a:gd name="T3" fmla="*/ T2 w 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">
                                  <a:moveTo>
                                    <a:pt x="2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816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0" name="Group 108"/>
                        <wpg:cNvGrpSpPr>
                          <a:grpSpLocks/>
                        </wpg:cNvGrpSpPr>
                        <wpg:grpSpPr bwMode="auto">
                          <a:xfrm>
                            <a:off x="5807" y="1236"/>
                            <a:ext cx="29" cy="2"/>
                            <a:chOff x="5807" y="1236"/>
                            <a:chExt cx="29" cy="2"/>
                          </a:xfrm>
                        </wpg:grpSpPr>
                        <wps:wsp>
                          <wps:cNvPr id="121" name="Freeform 109"/>
                          <wps:cNvSpPr>
                            <a:spLocks/>
                          </wps:cNvSpPr>
                          <wps:spPr bwMode="auto">
                            <a:xfrm>
                              <a:off x="5807" y="1236"/>
                              <a:ext cx="29" cy="2"/>
                            </a:xfrm>
                            <a:custGeom>
                              <a:avLst/>
                              <a:gdLst>
                                <a:gd name="T0" fmla="+- 0 5835 5807"/>
                                <a:gd name="T1" fmla="*/ T0 w 29"/>
                                <a:gd name="T2" fmla="+- 0 5807 5807"/>
                                <a:gd name="T3" fmla="*/ T2 w 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">
                                  <a:moveTo>
                                    <a:pt x="2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816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2" name="Group 110"/>
                        <wpg:cNvGrpSpPr>
                          <a:grpSpLocks/>
                        </wpg:cNvGrpSpPr>
                        <wpg:grpSpPr bwMode="auto">
                          <a:xfrm>
                            <a:off x="5807" y="951"/>
                            <a:ext cx="29" cy="2"/>
                            <a:chOff x="5807" y="951"/>
                            <a:chExt cx="29" cy="2"/>
                          </a:xfrm>
                        </wpg:grpSpPr>
                        <wps:wsp>
                          <wps:cNvPr id="123" name="Freeform 111"/>
                          <wps:cNvSpPr>
                            <a:spLocks/>
                          </wps:cNvSpPr>
                          <wps:spPr bwMode="auto">
                            <a:xfrm>
                              <a:off x="5807" y="951"/>
                              <a:ext cx="29" cy="2"/>
                            </a:xfrm>
                            <a:custGeom>
                              <a:avLst/>
                              <a:gdLst>
                                <a:gd name="T0" fmla="+- 0 5835 5807"/>
                                <a:gd name="T1" fmla="*/ T0 w 29"/>
                                <a:gd name="T2" fmla="+- 0 5807 5807"/>
                                <a:gd name="T3" fmla="*/ T2 w 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">
                                  <a:moveTo>
                                    <a:pt x="2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816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4" name="Group 112"/>
                        <wpg:cNvGrpSpPr>
                          <a:grpSpLocks/>
                        </wpg:cNvGrpSpPr>
                        <wpg:grpSpPr bwMode="auto">
                          <a:xfrm>
                            <a:off x="5807" y="665"/>
                            <a:ext cx="29" cy="2"/>
                            <a:chOff x="5807" y="665"/>
                            <a:chExt cx="29" cy="2"/>
                          </a:xfrm>
                        </wpg:grpSpPr>
                        <wps:wsp>
                          <wps:cNvPr id="125" name="Freeform 113"/>
                          <wps:cNvSpPr>
                            <a:spLocks/>
                          </wps:cNvSpPr>
                          <wps:spPr bwMode="auto">
                            <a:xfrm>
                              <a:off x="5807" y="665"/>
                              <a:ext cx="29" cy="2"/>
                            </a:xfrm>
                            <a:custGeom>
                              <a:avLst/>
                              <a:gdLst>
                                <a:gd name="T0" fmla="+- 0 5835 5807"/>
                                <a:gd name="T1" fmla="*/ T0 w 29"/>
                                <a:gd name="T2" fmla="+- 0 5807 5807"/>
                                <a:gd name="T3" fmla="*/ T2 w 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">
                                  <a:moveTo>
                                    <a:pt x="2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816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6" name="Group 114"/>
                        <wpg:cNvGrpSpPr>
                          <a:grpSpLocks/>
                        </wpg:cNvGrpSpPr>
                        <wpg:grpSpPr bwMode="auto">
                          <a:xfrm>
                            <a:off x="5807" y="380"/>
                            <a:ext cx="29" cy="2"/>
                            <a:chOff x="5807" y="380"/>
                            <a:chExt cx="29" cy="2"/>
                          </a:xfrm>
                        </wpg:grpSpPr>
                        <wps:wsp>
                          <wps:cNvPr id="127" name="Freeform 115"/>
                          <wps:cNvSpPr>
                            <a:spLocks/>
                          </wps:cNvSpPr>
                          <wps:spPr bwMode="auto">
                            <a:xfrm>
                              <a:off x="5807" y="380"/>
                              <a:ext cx="29" cy="2"/>
                            </a:xfrm>
                            <a:custGeom>
                              <a:avLst/>
                              <a:gdLst>
                                <a:gd name="T0" fmla="+- 0 5835 5807"/>
                                <a:gd name="T1" fmla="*/ T0 w 29"/>
                                <a:gd name="T2" fmla="+- 0 5807 5807"/>
                                <a:gd name="T3" fmla="*/ T2 w 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">
                                  <a:moveTo>
                                    <a:pt x="2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816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8" name="Group 116"/>
                        <wpg:cNvGrpSpPr>
                          <a:grpSpLocks/>
                        </wpg:cNvGrpSpPr>
                        <wpg:grpSpPr bwMode="auto">
                          <a:xfrm>
                            <a:off x="2948" y="280"/>
                            <a:ext cx="2887" cy="2025"/>
                            <a:chOff x="2948" y="280"/>
                            <a:chExt cx="2887" cy="2025"/>
                          </a:xfrm>
                        </wpg:grpSpPr>
                        <wps:wsp>
                          <wps:cNvPr id="129" name="Freeform 117"/>
                          <wps:cNvSpPr>
                            <a:spLocks/>
                          </wps:cNvSpPr>
                          <wps:spPr bwMode="auto">
                            <a:xfrm>
                              <a:off x="2948" y="280"/>
                              <a:ext cx="2887" cy="2025"/>
                            </a:xfrm>
                            <a:custGeom>
                              <a:avLst/>
                              <a:gdLst>
                                <a:gd name="T0" fmla="+- 0 2948 2948"/>
                                <a:gd name="T1" fmla="*/ T0 w 2887"/>
                                <a:gd name="T2" fmla="+- 0 2149 280"/>
                                <a:gd name="T3" fmla="*/ 2149 h 2025"/>
                                <a:gd name="T4" fmla="+- 0 3041 2948"/>
                                <a:gd name="T5" fmla="*/ T4 w 2887"/>
                                <a:gd name="T6" fmla="+- 0 2305 280"/>
                                <a:gd name="T7" fmla="*/ 2305 h 2025"/>
                                <a:gd name="T8" fmla="+- 0 3228 2948"/>
                                <a:gd name="T9" fmla="*/ T8 w 2887"/>
                                <a:gd name="T10" fmla="+- 0 2020 280"/>
                                <a:gd name="T11" fmla="*/ 2020 h 2025"/>
                                <a:gd name="T12" fmla="+- 0 3600 2948"/>
                                <a:gd name="T13" fmla="*/ T12 w 2887"/>
                                <a:gd name="T14" fmla="+- 0 2077 280"/>
                                <a:gd name="T15" fmla="*/ 2077 h 2025"/>
                                <a:gd name="T16" fmla="+- 0 4345 2948"/>
                                <a:gd name="T17" fmla="*/ T16 w 2887"/>
                                <a:gd name="T18" fmla="+- 0 2006 280"/>
                                <a:gd name="T19" fmla="*/ 2006 h 2025"/>
                                <a:gd name="T20" fmla="+- 0 5835 2948"/>
                                <a:gd name="T21" fmla="*/ T20 w 2887"/>
                                <a:gd name="T22" fmla="+- 0 280 280"/>
                                <a:gd name="T23" fmla="*/ 280 h 20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2887" h="2025">
                                  <a:moveTo>
                                    <a:pt x="0" y="1869"/>
                                  </a:moveTo>
                                  <a:lnTo>
                                    <a:pt x="93" y="2025"/>
                                  </a:lnTo>
                                  <a:lnTo>
                                    <a:pt x="280" y="1740"/>
                                  </a:lnTo>
                                  <a:lnTo>
                                    <a:pt x="652" y="1797"/>
                                  </a:lnTo>
                                  <a:lnTo>
                                    <a:pt x="1397" y="1726"/>
                                  </a:lnTo>
                                  <a:lnTo>
                                    <a:pt x="2887" y="0"/>
                                  </a:lnTo>
                                </a:path>
                              </a:pathLst>
                            </a:custGeom>
                            <a:noFill/>
                            <a:ln w="2816">
                              <a:solidFill>
                                <a:srgbClr val="0072BD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0" name="Group 118"/>
                        <wpg:cNvGrpSpPr>
                          <a:grpSpLocks/>
                        </wpg:cNvGrpSpPr>
                        <wpg:grpSpPr bwMode="auto">
                          <a:xfrm>
                            <a:off x="2917" y="2113"/>
                            <a:ext cx="61" cy="53"/>
                            <a:chOff x="2917" y="2113"/>
                            <a:chExt cx="61" cy="53"/>
                          </a:xfrm>
                        </wpg:grpSpPr>
                        <wps:wsp>
                          <wps:cNvPr id="131" name="Freeform 119"/>
                          <wps:cNvSpPr>
                            <a:spLocks/>
                          </wps:cNvSpPr>
                          <wps:spPr bwMode="auto">
                            <a:xfrm>
                              <a:off x="2917" y="2113"/>
                              <a:ext cx="61" cy="53"/>
                            </a:xfrm>
                            <a:custGeom>
                              <a:avLst/>
                              <a:gdLst>
                                <a:gd name="T0" fmla="+- 0 2948 2917"/>
                                <a:gd name="T1" fmla="*/ T0 w 61"/>
                                <a:gd name="T2" fmla="+- 0 2113 2113"/>
                                <a:gd name="T3" fmla="*/ 2113 h 53"/>
                                <a:gd name="T4" fmla="+- 0 2917 2917"/>
                                <a:gd name="T5" fmla="*/ T4 w 61"/>
                                <a:gd name="T6" fmla="+- 0 2166 2113"/>
                                <a:gd name="T7" fmla="*/ 2166 h 53"/>
                                <a:gd name="T8" fmla="+- 0 2979 2917"/>
                                <a:gd name="T9" fmla="*/ T8 w 61"/>
                                <a:gd name="T10" fmla="+- 0 2166 2113"/>
                                <a:gd name="T11" fmla="*/ 2166 h 53"/>
                                <a:gd name="T12" fmla="+- 0 2948 2917"/>
                                <a:gd name="T13" fmla="*/ T12 w 61"/>
                                <a:gd name="T14" fmla="+- 0 2113 2113"/>
                                <a:gd name="T15" fmla="*/ 2113 h 5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61" h="53">
                                  <a:moveTo>
                                    <a:pt x="31" y="0"/>
                                  </a:moveTo>
                                  <a:lnTo>
                                    <a:pt x="0" y="53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3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4223">
                              <a:solidFill>
                                <a:srgbClr val="0072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2" name="Group 120"/>
                        <wpg:cNvGrpSpPr>
                          <a:grpSpLocks/>
                        </wpg:cNvGrpSpPr>
                        <wpg:grpSpPr bwMode="auto">
                          <a:xfrm>
                            <a:off x="3011" y="2270"/>
                            <a:ext cx="61" cy="53"/>
                            <a:chOff x="3011" y="2270"/>
                            <a:chExt cx="61" cy="53"/>
                          </a:xfrm>
                        </wpg:grpSpPr>
                        <wps:wsp>
                          <wps:cNvPr id="133" name="Freeform 121"/>
                          <wps:cNvSpPr>
                            <a:spLocks/>
                          </wps:cNvSpPr>
                          <wps:spPr bwMode="auto">
                            <a:xfrm>
                              <a:off x="3011" y="2270"/>
                              <a:ext cx="61" cy="53"/>
                            </a:xfrm>
                            <a:custGeom>
                              <a:avLst/>
                              <a:gdLst>
                                <a:gd name="T0" fmla="+- 0 3041 3011"/>
                                <a:gd name="T1" fmla="*/ T0 w 61"/>
                                <a:gd name="T2" fmla="+- 0 2270 2270"/>
                                <a:gd name="T3" fmla="*/ 2270 h 53"/>
                                <a:gd name="T4" fmla="+- 0 3011 3011"/>
                                <a:gd name="T5" fmla="*/ T4 w 61"/>
                                <a:gd name="T6" fmla="+- 0 2323 2270"/>
                                <a:gd name="T7" fmla="*/ 2323 h 53"/>
                                <a:gd name="T8" fmla="+- 0 3072 3011"/>
                                <a:gd name="T9" fmla="*/ T8 w 61"/>
                                <a:gd name="T10" fmla="+- 0 2323 2270"/>
                                <a:gd name="T11" fmla="*/ 2323 h 53"/>
                                <a:gd name="T12" fmla="+- 0 3041 3011"/>
                                <a:gd name="T13" fmla="*/ T12 w 61"/>
                                <a:gd name="T14" fmla="+- 0 2270 2270"/>
                                <a:gd name="T15" fmla="*/ 2270 h 5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61" h="53">
                                  <a:moveTo>
                                    <a:pt x="30" y="0"/>
                                  </a:moveTo>
                                  <a:lnTo>
                                    <a:pt x="0" y="53"/>
                                  </a:lnTo>
                                  <a:lnTo>
                                    <a:pt x="61" y="53"/>
                                  </a:lnTo>
                                  <a:lnTo>
                                    <a:pt x="3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4223">
                              <a:solidFill>
                                <a:srgbClr val="0072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4" name="Group 122"/>
                        <wpg:cNvGrpSpPr>
                          <a:grpSpLocks/>
                        </wpg:cNvGrpSpPr>
                        <wpg:grpSpPr bwMode="auto">
                          <a:xfrm>
                            <a:off x="3197" y="1985"/>
                            <a:ext cx="61" cy="53"/>
                            <a:chOff x="3197" y="1985"/>
                            <a:chExt cx="61" cy="53"/>
                          </a:xfrm>
                        </wpg:grpSpPr>
                        <wps:wsp>
                          <wps:cNvPr id="135" name="Freeform 123"/>
                          <wps:cNvSpPr>
                            <a:spLocks/>
                          </wps:cNvSpPr>
                          <wps:spPr bwMode="auto">
                            <a:xfrm>
                              <a:off x="3197" y="1985"/>
                              <a:ext cx="61" cy="53"/>
                            </a:xfrm>
                            <a:custGeom>
                              <a:avLst/>
                              <a:gdLst>
                                <a:gd name="T0" fmla="+- 0 3228 3197"/>
                                <a:gd name="T1" fmla="*/ T0 w 61"/>
                                <a:gd name="T2" fmla="+- 0 1985 1985"/>
                                <a:gd name="T3" fmla="*/ 1985 h 53"/>
                                <a:gd name="T4" fmla="+- 0 3197 3197"/>
                                <a:gd name="T5" fmla="*/ T4 w 61"/>
                                <a:gd name="T6" fmla="+- 0 2038 1985"/>
                                <a:gd name="T7" fmla="*/ 2038 h 53"/>
                                <a:gd name="T8" fmla="+- 0 3258 3197"/>
                                <a:gd name="T9" fmla="*/ T8 w 61"/>
                                <a:gd name="T10" fmla="+- 0 2038 1985"/>
                                <a:gd name="T11" fmla="*/ 2038 h 53"/>
                                <a:gd name="T12" fmla="+- 0 3228 3197"/>
                                <a:gd name="T13" fmla="*/ T12 w 61"/>
                                <a:gd name="T14" fmla="+- 0 1985 1985"/>
                                <a:gd name="T15" fmla="*/ 1985 h 5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61" h="53">
                                  <a:moveTo>
                                    <a:pt x="31" y="0"/>
                                  </a:moveTo>
                                  <a:lnTo>
                                    <a:pt x="0" y="53"/>
                                  </a:lnTo>
                                  <a:lnTo>
                                    <a:pt x="61" y="53"/>
                                  </a:lnTo>
                                  <a:lnTo>
                                    <a:pt x="3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4223">
                              <a:solidFill>
                                <a:srgbClr val="0072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6" name="Group 124"/>
                        <wpg:cNvGrpSpPr>
                          <a:grpSpLocks/>
                        </wpg:cNvGrpSpPr>
                        <wpg:grpSpPr bwMode="auto">
                          <a:xfrm>
                            <a:off x="3569" y="2042"/>
                            <a:ext cx="61" cy="53"/>
                            <a:chOff x="3569" y="2042"/>
                            <a:chExt cx="61" cy="53"/>
                          </a:xfrm>
                        </wpg:grpSpPr>
                        <wps:wsp>
                          <wps:cNvPr id="137" name="Freeform 125"/>
                          <wps:cNvSpPr>
                            <a:spLocks/>
                          </wps:cNvSpPr>
                          <wps:spPr bwMode="auto">
                            <a:xfrm>
                              <a:off x="3569" y="2042"/>
                              <a:ext cx="61" cy="53"/>
                            </a:xfrm>
                            <a:custGeom>
                              <a:avLst/>
                              <a:gdLst>
                                <a:gd name="T0" fmla="+- 0 3600 3569"/>
                                <a:gd name="T1" fmla="*/ T0 w 61"/>
                                <a:gd name="T2" fmla="+- 0 2042 2042"/>
                                <a:gd name="T3" fmla="*/ 2042 h 53"/>
                                <a:gd name="T4" fmla="+- 0 3569 3569"/>
                                <a:gd name="T5" fmla="*/ T4 w 61"/>
                                <a:gd name="T6" fmla="+- 0 2095 2042"/>
                                <a:gd name="T7" fmla="*/ 2095 h 53"/>
                                <a:gd name="T8" fmla="+- 0 3631 3569"/>
                                <a:gd name="T9" fmla="*/ T8 w 61"/>
                                <a:gd name="T10" fmla="+- 0 2095 2042"/>
                                <a:gd name="T11" fmla="*/ 2095 h 53"/>
                                <a:gd name="T12" fmla="+- 0 3600 3569"/>
                                <a:gd name="T13" fmla="*/ T12 w 61"/>
                                <a:gd name="T14" fmla="+- 0 2042 2042"/>
                                <a:gd name="T15" fmla="*/ 2042 h 5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61" h="53">
                                  <a:moveTo>
                                    <a:pt x="31" y="0"/>
                                  </a:moveTo>
                                  <a:lnTo>
                                    <a:pt x="0" y="53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3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4223">
                              <a:solidFill>
                                <a:srgbClr val="0072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8" name="Group 126"/>
                        <wpg:cNvGrpSpPr>
                          <a:grpSpLocks/>
                        </wpg:cNvGrpSpPr>
                        <wpg:grpSpPr bwMode="auto">
                          <a:xfrm>
                            <a:off x="4314" y="1970"/>
                            <a:ext cx="61" cy="53"/>
                            <a:chOff x="4314" y="1970"/>
                            <a:chExt cx="61" cy="53"/>
                          </a:xfrm>
                        </wpg:grpSpPr>
                        <wps:wsp>
                          <wps:cNvPr id="139" name="Freeform 127"/>
                          <wps:cNvSpPr>
                            <a:spLocks/>
                          </wps:cNvSpPr>
                          <wps:spPr bwMode="auto">
                            <a:xfrm>
                              <a:off x="4314" y="1970"/>
                              <a:ext cx="61" cy="53"/>
                            </a:xfrm>
                            <a:custGeom>
                              <a:avLst/>
                              <a:gdLst>
                                <a:gd name="T0" fmla="+- 0 4345 4314"/>
                                <a:gd name="T1" fmla="*/ T0 w 61"/>
                                <a:gd name="T2" fmla="+- 0 1970 1970"/>
                                <a:gd name="T3" fmla="*/ 1970 h 53"/>
                                <a:gd name="T4" fmla="+- 0 4314 4314"/>
                                <a:gd name="T5" fmla="*/ T4 w 61"/>
                                <a:gd name="T6" fmla="+- 0 2024 1970"/>
                                <a:gd name="T7" fmla="*/ 2024 h 53"/>
                                <a:gd name="T8" fmla="+- 0 4376 4314"/>
                                <a:gd name="T9" fmla="*/ T8 w 61"/>
                                <a:gd name="T10" fmla="+- 0 2024 1970"/>
                                <a:gd name="T11" fmla="*/ 2024 h 53"/>
                                <a:gd name="T12" fmla="+- 0 4345 4314"/>
                                <a:gd name="T13" fmla="*/ T12 w 61"/>
                                <a:gd name="T14" fmla="+- 0 1970 1970"/>
                                <a:gd name="T15" fmla="*/ 1970 h 5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61" h="53">
                                  <a:moveTo>
                                    <a:pt x="31" y="0"/>
                                  </a:moveTo>
                                  <a:lnTo>
                                    <a:pt x="0" y="54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3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4223">
                              <a:solidFill>
                                <a:srgbClr val="0072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0" name="Group 128"/>
                        <wpg:cNvGrpSpPr>
                          <a:grpSpLocks/>
                        </wpg:cNvGrpSpPr>
                        <wpg:grpSpPr bwMode="auto">
                          <a:xfrm>
                            <a:off x="5805" y="245"/>
                            <a:ext cx="61" cy="53"/>
                            <a:chOff x="5805" y="245"/>
                            <a:chExt cx="61" cy="53"/>
                          </a:xfrm>
                        </wpg:grpSpPr>
                        <wps:wsp>
                          <wps:cNvPr id="141" name="Freeform 129"/>
                          <wps:cNvSpPr>
                            <a:spLocks/>
                          </wps:cNvSpPr>
                          <wps:spPr bwMode="auto">
                            <a:xfrm>
                              <a:off x="5805" y="245"/>
                              <a:ext cx="61" cy="53"/>
                            </a:xfrm>
                            <a:custGeom>
                              <a:avLst/>
                              <a:gdLst>
                                <a:gd name="T0" fmla="+- 0 5835 5805"/>
                                <a:gd name="T1" fmla="*/ T0 w 61"/>
                                <a:gd name="T2" fmla="+- 0 245 245"/>
                                <a:gd name="T3" fmla="*/ 245 h 53"/>
                                <a:gd name="T4" fmla="+- 0 5805 5805"/>
                                <a:gd name="T5" fmla="*/ T4 w 61"/>
                                <a:gd name="T6" fmla="+- 0 298 245"/>
                                <a:gd name="T7" fmla="*/ 298 h 53"/>
                                <a:gd name="T8" fmla="+- 0 5866 5805"/>
                                <a:gd name="T9" fmla="*/ T8 w 61"/>
                                <a:gd name="T10" fmla="+- 0 298 245"/>
                                <a:gd name="T11" fmla="*/ 298 h 53"/>
                                <a:gd name="T12" fmla="+- 0 5835 5805"/>
                                <a:gd name="T13" fmla="*/ T12 w 61"/>
                                <a:gd name="T14" fmla="+- 0 245 245"/>
                                <a:gd name="T15" fmla="*/ 245 h 5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61" h="53">
                                  <a:moveTo>
                                    <a:pt x="30" y="0"/>
                                  </a:moveTo>
                                  <a:lnTo>
                                    <a:pt x="0" y="53"/>
                                  </a:lnTo>
                                  <a:lnTo>
                                    <a:pt x="61" y="53"/>
                                  </a:lnTo>
                                  <a:lnTo>
                                    <a:pt x="3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4223">
                              <a:solidFill>
                                <a:srgbClr val="0072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CBAEBD" id="Group 63" o:spid="_x0000_s1026" style="position:absolute;margin-left:145.7pt;margin-top:4.65pt;width:147.75pt;height:114.3pt;z-index:-2605;mso-position-horizontal-relative:page" coordorigin="2914,93" coordsize="2955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">
                <v:group id="Group 64" o:spid="_x0000_s1027" style="position:absolute;left:2948;top:2377;width:2887;height:2" coordorigin="2948,2377" coordsize="28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shape id="Freeform 65" o:spid="_x0000_s1028" style="position:absolute;left:2948;top:2377;width:2887;height:2;visibility:visible;mso-wrap-style:square;v-text-anchor:top" coordsize="28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" path="m,l2887,e" filled="f" strokecolor="#252525" strokeweight=".07822mm">
                    <v:path arrowok="t" o:connecttype="custom" o:connectlocs="0,0;2887,0" o:connectangles="0,0"/>
                  </v:shape>
                </v:group>
                <v:group id="Group 66" o:spid="_x0000_s1029" style="position:absolute;left:3041;top:2348;width:2;height:29" coordorigin="3041,2348" coordsize="2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shape id="Freeform 67" o:spid="_x0000_s1030" style="position:absolute;left:3041;top:2348;width:2;height:29;visibility:visible;mso-wrap-style:square;v-text-anchor:top" coordsize="2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" path="m,29l,e" filled="f" strokecolor="#252525" strokeweight=".07822mm">
                    <v:path arrowok="t" o:connecttype="custom" o:connectlocs="0,2377;0,2348" o:connectangles="0,0"/>
                  </v:shape>
                </v:group>
                <v:group id="Group 68" o:spid="_x0000_s1031" style="position:absolute;left:3228;top:2348;width:2;height:29" coordorigin="3228,2348" coordsize="2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Freeform 69" o:spid="_x0000_s1032" style="position:absolute;left:3228;top:2348;width:2;height:29;visibility:visible;mso-wrap-style:square;v-text-anchor:top" coordsize="2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" path="m,29l,e" filled="f" strokecolor="#252525" strokeweight=".07822mm">
                    <v:path arrowok="t" o:connecttype="custom" o:connectlocs="0,2377;0,2348" o:connectangles="0,0"/>
                  </v:shape>
                </v:group>
                <v:group id="Group 70" o:spid="_x0000_s1033" style="position:absolute;left:3600;top:2348;width:2;height:29" coordorigin="3600,2348" coordsize="2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Freeform 71" o:spid="_x0000_s1034" style="position:absolute;left:3600;top:2348;width:2;height:29;visibility:visible;mso-wrap-style:square;v-text-anchor:top" coordsize="2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" path="m,29l,e" filled="f" strokecolor="#252525" strokeweight=".07822mm">
                    <v:path arrowok="t" o:connecttype="custom" o:connectlocs="0,2377;0,2348" o:connectangles="0,0"/>
                  </v:shape>
                </v:group>
                <v:group id="Group 72" o:spid="_x0000_s1035" style="position:absolute;left:4345;top:2348;width:2;height:29" coordorigin="4345,2348" coordsize="2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shape id="Freeform 73" o:spid="_x0000_s1036" style="position:absolute;left:4345;top:2348;width:2;height:29;visibility:visible;mso-wrap-style:square;v-text-anchor:top" coordsize="2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" path="m,29l,e" filled="f" strokecolor="#252525" strokeweight=".07822mm">
                    <v:path arrowok="t" o:connecttype="custom" o:connectlocs="0,2377;0,2348" o:connectangles="0,0"/>
                  </v:shape>
                </v:group>
                <v:group id="Group 74" o:spid="_x0000_s1037" style="position:absolute;left:2948;top:95;width:2887;height:2" coordorigin="2948,95" coordsize="28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Freeform 75" o:spid="_x0000_s1038" style="position:absolute;left:2948;top:95;width:2887;height:2;visibility:visible;mso-wrap-style:square;v-text-anchor:top" coordsize="28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" path="m,l2887,e" filled="f" strokecolor="#252525" strokeweight=".07822mm">
                    <v:path arrowok="t" o:connecttype="custom" o:connectlocs="0,0;2887,0" o:connectangles="0,0"/>
                  </v:shape>
                </v:group>
                <v:group id="Group 76" o:spid="_x0000_s1039" style="position:absolute;left:2948;top:95;width:2;height:2282" coordorigin="2948,95" coordsize="2,2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shape id="Freeform 77" o:spid="_x0000_s1040" style="position:absolute;left:2948;top:95;width:2;height:2282;visibility:visible;mso-wrap-style:square;v-text-anchor:top" coordsize="2,2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" path="m,2282l,e" filled="f" strokecolor="#252525" strokeweight=".07822mm">
                    <v:path arrowok="t" o:connecttype="custom" o:connectlocs="0,2377;0,95" o:connectangles="0,0"/>
                  </v:shape>
                </v:group>
                <v:group id="Group 78" o:spid="_x0000_s1041" style="position:absolute;left:3041;top:95;width:2;height:29" coordorigin="3041,95" coordsize="2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 id="Freeform 79" o:spid="_x0000_s1042" style="position:absolute;left:3041;top:95;width:2;height:29;visibility:visible;mso-wrap-style:square;v-text-anchor:top" coordsize="2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" path="m,l,29e" filled="f" strokecolor="#252525" strokeweight=".07822mm">
                    <v:path arrowok="t" o:connecttype="custom" o:connectlocs="0,95;0,124" o:connectangles="0,0"/>
                  </v:shape>
                </v:group>
                <v:group id="Group 80" o:spid="_x0000_s1043" style="position:absolute;left:3228;top:95;width:2;height:29" coordorigin="3228,95" coordsize="2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shape id="Freeform 81" o:spid="_x0000_s1044" style="position:absolute;left:3228;top:95;width:2;height:29;visibility:visible;mso-wrap-style:square;v-text-anchor:top" coordsize="2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" path="m,l,29e" filled="f" strokecolor="#252525" strokeweight=".07822mm">
                    <v:path arrowok="t" o:connecttype="custom" o:connectlocs="0,95;0,124" o:connectangles="0,0"/>
                  </v:shape>
                </v:group>
                <v:group id="Group 82" o:spid="_x0000_s1045" style="position:absolute;left:3600;top:95;width:2;height:29" coordorigin="3600,95" coordsize="2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Freeform 83" o:spid="_x0000_s1046" style="position:absolute;left:3600;top:95;width:2;height:29;visibility:visible;mso-wrap-style:square;v-text-anchor:top" coordsize="2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" path="m,l,29e" filled="f" strokecolor="#252525" strokeweight=".07822mm">
                    <v:path arrowok="t" o:connecttype="custom" o:connectlocs="0,95;0,124" o:connectangles="0,0"/>
                  </v:shape>
                </v:group>
                <v:group id="Group 84" o:spid="_x0000_s1047" style="position:absolute;left:4345;top:95;width:2;height:29" coordorigin="4345,95" coordsize="2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shape id="Freeform 85" o:spid="_x0000_s1048" style="position:absolute;left:4345;top:95;width:2;height:29;visibility:visible;mso-wrap-style:square;v-text-anchor:top" coordsize="2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" path="m,l,29e" filled="f" strokecolor="#252525" strokeweight=".07822mm">
                    <v:path arrowok="t" o:connecttype="custom" o:connectlocs="0,95;0,124" o:connectangles="0,0"/>
                  </v:shape>
                </v:group>
                <v:group id="Group 86" o:spid="_x0000_s1049" style="position:absolute;left:5835;top:95;width:2;height:2282" coordorigin="5835,95" coordsize="2,2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shape id="Freeform 87" o:spid="_x0000_s1050" style="position:absolute;left:5835;top:95;width:2;height:2282;visibility:visible;mso-wrap-style:square;v-text-anchor:top" coordsize="2,2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" path="m,2282l,e" filled="f" strokecolor="#252525" strokeweight=".07822mm">
                    <v:path arrowok="t" o:connecttype="custom" o:connectlocs="0,2377;0,95" o:connectangles="0,0"/>
                  </v:shape>
                </v:group>
                <v:group id="Group 88" o:spid="_x0000_s1051" style="position:absolute;left:2948;top:2091;width:29;height:2" coordorigin="2948,2091" coordsize="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shape id="Freeform 89" o:spid="_x0000_s1052" style="position:absolute;left:2948;top:2091;width:29;height:2;visibility:visible;mso-wrap-style:square;v-text-anchor:top" coordsize="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" path="m,l29,e" filled="f" strokecolor="#252525" strokeweight=".07822mm">
                    <v:path arrowok="t" o:connecttype="custom" o:connectlocs="0,0;29,0" o:connectangles="0,0"/>
                  </v:shape>
                </v:group>
                <v:group id="Group 90" o:spid="_x0000_s1053" style="position:absolute;left:2948;top:1806;width:29;height:2" coordorigin="2948,1806" coordsize="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shape id="Freeform 91" o:spid="_x0000_s1054" style="position:absolute;left:2948;top:1806;width:29;height:2;visibility:visible;mso-wrap-style:square;v-text-anchor:top" coordsize="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" path="m,l29,e" filled="f" strokecolor="#252525" strokeweight=".07822mm">
                    <v:path arrowok="t" o:connecttype="custom" o:connectlocs="0,0;29,0" o:connectangles="0,0"/>
                  </v:shape>
                </v:group>
                <v:group id="Group 92" o:spid="_x0000_s1055" style="position:absolute;left:2948;top:1521;width:29;height:2" coordorigin="2948,1521" coordsize="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shape id="Freeform 93" o:spid="_x0000_s1056" style="position:absolute;left:2948;top:1521;width:29;height:2;visibility:visible;mso-wrap-style:square;v-text-anchor:top" coordsize="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" path="m,l29,e" filled="f" strokecolor="#252525" strokeweight=".07822mm">
                    <v:path arrowok="t" o:connecttype="custom" o:connectlocs="0,0;29,0" o:connectangles="0,0"/>
                  </v:shape>
                </v:group>
                <v:group id="Group 94" o:spid="_x0000_s1057" style="position:absolute;left:2948;top:1236;width:29;height:2" coordorigin="2948,1236" coordsize="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shape id="Freeform 95" o:spid="_x0000_s1058" style="position:absolute;left:2948;top:1236;width:29;height:2;visibility:visible;mso-wrap-style:square;v-text-anchor:top" coordsize="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" path="m,l29,e" filled="f" strokecolor="#252525" strokeweight=".07822mm">
                    <v:path arrowok="t" o:connecttype="custom" o:connectlocs="0,0;29,0" o:connectangles="0,0"/>
                  </v:shape>
                </v:group>
                <v:group id="Group 96" o:spid="_x0000_s1059" style="position:absolute;left:2948;top:951;width:29;height:2" coordorigin="2948,951" coordsize="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shape id="Freeform 97" o:spid="_x0000_s1060" style="position:absolute;left:2948;top:951;width:29;height:2;visibility:visible;mso-wrap-style:square;v-text-anchor:top" coordsize="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" path="m,l29,e" filled="f" strokecolor="#252525" strokeweight=".07822mm">
                    <v:path arrowok="t" o:connecttype="custom" o:connectlocs="0,0;29,0" o:connectangles="0,0"/>
                  </v:shape>
                </v:group>
                <v:group id="Group 98" o:spid="_x0000_s1061" style="position:absolute;left:2948;top:665;width:29;height:2" coordorigin="2948,665" coordsize="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shape id="Freeform 99" o:spid="_x0000_s1062" style="position:absolute;left:2948;top:665;width:29;height:2;visibility:visible;mso-wrap-style:square;v-text-anchor:top" coordsize="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" path="m,l29,e" filled="f" strokecolor="#252525" strokeweight=".07822mm">
                    <v:path arrowok="t" o:connecttype="custom" o:connectlocs="0,0;29,0" o:connectangles="0,0"/>
                  </v:shape>
                </v:group>
                <v:group id="Group 100" o:spid="_x0000_s1063" style="position:absolute;left:2948;top:380;width:29;height:2" coordorigin="2948,380" coordsize="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shape id="Freeform 101" o:spid="_x0000_s1064" style="position:absolute;left:2948;top:380;width:29;height:2;visibility:visible;mso-wrap-style:square;v-text-anchor:top" coordsize="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" path="m,l29,e" filled="f" strokecolor="#252525" strokeweight=".07822mm">
                    <v:path arrowok="t" o:connecttype="custom" o:connectlocs="0,0;29,0" o:connectangles="0,0"/>
                  </v:shape>
                </v:group>
                <v:group id="Group 102" o:spid="_x0000_s1065" style="position:absolute;left:5807;top:2091;width:29;height:2" coordorigin="5807,2091" coordsize="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shape id="Freeform 103" o:spid="_x0000_s1066" style="position:absolute;left:5807;top:2091;width:29;height:2;visibility:visible;mso-wrap-style:square;v-text-anchor:top" coordsize="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" path="m28,l,e" filled="f" strokecolor="#252525" strokeweight=".07822mm">
                    <v:path arrowok="t" o:connecttype="custom" o:connectlocs="28,0;0,0" o:connectangles="0,0"/>
                  </v:shape>
                </v:group>
                <v:group id="Group 104" o:spid="_x0000_s1067" style="position:absolute;left:5807;top:1806;width:29;height:2" coordorigin="5807,1806" coordsize="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shape id="Freeform 105" o:spid="_x0000_s1068" style="position:absolute;left:5807;top:1806;width:29;height:2;visibility:visible;mso-wrap-style:square;v-text-anchor:top" coordsize="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" path="m28,l,e" filled="f" strokecolor="#252525" strokeweight=".07822mm">
                    <v:path arrowok="t" o:connecttype="custom" o:connectlocs="28,0;0,0" o:connectangles="0,0"/>
                  </v:shape>
                </v:group>
                <v:group id="Group 106" o:spid="_x0000_s1069" style="position:absolute;left:5807;top:1521;width:29;height:2" coordorigin="5807,1521" coordsize="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shape id="Freeform 107" o:spid="_x0000_s1070" style="position:absolute;left:5807;top:1521;width:29;height:2;visibility:visible;mso-wrap-style:square;v-text-anchor:top" coordsize="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" path="m28,l,e" filled="f" strokecolor="#252525" strokeweight=".07822mm">
                    <v:path arrowok="t" o:connecttype="custom" o:connectlocs="28,0;0,0" o:connectangles="0,0"/>
                  </v:shape>
                </v:group>
                <v:group id="Group 108" o:spid="_x0000_s1071" style="position:absolute;left:5807;top:1236;width:29;height:2" coordorigin="5807,1236" coordsize="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shape id="Freeform 109" o:spid="_x0000_s1072" style="position:absolute;left:5807;top:1236;width:29;height:2;visibility:visible;mso-wrap-style:square;v-text-anchor:top" coordsize="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" path="m28,l,e" filled="f" strokecolor="#252525" strokeweight=".07822mm">
                    <v:path arrowok="t" o:connecttype="custom" o:connectlocs="28,0;0,0" o:connectangles="0,0"/>
                  </v:shape>
                </v:group>
                <v:group id="Group 110" o:spid="_x0000_s1073" style="position:absolute;left:5807;top:951;width:29;height:2" coordorigin="5807,951" coordsize="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shape id="Freeform 111" o:spid="_x0000_s1074" style="position:absolute;left:5807;top:951;width:29;height:2;visibility:visible;mso-wrap-style:square;v-text-anchor:top" coordsize="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" path="m28,l,e" filled="f" strokecolor="#252525" strokeweight=".07822mm">
                    <v:path arrowok="t" o:connecttype="custom" o:connectlocs="28,0;0,0" o:connectangles="0,0"/>
                  </v:shape>
                </v:group>
                <v:group id="Group 112" o:spid="_x0000_s1075" style="position:absolute;left:5807;top:665;width:29;height:2" coordorigin="5807,665" coordsize="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shape id="Freeform 113" o:spid="_x0000_s1076" style="position:absolute;left:5807;top:665;width:29;height:2;visibility:visible;mso-wrap-style:square;v-text-anchor:top" coordsize="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" path="m28,l,e" filled="f" strokecolor="#252525" strokeweight=".07822mm">
                    <v:path arrowok="t" o:connecttype="custom" o:connectlocs="28,0;0,0" o:connectangles="0,0"/>
                  </v:shape>
                </v:group>
                <v:group id="Group 114" o:spid="_x0000_s1077" style="position:absolute;left:5807;top:380;width:29;height:2" coordorigin="5807,380" coordsize="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 115" o:spid="_x0000_s1078" style="position:absolute;left:5807;top:380;width:29;height:2;visibility:visible;mso-wrap-style:square;v-text-anchor:top" coordsize="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" path="m28,l,e" filled="f" strokecolor="#252525" strokeweight=".07822mm">
                    <v:path arrowok="t" o:connecttype="custom" o:connectlocs="28,0;0,0" o:connectangles="0,0"/>
                  </v:shape>
                </v:group>
                <v:group id="Group 116" o:spid="_x0000_s1079" style="position:absolute;left:2948;top:280;width:2887;height:2025" coordorigin="2948,280" coordsize="2887,2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shape id="Freeform 117" o:spid="_x0000_s1080" style="position:absolute;left:2948;top:280;width:2887;height:2025;visibility:visible;mso-wrap-style:square;v-text-anchor:top" coordsize="2887,2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" path="m,1869r93,156l280,1740r372,57l1397,1726,2887,e" filled="f" strokecolor="#0072bd" strokeweight=".07822mm">
                    <v:stroke dashstyle="longDash"/>
                    <v:path arrowok="t" o:connecttype="custom" o:connectlocs="0,2149;93,2305;280,2020;652,2077;1397,2006;2887,280" o:connectangles="0,0,0,0,0,0"/>
                  </v:shape>
                </v:group>
                <v:group id="Group 118" o:spid="_x0000_s1081" style="position:absolute;left:2917;top:2113;width:61;height:53" coordorigin="2917,2113" coordsize="61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shape id="Freeform 119" o:spid="_x0000_s1082" style="position:absolute;left:2917;top:2113;width:61;height:53;visibility:visible;mso-wrap-style:square;v-text-anchor:top" coordsize="61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" path="m31,l,53r62,l31,xe" filled="f" strokecolor="#0072bd" strokeweight=".1173mm">
                    <v:path arrowok="t" o:connecttype="custom" o:connectlocs="31,2113;0,2166;62,2166;31,2113" o:connectangles="0,0,0,0"/>
                  </v:shape>
                </v:group>
                <v:group id="Group 120" o:spid="_x0000_s1083" style="position:absolute;left:3011;top:2270;width:61;height:53" coordorigin="3011,2270" coordsize="61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shape id="Freeform 121" o:spid="_x0000_s1084" style="position:absolute;left:3011;top:2270;width:61;height:53;visibility:visible;mso-wrap-style:square;v-text-anchor:top" coordsize="61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" path="m30,l,53r61,l30,xe" filled="f" strokecolor="#0072bd" strokeweight=".1173mm">
                    <v:path arrowok="t" o:connecttype="custom" o:connectlocs="30,2270;0,2323;61,2323;30,2270" o:connectangles="0,0,0,0"/>
                  </v:shape>
                </v:group>
                <v:group id="Group 122" o:spid="_x0000_s1085" style="position:absolute;left:3197;top:1985;width:61;height:53" coordorigin="3197,1985" coordsize="61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shape id="Freeform 123" o:spid="_x0000_s1086" style="position:absolute;left:3197;top:1985;width:61;height:53;visibility:visible;mso-wrap-style:square;v-text-anchor:top" coordsize="61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" path="m31,l,53r61,l31,xe" filled="f" strokecolor="#0072bd" strokeweight=".1173mm">
                    <v:path arrowok="t" o:connecttype="custom" o:connectlocs="31,1985;0,2038;61,2038;31,1985" o:connectangles="0,0,0,0"/>
                  </v:shape>
                </v:group>
                <v:group id="Group 124" o:spid="_x0000_s1087" style="position:absolute;left:3569;top:2042;width:61;height:53" coordorigin="3569,2042" coordsize="61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shape id="Freeform 125" o:spid="_x0000_s1088" style="position:absolute;left:3569;top:2042;width:61;height:53;visibility:visible;mso-wrap-style:square;v-text-anchor:top" coordsize="61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" path="m31,l,53r62,l31,xe" filled="f" strokecolor="#0072bd" strokeweight=".1173mm">
                    <v:path arrowok="t" o:connecttype="custom" o:connectlocs="31,2042;0,2095;62,2095;31,2042" o:connectangles="0,0,0,0"/>
                  </v:shape>
                </v:group>
                <v:group id="Group 126" o:spid="_x0000_s1089" style="position:absolute;left:4314;top:1970;width:61;height:53" coordorigin="4314,1970" coordsize="61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<v:shape id="Freeform 127" o:spid="_x0000_s1090" style="position:absolute;left:4314;top:1970;width:61;height:53;visibility:visible;mso-wrap-style:square;v-text-anchor:top" coordsize="61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" path="m31,l,54r62,l31,xe" filled="f" strokecolor="#0072bd" strokeweight=".1173mm">
                    <v:path arrowok="t" o:connecttype="custom" o:connectlocs="31,1970;0,2024;62,2024;31,1970" o:connectangles="0,0,0,0"/>
                  </v:shape>
                </v:group>
                <v:group id="Group 128" o:spid="_x0000_s1091" style="position:absolute;left:5805;top:245;width:61;height:53" coordorigin="5805,245" coordsize="61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shape id="Freeform 129" o:spid="_x0000_s1092" style="position:absolute;left:5805;top:245;width:61;height:53;visibility:visible;mso-wrap-style:square;v-text-anchor:top" coordsize="61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" path="m30,l,53r61,l30,xe" filled="f" strokecolor="#0072bd" strokeweight=".1173mm">
                    <v:path arrowok="t" o:connecttype="custom" o:connectlocs="30,245;0,298;61,298;30,245" o:connectangles="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876" behindDoc="1" locked="0" layoutInCell="1" allowOverlap="1" wp14:anchorId="7572EBCC" wp14:editId="4F42594B">
                <wp:simplePos x="0" y="0"/>
                <wp:positionH relativeFrom="page">
                  <wp:posOffset>4120515</wp:posOffset>
                </wp:positionH>
                <wp:positionV relativeFrom="paragraph">
                  <wp:posOffset>59055</wp:posOffset>
                </wp:positionV>
                <wp:extent cx="1876425" cy="1451610"/>
                <wp:effectExtent l="15240" t="11430" r="13335" b="3810"/>
                <wp:wrapNone/>
                <wp:docPr id="1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6425" cy="1451610"/>
                          <a:chOff x="6489" y="93"/>
                          <a:chExt cx="2955" cy="2286"/>
                        </a:xfrm>
                      </wpg:grpSpPr>
                      <wpg:grpSp>
                        <wpg:cNvPr id="17" name="Group 5"/>
                        <wpg:cNvGrpSpPr>
                          <a:grpSpLocks/>
                        </wpg:cNvGrpSpPr>
                        <wpg:grpSpPr bwMode="auto">
                          <a:xfrm>
                            <a:off x="6523" y="2377"/>
                            <a:ext cx="2887" cy="2"/>
                            <a:chOff x="6523" y="2377"/>
                            <a:chExt cx="2887" cy="2"/>
                          </a:xfrm>
                        </wpg:grpSpPr>
                        <wps:wsp>
                          <wps:cNvPr id="18" name="Freeform 6"/>
                          <wps:cNvSpPr>
                            <a:spLocks/>
                          </wps:cNvSpPr>
                          <wps:spPr bwMode="auto">
                            <a:xfrm>
                              <a:off x="6523" y="2377"/>
                              <a:ext cx="2887" cy="2"/>
                            </a:xfrm>
                            <a:custGeom>
                              <a:avLst/>
                              <a:gdLst>
                                <a:gd name="T0" fmla="+- 0 6523 6523"/>
                                <a:gd name="T1" fmla="*/ T0 w 2887"/>
                                <a:gd name="T2" fmla="+- 0 9410 6523"/>
                                <a:gd name="T3" fmla="*/ T2 w 288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87">
                                  <a:moveTo>
                                    <a:pt x="0" y="0"/>
                                  </a:moveTo>
                                  <a:lnTo>
                                    <a:pt x="2887" y="0"/>
                                  </a:lnTo>
                                </a:path>
                              </a:pathLst>
                            </a:custGeom>
                            <a:noFill/>
                            <a:ln w="2816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7"/>
                        <wpg:cNvGrpSpPr>
                          <a:grpSpLocks/>
                        </wpg:cNvGrpSpPr>
                        <wpg:grpSpPr bwMode="auto">
                          <a:xfrm>
                            <a:off x="6616" y="2348"/>
                            <a:ext cx="2" cy="29"/>
                            <a:chOff x="6616" y="2348"/>
                            <a:chExt cx="2" cy="29"/>
                          </a:xfrm>
                        </wpg:grpSpPr>
                        <wps:wsp>
                          <wps:cNvPr id="20" name="Freeform 8"/>
                          <wps:cNvSpPr>
                            <a:spLocks/>
                          </wps:cNvSpPr>
                          <wps:spPr bwMode="auto">
                            <a:xfrm>
                              <a:off x="6616" y="2348"/>
                              <a:ext cx="2" cy="29"/>
                            </a:xfrm>
                            <a:custGeom>
                              <a:avLst/>
                              <a:gdLst>
                                <a:gd name="T0" fmla="+- 0 2377 2348"/>
                                <a:gd name="T1" fmla="*/ 2377 h 29"/>
                                <a:gd name="T2" fmla="+- 0 2348 2348"/>
                                <a:gd name="T3" fmla="*/ 2348 h 2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9">
                                  <a:moveTo>
                                    <a:pt x="0" y="2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816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9"/>
                        <wpg:cNvGrpSpPr>
                          <a:grpSpLocks/>
                        </wpg:cNvGrpSpPr>
                        <wpg:grpSpPr bwMode="auto">
                          <a:xfrm>
                            <a:off x="6802" y="2348"/>
                            <a:ext cx="2" cy="29"/>
                            <a:chOff x="6802" y="2348"/>
                            <a:chExt cx="2" cy="29"/>
                          </a:xfrm>
                        </wpg:grpSpPr>
                        <wps:wsp>
                          <wps:cNvPr id="22" name="Freeform 10"/>
                          <wps:cNvSpPr>
                            <a:spLocks/>
                          </wps:cNvSpPr>
                          <wps:spPr bwMode="auto">
                            <a:xfrm>
                              <a:off x="6802" y="2348"/>
                              <a:ext cx="2" cy="29"/>
                            </a:xfrm>
                            <a:custGeom>
                              <a:avLst/>
                              <a:gdLst>
                                <a:gd name="T0" fmla="+- 0 2377 2348"/>
                                <a:gd name="T1" fmla="*/ 2377 h 29"/>
                                <a:gd name="T2" fmla="+- 0 2348 2348"/>
                                <a:gd name="T3" fmla="*/ 2348 h 2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9">
                                  <a:moveTo>
                                    <a:pt x="0" y="2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816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11"/>
                        <wpg:cNvGrpSpPr>
                          <a:grpSpLocks/>
                        </wpg:cNvGrpSpPr>
                        <wpg:grpSpPr bwMode="auto">
                          <a:xfrm>
                            <a:off x="7175" y="2348"/>
                            <a:ext cx="2" cy="29"/>
                            <a:chOff x="7175" y="2348"/>
                            <a:chExt cx="2" cy="29"/>
                          </a:xfrm>
                        </wpg:grpSpPr>
                        <wps:wsp>
                          <wps:cNvPr id="24" name="Freeform 12"/>
                          <wps:cNvSpPr>
                            <a:spLocks/>
                          </wps:cNvSpPr>
                          <wps:spPr bwMode="auto">
                            <a:xfrm>
                              <a:off x="7175" y="2348"/>
                              <a:ext cx="2" cy="29"/>
                            </a:xfrm>
                            <a:custGeom>
                              <a:avLst/>
                              <a:gdLst>
                                <a:gd name="T0" fmla="+- 0 2377 2348"/>
                                <a:gd name="T1" fmla="*/ 2377 h 29"/>
                                <a:gd name="T2" fmla="+- 0 2348 2348"/>
                                <a:gd name="T3" fmla="*/ 2348 h 2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9">
                                  <a:moveTo>
                                    <a:pt x="0" y="2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816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13"/>
                        <wpg:cNvGrpSpPr>
                          <a:grpSpLocks/>
                        </wpg:cNvGrpSpPr>
                        <wpg:grpSpPr bwMode="auto">
                          <a:xfrm>
                            <a:off x="7920" y="2348"/>
                            <a:ext cx="2" cy="29"/>
                            <a:chOff x="7920" y="2348"/>
                            <a:chExt cx="2" cy="29"/>
                          </a:xfrm>
                        </wpg:grpSpPr>
                        <wps:wsp>
                          <wps:cNvPr id="26" name="Freeform 14"/>
                          <wps:cNvSpPr>
                            <a:spLocks/>
                          </wps:cNvSpPr>
                          <wps:spPr bwMode="auto">
                            <a:xfrm>
                              <a:off x="7920" y="2348"/>
                              <a:ext cx="2" cy="29"/>
                            </a:xfrm>
                            <a:custGeom>
                              <a:avLst/>
                              <a:gdLst>
                                <a:gd name="T0" fmla="+- 0 2377 2348"/>
                                <a:gd name="T1" fmla="*/ 2377 h 29"/>
                                <a:gd name="T2" fmla="+- 0 2348 2348"/>
                                <a:gd name="T3" fmla="*/ 2348 h 2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9">
                                  <a:moveTo>
                                    <a:pt x="0" y="2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816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15"/>
                        <wpg:cNvGrpSpPr>
                          <a:grpSpLocks/>
                        </wpg:cNvGrpSpPr>
                        <wpg:grpSpPr bwMode="auto">
                          <a:xfrm>
                            <a:off x="6523" y="95"/>
                            <a:ext cx="2887" cy="2"/>
                            <a:chOff x="6523" y="95"/>
                            <a:chExt cx="2887" cy="2"/>
                          </a:xfrm>
                        </wpg:grpSpPr>
                        <wps:wsp>
                          <wps:cNvPr id="28" name="Freeform 16"/>
                          <wps:cNvSpPr>
                            <a:spLocks/>
                          </wps:cNvSpPr>
                          <wps:spPr bwMode="auto">
                            <a:xfrm>
                              <a:off x="6523" y="95"/>
                              <a:ext cx="2887" cy="2"/>
                            </a:xfrm>
                            <a:custGeom>
                              <a:avLst/>
                              <a:gdLst>
                                <a:gd name="T0" fmla="+- 0 6523 6523"/>
                                <a:gd name="T1" fmla="*/ T0 w 2887"/>
                                <a:gd name="T2" fmla="+- 0 9410 6523"/>
                                <a:gd name="T3" fmla="*/ T2 w 288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87">
                                  <a:moveTo>
                                    <a:pt x="0" y="0"/>
                                  </a:moveTo>
                                  <a:lnTo>
                                    <a:pt x="2887" y="0"/>
                                  </a:lnTo>
                                </a:path>
                              </a:pathLst>
                            </a:custGeom>
                            <a:noFill/>
                            <a:ln w="2816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17"/>
                        <wpg:cNvGrpSpPr>
                          <a:grpSpLocks/>
                        </wpg:cNvGrpSpPr>
                        <wpg:grpSpPr bwMode="auto">
                          <a:xfrm>
                            <a:off x="6523" y="95"/>
                            <a:ext cx="2" cy="2282"/>
                            <a:chOff x="6523" y="95"/>
                            <a:chExt cx="2" cy="2282"/>
                          </a:xfrm>
                        </wpg:grpSpPr>
                        <wps:wsp>
                          <wps:cNvPr id="30" name="Freeform 18"/>
                          <wps:cNvSpPr>
                            <a:spLocks/>
                          </wps:cNvSpPr>
                          <wps:spPr bwMode="auto">
                            <a:xfrm>
                              <a:off x="6523" y="95"/>
                              <a:ext cx="2" cy="2282"/>
                            </a:xfrm>
                            <a:custGeom>
                              <a:avLst/>
                              <a:gdLst>
                                <a:gd name="T0" fmla="+- 0 2377 95"/>
                                <a:gd name="T1" fmla="*/ 2377 h 2282"/>
                                <a:gd name="T2" fmla="+- 0 95 95"/>
                                <a:gd name="T3" fmla="*/ 95 h 228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282">
                                  <a:moveTo>
                                    <a:pt x="0" y="228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816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19"/>
                        <wpg:cNvGrpSpPr>
                          <a:grpSpLocks/>
                        </wpg:cNvGrpSpPr>
                        <wpg:grpSpPr bwMode="auto">
                          <a:xfrm>
                            <a:off x="6616" y="95"/>
                            <a:ext cx="2" cy="29"/>
                            <a:chOff x="6616" y="95"/>
                            <a:chExt cx="2" cy="29"/>
                          </a:xfrm>
                        </wpg:grpSpPr>
                        <wps:wsp>
                          <wps:cNvPr id="32" name="Freeform 20"/>
                          <wps:cNvSpPr>
                            <a:spLocks/>
                          </wps:cNvSpPr>
                          <wps:spPr bwMode="auto">
                            <a:xfrm>
                              <a:off x="6616" y="95"/>
                              <a:ext cx="2" cy="29"/>
                            </a:xfrm>
                            <a:custGeom>
                              <a:avLst/>
                              <a:gdLst>
                                <a:gd name="T0" fmla="+- 0 95 95"/>
                                <a:gd name="T1" fmla="*/ 95 h 29"/>
                                <a:gd name="T2" fmla="+- 0 124 95"/>
                                <a:gd name="T3" fmla="*/ 124 h 2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9">
                                  <a:moveTo>
                                    <a:pt x="0" y="0"/>
                                  </a:moveTo>
                                  <a:lnTo>
                                    <a:pt x="0" y="29"/>
                                  </a:lnTo>
                                </a:path>
                              </a:pathLst>
                            </a:custGeom>
                            <a:noFill/>
                            <a:ln w="2816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21"/>
                        <wpg:cNvGrpSpPr>
                          <a:grpSpLocks/>
                        </wpg:cNvGrpSpPr>
                        <wpg:grpSpPr bwMode="auto">
                          <a:xfrm>
                            <a:off x="6802" y="95"/>
                            <a:ext cx="2" cy="29"/>
                            <a:chOff x="6802" y="95"/>
                            <a:chExt cx="2" cy="29"/>
                          </a:xfrm>
                        </wpg:grpSpPr>
                        <wps:wsp>
                          <wps:cNvPr id="34" name="Freeform 22"/>
                          <wps:cNvSpPr>
                            <a:spLocks/>
                          </wps:cNvSpPr>
                          <wps:spPr bwMode="auto">
                            <a:xfrm>
                              <a:off x="6802" y="95"/>
                              <a:ext cx="2" cy="29"/>
                            </a:xfrm>
                            <a:custGeom>
                              <a:avLst/>
                              <a:gdLst>
                                <a:gd name="T0" fmla="+- 0 95 95"/>
                                <a:gd name="T1" fmla="*/ 95 h 29"/>
                                <a:gd name="T2" fmla="+- 0 124 95"/>
                                <a:gd name="T3" fmla="*/ 124 h 2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9">
                                  <a:moveTo>
                                    <a:pt x="0" y="0"/>
                                  </a:moveTo>
                                  <a:lnTo>
                                    <a:pt x="0" y="29"/>
                                  </a:lnTo>
                                </a:path>
                              </a:pathLst>
                            </a:custGeom>
                            <a:noFill/>
                            <a:ln w="2816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23"/>
                        <wpg:cNvGrpSpPr>
                          <a:grpSpLocks/>
                        </wpg:cNvGrpSpPr>
                        <wpg:grpSpPr bwMode="auto">
                          <a:xfrm>
                            <a:off x="7175" y="95"/>
                            <a:ext cx="2" cy="29"/>
                            <a:chOff x="7175" y="95"/>
                            <a:chExt cx="2" cy="29"/>
                          </a:xfrm>
                        </wpg:grpSpPr>
                        <wps:wsp>
                          <wps:cNvPr id="36" name="Freeform 24"/>
                          <wps:cNvSpPr>
                            <a:spLocks/>
                          </wps:cNvSpPr>
                          <wps:spPr bwMode="auto">
                            <a:xfrm>
                              <a:off x="7175" y="95"/>
                              <a:ext cx="2" cy="29"/>
                            </a:xfrm>
                            <a:custGeom>
                              <a:avLst/>
                              <a:gdLst>
                                <a:gd name="T0" fmla="+- 0 95 95"/>
                                <a:gd name="T1" fmla="*/ 95 h 29"/>
                                <a:gd name="T2" fmla="+- 0 124 95"/>
                                <a:gd name="T3" fmla="*/ 124 h 2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9">
                                  <a:moveTo>
                                    <a:pt x="0" y="0"/>
                                  </a:moveTo>
                                  <a:lnTo>
                                    <a:pt x="0" y="29"/>
                                  </a:lnTo>
                                </a:path>
                              </a:pathLst>
                            </a:custGeom>
                            <a:noFill/>
                            <a:ln w="2816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25"/>
                        <wpg:cNvGrpSpPr>
                          <a:grpSpLocks/>
                        </wpg:cNvGrpSpPr>
                        <wpg:grpSpPr bwMode="auto">
                          <a:xfrm>
                            <a:off x="7920" y="95"/>
                            <a:ext cx="2" cy="29"/>
                            <a:chOff x="7920" y="95"/>
                            <a:chExt cx="2" cy="29"/>
                          </a:xfrm>
                        </wpg:grpSpPr>
                        <wps:wsp>
                          <wps:cNvPr id="38" name="Freeform 26"/>
                          <wps:cNvSpPr>
                            <a:spLocks/>
                          </wps:cNvSpPr>
                          <wps:spPr bwMode="auto">
                            <a:xfrm>
                              <a:off x="7920" y="95"/>
                              <a:ext cx="2" cy="29"/>
                            </a:xfrm>
                            <a:custGeom>
                              <a:avLst/>
                              <a:gdLst>
                                <a:gd name="T0" fmla="+- 0 95 95"/>
                                <a:gd name="T1" fmla="*/ 95 h 29"/>
                                <a:gd name="T2" fmla="+- 0 124 95"/>
                                <a:gd name="T3" fmla="*/ 124 h 2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9">
                                  <a:moveTo>
                                    <a:pt x="0" y="0"/>
                                  </a:moveTo>
                                  <a:lnTo>
                                    <a:pt x="0" y="29"/>
                                  </a:lnTo>
                                </a:path>
                              </a:pathLst>
                            </a:custGeom>
                            <a:noFill/>
                            <a:ln w="2816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27"/>
                        <wpg:cNvGrpSpPr>
                          <a:grpSpLocks/>
                        </wpg:cNvGrpSpPr>
                        <wpg:grpSpPr bwMode="auto">
                          <a:xfrm>
                            <a:off x="9410" y="95"/>
                            <a:ext cx="2" cy="2282"/>
                            <a:chOff x="9410" y="95"/>
                            <a:chExt cx="2" cy="2282"/>
                          </a:xfrm>
                        </wpg:grpSpPr>
                        <wps:wsp>
                          <wps:cNvPr id="40" name="Freeform 28"/>
                          <wps:cNvSpPr>
                            <a:spLocks/>
                          </wps:cNvSpPr>
                          <wps:spPr bwMode="auto">
                            <a:xfrm>
                              <a:off x="9410" y="95"/>
                              <a:ext cx="2" cy="2282"/>
                            </a:xfrm>
                            <a:custGeom>
                              <a:avLst/>
                              <a:gdLst>
                                <a:gd name="T0" fmla="+- 0 2377 95"/>
                                <a:gd name="T1" fmla="*/ 2377 h 2282"/>
                                <a:gd name="T2" fmla="+- 0 95 95"/>
                                <a:gd name="T3" fmla="*/ 95 h 228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282">
                                  <a:moveTo>
                                    <a:pt x="0" y="228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816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29"/>
                        <wpg:cNvGrpSpPr>
                          <a:grpSpLocks/>
                        </wpg:cNvGrpSpPr>
                        <wpg:grpSpPr bwMode="auto">
                          <a:xfrm>
                            <a:off x="6523" y="1996"/>
                            <a:ext cx="29" cy="2"/>
                            <a:chOff x="6523" y="1996"/>
                            <a:chExt cx="29" cy="2"/>
                          </a:xfrm>
                        </wpg:grpSpPr>
                        <wps:wsp>
                          <wps:cNvPr id="42" name="Freeform 30"/>
                          <wps:cNvSpPr>
                            <a:spLocks/>
                          </wps:cNvSpPr>
                          <wps:spPr bwMode="auto">
                            <a:xfrm>
                              <a:off x="6523" y="1996"/>
                              <a:ext cx="29" cy="2"/>
                            </a:xfrm>
                            <a:custGeom>
                              <a:avLst/>
                              <a:gdLst>
                                <a:gd name="T0" fmla="+- 0 6523 6523"/>
                                <a:gd name="T1" fmla="*/ T0 w 29"/>
                                <a:gd name="T2" fmla="+- 0 6552 6523"/>
                                <a:gd name="T3" fmla="*/ T2 w 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">
                                  <a:moveTo>
                                    <a:pt x="0" y="0"/>
                                  </a:moveTo>
                                  <a:lnTo>
                                    <a:pt x="29" y="0"/>
                                  </a:lnTo>
                                </a:path>
                              </a:pathLst>
                            </a:custGeom>
                            <a:noFill/>
                            <a:ln w="2816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31"/>
                        <wpg:cNvGrpSpPr>
                          <a:grpSpLocks/>
                        </wpg:cNvGrpSpPr>
                        <wpg:grpSpPr bwMode="auto">
                          <a:xfrm>
                            <a:off x="6523" y="1616"/>
                            <a:ext cx="29" cy="2"/>
                            <a:chOff x="6523" y="1616"/>
                            <a:chExt cx="29" cy="2"/>
                          </a:xfrm>
                        </wpg:grpSpPr>
                        <wps:wsp>
                          <wps:cNvPr id="44" name="Freeform 32"/>
                          <wps:cNvSpPr>
                            <a:spLocks/>
                          </wps:cNvSpPr>
                          <wps:spPr bwMode="auto">
                            <a:xfrm>
                              <a:off x="6523" y="1616"/>
                              <a:ext cx="29" cy="2"/>
                            </a:xfrm>
                            <a:custGeom>
                              <a:avLst/>
                              <a:gdLst>
                                <a:gd name="T0" fmla="+- 0 6523 6523"/>
                                <a:gd name="T1" fmla="*/ T0 w 29"/>
                                <a:gd name="T2" fmla="+- 0 6552 6523"/>
                                <a:gd name="T3" fmla="*/ T2 w 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">
                                  <a:moveTo>
                                    <a:pt x="0" y="0"/>
                                  </a:moveTo>
                                  <a:lnTo>
                                    <a:pt x="29" y="0"/>
                                  </a:lnTo>
                                </a:path>
                              </a:pathLst>
                            </a:custGeom>
                            <a:noFill/>
                            <a:ln w="2816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33"/>
                        <wpg:cNvGrpSpPr>
                          <a:grpSpLocks/>
                        </wpg:cNvGrpSpPr>
                        <wpg:grpSpPr bwMode="auto">
                          <a:xfrm>
                            <a:off x="6523" y="1236"/>
                            <a:ext cx="29" cy="2"/>
                            <a:chOff x="6523" y="1236"/>
                            <a:chExt cx="29" cy="2"/>
                          </a:xfrm>
                        </wpg:grpSpPr>
                        <wps:wsp>
                          <wps:cNvPr id="46" name="Freeform 34"/>
                          <wps:cNvSpPr>
                            <a:spLocks/>
                          </wps:cNvSpPr>
                          <wps:spPr bwMode="auto">
                            <a:xfrm>
                              <a:off x="6523" y="1236"/>
                              <a:ext cx="29" cy="2"/>
                            </a:xfrm>
                            <a:custGeom>
                              <a:avLst/>
                              <a:gdLst>
                                <a:gd name="T0" fmla="+- 0 6523 6523"/>
                                <a:gd name="T1" fmla="*/ T0 w 29"/>
                                <a:gd name="T2" fmla="+- 0 6552 6523"/>
                                <a:gd name="T3" fmla="*/ T2 w 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">
                                  <a:moveTo>
                                    <a:pt x="0" y="0"/>
                                  </a:moveTo>
                                  <a:lnTo>
                                    <a:pt x="29" y="0"/>
                                  </a:lnTo>
                                </a:path>
                              </a:pathLst>
                            </a:custGeom>
                            <a:noFill/>
                            <a:ln w="2816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35"/>
                        <wpg:cNvGrpSpPr>
                          <a:grpSpLocks/>
                        </wpg:cNvGrpSpPr>
                        <wpg:grpSpPr bwMode="auto">
                          <a:xfrm>
                            <a:off x="6523" y="855"/>
                            <a:ext cx="29" cy="2"/>
                            <a:chOff x="6523" y="855"/>
                            <a:chExt cx="29" cy="2"/>
                          </a:xfrm>
                        </wpg:grpSpPr>
                        <wps:wsp>
                          <wps:cNvPr id="48" name="Freeform 36"/>
                          <wps:cNvSpPr>
                            <a:spLocks/>
                          </wps:cNvSpPr>
                          <wps:spPr bwMode="auto">
                            <a:xfrm>
                              <a:off x="6523" y="855"/>
                              <a:ext cx="29" cy="2"/>
                            </a:xfrm>
                            <a:custGeom>
                              <a:avLst/>
                              <a:gdLst>
                                <a:gd name="T0" fmla="+- 0 6523 6523"/>
                                <a:gd name="T1" fmla="*/ T0 w 29"/>
                                <a:gd name="T2" fmla="+- 0 6552 6523"/>
                                <a:gd name="T3" fmla="*/ T2 w 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">
                                  <a:moveTo>
                                    <a:pt x="0" y="0"/>
                                  </a:moveTo>
                                  <a:lnTo>
                                    <a:pt x="29" y="0"/>
                                  </a:lnTo>
                                </a:path>
                              </a:pathLst>
                            </a:custGeom>
                            <a:noFill/>
                            <a:ln w="2816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37"/>
                        <wpg:cNvGrpSpPr>
                          <a:grpSpLocks/>
                        </wpg:cNvGrpSpPr>
                        <wpg:grpSpPr bwMode="auto">
                          <a:xfrm>
                            <a:off x="6523" y="475"/>
                            <a:ext cx="29" cy="2"/>
                            <a:chOff x="6523" y="475"/>
                            <a:chExt cx="29" cy="2"/>
                          </a:xfrm>
                        </wpg:grpSpPr>
                        <wps:wsp>
                          <wps:cNvPr id="50" name="Freeform 38"/>
                          <wps:cNvSpPr>
                            <a:spLocks/>
                          </wps:cNvSpPr>
                          <wps:spPr bwMode="auto">
                            <a:xfrm>
                              <a:off x="6523" y="475"/>
                              <a:ext cx="29" cy="2"/>
                            </a:xfrm>
                            <a:custGeom>
                              <a:avLst/>
                              <a:gdLst>
                                <a:gd name="T0" fmla="+- 0 6523 6523"/>
                                <a:gd name="T1" fmla="*/ T0 w 29"/>
                                <a:gd name="T2" fmla="+- 0 6552 6523"/>
                                <a:gd name="T3" fmla="*/ T2 w 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">
                                  <a:moveTo>
                                    <a:pt x="0" y="0"/>
                                  </a:moveTo>
                                  <a:lnTo>
                                    <a:pt x="29" y="0"/>
                                  </a:lnTo>
                                </a:path>
                              </a:pathLst>
                            </a:custGeom>
                            <a:noFill/>
                            <a:ln w="2816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39"/>
                        <wpg:cNvGrpSpPr>
                          <a:grpSpLocks/>
                        </wpg:cNvGrpSpPr>
                        <wpg:grpSpPr bwMode="auto">
                          <a:xfrm>
                            <a:off x="9381" y="1996"/>
                            <a:ext cx="29" cy="2"/>
                            <a:chOff x="9381" y="1996"/>
                            <a:chExt cx="29" cy="2"/>
                          </a:xfrm>
                        </wpg:grpSpPr>
                        <wps:wsp>
                          <wps:cNvPr id="52" name="Freeform 40"/>
                          <wps:cNvSpPr>
                            <a:spLocks/>
                          </wps:cNvSpPr>
                          <wps:spPr bwMode="auto">
                            <a:xfrm>
                              <a:off x="9381" y="1996"/>
                              <a:ext cx="29" cy="2"/>
                            </a:xfrm>
                            <a:custGeom>
                              <a:avLst/>
                              <a:gdLst>
                                <a:gd name="T0" fmla="+- 0 9410 9381"/>
                                <a:gd name="T1" fmla="*/ T0 w 29"/>
                                <a:gd name="T2" fmla="+- 0 9381 9381"/>
                                <a:gd name="T3" fmla="*/ T2 w 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">
                                  <a:moveTo>
                                    <a:pt x="29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816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" name="Group 41"/>
                        <wpg:cNvGrpSpPr>
                          <a:grpSpLocks/>
                        </wpg:cNvGrpSpPr>
                        <wpg:grpSpPr bwMode="auto">
                          <a:xfrm>
                            <a:off x="9381" y="1616"/>
                            <a:ext cx="29" cy="2"/>
                            <a:chOff x="9381" y="1616"/>
                            <a:chExt cx="29" cy="2"/>
                          </a:xfrm>
                        </wpg:grpSpPr>
                        <wps:wsp>
                          <wps:cNvPr id="54" name="Freeform 42"/>
                          <wps:cNvSpPr>
                            <a:spLocks/>
                          </wps:cNvSpPr>
                          <wps:spPr bwMode="auto">
                            <a:xfrm>
                              <a:off x="9381" y="1616"/>
                              <a:ext cx="29" cy="2"/>
                            </a:xfrm>
                            <a:custGeom>
                              <a:avLst/>
                              <a:gdLst>
                                <a:gd name="T0" fmla="+- 0 9410 9381"/>
                                <a:gd name="T1" fmla="*/ T0 w 29"/>
                                <a:gd name="T2" fmla="+- 0 9381 9381"/>
                                <a:gd name="T3" fmla="*/ T2 w 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">
                                  <a:moveTo>
                                    <a:pt x="29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816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43"/>
                        <wpg:cNvGrpSpPr>
                          <a:grpSpLocks/>
                        </wpg:cNvGrpSpPr>
                        <wpg:grpSpPr bwMode="auto">
                          <a:xfrm>
                            <a:off x="9381" y="1236"/>
                            <a:ext cx="29" cy="2"/>
                            <a:chOff x="9381" y="1236"/>
                            <a:chExt cx="29" cy="2"/>
                          </a:xfrm>
                        </wpg:grpSpPr>
                        <wps:wsp>
                          <wps:cNvPr id="56" name="Freeform 44"/>
                          <wps:cNvSpPr>
                            <a:spLocks/>
                          </wps:cNvSpPr>
                          <wps:spPr bwMode="auto">
                            <a:xfrm>
                              <a:off x="9381" y="1236"/>
                              <a:ext cx="29" cy="2"/>
                            </a:xfrm>
                            <a:custGeom>
                              <a:avLst/>
                              <a:gdLst>
                                <a:gd name="T0" fmla="+- 0 9410 9381"/>
                                <a:gd name="T1" fmla="*/ T0 w 29"/>
                                <a:gd name="T2" fmla="+- 0 9381 9381"/>
                                <a:gd name="T3" fmla="*/ T2 w 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">
                                  <a:moveTo>
                                    <a:pt x="29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816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45"/>
                        <wpg:cNvGrpSpPr>
                          <a:grpSpLocks/>
                        </wpg:cNvGrpSpPr>
                        <wpg:grpSpPr bwMode="auto">
                          <a:xfrm>
                            <a:off x="9381" y="855"/>
                            <a:ext cx="29" cy="2"/>
                            <a:chOff x="9381" y="855"/>
                            <a:chExt cx="29" cy="2"/>
                          </a:xfrm>
                        </wpg:grpSpPr>
                        <wps:wsp>
                          <wps:cNvPr id="58" name="Freeform 46"/>
                          <wps:cNvSpPr>
                            <a:spLocks/>
                          </wps:cNvSpPr>
                          <wps:spPr bwMode="auto">
                            <a:xfrm>
                              <a:off x="9381" y="855"/>
                              <a:ext cx="29" cy="2"/>
                            </a:xfrm>
                            <a:custGeom>
                              <a:avLst/>
                              <a:gdLst>
                                <a:gd name="T0" fmla="+- 0 9410 9381"/>
                                <a:gd name="T1" fmla="*/ T0 w 29"/>
                                <a:gd name="T2" fmla="+- 0 9381 9381"/>
                                <a:gd name="T3" fmla="*/ T2 w 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">
                                  <a:moveTo>
                                    <a:pt x="29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816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47"/>
                        <wpg:cNvGrpSpPr>
                          <a:grpSpLocks/>
                        </wpg:cNvGrpSpPr>
                        <wpg:grpSpPr bwMode="auto">
                          <a:xfrm>
                            <a:off x="9381" y="475"/>
                            <a:ext cx="29" cy="2"/>
                            <a:chOff x="9381" y="475"/>
                            <a:chExt cx="29" cy="2"/>
                          </a:xfrm>
                        </wpg:grpSpPr>
                        <wps:wsp>
                          <wps:cNvPr id="60" name="Freeform 48"/>
                          <wps:cNvSpPr>
                            <a:spLocks/>
                          </wps:cNvSpPr>
                          <wps:spPr bwMode="auto">
                            <a:xfrm>
                              <a:off x="9381" y="475"/>
                              <a:ext cx="29" cy="2"/>
                            </a:xfrm>
                            <a:custGeom>
                              <a:avLst/>
                              <a:gdLst>
                                <a:gd name="T0" fmla="+- 0 9410 9381"/>
                                <a:gd name="T1" fmla="*/ T0 w 29"/>
                                <a:gd name="T2" fmla="+- 0 9381 9381"/>
                                <a:gd name="T3" fmla="*/ T2 w 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">
                                  <a:moveTo>
                                    <a:pt x="29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816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" name="Group 49"/>
                        <wpg:cNvGrpSpPr>
                          <a:grpSpLocks/>
                        </wpg:cNvGrpSpPr>
                        <wpg:grpSpPr bwMode="auto">
                          <a:xfrm>
                            <a:off x="6523" y="335"/>
                            <a:ext cx="2887" cy="1863"/>
                            <a:chOff x="6523" y="335"/>
                            <a:chExt cx="2887" cy="1863"/>
                          </a:xfrm>
                        </wpg:grpSpPr>
                        <wps:wsp>
                          <wps:cNvPr id="62" name="Freeform 50"/>
                          <wps:cNvSpPr>
                            <a:spLocks/>
                          </wps:cNvSpPr>
                          <wps:spPr bwMode="auto">
                            <a:xfrm>
                              <a:off x="6523" y="335"/>
                              <a:ext cx="2887" cy="1863"/>
                            </a:xfrm>
                            <a:custGeom>
                              <a:avLst/>
                              <a:gdLst>
                                <a:gd name="T0" fmla="+- 0 6523 6523"/>
                                <a:gd name="T1" fmla="*/ T0 w 2887"/>
                                <a:gd name="T2" fmla="+- 0 2198 335"/>
                                <a:gd name="T3" fmla="*/ 2198 h 1863"/>
                                <a:gd name="T4" fmla="+- 0 6616 6523"/>
                                <a:gd name="T5" fmla="*/ T4 w 2887"/>
                                <a:gd name="T6" fmla="+- 0 2002 335"/>
                                <a:gd name="T7" fmla="*/ 2002 h 1863"/>
                                <a:gd name="T8" fmla="+- 0 6802 6523"/>
                                <a:gd name="T9" fmla="*/ T8 w 2887"/>
                                <a:gd name="T10" fmla="+- 0 645 335"/>
                                <a:gd name="T11" fmla="*/ 645 h 1863"/>
                                <a:gd name="T12" fmla="+- 0 7175 6523"/>
                                <a:gd name="T13" fmla="*/ T12 w 2887"/>
                                <a:gd name="T14" fmla="+- 0 459 335"/>
                                <a:gd name="T15" fmla="*/ 459 h 1863"/>
                                <a:gd name="T16" fmla="+- 0 7920 6523"/>
                                <a:gd name="T17" fmla="*/ T16 w 2887"/>
                                <a:gd name="T18" fmla="+- 0 335 335"/>
                                <a:gd name="T19" fmla="*/ 335 h 1863"/>
                                <a:gd name="T20" fmla="+- 0 9410 6523"/>
                                <a:gd name="T21" fmla="*/ T20 w 2887"/>
                                <a:gd name="T22" fmla="+- 0 392 335"/>
                                <a:gd name="T23" fmla="*/ 392 h 18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2887" h="1863">
                                  <a:moveTo>
                                    <a:pt x="0" y="1863"/>
                                  </a:moveTo>
                                  <a:lnTo>
                                    <a:pt x="93" y="1667"/>
                                  </a:lnTo>
                                  <a:lnTo>
                                    <a:pt x="279" y="310"/>
                                  </a:lnTo>
                                  <a:lnTo>
                                    <a:pt x="652" y="124"/>
                                  </a:lnTo>
                                  <a:lnTo>
                                    <a:pt x="1397" y="0"/>
                                  </a:lnTo>
                                  <a:lnTo>
                                    <a:pt x="2887" y="57"/>
                                  </a:lnTo>
                                </a:path>
                              </a:pathLst>
                            </a:custGeom>
                            <a:noFill/>
                            <a:ln w="2816">
                              <a:solidFill>
                                <a:srgbClr val="0072BD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" name="Group 51"/>
                        <wpg:cNvGrpSpPr>
                          <a:grpSpLocks/>
                        </wpg:cNvGrpSpPr>
                        <wpg:grpSpPr bwMode="auto">
                          <a:xfrm>
                            <a:off x="6492" y="2163"/>
                            <a:ext cx="61" cy="53"/>
                            <a:chOff x="6492" y="2163"/>
                            <a:chExt cx="61" cy="53"/>
                          </a:xfrm>
                        </wpg:grpSpPr>
                        <wps:wsp>
                          <wps:cNvPr id="64" name="Freeform 52"/>
                          <wps:cNvSpPr>
                            <a:spLocks/>
                          </wps:cNvSpPr>
                          <wps:spPr bwMode="auto">
                            <a:xfrm>
                              <a:off x="6492" y="2163"/>
                              <a:ext cx="61" cy="53"/>
                            </a:xfrm>
                            <a:custGeom>
                              <a:avLst/>
                              <a:gdLst>
                                <a:gd name="T0" fmla="+- 0 6523 6492"/>
                                <a:gd name="T1" fmla="*/ T0 w 61"/>
                                <a:gd name="T2" fmla="+- 0 2163 2163"/>
                                <a:gd name="T3" fmla="*/ 2163 h 53"/>
                                <a:gd name="T4" fmla="+- 0 6492 6492"/>
                                <a:gd name="T5" fmla="*/ T4 w 61"/>
                                <a:gd name="T6" fmla="+- 0 2216 2163"/>
                                <a:gd name="T7" fmla="*/ 2216 h 53"/>
                                <a:gd name="T8" fmla="+- 0 6553 6492"/>
                                <a:gd name="T9" fmla="*/ T8 w 61"/>
                                <a:gd name="T10" fmla="+- 0 2216 2163"/>
                                <a:gd name="T11" fmla="*/ 2216 h 53"/>
                                <a:gd name="T12" fmla="+- 0 6523 6492"/>
                                <a:gd name="T13" fmla="*/ T12 w 61"/>
                                <a:gd name="T14" fmla="+- 0 2163 2163"/>
                                <a:gd name="T15" fmla="*/ 2163 h 5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61" h="53">
                                  <a:moveTo>
                                    <a:pt x="31" y="0"/>
                                  </a:moveTo>
                                  <a:lnTo>
                                    <a:pt x="0" y="53"/>
                                  </a:lnTo>
                                  <a:lnTo>
                                    <a:pt x="61" y="53"/>
                                  </a:lnTo>
                                  <a:lnTo>
                                    <a:pt x="3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4223">
                              <a:solidFill>
                                <a:srgbClr val="0072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" name="Group 53"/>
                        <wpg:cNvGrpSpPr>
                          <a:grpSpLocks/>
                        </wpg:cNvGrpSpPr>
                        <wpg:grpSpPr bwMode="auto">
                          <a:xfrm>
                            <a:off x="6585" y="1966"/>
                            <a:ext cx="61" cy="53"/>
                            <a:chOff x="6585" y="1966"/>
                            <a:chExt cx="61" cy="53"/>
                          </a:xfrm>
                        </wpg:grpSpPr>
                        <wps:wsp>
                          <wps:cNvPr id="66" name="Freeform 54"/>
                          <wps:cNvSpPr>
                            <a:spLocks/>
                          </wps:cNvSpPr>
                          <wps:spPr bwMode="auto">
                            <a:xfrm>
                              <a:off x="6585" y="1966"/>
                              <a:ext cx="61" cy="53"/>
                            </a:xfrm>
                            <a:custGeom>
                              <a:avLst/>
                              <a:gdLst>
                                <a:gd name="T0" fmla="+- 0 6616 6585"/>
                                <a:gd name="T1" fmla="*/ T0 w 61"/>
                                <a:gd name="T2" fmla="+- 0 1966 1966"/>
                                <a:gd name="T3" fmla="*/ 1966 h 53"/>
                                <a:gd name="T4" fmla="+- 0 6585 6585"/>
                                <a:gd name="T5" fmla="*/ T4 w 61"/>
                                <a:gd name="T6" fmla="+- 0 2020 1966"/>
                                <a:gd name="T7" fmla="*/ 2020 h 53"/>
                                <a:gd name="T8" fmla="+- 0 6647 6585"/>
                                <a:gd name="T9" fmla="*/ T8 w 61"/>
                                <a:gd name="T10" fmla="+- 0 2020 1966"/>
                                <a:gd name="T11" fmla="*/ 2020 h 53"/>
                                <a:gd name="T12" fmla="+- 0 6616 6585"/>
                                <a:gd name="T13" fmla="*/ T12 w 61"/>
                                <a:gd name="T14" fmla="+- 0 1966 1966"/>
                                <a:gd name="T15" fmla="*/ 1966 h 5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61" h="53">
                                  <a:moveTo>
                                    <a:pt x="31" y="0"/>
                                  </a:moveTo>
                                  <a:lnTo>
                                    <a:pt x="0" y="54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3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4223">
                              <a:solidFill>
                                <a:srgbClr val="0072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55"/>
                        <wpg:cNvGrpSpPr>
                          <a:grpSpLocks/>
                        </wpg:cNvGrpSpPr>
                        <wpg:grpSpPr bwMode="auto">
                          <a:xfrm>
                            <a:off x="6771" y="610"/>
                            <a:ext cx="61" cy="53"/>
                            <a:chOff x="6771" y="610"/>
                            <a:chExt cx="61" cy="53"/>
                          </a:xfrm>
                        </wpg:grpSpPr>
                        <wps:wsp>
                          <wps:cNvPr id="68" name="Freeform 56"/>
                          <wps:cNvSpPr>
                            <a:spLocks/>
                          </wps:cNvSpPr>
                          <wps:spPr bwMode="auto">
                            <a:xfrm>
                              <a:off x="6771" y="610"/>
                              <a:ext cx="61" cy="53"/>
                            </a:xfrm>
                            <a:custGeom>
                              <a:avLst/>
                              <a:gdLst>
                                <a:gd name="T0" fmla="+- 0 6802 6771"/>
                                <a:gd name="T1" fmla="*/ T0 w 61"/>
                                <a:gd name="T2" fmla="+- 0 610 610"/>
                                <a:gd name="T3" fmla="*/ 610 h 53"/>
                                <a:gd name="T4" fmla="+- 0 6771 6771"/>
                                <a:gd name="T5" fmla="*/ T4 w 61"/>
                                <a:gd name="T6" fmla="+- 0 663 610"/>
                                <a:gd name="T7" fmla="*/ 663 h 53"/>
                                <a:gd name="T8" fmla="+- 0 6833 6771"/>
                                <a:gd name="T9" fmla="*/ T8 w 61"/>
                                <a:gd name="T10" fmla="+- 0 663 610"/>
                                <a:gd name="T11" fmla="*/ 663 h 53"/>
                                <a:gd name="T12" fmla="+- 0 6802 6771"/>
                                <a:gd name="T13" fmla="*/ T12 w 61"/>
                                <a:gd name="T14" fmla="+- 0 610 610"/>
                                <a:gd name="T15" fmla="*/ 610 h 5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61" h="53">
                                  <a:moveTo>
                                    <a:pt x="31" y="0"/>
                                  </a:moveTo>
                                  <a:lnTo>
                                    <a:pt x="0" y="53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3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4223">
                              <a:solidFill>
                                <a:srgbClr val="0072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57"/>
                        <wpg:cNvGrpSpPr>
                          <a:grpSpLocks/>
                        </wpg:cNvGrpSpPr>
                        <wpg:grpSpPr bwMode="auto">
                          <a:xfrm>
                            <a:off x="7144" y="424"/>
                            <a:ext cx="61" cy="53"/>
                            <a:chOff x="7144" y="424"/>
                            <a:chExt cx="61" cy="53"/>
                          </a:xfrm>
                        </wpg:grpSpPr>
                        <wps:wsp>
                          <wps:cNvPr id="70" name="Freeform 58"/>
                          <wps:cNvSpPr>
                            <a:spLocks/>
                          </wps:cNvSpPr>
                          <wps:spPr bwMode="auto">
                            <a:xfrm>
                              <a:off x="7144" y="424"/>
                              <a:ext cx="61" cy="53"/>
                            </a:xfrm>
                            <a:custGeom>
                              <a:avLst/>
                              <a:gdLst>
                                <a:gd name="T0" fmla="+- 0 7175 7144"/>
                                <a:gd name="T1" fmla="*/ T0 w 61"/>
                                <a:gd name="T2" fmla="+- 0 424 424"/>
                                <a:gd name="T3" fmla="*/ 424 h 53"/>
                                <a:gd name="T4" fmla="+- 0 7144 7144"/>
                                <a:gd name="T5" fmla="*/ T4 w 61"/>
                                <a:gd name="T6" fmla="+- 0 477 424"/>
                                <a:gd name="T7" fmla="*/ 477 h 53"/>
                                <a:gd name="T8" fmla="+- 0 7205 7144"/>
                                <a:gd name="T9" fmla="*/ T8 w 61"/>
                                <a:gd name="T10" fmla="+- 0 477 424"/>
                                <a:gd name="T11" fmla="*/ 477 h 53"/>
                                <a:gd name="T12" fmla="+- 0 7175 7144"/>
                                <a:gd name="T13" fmla="*/ T12 w 61"/>
                                <a:gd name="T14" fmla="+- 0 424 424"/>
                                <a:gd name="T15" fmla="*/ 424 h 5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61" h="53">
                                  <a:moveTo>
                                    <a:pt x="31" y="0"/>
                                  </a:moveTo>
                                  <a:lnTo>
                                    <a:pt x="0" y="53"/>
                                  </a:lnTo>
                                  <a:lnTo>
                                    <a:pt x="61" y="53"/>
                                  </a:lnTo>
                                  <a:lnTo>
                                    <a:pt x="3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4223">
                              <a:solidFill>
                                <a:srgbClr val="0072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59"/>
                        <wpg:cNvGrpSpPr>
                          <a:grpSpLocks/>
                        </wpg:cNvGrpSpPr>
                        <wpg:grpSpPr bwMode="auto">
                          <a:xfrm>
                            <a:off x="7889" y="299"/>
                            <a:ext cx="61" cy="53"/>
                            <a:chOff x="7889" y="299"/>
                            <a:chExt cx="61" cy="53"/>
                          </a:xfrm>
                        </wpg:grpSpPr>
                        <wps:wsp>
                          <wps:cNvPr id="72" name="Freeform 60"/>
                          <wps:cNvSpPr>
                            <a:spLocks/>
                          </wps:cNvSpPr>
                          <wps:spPr bwMode="auto">
                            <a:xfrm>
                              <a:off x="7889" y="299"/>
                              <a:ext cx="61" cy="53"/>
                            </a:xfrm>
                            <a:custGeom>
                              <a:avLst/>
                              <a:gdLst>
                                <a:gd name="T0" fmla="+- 0 7920 7889"/>
                                <a:gd name="T1" fmla="*/ T0 w 61"/>
                                <a:gd name="T2" fmla="+- 0 299 299"/>
                                <a:gd name="T3" fmla="*/ 299 h 53"/>
                                <a:gd name="T4" fmla="+- 0 7889 7889"/>
                                <a:gd name="T5" fmla="*/ T4 w 61"/>
                                <a:gd name="T6" fmla="+- 0 353 299"/>
                                <a:gd name="T7" fmla="*/ 353 h 53"/>
                                <a:gd name="T8" fmla="+- 0 7951 7889"/>
                                <a:gd name="T9" fmla="*/ T8 w 61"/>
                                <a:gd name="T10" fmla="+- 0 353 299"/>
                                <a:gd name="T11" fmla="*/ 353 h 53"/>
                                <a:gd name="T12" fmla="+- 0 7920 7889"/>
                                <a:gd name="T13" fmla="*/ T12 w 61"/>
                                <a:gd name="T14" fmla="+- 0 299 299"/>
                                <a:gd name="T15" fmla="*/ 299 h 5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61" h="53">
                                  <a:moveTo>
                                    <a:pt x="31" y="0"/>
                                  </a:moveTo>
                                  <a:lnTo>
                                    <a:pt x="0" y="54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3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4223">
                              <a:solidFill>
                                <a:srgbClr val="0072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" name="Group 61"/>
                        <wpg:cNvGrpSpPr>
                          <a:grpSpLocks/>
                        </wpg:cNvGrpSpPr>
                        <wpg:grpSpPr bwMode="auto">
                          <a:xfrm>
                            <a:off x="9379" y="357"/>
                            <a:ext cx="61" cy="53"/>
                            <a:chOff x="9379" y="357"/>
                            <a:chExt cx="61" cy="53"/>
                          </a:xfrm>
                        </wpg:grpSpPr>
                        <wps:wsp>
                          <wps:cNvPr id="74" name="Freeform 62"/>
                          <wps:cNvSpPr>
                            <a:spLocks/>
                          </wps:cNvSpPr>
                          <wps:spPr bwMode="auto">
                            <a:xfrm>
                              <a:off x="9379" y="357"/>
                              <a:ext cx="61" cy="53"/>
                            </a:xfrm>
                            <a:custGeom>
                              <a:avLst/>
                              <a:gdLst>
                                <a:gd name="T0" fmla="+- 0 9410 9379"/>
                                <a:gd name="T1" fmla="*/ T0 w 61"/>
                                <a:gd name="T2" fmla="+- 0 357 357"/>
                                <a:gd name="T3" fmla="*/ 357 h 53"/>
                                <a:gd name="T4" fmla="+- 0 9379 9379"/>
                                <a:gd name="T5" fmla="*/ T4 w 61"/>
                                <a:gd name="T6" fmla="+- 0 410 357"/>
                                <a:gd name="T7" fmla="*/ 410 h 53"/>
                                <a:gd name="T8" fmla="+- 0 9441 9379"/>
                                <a:gd name="T9" fmla="*/ T8 w 61"/>
                                <a:gd name="T10" fmla="+- 0 410 357"/>
                                <a:gd name="T11" fmla="*/ 410 h 53"/>
                                <a:gd name="T12" fmla="+- 0 9410 9379"/>
                                <a:gd name="T13" fmla="*/ T12 w 61"/>
                                <a:gd name="T14" fmla="+- 0 357 357"/>
                                <a:gd name="T15" fmla="*/ 357 h 5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61" h="53">
                                  <a:moveTo>
                                    <a:pt x="31" y="0"/>
                                  </a:moveTo>
                                  <a:lnTo>
                                    <a:pt x="0" y="53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3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4223">
                              <a:solidFill>
                                <a:srgbClr val="0072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4F1286" id="Group 4" o:spid="_x0000_s1026" style="position:absolute;margin-left:324.45pt;margin-top:4.65pt;width:147.75pt;height:114.3pt;z-index:-2604;mso-position-horizontal-relative:page" coordorigin="6489,93" coordsize="2955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">
                <v:group id="Group 5" o:spid="_x0000_s1027" style="position:absolute;left:6523;top:2377;width:2887;height:2" coordorigin="6523,2377" coordsize="28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6" o:spid="_x0000_s1028" style="position:absolute;left:6523;top:2377;width:2887;height:2;visibility:visible;mso-wrap-style:square;v-text-anchor:top" coordsize="28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" path="m,l2887,e" filled="f" strokecolor="#252525" strokeweight=".07822mm">
                    <v:path arrowok="t" o:connecttype="custom" o:connectlocs="0,0;2887,0" o:connectangles="0,0"/>
                  </v:shape>
                </v:group>
                <v:group id="Group 7" o:spid="_x0000_s1029" style="position:absolute;left:6616;top:2348;width:2;height:29" coordorigin="6616,2348" coordsize="2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8" o:spid="_x0000_s1030" style="position:absolute;left:6616;top:2348;width:2;height:29;visibility:visible;mso-wrap-style:square;v-text-anchor:top" coordsize="2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" path="m,29l,e" filled="f" strokecolor="#252525" strokeweight=".07822mm">
                    <v:path arrowok="t" o:connecttype="custom" o:connectlocs="0,2377;0,2348" o:connectangles="0,0"/>
                  </v:shape>
                </v:group>
                <v:group id="Group 9" o:spid="_x0000_s1031" style="position:absolute;left:6802;top:2348;width:2;height:29" coordorigin="6802,2348" coordsize="2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10" o:spid="_x0000_s1032" style="position:absolute;left:6802;top:2348;width:2;height:29;visibility:visible;mso-wrap-style:square;v-text-anchor:top" coordsize="2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" path="m,29l,e" filled="f" strokecolor="#252525" strokeweight=".07822mm">
                    <v:path arrowok="t" o:connecttype="custom" o:connectlocs="0,2377;0,2348" o:connectangles="0,0"/>
                  </v:shape>
                </v:group>
                <v:group id="Group 11" o:spid="_x0000_s1033" style="position:absolute;left:7175;top:2348;width:2;height:29" coordorigin="7175,2348" coordsize="2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12" o:spid="_x0000_s1034" style="position:absolute;left:7175;top:2348;width:2;height:29;visibility:visible;mso-wrap-style:square;v-text-anchor:top" coordsize="2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" path="m,29l,e" filled="f" strokecolor="#252525" strokeweight=".07822mm">
                    <v:path arrowok="t" o:connecttype="custom" o:connectlocs="0,2377;0,2348" o:connectangles="0,0"/>
                  </v:shape>
                </v:group>
                <v:group id="Group 13" o:spid="_x0000_s1035" style="position:absolute;left:7920;top:2348;width:2;height:29" coordorigin="7920,2348" coordsize="2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14" o:spid="_x0000_s1036" style="position:absolute;left:7920;top:2348;width:2;height:29;visibility:visible;mso-wrap-style:square;v-text-anchor:top" coordsize="2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" path="m,29l,e" filled="f" strokecolor="#252525" strokeweight=".07822mm">
                    <v:path arrowok="t" o:connecttype="custom" o:connectlocs="0,2377;0,2348" o:connectangles="0,0"/>
                  </v:shape>
                </v:group>
                <v:group id="Group 15" o:spid="_x0000_s1037" style="position:absolute;left:6523;top:95;width:2887;height:2" coordorigin="6523,95" coordsize="28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16" o:spid="_x0000_s1038" style="position:absolute;left:6523;top:95;width:2887;height:2;visibility:visible;mso-wrap-style:square;v-text-anchor:top" coordsize="28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" path="m,l2887,e" filled="f" strokecolor="#252525" strokeweight=".07822mm">
                    <v:path arrowok="t" o:connecttype="custom" o:connectlocs="0,0;2887,0" o:connectangles="0,0"/>
                  </v:shape>
                </v:group>
                <v:group id="Group 17" o:spid="_x0000_s1039" style="position:absolute;left:6523;top:95;width:2;height:2282" coordorigin="6523,95" coordsize="2,2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18" o:spid="_x0000_s1040" style="position:absolute;left:6523;top:95;width:2;height:2282;visibility:visible;mso-wrap-style:square;v-text-anchor:top" coordsize="2,2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" path="m,2282l,e" filled="f" strokecolor="#252525" strokeweight=".07822mm">
                    <v:path arrowok="t" o:connecttype="custom" o:connectlocs="0,2377;0,95" o:connectangles="0,0"/>
                  </v:shape>
                </v:group>
                <v:group id="Group 19" o:spid="_x0000_s1041" style="position:absolute;left:6616;top:95;width:2;height:29" coordorigin="6616,95" coordsize="2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20" o:spid="_x0000_s1042" style="position:absolute;left:6616;top:95;width:2;height:29;visibility:visible;mso-wrap-style:square;v-text-anchor:top" coordsize="2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" path="m,l,29e" filled="f" strokecolor="#252525" strokeweight=".07822mm">
                    <v:path arrowok="t" o:connecttype="custom" o:connectlocs="0,95;0,124" o:connectangles="0,0"/>
                  </v:shape>
                </v:group>
                <v:group id="Group 21" o:spid="_x0000_s1043" style="position:absolute;left:6802;top:95;width:2;height:29" coordorigin="6802,95" coordsize="2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22" o:spid="_x0000_s1044" style="position:absolute;left:6802;top:95;width:2;height:29;visibility:visible;mso-wrap-style:square;v-text-anchor:top" coordsize="2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" path="m,l,29e" filled="f" strokecolor="#252525" strokeweight=".07822mm">
                    <v:path arrowok="t" o:connecttype="custom" o:connectlocs="0,95;0,124" o:connectangles="0,0"/>
                  </v:shape>
                </v:group>
                <v:group id="Group 23" o:spid="_x0000_s1045" style="position:absolute;left:7175;top:95;width:2;height:29" coordorigin="7175,95" coordsize="2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24" o:spid="_x0000_s1046" style="position:absolute;left:7175;top:95;width:2;height:29;visibility:visible;mso-wrap-style:square;v-text-anchor:top" coordsize="2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" path="m,l,29e" filled="f" strokecolor="#252525" strokeweight=".07822mm">
                    <v:path arrowok="t" o:connecttype="custom" o:connectlocs="0,95;0,124" o:connectangles="0,0"/>
                  </v:shape>
                </v:group>
                <v:group id="Group 25" o:spid="_x0000_s1047" style="position:absolute;left:7920;top:95;width:2;height:29" coordorigin="7920,95" coordsize="2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Freeform 26" o:spid="_x0000_s1048" style="position:absolute;left:7920;top:95;width:2;height:29;visibility:visible;mso-wrap-style:square;v-text-anchor:top" coordsize="2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" path="m,l,29e" filled="f" strokecolor="#252525" strokeweight=".07822mm">
                    <v:path arrowok="t" o:connecttype="custom" o:connectlocs="0,95;0,124" o:connectangles="0,0"/>
                  </v:shape>
                </v:group>
                <v:group id="Group 27" o:spid="_x0000_s1049" style="position:absolute;left:9410;top:95;width:2;height:2282" coordorigin="9410,95" coordsize="2,2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28" o:spid="_x0000_s1050" style="position:absolute;left:9410;top:95;width:2;height:2282;visibility:visible;mso-wrap-style:square;v-text-anchor:top" coordsize="2,2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" path="m,2282l,e" filled="f" strokecolor="#252525" strokeweight=".07822mm">
                    <v:path arrowok="t" o:connecttype="custom" o:connectlocs="0,2377;0,95" o:connectangles="0,0"/>
                  </v:shape>
                </v:group>
                <v:group id="Group 29" o:spid="_x0000_s1051" style="position:absolute;left:6523;top:1996;width:29;height:2" coordorigin="6523,1996" coordsize="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Freeform 30" o:spid="_x0000_s1052" style="position:absolute;left:6523;top:1996;width:29;height:2;visibility:visible;mso-wrap-style:square;v-text-anchor:top" coordsize="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" path="m,l29,e" filled="f" strokecolor="#252525" strokeweight=".07822mm">
                    <v:path arrowok="t" o:connecttype="custom" o:connectlocs="0,0;29,0" o:connectangles="0,0"/>
                  </v:shape>
                </v:group>
                <v:group id="Group 31" o:spid="_x0000_s1053" style="position:absolute;left:6523;top:1616;width:29;height:2" coordorigin="6523,1616" coordsize="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 32" o:spid="_x0000_s1054" style="position:absolute;left:6523;top:1616;width:29;height:2;visibility:visible;mso-wrap-style:square;v-text-anchor:top" coordsize="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" path="m,l29,e" filled="f" strokecolor="#252525" strokeweight=".07822mm">
                    <v:path arrowok="t" o:connecttype="custom" o:connectlocs="0,0;29,0" o:connectangles="0,0"/>
                  </v:shape>
                </v:group>
                <v:group id="Group 33" o:spid="_x0000_s1055" style="position:absolute;left:6523;top:1236;width:29;height:2" coordorigin="6523,1236" coordsize="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Freeform 34" o:spid="_x0000_s1056" style="position:absolute;left:6523;top:1236;width:29;height:2;visibility:visible;mso-wrap-style:square;v-text-anchor:top" coordsize="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" path="m,l29,e" filled="f" strokecolor="#252525" strokeweight=".07822mm">
                    <v:path arrowok="t" o:connecttype="custom" o:connectlocs="0,0;29,0" o:connectangles="0,0"/>
                  </v:shape>
                </v:group>
                <v:group id="Group 35" o:spid="_x0000_s1057" style="position:absolute;left:6523;top:855;width:29;height:2" coordorigin="6523,855" coordsize="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36" o:spid="_x0000_s1058" style="position:absolute;left:6523;top:855;width:29;height:2;visibility:visible;mso-wrap-style:square;v-text-anchor:top" coordsize="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" path="m,l29,e" filled="f" strokecolor="#252525" strokeweight=".07822mm">
                    <v:path arrowok="t" o:connecttype="custom" o:connectlocs="0,0;29,0" o:connectangles="0,0"/>
                  </v:shape>
                </v:group>
                <v:group id="Group 37" o:spid="_x0000_s1059" style="position:absolute;left:6523;top:475;width:29;height:2" coordorigin="6523,475" coordsize="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38" o:spid="_x0000_s1060" style="position:absolute;left:6523;top:475;width:29;height:2;visibility:visible;mso-wrap-style:square;v-text-anchor:top" coordsize="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" path="m,l29,e" filled="f" strokecolor="#252525" strokeweight=".07822mm">
                    <v:path arrowok="t" o:connecttype="custom" o:connectlocs="0,0;29,0" o:connectangles="0,0"/>
                  </v:shape>
                </v:group>
                <v:group id="Group 39" o:spid="_x0000_s1061" style="position:absolute;left:9381;top:1996;width:29;height:2" coordorigin="9381,1996" coordsize="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Freeform 40" o:spid="_x0000_s1062" style="position:absolute;left:9381;top:1996;width:29;height:2;visibility:visible;mso-wrap-style:square;v-text-anchor:top" coordsize="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" path="m29,l,e" filled="f" strokecolor="#252525" strokeweight=".07822mm">
                    <v:path arrowok="t" o:connecttype="custom" o:connectlocs="29,0;0,0" o:connectangles="0,0"/>
                  </v:shape>
                </v:group>
                <v:group id="Group 41" o:spid="_x0000_s1063" style="position:absolute;left:9381;top:1616;width:29;height:2" coordorigin="9381,1616" coordsize="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Freeform 42" o:spid="_x0000_s1064" style="position:absolute;left:9381;top:1616;width:29;height:2;visibility:visible;mso-wrap-style:square;v-text-anchor:top" coordsize="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" path="m29,l,e" filled="f" strokecolor="#252525" strokeweight=".07822mm">
                    <v:path arrowok="t" o:connecttype="custom" o:connectlocs="29,0;0,0" o:connectangles="0,0"/>
                  </v:shape>
                </v:group>
                <v:group id="Group 43" o:spid="_x0000_s1065" style="position:absolute;left:9381;top:1236;width:29;height:2" coordorigin="9381,1236" coordsize="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Freeform 44" o:spid="_x0000_s1066" style="position:absolute;left:9381;top:1236;width:29;height:2;visibility:visible;mso-wrap-style:square;v-text-anchor:top" coordsize="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" path="m29,l,e" filled="f" strokecolor="#252525" strokeweight=".07822mm">
                    <v:path arrowok="t" o:connecttype="custom" o:connectlocs="29,0;0,0" o:connectangles="0,0"/>
                  </v:shape>
                </v:group>
                <v:group id="Group 45" o:spid="_x0000_s1067" style="position:absolute;left:9381;top:855;width:29;height:2" coordorigin="9381,855" coordsize="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Freeform 46" o:spid="_x0000_s1068" style="position:absolute;left:9381;top:855;width:29;height:2;visibility:visible;mso-wrap-style:square;v-text-anchor:top" coordsize="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" path="m29,l,e" filled="f" strokecolor="#252525" strokeweight=".07822mm">
                    <v:path arrowok="t" o:connecttype="custom" o:connectlocs="29,0;0,0" o:connectangles="0,0"/>
                  </v:shape>
                </v:group>
                <v:group id="Group 47" o:spid="_x0000_s1069" style="position:absolute;left:9381;top:475;width:29;height:2" coordorigin="9381,475" coordsize="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Freeform 48" o:spid="_x0000_s1070" style="position:absolute;left:9381;top:475;width:29;height:2;visibility:visible;mso-wrap-style:square;v-text-anchor:top" coordsize="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" path="m29,l,e" filled="f" strokecolor="#252525" strokeweight=".07822mm">
                    <v:path arrowok="t" o:connecttype="custom" o:connectlocs="29,0;0,0" o:connectangles="0,0"/>
                  </v:shape>
                </v:group>
                <v:group id="Group 49" o:spid="_x0000_s1071" style="position:absolute;left:6523;top:335;width:2887;height:1863" coordorigin="6523,335" coordsize="2887,1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 id="Freeform 50" o:spid="_x0000_s1072" style="position:absolute;left:6523;top:335;width:2887;height:1863;visibility:visible;mso-wrap-style:square;v-text-anchor:top" coordsize="2887,1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" path="m,1863l93,1667,279,310,652,124,1397,,2887,57e" filled="f" strokecolor="#0072bd" strokeweight=".07822mm">
                    <v:stroke dashstyle="longDash"/>
                    <v:path arrowok="t" o:connecttype="custom" o:connectlocs="0,2198;93,2002;279,645;652,459;1397,335;2887,392" o:connectangles="0,0,0,0,0,0"/>
                  </v:shape>
                </v:group>
                <v:group id="Group 51" o:spid="_x0000_s1073" style="position:absolute;left:6492;top:2163;width:61;height:53" coordorigin="6492,2163" coordsize="61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 52" o:spid="_x0000_s1074" style="position:absolute;left:6492;top:2163;width:61;height:53;visibility:visible;mso-wrap-style:square;v-text-anchor:top" coordsize="61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" path="m31,l,53r61,l31,xe" filled="f" strokecolor="#0072bd" strokeweight=".1173mm">
                    <v:path arrowok="t" o:connecttype="custom" o:connectlocs="31,2163;0,2216;61,2216;31,2163" o:connectangles="0,0,0,0"/>
                  </v:shape>
                </v:group>
                <v:group id="Group 53" o:spid="_x0000_s1075" style="position:absolute;left:6585;top:1966;width:61;height:53" coordorigin="6585,1966" coordsize="61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 id="Freeform 54" o:spid="_x0000_s1076" style="position:absolute;left:6585;top:1966;width:61;height:53;visibility:visible;mso-wrap-style:square;v-text-anchor:top" coordsize="61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" path="m31,l,54r62,l31,xe" filled="f" strokecolor="#0072bd" strokeweight=".1173mm">
                    <v:path arrowok="t" o:connecttype="custom" o:connectlocs="31,1966;0,2020;62,2020;31,1966" o:connectangles="0,0,0,0"/>
                  </v:shape>
                </v:group>
                <v:group id="Group 55" o:spid="_x0000_s1077" style="position:absolute;left:6771;top:610;width:61;height:53" coordorigin="6771,610" coordsize="61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Freeform 56" o:spid="_x0000_s1078" style="position:absolute;left:6771;top:610;width:61;height:53;visibility:visible;mso-wrap-style:square;v-text-anchor:top" coordsize="61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" path="m31,l,53r62,l31,xe" filled="f" strokecolor="#0072bd" strokeweight=".1173mm">
                    <v:path arrowok="t" o:connecttype="custom" o:connectlocs="31,610;0,663;62,663;31,610" o:connectangles="0,0,0,0"/>
                  </v:shape>
                </v:group>
                <v:group id="Group 57" o:spid="_x0000_s1079" style="position:absolute;left:7144;top:424;width:61;height:53" coordorigin="7144,424" coordsize="61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 id="Freeform 58" o:spid="_x0000_s1080" style="position:absolute;left:7144;top:424;width:61;height:53;visibility:visible;mso-wrap-style:square;v-text-anchor:top" coordsize="61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" path="m31,l,53r61,l31,xe" filled="f" strokecolor="#0072bd" strokeweight=".1173mm">
                    <v:path arrowok="t" o:connecttype="custom" o:connectlocs="31,424;0,477;61,477;31,424" o:connectangles="0,0,0,0"/>
                  </v:shape>
                </v:group>
                <v:group id="Group 59" o:spid="_x0000_s1081" style="position:absolute;left:7889;top:299;width:61;height:53" coordorigin="7889,299" coordsize="61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Freeform 60" o:spid="_x0000_s1082" style="position:absolute;left:7889;top:299;width:61;height:53;visibility:visible;mso-wrap-style:square;v-text-anchor:top" coordsize="61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" path="m31,l,54r62,l31,xe" filled="f" strokecolor="#0072bd" strokeweight=".1173mm">
                    <v:path arrowok="t" o:connecttype="custom" o:connectlocs="31,299;0,353;62,353;31,299" o:connectangles="0,0,0,0"/>
                  </v:shape>
                </v:group>
                <v:group id="Group 61" o:spid="_x0000_s1083" style="position:absolute;left:9379;top:357;width:61;height:53" coordorigin="9379,357" coordsize="61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 id="Freeform 62" o:spid="_x0000_s1084" style="position:absolute;left:9379;top:357;width:61;height:53;visibility:visible;mso-wrap-style:square;v-text-anchor:top" coordsize="61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" path="m31,l,53r62,l31,xe" filled="f" strokecolor="#0072bd" strokeweight=".1173mm">
                    <v:path arrowok="t" o:connecttype="custom" o:connectlocs="31,357;0,410;62,410;31,357" o:connectangles="0,0,0,0"/>
                  </v:shape>
                </v:group>
                <w10:wrap anchorx="page"/>
              </v:group>
            </w:pict>
          </mc:Fallback>
        </mc:AlternateContent>
      </w:r>
      <w:r w:rsidR="00096F81">
        <w:rPr>
          <w:rFonts w:ascii="Arial" w:eastAsia="Arial" w:hAnsi="Arial" w:cs="Arial"/>
          <w:color w:val="252525"/>
          <w:sz w:val="9"/>
          <w:szCs w:val="9"/>
        </w:rPr>
        <w:t>500</w:t>
      </w:r>
      <w:r w:rsidR="00096F81">
        <w:rPr>
          <w:rFonts w:ascii="Arial" w:eastAsia="Arial" w:hAnsi="Arial" w:cs="Arial"/>
          <w:color w:val="252525"/>
          <w:sz w:val="9"/>
          <w:szCs w:val="9"/>
        </w:rPr>
        <w:tab/>
        <w:t>6</w:t>
      </w:r>
    </w:p>
    <w:p w14:paraId="0FD4231F" w14:textId="77777777" w:rsidR="00114C4D" w:rsidRDefault="00114C4D">
      <w:pPr>
        <w:spacing w:before="4" w:after="0" w:line="180" w:lineRule="exact"/>
        <w:rPr>
          <w:sz w:val="18"/>
          <w:szCs w:val="18"/>
        </w:rPr>
      </w:pPr>
    </w:p>
    <w:p w14:paraId="58540ED6" w14:textId="77777777" w:rsidR="00114C4D" w:rsidRDefault="00096F81">
      <w:pPr>
        <w:spacing w:after="0" w:line="240" w:lineRule="auto"/>
        <w:ind w:left="1040" w:right="-20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color w:val="252525"/>
          <w:sz w:val="9"/>
          <w:szCs w:val="9"/>
        </w:rPr>
        <w:t>480</w:t>
      </w:r>
    </w:p>
    <w:p w14:paraId="2BCA18E3" w14:textId="77777777" w:rsidR="00114C4D" w:rsidRDefault="00096F81">
      <w:pPr>
        <w:spacing w:after="0" w:line="93" w:lineRule="exact"/>
        <w:ind w:left="4687" w:right="3990"/>
        <w:jc w:val="center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color w:val="252525"/>
          <w:w w:val="98"/>
          <w:sz w:val="9"/>
          <w:szCs w:val="9"/>
        </w:rPr>
        <w:t>5</w:t>
      </w:r>
    </w:p>
    <w:p w14:paraId="03297A96" w14:textId="77777777" w:rsidR="00114C4D" w:rsidRDefault="00096F81">
      <w:pPr>
        <w:spacing w:before="89" w:after="0" w:line="101" w:lineRule="exact"/>
        <w:ind w:left="1040" w:right="-20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color w:val="252525"/>
          <w:sz w:val="9"/>
          <w:szCs w:val="9"/>
        </w:rPr>
        <w:t>460</w:t>
      </w:r>
    </w:p>
    <w:p w14:paraId="69506FDB" w14:textId="77777777" w:rsidR="00114C4D" w:rsidRDefault="00096F81">
      <w:pPr>
        <w:spacing w:before="89" w:after="0" w:line="240" w:lineRule="auto"/>
        <w:ind w:left="4687" w:right="3990"/>
        <w:jc w:val="center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color w:val="252525"/>
          <w:w w:val="98"/>
          <w:sz w:val="9"/>
          <w:szCs w:val="9"/>
        </w:rPr>
        <w:t>4</w:t>
      </w:r>
    </w:p>
    <w:p w14:paraId="4DE01A93" w14:textId="6765B45C" w:rsidR="00114C4D" w:rsidRDefault="00D6272F">
      <w:pPr>
        <w:spacing w:after="0" w:line="93" w:lineRule="exact"/>
        <w:ind w:left="1040" w:right="-20"/>
        <w:rPr>
          <w:rFonts w:ascii="Arial" w:eastAsia="Arial" w:hAnsi="Arial" w:cs="Arial"/>
          <w:sz w:val="9"/>
          <w:szCs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3877" behindDoc="1" locked="0" layoutInCell="1" allowOverlap="1" wp14:anchorId="545846FC" wp14:editId="195B8764">
                <wp:simplePos x="0" y="0"/>
                <wp:positionH relativeFrom="page">
                  <wp:posOffset>1655445</wp:posOffset>
                </wp:positionH>
                <wp:positionV relativeFrom="paragraph">
                  <wp:posOffset>5080</wp:posOffset>
                </wp:positionV>
                <wp:extent cx="87630" cy="403860"/>
                <wp:effectExtent l="0" t="0" r="0" b="635"/>
                <wp:wrapNone/>
                <wp:docPr id="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B6B82" w14:textId="77777777" w:rsidR="00114C4D" w:rsidRDefault="00096F81">
                            <w:pPr>
                              <w:spacing w:before="14" w:after="0" w:line="240" w:lineRule="auto"/>
                              <w:ind w:left="20" w:right="-20"/>
                              <w:rPr>
                                <w:rFonts w:ascii="Arial" w:eastAsia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52525"/>
                                <w:sz w:val="9"/>
                                <w:szCs w:val="9"/>
                              </w:rPr>
                              <w:t>Time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pacing w:val="18"/>
                                <w:sz w:val="9"/>
                                <w:szCs w:val="9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w w:val="108"/>
                                <w:sz w:val="9"/>
                                <w:szCs w:val="9"/>
                              </w:rPr>
                              <w:t>taken(s)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846FC" id="Text Box 3" o:spid="_x0000_s1037" type="#_x0000_t202" style="position:absolute;left:0;text-align:left;margin-left:130.35pt;margin-top:.4pt;width:6.9pt;height:31.8pt;z-index:-260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" filled="f" stroked="f">
                <v:textbox style="layout-flow:vertical;mso-layout-flow-alt:bottom-to-top" inset="0,0,0,0">
                  <w:txbxContent>
                    <w:p w14:paraId="121B6B82" w14:textId="77777777" w:rsidR="00114C4D" w:rsidRDefault="00096F81">
                      <w:pPr>
                        <w:spacing w:before="14" w:after="0" w:line="240" w:lineRule="auto"/>
                        <w:ind w:left="20" w:right="-20"/>
                        <w:rPr>
                          <w:rFonts w:ascii="Arial" w:eastAsia="Arial" w:hAnsi="Arial" w:cs="Arial"/>
                          <w:sz w:val="9"/>
                          <w:szCs w:val="9"/>
                        </w:rPr>
                      </w:pPr>
                      <w:r>
                        <w:rPr>
                          <w:rFonts w:ascii="Arial" w:eastAsia="Arial" w:hAnsi="Arial" w:cs="Arial"/>
                          <w:color w:val="252525"/>
                          <w:sz w:val="9"/>
                          <w:szCs w:val="9"/>
                        </w:rPr>
                        <w:t>Time</w:t>
                      </w:r>
                      <w:r>
                        <w:rPr>
                          <w:rFonts w:ascii="Arial" w:eastAsia="Arial" w:hAnsi="Arial" w:cs="Arial"/>
                          <w:color w:val="252525"/>
                          <w:spacing w:val="18"/>
                          <w:sz w:val="9"/>
                          <w:szCs w:val="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252525"/>
                          <w:w w:val="108"/>
                          <w:sz w:val="9"/>
                          <w:szCs w:val="9"/>
                        </w:rPr>
                        <w:t>taken(s)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6F81">
        <w:rPr>
          <w:rFonts w:ascii="Arial" w:eastAsia="Arial" w:hAnsi="Arial" w:cs="Arial"/>
          <w:color w:val="252525"/>
          <w:sz w:val="9"/>
          <w:szCs w:val="9"/>
        </w:rPr>
        <w:t>440</w:t>
      </w:r>
    </w:p>
    <w:p w14:paraId="2968471B" w14:textId="77777777" w:rsidR="00114C4D" w:rsidRDefault="00114C4D">
      <w:pPr>
        <w:spacing w:before="4" w:after="0" w:line="180" w:lineRule="exact"/>
        <w:rPr>
          <w:sz w:val="18"/>
          <w:szCs w:val="18"/>
        </w:rPr>
      </w:pPr>
    </w:p>
    <w:p w14:paraId="207C9826" w14:textId="4313ADE3" w:rsidR="00114C4D" w:rsidRDefault="00D6272F">
      <w:pPr>
        <w:tabs>
          <w:tab w:val="left" w:pos="4700"/>
        </w:tabs>
        <w:spacing w:after="0" w:line="101" w:lineRule="exact"/>
        <w:ind w:left="1040" w:right="-20"/>
        <w:rPr>
          <w:rFonts w:ascii="Arial" w:eastAsia="Arial" w:hAnsi="Arial" w:cs="Arial"/>
          <w:sz w:val="9"/>
          <w:szCs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3878" behindDoc="1" locked="0" layoutInCell="1" allowOverlap="1" wp14:anchorId="20B53086" wp14:editId="2D020F5A">
                <wp:simplePos x="0" y="0"/>
                <wp:positionH relativeFrom="page">
                  <wp:posOffset>3989070</wp:posOffset>
                </wp:positionH>
                <wp:positionV relativeFrom="paragraph">
                  <wp:posOffset>-106045</wp:posOffset>
                </wp:positionV>
                <wp:extent cx="87630" cy="273685"/>
                <wp:effectExtent l="0" t="0" r="0" b="381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D09CF4" w14:textId="77777777" w:rsidR="00114C4D" w:rsidRDefault="00096F81">
                            <w:pPr>
                              <w:spacing w:before="14" w:after="0" w:line="240" w:lineRule="auto"/>
                              <w:ind w:left="20" w:right="-20"/>
                              <w:rPr>
                                <w:rFonts w:ascii="Arial" w:eastAsia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52525"/>
                                <w:w w:val="108"/>
                                <w:sz w:val="9"/>
                                <w:szCs w:val="9"/>
                              </w:rPr>
                              <w:t>Speedup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53086" id="Text Box 2" o:spid="_x0000_s1038" type="#_x0000_t202" style="position:absolute;left:0;text-align:left;margin-left:314.1pt;margin-top:-8.35pt;width:6.9pt;height:21.55pt;z-index:-260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" filled="f" stroked="f">
                <v:textbox style="layout-flow:vertical;mso-layout-flow-alt:bottom-to-top" inset="0,0,0,0">
                  <w:txbxContent>
                    <w:p w14:paraId="07D09CF4" w14:textId="77777777" w:rsidR="00114C4D" w:rsidRDefault="00096F81">
                      <w:pPr>
                        <w:spacing w:before="14" w:after="0" w:line="240" w:lineRule="auto"/>
                        <w:ind w:left="20" w:right="-20"/>
                        <w:rPr>
                          <w:rFonts w:ascii="Arial" w:eastAsia="Arial" w:hAnsi="Arial" w:cs="Arial"/>
                          <w:sz w:val="9"/>
                          <w:szCs w:val="9"/>
                        </w:rPr>
                      </w:pPr>
                      <w:r>
                        <w:rPr>
                          <w:rFonts w:ascii="Arial" w:eastAsia="Arial" w:hAnsi="Arial" w:cs="Arial"/>
                          <w:color w:val="252525"/>
                          <w:w w:val="108"/>
                          <w:sz w:val="9"/>
                          <w:szCs w:val="9"/>
                        </w:rPr>
                        <w:t>Speedup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6F81">
        <w:rPr>
          <w:rFonts w:ascii="Arial" w:eastAsia="Arial" w:hAnsi="Arial" w:cs="Arial"/>
          <w:color w:val="252525"/>
          <w:sz w:val="9"/>
          <w:szCs w:val="9"/>
        </w:rPr>
        <w:t>420</w:t>
      </w:r>
      <w:r w:rsidR="00096F81">
        <w:rPr>
          <w:rFonts w:ascii="Arial" w:eastAsia="Arial" w:hAnsi="Arial" w:cs="Arial"/>
          <w:color w:val="252525"/>
          <w:sz w:val="9"/>
          <w:szCs w:val="9"/>
        </w:rPr>
        <w:tab/>
        <w:t>3</w:t>
      </w:r>
    </w:p>
    <w:p w14:paraId="66E5AC44" w14:textId="77777777" w:rsidR="00114C4D" w:rsidRDefault="00114C4D">
      <w:pPr>
        <w:spacing w:before="4" w:after="0" w:line="180" w:lineRule="exact"/>
        <w:rPr>
          <w:sz w:val="18"/>
          <w:szCs w:val="18"/>
        </w:rPr>
      </w:pPr>
    </w:p>
    <w:p w14:paraId="140E8AF7" w14:textId="77777777" w:rsidR="00114C4D" w:rsidRDefault="00096F81">
      <w:pPr>
        <w:spacing w:after="0" w:line="240" w:lineRule="auto"/>
        <w:ind w:left="1040" w:right="-20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color w:val="252525"/>
          <w:sz w:val="9"/>
          <w:szCs w:val="9"/>
        </w:rPr>
        <w:t>400</w:t>
      </w:r>
    </w:p>
    <w:p w14:paraId="0CF5EC8B" w14:textId="77777777" w:rsidR="00114C4D" w:rsidRDefault="00096F81">
      <w:pPr>
        <w:spacing w:after="0" w:line="93" w:lineRule="exact"/>
        <w:ind w:left="4687" w:right="3990"/>
        <w:jc w:val="center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color w:val="252525"/>
          <w:w w:val="98"/>
          <w:sz w:val="9"/>
          <w:szCs w:val="9"/>
        </w:rPr>
        <w:t>2</w:t>
      </w:r>
    </w:p>
    <w:p w14:paraId="5180368F" w14:textId="77777777" w:rsidR="00114C4D" w:rsidRDefault="00096F81">
      <w:pPr>
        <w:spacing w:before="89" w:after="0" w:line="101" w:lineRule="exact"/>
        <w:ind w:left="1040" w:right="-20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color w:val="252525"/>
          <w:sz w:val="9"/>
          <w:szCs w:val="9"/>
        </w:rPr>
        <w:t>380</w:t>
      </w:r>
    </w:p>
    <w:p w14:paraId="3EB9F047" w14:textId="77777777" w:rsidR="00114C4D" w:rsidRDefault="00096F81">
      <w:pPr>
        <w:spacing w:before="89" w:after="0" w:line="240" w:lineRule="auto"/>
        <w:ind w:left="4687" w:right="3990"/>
        <w:jc w:val="center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color w:val="252525"/>
          <w:w w:val="98"/>
          <w:sz w:val="9"/>
          <w:szCs w:val="9"/>
        </w:rPr>
        <w:t>1</w:t>
      </w:r>
    </w:p>
    <w:p w14:paraId="7E43B5F2" w14:textId="77777777" w:rsidR="00114C4D" w:rsidRDefault="00096F81">
      <w:pPr>
        <w:spacing w:after="0" w:line="93" w:lineRule="exact"/>
        <w:ind w:left="1040" w:right="-20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color w:val="252525"/>
          <w:sz w:val="9"/>
          <w:szCs w:val="9"/>
        </w:rPr>
        <w:t>360</w:t>
      </w:r>
    </w:p>
    <w:p w14:paraId="06A8032C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768E6501" w14:textId="77777777" w:rsidR="00114C4D" w:rsidRDefault="00114C4D">
      <w:pPr>
        <w:spacing w:before="4" w:after="0" w:line="180" w:lineRule="exact"/>
        <w:rPr>
          <w:sz w:val="18"/>
          <w:szCs w:val="18"/>
        </w:rPr>
      </w:pPr>
    </w:p>
    <w:p w14:paraId="4FC5D624" w14:textId="77777777" w:rsidR="00114C4D" w:rsidRDefault="00096F81">
      <w:pPr>
        <w:spacing w:after="0" w:line="240" w:lineRule="auto"/>
        <w:ind w:right="-20"/>
        <w:jc w:val="right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color w:val="252525"/>
          <w:w w:val="98"/>
          <w:sz w:val="9"/>
          <w:szCs w:val="9"/>
        </w:rPr>
        <w:t>340</w:t>
      </w:r>
    </w:p>
    <w:p w14:paraId="73B509CD" w14:textId="77777777" w:rsidR="00114C4D" w:rsidRDefault="00096F81">
      <w:pPr>
        <w:spacing w:before="16" w:after="0" w:line="260" w:lineRule="exact"/>
        <w:rPr>
          <w:sz w:val="26"/>
          <w:szCs w:val="26"/>
        </w:rPr>
      </w:pPr>
      <w:r>
        <w:br w:type="column"/>
      </w:r>
    </w:p>
    <w:p w14:paraId="0345FECE" w14:textId="77777777" w:rsidR="00114C4D" w:rsidRDefault="00096F81">
      <w:pPr>
        <w:tabs>
          <w:tab w:val="left" w:pos="620"/>
          <w:tab w:val="left" w:pos="1340"/>
          <w:tab w:val="left" w:pos="2820"/>
        </w:tabs>
        <w:spacing w:after="0" w:line="240" w:lineRule="auto"/>
        <w:ind w:left="-27" w:right="-47"/>
        <w:jc w:val="center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color w:val="252525"/>
          <w:sz w:val="9"/>
          <w:szCs w:val="9"/>
        </w:rPr>
        <w:t>1</w:t>
      </w:r>
      <w:r>
        <w:rPr>
          <w:rFonts w:ascii="Arial" w:eastAsia="Arial" w:hAnsi="Arial" w:cs="Arial"/>
          <w:color w:val="252525"/>
          <w:spacing w:val="18"/>
          <w:sz w:val="9"/>
          <w:szCs w:val="9"/>
        </w:rPr>
        <w:t xml:space="preserve"> </w:t>
      </w:r>
      <w:r>
        <w:rPr>
          <w:rFonts w:ascii="Arial" w:eastAsia="Arial" w:hAnsi="Arial" w:cs="Arial"/>
          <w:color w:val="252525"/>
          <w:sz w:val="9"/>
          <w:szCs w:val="9"/>
        </w:rPr>
        <w:t xml:space="preserve">2    </w:t>
      </w:r>
      <w:r>
        <w:rPr>
          <w:rFonts w:ascii="Arial" w:eastAsia="Arial" w:hAnsi="Arial" w:cs="Arial"/>
          <w:color w:val="252525"/>
          <w:spacing w:val="11"/>
          <w:sz w:val="9"/>
          <w:szCs w:val="9"/>
        </w:rPr>
        <w:t xml:space="preserve"> </w:t>
      </w:r>
      <w:r>
        <w:rPr>
          <w:rFonts w:ascii="Arial" w:eastAsia="Arial" w:hAnsi="Arial" w:cs="Arial"/>
          <w:color w:val="252525"/>
          <w:sz w:val="9"/>
          <w:szCs w:val="9"/>
        </w:rPr>
        <w:t>4</w:t>
      </w:r>
      <w:r>
        <w:rPr>
          <w:rFonts w:ascii="Arial" w:eastAsia="Arial" w:hAnsi="Arial" w:cs="Arial"/>
          <w:color w:val="252525"/>
          <w:sz w:val="9"/>
          <w:szCs w:val="9"/>
        </w:rPr>
        <w:tab/>
        <w:t>8</w:t>
      </w:r>
      <w:r>
        <w:rPr>
          <w:rFonts w:ascii="Arial" w:eastAsia="Arial" w:hAnsi="Arial" w:cs="Arial"/>
          <w:color w:val="252525"/>
          <w:sz w:val="9"/>
          <w:szCs w:val="9"/>
        </w:rPr>
        <w:tab/>
        <w:t>16</w:t>
      </w:r>
      <w:r>
        <w:rPr>
          <w:rFonts w:ascii="Arial" w:eastAsia="Arial" w:hAnsi="Arial" w:cs="Arial"/>
          <w:color w:val="252525"/>
          <w:sz w:val="9"/>
          <w:szCs w:val="9"/>
        </w:rPr>
        <w:tab/>
      </w:r>
      <w:r>
        <w:rPr>
          <w:rFonts w:ascii="Arial" w:eastAsia="Arial" w:hAnsi="Arial" w:cs="Arial"/>
          <w:color w:val="252525"/>
          <w:w w:val="98"/>
          <w:sz w:val="9"/>
          <w:szCs w:val="9"/>
        </w:rPr>
        <w:t>32</w:t>
      </w:r>
    </w:p>
    <w:p w14:paraId="2F4CC5BB" w14:textId="77777777" w:rsidR="00114C4D" w:rsidRDefault="00096F81">
      <w:pPr>
        <w:spacing w:before="25" w:after="0" w:line="103" w:lineRule="exact"/>
        <w:ind w:left="881" w:right="885"/>
        <w:jc w:val="center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color w:val="252525"/>
          <w:sz w:val="9"/>
          <w:szCs w:val="9"/>
        </w:rPr>
        <w:t xml:space="preserve">Number </w:t>
      </w:r>
      <w:r>
        <w:rPr>
          <w:rFonts w:ascii="Arial" w:eastAsia="Arial" w:hAnsi="Arial" w:cs="Arial"/>
          <w:color w:val="252525"/>
          <w:spacing w:val="3"/>
          <w:sz w:val="9"/>
          <w:szCs w:val="9"/>
        </w:rPr>
        <w:t xml:space="preserve"> </w:t>
      </w:r>
      <w:r>
        <w:rPr>
          <w:rFonts w:ascii="Arial" w:eastAsia="Arial" w:hAnsi="Arial" w:cs="Arial"/>
          <w:color w:val="252525"/>
          <w:sz w:val="9"/>
          <w:szCs w:val="9"/>
        </w:rPr>
        <w:t>of</w:t>
      </w:r>
      <w:r>
        <w:rPr>
          <w:rFonts w:ascii="Arial" w:eastAsia="Arial" w:hAnsi="Arial" w:cs="Arial"/>
          <w:color w:val="252525"/>
          <w:spacing w:val="8"/>
          <w:sz w:val="9"/>
          <w:szCs w:val="9"/>
        </w:rPr>
        <w:t xml:space="preserve"> </w:t>
      </w:r>
      <w:r>
        <w:rPr>
          <w:rFonts w:ascii="Arial" w:eastAsia="Arial" w:hAnsi="Arial" w:cs="Arial"/>
          <w:color w:val="252525"/>
          <w:w w:val="108"/>
          <w:sz w:val="9"/>
          <w:szCs w:val="9"/>
        </w:rPr>
        <w:t>Compartments</w:t>
      </w:r>
    </w:p>
    <w:p w14:paraId="2F4A66D0" w14:textId="77777777" w:rsidR="00114C4D" w:rsidRDefault="00096F81">
      <w:pPr>
        <w:spacing w:before="4" w:after="0" w:line="180" w:lineRule="exact"/>
        <w:rPr>
          <w:sz w:val="18"/>
          <w:szCs w:val="18"/>
        </w:rPr>
      </w:pPr>
      <w:r>
        <w:br w:type="column"/>
      </w:r>
    </w:p>
    <w:p w14:paraId="5456F5CE" w14:textId="77777777" w:rsidR="00114C4D" w:rsidRDefault="00096F81">
      <w:pPr>
        <w:spacing w:after="0" w:line="240" w:lineRule="auto"/>
        <w:ind w:right="-20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color w:val="252525"/>
          <w:sz w:val="9"/>
          <w:szCs w:val="9"/>
        </w:rPr>
        <w:t>0</w:t>
      </w:r>
    </w:p>
    <w:p w14:paraId="2720BB2D" w14:textId="77777777" w:rsidR="00114C4D" w:rsidRDefault="00096F81">
      <w:pPr>
        <w:tabs>
          <w:tab w:val="left" w:pos="700"/>
          <w:tab w:val="left" w:pos="1420"/>
          <w:tab w:val="left" w:pos="2920"/>
        </w:tabs>
        <w:spacing w:after="0" w:line="92" w:lineRule="exact"/>
        <w:ind w:left="62" w:right="-20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color w:val="252525"/>
          <w:sz w:val="9"/>
          <w:szCs w:val="9"/>
        </w:rPr>
        <w:t>1</w:t>
      </w:r>
      <w:r>
        <w:rPr>
          <w:rFonts w:ascii="Arial" w:eastAsia="Arial" w:hAnsi="Arial" w:cs="Arial"/>
          <w:color w:val="252525"/>
          <w:spacing w:val="18"/>
          <w:sz w:val="9"/>
          <w:szCs w:val="9"/>
        </w:rPr>
        <w:t xml:space="preserve"> </w:t>
      </w:r>
      <w:r>
        <w:rPr>
          <w:rFonts w:ascii="Arial" w:eastAsia="Arial" w:hAnsi="Arial" w:cs="Arial"/>
          <w:color w:val="252525"/>
          <w:sz w:val="9"/>
          <w:szCs w:val="9"/>
        </w:rPr>
        <w:t xml:space="preserve">2    </w:t>
      </w:r>
      <w:r>
        <w:rPr>
          <w:rFonts w:ascii="Arial" w:eastAsia="Arial" w:hAnsi="Arial" w:cs="Arial"/>
          <w:color w:val="252525"/>
          <w:spacing w:val="11"/>
          <w:sz w:val="9"/>
          <w:szCs w:val="9"/>
        </w:rPr>
        <w:t xml:space="preserve"> </w:t>
      </w:r>
      <w:r>
        <w:rPr>
          <w:rFonts w:ascii="Arial" w:eastAsia="Arial" w:hAnsi="Arial" w:cs="Arial"/>
          <w:color w:val="252525"/>
          <w:sz w:val="9"/>
          <w:szCs w:val="9"/>
        </w:rPr>
        <w:t>4</w:t>
      </w:r>
      <w:r>
        <w:rPr>
          <w:rFonts w:ascii="Arial" w:eastAsia="Arial" w:hAnsi="Arial" w:cs="Arial"/>
          <w:color w:val="252525"/>
          <w:sz w:val="9"/>
          <w:szCs w:val="9"/>
        </w:rPr>
        <w:tab/>
        <w:t>8</w:t>
      </w:r>
      <w:r>
        <w:rPr>
          <w:rFonts w:ascii="Arial" w:eastAsia="Arial" w:hAnsi="Arial" w:cs="Arial"/>
          <w:color w:val="252525"/>
          <w:sz w:val="9"/>
          <w:szCs w:val="9"/>
        </w:rPr>
        <w:tab/>
        <w:t>16</w:t>
      </w:r>
      <w:r>
        <w:rPr>
          <w:rFonts w:ascii="Arial" w:eastAsia="Arial" w:hAnsi="Arial" w:cs="Arial"/>
          <w:color w:val="252525"/>
          <w:sz w:val="9"/>
          <w:szCs w:val="9"/>
        </w:rPr>
        <w:tab/>
        <w:t>32</w:t>
      </w:r>
    </w:p>
    <w:p w14:paraId="2DB970EF" w14:textId="77777777" w:rsidR="00114C4D" w:rsidRDefault="00096F81">
      <w:pPr>
        <w:spacing w:before="25" w:after="0" w:line="103" w:lineRule="exact"/>
        <w:ind w:left="943" w:right="1946"/>
        <w:jc w:val="center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color w:val="252525"/>
          <w:sz w:val="9"/>
          <w:szCs w:val="9"/>
        </w:rPr>
        <w:t xml:space="preserve">Number </w:t>
      </w:r>
      <w:r>
        <w:rPr>
          <w:rFonts w:ascii="Arial" w:eastAsia="Arial" w:hAnsi="Arial" w:cs="Arial"/>
          <w:color w:val="252525"/>
          <w:spacing w:val="3"/>
          <w:sz w:val="9"/>
          <w:szCs w:val="9"/>
        </w:rPr>
        <w:t xml:space="preserve"> </w:t>
      </w:r>
      <w:r>
        <w:rPr>
          <w:rFonts w:ascii="Arial" w:eastAsia="Arial" w:hAnsi="Arial" w:cs="Arial"/>
          <w:color w:val="252525"/>
          <w:sz w:val="9"/>
          <w:szCs w:val="9"/>
        </w:rPr>
        <w:t>of</w:t>
      </w:r>
      <w:r>
        <w:rPr>
          <w:rFonts w:ascii="Arial" w:eastAsia="Arial" w:hAnsi="Arial" w:cs="Arial"/>
          <w:color w:val="252525"/>
          <w:spacing w:val="8"/>
          <w:sz w:val="9"/>
          <w:szCs w:val="9"/>
        </w:rPr>
        <w:t xml:space="preserve"> </w:t>
      </w:r>
      <w:r>
        <w:rPr>
          <w:rFonts w:ascii="Arial" w:eastAsia="Arial" w:hAnsi="Arial" w:cs="Arial"/>
          <w:color w:val="252525"/>
          <w:w w:val="108"/>
          <w:sz w:val="9"/>
          <w:szCs w:val="9"/>
        </w:rPr>
        <w:t>Compartments</w:t>
      </w:r>
    </w:p>
    <w:p w14:paraId="3E2E5485" w14:textId="77777777" w:rsidR="00114C4D" w:rsidRDefault="00114C4D">
      <w:pPr>
        <w:spacing w:after="0"/>
        <w:jc w:val="center"/>
        <w:sectPr w:rsidR="00114C4D">
          <w:type w:val="continuous"/>
          <w:pgSz w:w="12240" w:h="15840"/>
          <w:pgMar w:top="1480" w:right="1720" w:bottom="280" w:left="1720" w:header="720" w:footer="720" w:gutter="0"/>
          <w:cols w:num="3" w:space="720" w:equalWidth="0">
            <w:col w:w="1188" w:space="13"/>
            <w:col w:w="2963" w:space="549"/>
            <w:col w:w="4087"/>
          </w:cols>
        </w:sectPr>
      </w:pPr>
    </w:p>
    <w:p w14:paraId="126D480A" w14:textId="77777777" w:rsidR="00114C4D" w:rsidRDefault="00114C4D">
      <w:pPr>
        <w:spacing w:before="3" w:after="0" w:line="170" w:lineRule="exact"/>
        <w:rPr>
          <w:sz w:val="17"/>
          <w:szCs w:val="17"/>
        </w:rPr>
      </w:pPr>
    </w:p>
    <w:p w14:paraId="05715352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w w:val="131"/>
          <w:sz w:val="14"/>
          <w:szCs w:val="14"/>
        </w:rPr>
        <w:t>(a)</w:t>
      </w:r>
    </w:p>
    <w:p w14:paraId="6796204B" w14:textId="77777777" w:rsidR="00114C4D" w:rsidRDefault="00096F81">
      <w:pPr>
        <w:spacing w:before="3" w:after="0" w:line="170" w:lineRule="exact"/>
        <w:rPr>
          <w:sz w:val="17"/>
          <w:szCs w:val="17"/>
        </w:rPr>
      </w:pPr>
      <w:r>
        <w:br w:type="column"/>
      </w:r>
    </w:p>
    <w:p w14:paraId="0561BD3C" w14:textId="77777777" w:rsidR="00114C4D" w:rsidRDefault="00096F81">
      <w:pPr>
        <w:spacing w:after="0" w:line="240" w:lineRule="auto"/>
        <w:ind w:right="-2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w w:val="130"/>
          <w:sz w:val="14"/>
          <w:szCs w:val="14"/>
        </w:rPr>
        <w:t>(b)</w:t>
      </w:r>
    </w:p>
    <w:p w14:paraId="11A54E10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2707" w:space="3366"/>
            <w:col w:w="2727"/>
          </w:cols>
        </w:sectPr>
      </w:pPr>
    </w:p>
    <w:p w14:paraId="0DB0762F" w14:textId="77777777" w:rsidR="00114C4D" w:rsidRDefault="00114C4D">
      <w:pPr>
        <w:spacing w:before="20" w:after="0" w:line="240" w:lineRule="exact"/>
        <w:rPr>
          <w:sz w:val="24"/>
          <w:szCs w:val="24"/>
        </w:rPr>
      </w:pPr>
    </w:p>
    <w:p w14:paraId="45B2AFA8" w14:textId="77777777" w:rsidR="00114C4D" w:rsidRDefault="00096F81">
      <w:pPr>
        <w:spacing w:before="30" w:after="0" w:line="240" w:lineRule="auto"/>
        <w:ind w:left="955" w:right="-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114"/>
          <w:sz w:val="16"/>
          <w:szCs w:val="16"/>
        </w:rPr>
        <w:t>Figure</w:t>
      </w:r>
      <w:r>
        <w:rPr>
          <w:rFonts w:ascii="Times New Roman" w:eastAsia="Times New Roman" w:hAnsi="Times New Roman" w:cs="Times New Roman"/>
          <w:spacing w:val="9"/>
          <w:w w:val="1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7: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6"/>
          <w:szCs w:val="16"/>
        </w:rPr>
        <w:t>(a)Time</w:t>
      </w:r>
      <w:r>
        <w:rPr>
          <w:rFonts w:ascii="Times New Roman" w:eastAsia="Times New Roman" w:hAnsi="Times New Roman" w:cs="Times New Roman"/>
          <w:spacing w:val="9"/>
          <w:w w:val="11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6"/>
          <w:szCs w:val="16"/>
        </w:rPr>
        <w:t>ta</w:t>
      </w:r>
      <w:r>
        <w:rPr>
          <w:rFonts w:ascii="Times New Roman" w:eastAsia="Times New Roman" w:hAnsi="Times New Roman" w:cs="Times New Roman"/>
          <w:spacing w:val="-5"/>
          <w:w w:val="116"/>
          <w:sz w:val="16"/>
          <w:szCs w:val="16"/>
        </w:rPr>
        <w:t>k</w:t>
      </w:r>
      <w:r>
        <w:rPr>
          <w:rFonts w:ascii="Times New Roman" w:eastAsia="Times New Roman" w:hAnsi="Times New Roman" w:cs="Times New Roman"/>
          <w:w w:val="116"/>
          <w:sz w:val="16"/>
          <w:szCs w:val="16"/>
        </w:rPr>
        <w:t>en</w:t>
      </w:r>
      <w:r>
        <w:rPr>
          <w:rFonts w:ascii="Times New Roman" w:eastAsia="Times New Roman" w:hAnsi="Times New Roman" w:cs="Times New Roman"/>
          <w:spacing w:val="15"/>
          <w:w w:val="11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to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run </w:t>
      </w:r>
      <w:r>
        <w:rPr>
          <w:rFonts w:ascii="Times New Roman" w:eastAsia="Times New Roman" w:hAnsi="Times New Roman" w:cs="Times New Roman"/>
          <w:spacing w:val="1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90s</w:t>
      </w:r>
      <w:r>
        <w:rPr>
          <w:rFonts w:ascii="Times New Roman" w:eastAsia="Times New Roman" w:hAnsi="Times New Roman" w:cs="Times New Roman"/>
          <w:spacing w:val="2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16"/>
          <w:szCs w:val="16"/>
        </w:rPr>
        <w:t>PBM</w:t>
      </w:r>
      <w:r>
        <w:rPr>
          <w:rFonts w:ascii="Times New Roman" w:eastAsia="Times New Roman" w:hAnsi="Times New Roman" w:cs="Times New Roman"/>
          <w:spacing w:val="13"/>
          <w:w w:val="1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16"/>
          <w:szCs w:val="16"/>
        </w:rPr>
        <w:t>si</w:t>
      </w:r>
      <w:r>
        <w:rPr>
          <w:rFonts w:ascii="Times New Roman" w:eastAsia="Times New Roman" w:hAnsi="Times New Roman" w:cs="Times New Roman"/>
          <w:spacing w:val="-6"/>
          <w:w w:val="114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w w:val="114"/>
          <w:sz w:val="16"/>
          <w:szCs w:val="16"/>
        </w:rPr>
        <w:t>ulation</w:t>
      </w:r>
      <w:r>
        <w:rPr>
          <w:rFonts w:ascii="Times New Roman" w:eastAsia="Times New Roman" w:hAnsi="Times New Roman" w:cs="Times New Roman"/>
          <w:spacing w:val="10"/>
          <w:w w:val="1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on</w:t>
      </w:r>
      <w:r>
        <w:rPr>
          <w:rFonts w:ascii="Times New Roman" w:eastAsia="Times New Roman" w:hAnsi="Times New Roman" w:cs="Times New Roman"/>
          <w:spacing w:val="3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6"/>
          <w:szCs w:val="16"/>
        </w:rPr>
        <w:t>H</w:t>
      </w:r>
      <w:r>
        <w:rPr>
          <w:rFonts w:ascii="Times New Roman" w:eastAsia="Times New Roman" w:hAnsi="Times New Roman" w:cs="Times New Roman"/>
          <w:w w:val="121"/>
          <w:sz w:val="16"/>
          <w:szCs w:val="16"/>
        </w:rPr>
        <w:t>PC</w:t>
      </w:r>
      <w:r>
        <w:rPr>
          <w:rFonts w:ascii="Times New Roman" w:eastAsia="Times New Roman" w:hAnsi="Times New Roman" w:cs="Times New Roman"/>
          <w:w w:val="88"/>
          <w:sz w:val="16"/>
          <w:szCs w:val="16"/>
        </w:rPr>
        <w:t>’</w:t>
      </w:r>
      <w:r>
        <w:rPr>
          <w:rFonts w:ascii="Times New Roman" w:eastAsia="Times New Roman" w:hAnsi="Times New Roman" w:cs="Times New Roman"/>
          <w:w w:val="107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6"/>
          <w:szCs w:val="16"/>
        </w:rPr>
        <w:t>Kepler</w:t>
      </w:r>
      <w:r>
        <w:rPr>
          <w:rFonts w:ascii="Times New Roman" w:eastAsia="Times New Roman" w:hAnsi="Times New Roman" w:cs="Times New Roman"/>
          <w:spacing w:val="10"/>
          <w:w w:val="1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K20</w:t>
      </w:r>
      <w:r>
        <w:rPr>
          <w:rFonts w:ascii="Times New Roman" w:eastAsia="Times New Roman" w:hAnsi="Times New Roman" w:cs="Times New Roman"/>
          <w:spacing w:val="4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6"/>
          <w:szCs w:val="16"/>
        </w:rPr>
        <w:t>GPU</w:t>
      </w:r>
      <w:r>
        <w:rPr>
          <w:rFonts w:ascii="Times New Roman" w:eastAsia="Times New Roman" w:hAnsi="Times New Roman" w:cs="Times New Roman"/>
          <w:spacing w:val="8"/>
          <w:w w:val="11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6"/>
          <w:szCs w:val="16"/>
        </w:rPr>
        <w:t>(b)S</w:t>
      </w:r>
      <w:r>
        <w:rPr>
          <w:rFonts w:ascii="Times New Roman" w:eastAsia="Times New Roman" w:hAnsi="Times New Roman" w:cs="Times New Roman"/>
          <w:spacing w:val="5"/>
          <w:w w:val="116"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w w:val="113"/>
          <w:sz w:val="16"/>
          <w:szCs w:val="16"/>
        </w:rPr>
        <w:t>eedup</w:t>
      </w:r>
    </w:p>
    <w:p w14:paraId="73099DEA" w14:textId="77777777" w:rsidR="00114C4D" w:rsidRDefault="00096F81">
      <w:pPr>
        <w:spacing w:before="100" w:after="0" w:line="240" w:lineRule="auto"/>
        <w:ind w:left="955" w:right="-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111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-6"/>
          <w:w w:val="111"/>
          <w:sz w:val="16"/>
          <w:szCs w:val="16"/>
        </w:rPr>
        <w:t>c</w:t>
      </w:r>
      <w:r>
        <w:rPr>
          <w:rFonts w:ascii="Times New Roman" w:eastAsia="Times New Roman" w:hAnsi="Times New Roman" w:cs="Times New Roman"/>
          <w:w w:val="111"/>
          <w:sz w:val="16"/>
          <w:szCs w:val="16"/>
        </w:rPr>
        <w:t>hie</w:t>
      </w:r>
      <w:r>
        <w:rPr>
          <w:rFonts w:ascii="Times New Roman" w:eastAsia="Times New Roman" w:hAnsi="Times New Roman" w:cs="Times New Roman"/>
          <w:spacing w:val="-6"/>
          <w:w w:val="111"/>
          <w:sz w:val="16"/>
          <w:szCs w:val="16"/>
        </w:rPr>
        <w:t>v</w:t>
      </w:r>
      <w:r>
        <w:rPr>
          <w:rFonts w:ascii="Times New Roman" w:eastAsia="Times New Roman" w:hAnsi="Times New Roman" w:cs="Times New Roman"/>
          <w:w w:val="111"/>
          <w:sz w:val="16"/>
          <w:szCs w:val="16"/>
        </w:rPr>
        <w:t>ed</w:t>
      </w:r>
      <w:r>
        <w:rPr>
          <w:rFonts w:ascii="Times New Roman" w:eastAsia="Times New Roman" w:hAnsi="Times New Roman" w:cs="Times New Roman"/>
          <w:spacing w:val="17"/>
          <w:w w:val="1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for</w:t>
      </w:r>
      <w:r>
        <w:rPr>
          <w:rFonts w:ascii="Times New Roman" w:eastAsia="Times New Roman" w:hAnsi="Times New Roman" w:cs="Times New Roman"/>
          <w:spacing w:val="3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the </w:t>
      </w:r>
      <w:r>
        <w:rPr>
          <w:rFonts w:ascii="Times New Roman" w:eastAsia="Times New Roman" w:hAnsi="Times New Roman" w:cs="Times New Roman"/>
          <w:spacing w:val="1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6"/>
          <w:szCs w:val="16"/>
        </w:rPr>
        <w:t>GPU</w:t>
      </w:r>
      <w:r>
        <w:rPr>
          <w:rFonts w:ascii="Times New Roman" w:eastAsia="Times New Roman" w:hAnsi="Times New Roman" w:cs="Times New Roman"/>
          <w:spacing w:val="17"/>
          <w:w w:val="1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6"/>
          <w:szCs w:val="16"/>
        </w:rPr>
        <w:t>si</w:t>
      </w:r>
      <w:r>
        <w:rPr>
          <w:rFonts w:ascii="Times New Roman" w:eastAsia="Times New Roman" w:hAnsi="Times New Roman" w:cs="Times New Roman"/>
          <w:spacing w:val="-6"/>
          <w:w w:val="115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w w:val="115"/>
          <w:sz w:val="16"/>
          <w:szCs w:val="16"/>
        </w:rPr>
        <w:t>ulation</w:t>
      </w:r>
      <w:r>
        <w:rPr>
          <w:rFonts w:ascii="Times New Roman" w:eastAsia="Times New Roman" w:hAnsi="Times New Roman" w:cs="Times New Roman"/>
          <w:spacing w:val="5"/>
          <w:w w:val="1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>ov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er 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the </w:t>
      </w:r>
      <w:r>
        <w:rPr>
          <w:rFonts w:ascii="Times New Roman" w:eastAsia="Times New Roman" w:hAnsi="Times New Roman" w:cs="Times New Roman"/>
          <w:spacing w:val="1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serial </w:t>
      </w:r>
      <w:r>
        <w:rPr>
          <w:rFonts w:ascii="Times New Roman" w:eastAsia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16"/>
          <w:szCs w:val="16"/>
        </w:rPr>
        <w:t>si</w:t>
      </w:r>
      <w:r>
        <w:rPr>
          <w:rFonts w:ascii="Times New Roman" w:eastAsia="Times New Roman" w:hAnsi="Times New Roman" w:cs="Times New Roman"/>
          <w:spacing w:val="-6"/>
          <w:w w:val="114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w w:val="114"/>
          <w:sz w:val="16"/>
          <w:szCs w:val="16"/>
        </w:rPr>
        <w:t>ulation</w:t>
      </w:r>
      <w:r>
        <w:rPr>
          <w:rFonts w:ascii="Times New Roman" w:eastAsia="Times New Roman" w:hAnsi="Times New Roman" w:cs="Times New Roman"/>
          <w:spacing w:val="12"/>
          <w:w w:val="1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on</w:t>
      </w:r>
      <w:r>
        <w:rPr>
          <w:rFonts w:ascii="Times New Roman" w:eastAsia="Times New Roman" w:hAnsi="Times New Roman" w:cs="Times New Roman"/>
          <w:spacing w:val="3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the </w:t>
      </w:r>
      <w:r>
        <w:rPr>
          <w:rFonts w:ascii="Times New Roman" w:eastAsia="Times New Roman" w:hAnsi="Times New Roman" w:cs="Times New Roman"/>
          <w:spacing w:val="1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6"/>
          <w:szCs w:val="16"/>
        </w:rPr>
        <w:t>HPC</w:t>
      </w:r>
      <w:r>
        <w:rPr>
          <w:rFonts w:ascii="Times New Roman" w:eastAsia="Times New Roman" w:hAnsi="Times New Roman" w:cs="Times New Roman"/>
          <w:spacing w:val="24"/>
          <w:w w:val="1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6"/>
          <w:szCs w:val="16"/>
        </w:rPr>
        <w:t>device</w:t>
      </w:r>
    </w:p>
    <w:p w14:paraId="52FC0AB3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2A335610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0E795FE9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616114AE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64634966" w14:textId="77777777" w:rsidR="00114C4D" w:rsidRDefault="00114C4D">
      <w:pPr>
        <w:spacing w:before="6" w:after="0" w:line="110" w:lineRule="exact"/>
        <w:rPr>
          <w:sz w:val="11"/>
          <w:szCs w:val="11"/>
        </w:rPr>
      </w:pPr>
    </w:p>
    <w:p w14:paraId="5003C75D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443</w:t>
      </w:r>
    </w:p>
    <w:p w14:paraId="3C04178C" w14:textId="77777777" w:rsidR="00114C4D" w:rsidRDefault="00096F81">
      <w:pPr>
        <w:spacing w:before="22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5. </w:t>
      </w:r>
      <w:r>
        <w:rPr>
          <w:rFonts w:ascii="Times New Roman" w:eastAsia="Times New Roman" w:hAnsi="Times New Roman" w:cs="Times New Roman"/>
          <w:b/>
          <w:bCs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4"/>
          <w:sz w:val="20"/>
          <w:szCs w:val="20"/>
        </w:rPr>
        <w:t>Conclusions</w:t>
      </w:r>
    </w:p>
    <w:p w14:paraId="04082AC2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757" w:space="199"/>
            <w:col w:w="7844"/>
          </w:cols>
        </w:sectPr>
      </w:pPr>
    </w:p>
    <w:p w14:paraId="485D003C" w14:textId="77777777" w:rsidR="00114C4D" w:rsidRDefault="00114C4D">
      <w:pPr>
        <w:spacing w:before="16" w:after="0" w:line="240" w:lineRule="exact"/>
        <w:rPr>
          <w:sz w:val="24"/>
          <w:szCs w:val="24"/>
        </w:rPr>
      </w:pPr>
    </w:p>
    <w:p w14:paraId="32DEDAA2" w14:textId="77777777" w:rsidR="00114C4D" w:rsidRDefault="00114C4D">
      <w:pPr>
        <w:spacing w:after="0"/>
        <w:sectPr w:rsidR="00114C4D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2A7654B7" w14:textId="77777777" w:rsidR="00114C4D" w:rsidRDefault="00114C4D">
      <w:pPr>
        <w:spacing w:before="6" w:after="0" w:line="110" w:lineRule="exact"/>
        <w:rPr>
          <w:sz w:val="11"/>
          <w:szCs w:val="11"/>
        </w:rPr>
      </w:pPr>
    </w:p>
    <w:p w14:paraId="189CBE7C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444</w:t>
      </w:r>
    </w:p>
    <w:p w14:paraId="504451E5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68069688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445</w:t>
      </w:r>
    </w:p>
    <w:p w14:paraId="5FC9BF2A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59B78D57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446</w:t>
      </w:r>
    </w:p>
    <w:p w14:paraId="71B62FB3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7550D1D9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447</w:t>
      </w:r>
    </w:p>
    <w:p w14:paraId="388F5A5C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6E8A3DE1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448</w:t>
      </w:r>
    </w:p>
    <w:p w14:paraId="4874E55C" w14:textId="77777777" w:rsidR="00114C4D" w:rsidRDefault="00096F81">
      <w:pPr>
        <w:spacing w:before="22" w:after="0" w:line="374" w:lineRule="auto"/>
        <w:ind w:right="916" w:firstLine="2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In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prese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spacing w:val="36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stud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PBM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ed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sing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run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GPU.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ulations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compared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similar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 xml:space="preserve">ones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CPUs.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cases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obser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8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GPU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ulations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faster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than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CPU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ulations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had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higher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calculations. </w:t>
      </w:r>
      <w:r>
        <w:rPr>
          <w:rFonts w:ascii="Times New Roman" w:eastAsia="Times New Roman" w:hAnsi="Times New Roman" w:cs="Times New Roman"/>
          <w:spacing w:val="30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ulations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amou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ts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calculations</w:t>
      </w:r>
      <w:r>
        <w:rPr>
          <w:rFonts w:ascii="Times New Roman" w:eastAsia="Times New Roman" w:hAnsi="Times New Roman" w:cs="Times New Roman"/>
          <w:spacing w:val="2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GPUs,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cases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are</w:t>
      </w:r>
    </w:p>
    <w:p w14:paraId="478FE7BE" w14:textId="77777777" w:rsidR="00114C4D" w:rsidRDefault="00114C4D">
      <w:pPr>
        <w:spacing w:after="0"/>
        <w:jc w:val="both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757" w:space="199"/>
            <w:col w:w="7844"/>
          </w:cols>
        </w:sectPr>
      </w:pPr>
    </w:p>
    <w:p w14:paraId="76BA3E62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61F8380D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0A8B2DB5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18652A36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7C110898" w14:textId="77777777" w:rsidR="00114C4D" w:rsidRDefault="00114C4D">
      <w:pPr>
        <w:spacing w:before="6" w:after="0" w:line="200" w:lineRule="exact"/>
        <w:rPr>
          <w:sz w:val="20"/>
          <w:szCs w:val="20"/>
        </w:rPr>
      </w:pPr>
    </w:p>
    <w:p w14:paraId="3483AB27" w14:textId="77777777" w:rsidR="00114C4D" w:rsidRDefault="00114C4D">
      <w:pPr>
        <w:spacing w:after="0"/>
        <w:sectPr w:rsidR="00114C4D">
          <w:pgSz w:w="12240" w:h="15840"/>
          <w:pgMar w:top="1480" w:right="1720" w:bottom="1920" w:left="1720" w:header="0" w:footer="1737" w:gutter="0"/>
          <w:cols w:space="720"/>
        </w:sectPr>
      </w:pPr>
    </w:p>
    <w:p w14:paraId="3A49BB6E" w14:textId="77777777" w:rsidR="00114C4D" w:rsidRDefault="00114C4D">
      <w:pPr>
        <w:spacing w:before="6" w:after="0" w:line="110" w:lineRule="exact"/>
        <w:rPr>
          <w:sz w:val="11"/>
          <w:szCs w:val="11"/>
        </w:rPr>
      </w:pPr>
    </w:p>
    <w:p w14:paraId="39A830A5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449</w:t>
      </w:r>
    </w:p>
    <w:p w14:paraId="045F00F0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4BB3A63E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450</w:t>
      </w:r>
    </w:p>
    <w:p w14:paraId="45FD750F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2780A6CE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451</w:t>
      </w:r>
    </w:p>
    <w:p w14:paraId="0D8BE4F6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4ADB66B7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452</w:t>
      </w:r>
    </w:p>
    <w:p w14:paraId="5E0060E8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4F9289BC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453</w:t>
      </w:r>
    </w:p>
    <w:p w14:paraId="43BAC8E3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6FB99344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454</w:t>
      </w:r>
    </w:p>
    <w:p w14:paraId="3D5379A3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466E2547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455</w:t>
      </w:r>
    </w:p>
    <w:p w14:paraId="0A98DE14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258C4B1B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456</w:t>
      </w:r>
    </w:p>
    <w:p w14:paraId="122A1A3C" w14:textId="77777777" w:rsidR="00114C4D" w:rsidRDefault="00114C4D">
      <w:pPr>
        <w:spacing w:before="4" w:after="0" w:line="240" w:lineRule="exact"/>
        <w:rPr>
          <w:sz w:val="24"/>
          <w:szCs w:val="24"/>
        </w:rPr>
      </w:pPr>
    </w:p>
    <w:p w14:paraId="743D37F3" w14:textId="77777777" w:rsidR="00114C4D" w:rsidRDefault="00096F81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457</w:t>
      </w:r>
    </w:p>
    <w:p w14:paraId="6B986268" w14:textId="77777777" w:rsidR="00114C4D" w:rsidRDefault="00096F81">
      <w:pPr>
        <w:spacing w:before="22" w:after="0" w:line="374" w:lineRule="auto"/>
        <w:ind w:right="9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0"/>
          <w:szCs w:val="20"/>
        </w:rPr>
        <w:t>rare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PBMs.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hitecture</w:t>
      </w:r>
      <w:r>
        <w:rPr>
          <w:rFonts w:ascii="Times New Roman" w:eastAsia="Times New Roman" w:hAnsi="Times New Roman" w:cs="Times New Roman"/>
          <w:spacing w:val="16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jor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role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ulation.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highlig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ted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7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desktop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PC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computationally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tensi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ulations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rather</w:t>
      </w:r>
      <w:r>
        <w:rPr>
          <w:rFonts w:ascii="Times New Roman" w:eastAsia="Times New Roman" w:hAnsi="Times New Roman" w:cs="Times New Roman"/>
          <w:spacing w:val="-2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than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ercomputer</w:t>
      </w:r>
      <w:r>
        <w:rPr>
          <w:rFonts w:ascii="Times New Roman" w:eastAsia="Times New Roman" w:hAnsi="Times New Roman" w:cs="Times New Roman"/>
          <w:spacing w:val="11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cluster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resources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are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limited. 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extended 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future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testing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GPUs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NVIDIA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olta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uring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platforms,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optimized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float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oi</w:t>
      </w:r>
      <w:r>
        <w:rPr>
          <w:rFonts w:ascii="Times New Roman" w:eastAsia="Times New Roman" w:hAnsi="Times New Roman" w:cs="Times New Roman"/>
          <w:spacing w:val="-5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calculations 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than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ascal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platform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stud</w:t>
      </w:r>
      <w:r>
        <w:rPr>
          <w:rFonts w:ascii="Times New Roman" w:eastAsia="Times New Roman" w:hAnsi="Times New Roman" w:cs="Times New Roman"/>
          <w:spacing w:val="-16"/>
          <w:w w:val="11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algorithm</w:t>
      </w:r>
      <w:r>
        <w:rPr>
          <w:rFonts w:ascii="Times New Roman" w:eastAsia="Times New Roman" w:hAnsi="Times New Roman" w:cs="Times New Roman"/>
          <w:spacing w:val="20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parallelize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parallelized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further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2"/>
          <w:sz w:val="20"/>
          <w:szCs w:val="20"/>
        </w:rPr>
        <w:t>elimi</w:t>
      </w:r>
      <w:proofErr w:type="spellEnd"/>
      <w:r>
        <w:rPr>
          <w:rFonts w:ascii="Times New Roman" w:eastAsia="Times New Roman" w:hAnsi="Times New Roman" w:cs="Times New Roman"/>
          <w:w w:val="102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ops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inside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ernels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dynamic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parallelization</w:t>
      </w:r>
      <w:r>
        <w:rPr>
          <w:rFonts w:ascii="Times New Roman" w:eastAsia="Times New Roman" w:hAnsi="Times New Roman" w:cs="Times New Roman"/>
          <w:spacing w:val="14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sup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orted</w:t>
      </w:r>
      <w:r>
        <w:rPr>
          <w:rFonts w:ascii="Times New Roman" w:eastAsia="Times New Roman" w:hAnsi="Times New Roman" w:cs="Times New Roman"/>
          <w:spacing w:val="29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spacing w:val="-5"/>
          <w:w w:val="10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er</w:t>
      </w:r>
    </w:p>
    <w:p w14:paraId="500416CF" w14:textId="77777777" w:rsidR="00114C4D" w:rsidRDefault="00096F81">
      <w:pPr>
        <w:spacing w:before="5" w:after="0" w:line="240" w:lineRule="auto"/>
        <w:ind w:right="616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ersions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A.</w:t>
      </w:r>
    </w:p>
    <w:p w14:paraId="47EBD3BF" w14:textId="77777777" w:rsidR="00114C4D" w:rsidRDefault="00114C4D">
      <w:pPr>
        <w:spacing w:after="0"/>
        <w:jc w:val="both"/>
        <w:sectPr w:rsidR="00114C4D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757" w:space="199"/>
            <w:col w:w="7844"/>
          </w:cols>
        </w:sectPr>
      </w:pPr>
    </w:p>
    <w:p w14:paraId="3D272A57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22903149" w14:textId="77777777" w:rsidR="00114C4D" w:rsidRDefault="00114C4D">
      <w:pPr>
        <w:spacing w:before="5" w:after="0" w:line="260" w:lineRule="exact"/>
        <w:rPr>
          <w:sz w:val="26"/>
          <w:szCs w:val="26"/>
        </w:rPr>
      </w:pPr>
    </w:p>
    <w:p w14:paraId="10BF83A8" w14:textId="77777777" w:rsidR="00114C4D" w:rsidRDefault="00096F81">
      <w:pPr>
        <w:spacing w:before="22" w:after="0" w:line="240" w:lineRule="auto"/>
        <w:ind w:left="95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w w:val="115"/>
          <w:sz w:val="20"/>
          <w:szCs w:val="20"/>
        </w:rPr>
        <w:t>References</w:t>
      </w:r>
    </w:p>
    <w:p w14:paraId="1E2A781C" w14:textId="77777777" w:rsidR="00114C4D" w:rsidRDefault="00114C4D">
      <w:pPr>
        <w:spacing w:before="8" w:after="0" w:line="100" w:lineRule="exact"/>
        <w:rPr>
          <w:sz w:val="10"/>
          <w:szCs w:val="10"/>
        </w:rPr>
      </w:pPr>
    </w:p>
    <w:p w14:paraId="5E4E86DD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0598AB13" w14:textId="77777777" w:rsidR="00114C4D" w:rsidRDefault="00096F81">
      <w:pPr>
        <w:spacing w:after="0" w:line="374" w:lineRule="auto"/>
        <w:ind w:left="1155" w:right="917" w:hanging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Almasi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G.S.,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Gottlieb, </w:t>
      </w:r>
      <w:r>
        <w:rPr>
          <w:rFonts w:ascii="Times New Roman" w:eastAsia="Times New Roman" w:hAnsi="Times New Roman" w:cs="Times New Roman"/>
          <w:sz w:val="20"/>
          <w:szCs w:val="20"/>
        </w:rPr>
        <w:t>A.,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1989.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Highly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arallel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Computing. </w:t>
      </w:r>
      <w:r>
        <w:rPr>
          <w:rFonts w:ascii="Times New Roman" w:eastAsia="Times New Roman" w:hAnsi="Times New Roman" w:cs="Times New Roman"/>
          <w:spacing w:val="52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Benjamin-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Cummings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Publishing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Co.,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Inc.,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CA,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USA.</w:t>
      </w:r>
    </w:p>
    <w:p w14:paraId="4CE7A2C3" w14:textId="77777777" w:rsidR="00114C4D" w:rsidRDefault="00114C4D">
      <w:pPr>
        <w:spacing w:before="4" w:after="0" w:line="160" w:lineRule="exact"/>
        <w:rPr>
          <w:sz w:val="16"/>
          <w:szCs w:val="16"/>
        </w:rPr>
      </w:pPr>
    </w:p>
    <w:p w14:paraId="6D5BE8C8" w14:textId="77777777" w:rsidR="00114C4D" w:rsidRDefault="00096F81">
      <w:pPr>
        <w:spacing w:after="0" w:line="374" w:lineRule="auto"/>
        <w:ind w:left="1155" w:right="916" w:hanging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Barrasso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D.,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Eppinger, 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T.,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ereira, 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F.E., 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Agl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R.,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Debus, 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K.,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0"/>
          <w:szCs w:val="20"/>
        </w:rPr>
        <w:t>Berming</w:t>
      </w:r>
      <w:proofErr w:type="spellEnd"/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ham,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S.K.,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Rama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handran,</w:t>
      </w:r>
      <w:r>
        <w:rPr>
          <w:rFonts w:ascii="Times New Roman" w:eastAsia="Times New Roman" w:hAnsi="Times New Roman" w:cs="Times New Roman"/>
          <w:spacing w:val="38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R.,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2015a. 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ulti-scale, 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hanistic 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a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gra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bi-directional</w:t>
      </w:r>
      <w:r>
        <w:rPr>
          <w:rFonts w:ascii="Times New Roman" w:eastAsia="Times New Roman" w:hAnsi="Times New Roman" w:cs="Times New Roman"/>
          <w:spacing w:val="1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PBM–DEM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coup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ling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algorithm.</w:t>
      </w:r>
      <w:r>
        <w:rPr>
          <w:rFonts w:ascii="Times New Roman" w:eastAsia="Times New Roman" w:hAnsi="Times New Roman" w:cs="Times New Roman"/>
          <w:spacing w:val="35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Chemical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Engineering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123,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500–513.</w:t>
      </w:r>
    </w:p>
    <w:p w14:paraId="79FE279B" w14:textId="77777777" w:rsidR="00114C4D" w:rsidRDefault="00114C4D">
      <w:pPr>
        <w:spacing w:before="4" w:after="0" w:line="160" w:lineRule="exact"/>
        <w:rPr>
          <w:sz w:val="16"/>
          <w:szCs w:val="16"/>
        </w:rPr>
      </w:pPr>
    </w:p>
    <w:p w14:paraId="26425554" w14:textId="77777777" w:rsidR="00114C4D" w:rsidRDefault="00096F81">
      <w:pPr>
        <w:spacing w:after="0" w:line="374" w:lineRule="auto"/>
        <w:ind w:left="1155" w:right="917" w:hanging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Barrasso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D.,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Rama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handran,</w:t>
      </w:r>
      <w:r>
        <w:rPr>
          <w:rFonts w:ascii="Times New Roman" w:eastAsia="Times New Roman" w:hAnsi="Times New Roman" w:cs="Times New Roman"/>
          <w:spacing w:val="17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R.,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2015.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Multi-scale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deling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gra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cesses: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bi-directional </w:t>
      </w:r>
      <w:r>
        <w:rPr>
          <w:rFonts w:ascii="Times New Roman" w:eastAsia="Times New Roman" w:hAnsi="Times New Roman" w:cs="Times New Roman"/>
          <w:sz w:val="20"/>
          <w:szCs w:val="20"/>
        </w:rPr>
        <w:t>coupling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PBM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DEM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via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collision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frequencies.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Chemical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Engineering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Resear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Design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93,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304–317.</w:t>
      </w:r>
    </w:p>
    <w:p w14:paraId="59D04045" w14:textId="77777777" w:rsidR="00114C4D" w:rsidRDefault="00114C4D">
      <w:pPr>
        <w:spacing w:before="4" w:after="0" w:line="160" w:lineRule="exact"/>
        <w:rPr>
          <w:sz w:val="16"/>
          <w:szCs w:val="16"/>
        </w:rPr>
      </w:pPr>
    </w:p>
    <w:p w14:paraId="253E7F38" w14:textId="77777777" w:rsidR="00114C4D" w:rsidRDefault="00096F81">
      <w:pPr>
        <w:spacing w:after="0" w:line="374" w:lineRule="auto"/>
        <w:ind w:left="1155" w:right="916" w:hanging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Barrasso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D.,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8"/>
          <w:w w:val="11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amra</w:t>
      </w:r>
      <w:r>
        <w:rPr>
          <w:rFonts w:ascii="Times New Roman" w:eastAsia="Times New Roman" w:hAnsi="Times New Roman" w:cs="Times New Roman"/>
          <w:spacing w:val="-12"/>
          <w:w w:val="11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ar</w:t>
      </w:r>
      <w:proofErr w:type="spellEnd"/>
      <w:r>
        <w:rPr>
          <w:rFonts w:ascii="Times New Roman" w:eastAsia="Times New Roman" w:hAnsi="Times New Roman" w:cs="Times New Roman"/>
          <w:w w:val="111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7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A.,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Rama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handran,</w:t>
      </w:r>
      <w:r>
        <w:rPr>
          <w:rFonts w:ascii="Times New Roman" w:eastAsia="Times New Roman" w:hAnsi="Times New Roman" w:cs="Times New Roman"/>
          <w:spacing w:val="23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R.,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2015b.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order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reduction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ulti-scale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pbm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-dem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pacing w:val="35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gra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ulation</w:t>
      </w:r>
      <w:r>
        <w:rPr>
          <w:rFonts w:ascii="Times New Roman" w:eastAsia="Times New Roman" w:hAnsi="Times New Roman" w:cs="Times New Roman"/>
          <w:spacing w:val="27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cess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via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ann.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cedia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Engineering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102,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1295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1304.</w:t>
      </w:r>
    </w:p>
    <w:p w14:paraId="69A34D40" w14:textId="77777777" w:rsidR="00114C4D" w:rsidRDefault="00114C4D">
      <w:pPr>
        <w:spacing w:before="4" w:after="0" w:line="160" w:lineRule="exact"/>
        <w:rPr>
          <w:sz w:val="16"/>
          <w:szCs w:val="16"/>
        </w:rPr>
      </w:pPr>
    </w:p>
    <w:p w14:paraId="38D77C26" w14:textId="77777777" w:rsidR="00114C4D" w:rsidRDefault="00096F81">
      <w:pPr>
        <w:spacing w:after="0" w:line="374" w:lineRule="auto"/>
        <w:ind w:left="1155" w:right="917" w:hanging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Barrasso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D.,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alia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S.,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Rama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handran,</w:t>
      </w:r>
      <w:r>
        <w:rPr>
          <w:rFonts w:ascii="Times New Roman" w:eastAsia="Times New Roman" w:hAnsi="Times New Roman" w:cs="Times New Roman"/>
          <w:spacing w:val="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R.,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2013.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Multi-com</w:t>
      </w:r>
      <w:r>
        <w:rPr>
          <w:rFonts w:ascii="Times New Roman" w:eastAsia="Times New Roman" w:hAnsi="Times New Roman" w:cs="Times New Roman"/>
          <w:spacing w:val="7"/>
          <w:w w:val="10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opulation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balance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deling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uous  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gra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ulation</w:t>
      </w:r>
      <w:r>
        <w:rPr>
          <w:rFonts w:ascii="Times New Roman" w:eastAsia="Times New Roman" w:hAnsi="Times New Roman" w:cs="Times New Roman"/>
          <w:spacing w:val="38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cesses: 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parametric</w:t>
      </w:r>
      <w:r>
        <w:rPr>
          <w:rFonts w:ascii="Times New Roman" w:eastAsia="Times New Roman" w:hAnsi="Times New Roman" w:cs="Times New Roman"/>
          <w:spacing w:val="28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study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comparison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ex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erime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tal</w:t>
      </w:r>
      <w:r>
        <w:rPr>
          <w:rFonts w:ascii="Times New Roman" w:eastAsia="Times New Roman" w:hAnsi="Times New Roman" w:cs="Times New Roman"/>
          <w:spacing w:val="14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trends. 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wder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hnology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241,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85–97.</w:t>
      </w:r>
    </w:p>
    <w:p w14:paraId="3DC286DC" w14:textId="77777777" w:rsidR="00114C4D" w:rsidRDefault="00114C4D">
      <w:pPr>
        <w:spacing w:before="4" w:after="0" w:line="160" w:lineRule="exact"/>
        <w:rPr>
          <w:sz w:val="16"/>
          <w:szCs w:val="16"/>
        </w:rPr>
      </w:pPr>
    </w:p>
    <w:p w14:paraId="6ABC8394" w14:textId="77777777" w:rsidR="00114C4D" w:rsidRDefault="00096F81">
      <w:pPr>
        <w:spacing w:after="0" w:line="374" w:lineRule="auto"/>
        <w:ind w:left="1155" w:right="916" w:hanging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Benzi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J.,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Dam</w:t>
      </w:r>
      <w:r>
        <w:rPr>
          <w:rFonts w:ascii="Times New Roman" w:eastAsia="Times New Roman" w:hAnsi="Times New Roman" w:cs="Times New Roman"/>
          <w:spacing w:val="6"/>
          <w:w w:val="108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daran,</w:t>
      </w:r>
      <w:r>
        <w:rPr>
          <w:rFonts w:ascii="Times New Roman" w:eastAsia="Times New Roman" w:hAnsi="Times New Roman" w:cs="Times New Roman"/>
          <w:spacing w:val="32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M.,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2009.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arallel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three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dimensional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direct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z w:val="20"/>
          <w:szCs w:val="20"/>
        </w:rPr>
        <w:t>mo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carlo</w:t>
      </w:r>
      <w:proofErr w:type="spellEnd"/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ulating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micro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ws,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in: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arallel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computational</w:t>
      </w:r>
      <w:r>
        <w:rPr>
          <w:rFonts w:ascii="Times New Roman" w:eastAsia="Times New Roman" w:hAnsi="Times New Roman" w:cs="Times New Roman"/>
          <w:spacing w:val="23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fluid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0"/>
          <w:szCs w:val="20"/>
        </w:rPr>
        <w:t>dy</w:t>
      </w:r>
      <w:proofErr w:type="spellEnd"/>
      <w:r>
        <w:rPr>
          <w:rFonts w:ascii="Times New Roman" w:eastAsia="Times New Roman" w:hAnsi="Times New Roman" w:cs="Times New Roman"/>
          <w:w w:val="105"/>
          <w:sz w:val="20"/>
          <w:szCs w:val="20"/>
        </w:rPr>
        <w:t>-</w:t>
      </w:r>
    </w:p>
    <w:p w14:paraId="5D10C6EA" w14:textId="77777777" w:rsidR="00114C4D" w:rsidRDefault="00114C4D">
      <w:pPr>
        <w:spacing w:after="0"/>
        <w:jc w:val="both"/>
        <w:sectPr w:rsidR="00114C4D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67ABEC67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49990CC0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0F8AF9B8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619AC4C2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097B3A2B" w14:textId="77777777" w:rsidR="00114C4D" w:rsidRDefault="00114C4D">
      <w:pPr>
        <w:spacing w:before="6" w:after="0" w:line="200" w:lineRule="exact"/>
        <w:rPr>
          <w:sz w:val="20"/>
          <w:szCs w:val="20"/>
        </w:rPr>
      </w:pPr>
    </w:p>
    <w:p w14:paraId="5773487B" w14:textId="77777777" w:rsidR="00114C4D" w:rsidRDefault="00096F81">
      <w:pPr>
        <w:spacing w:before="22" w:after="0" w:line="374" w:lineRule="auto"/>
        <w:ind w:left="1155" w:right="916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namics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2007: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impleme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tations</w:t>
      </w:r>
      <w:r>
        <w:rPr>
          <w:rFonts w:ascii="Times New Roman" w:eastAsia="Times New Roman" w:hAnsi="Times New Roman" w:cs="Times New Roman"/>
          <w:spacing w:val="30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eriences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scale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grid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 xml:space="preserve">com-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puting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Springer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Media.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olume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67,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pp.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91–98.</w:t>
      </w:r>
    </w:p>
    <w:p w14:paraId="7CB06DBF" w14:textId="77777777" w:rsidR="00114C4D" w:rsidRDefault="00114C4D">
      <w:pPr>
        <w:spacing w:before="4" w:after="0" w:line="160" w:lineRule="exact"/>
        <w:rPr>
          <w:sz w:val="16"/>
          <w:szCs w:val="16"/>
        </w:rPr>
      </w:pPr>
    </w:p>
    <w:p w14:paraId="176F3B24" w14:textId="77777777" w:rsidR="00114C4D" w:rsidRDefault="00096F81">
      <w:pPr>
        <w:spacing w:after="0" w:line="374" w:lineRule="auto"/>
        <w:ind w:left="1155" w:right="916" w:hanging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Bettencourt,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F.E.,  </w:t>
      </w:r>
      <w:proofErr w:type="spellStart"/>
      <w:r>
        <w:rPr>
          <w:rFonts w:ascii="Times New Roman" w:eastAsia="Times New Roman" w:hAnsi="Times New Roman" w:cs="Times New Roman"/>
          <w:w w:val="110"/>
          <w:sz w:val="20"/>
          <w:szCs w:val="20"/>
        </w:rPr>
        <w:t>Chatur</w:t>
      </w:r>
      <w:r>
        <w:rPr>
          <w:rFonts w:ascii="Times New Roman" w:eastAsia="Times New Roman" w:hAnsi="Times New Roman" w:cs="Times New Roman"/>
          <w:spacing w:val="7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edi</w:t>
      </w:r>
      <w:proofErr w:type="spellEnd"/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4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A.,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Rama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handran,</w:t>
      </w:r>
      <w:r>
        <w:rPr>
          <w:rFonts w:ascii="Times New Roman" w:eastAsia="Times New Roman" w:hAnsi="Times New Roman" w:cs="Times New Roman"/>
          <w:spacing w:val="9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R.,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2017.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2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arallelization </w:t>
      </w:r>
      <w:r>
        <w:rPr>
          <w:rFonts w:ascii="Times New Roman" w:eastAsia="Times New Roman" w:hAnsi="Times New Roman" w:cs="Times New Roman"/>
          <w:sz w:val="20"/>
          <w:szCs w:val="20"/>
        </w:rPr>
        <w:t>meth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ds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7"/>
          <w:sz w:val="20"/>
          <w:szCs w:val="20"/>
        </w:rPr>
        <w:t>efficie</w:t>
      </w:r>
      <w:r>
        <w:rPr>
          <w:rFonts w:ascii="Times New Roman" w:eastAsia="Times New Roman" w:hAnsi="Times New Roman" w:cs="Times New Roman"/>
          <w:spacing w:val="-5"/>
          <w:w w:val="9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high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dimensional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08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opulation</w:t>
      </w:r>
      <w:r>
        <w:rPr>
          <w:rFonts w:ascii="Times New Roman" w:eastAsia="Times New Roman" w:hAnsi="Times New Roman" w:cs="Times New Roman"/>
          <w:spacing w:val="7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balance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d-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els</w:t>
      </w:r>
      <w:proofErr w:type="spellEnd"/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gra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ulation.</w:t>
      </w:r>
      <w:r>
        <w:rPr>
          <w:rFonts w:ascii="Times New Roman" w:eastAsia="Times New Roman" w:hAnsi="Times New Roman" w:cs="Times New Roman"/>
          <w:spacing w:val="45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Computers</w:t>
      </w:r>
      <w:r>
        <w:rPr>
          <w:rFonts w:ascii="Times New Roman" w:eastAsia="Times New Roman" w:hAnsi="Times New Roman" w:cs="Times New Roman"/>
          <w:spacing w:val="13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Chemical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Engineering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107,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158–170.</w:t>
      </w:r>
    </w:p>
    <w:p w14:paraId="213C8635" w14:textId="77777777" w:rsidR="00114C4D" w:rsidRDefault="00114C4D">
      <w:pPr>
        <w:spacing w:before="4" w:after="0" w:line="160" w:lineRule="exact"/>
        <w:rPr>
          <w:sz w:val="16"/>
          <w:szCs w:val="16"/>
        </w:rPr>
      </w:pPr>
    </w:p>
    <w:p w14:paraId="29F56696" w14:textId="77777777" w:rsidR="00114C4D" w:rsidRDefault="00096F81">
      <w:pPr>
        <w:spacing w:after="0" w:line="374" w:lineRule="auto"/>
        <w:ind w:left="1155" w:right="916" w:hanging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w w:val="110"/>
          <w:sz w:val="20"/>
          <w:szCs w:val="20"/>
        </w:rPr>
        <w:t>Chatur</w:t>
      </w:r>
      <w:r>
        <w:rPr>
          <w:rFonts w:ascii="Times New Roman" w:eastAsia="Times New Roman" w:hAnsi="Times New Roman" w:cs="Times New Roman"/>
          <w:spacing w:val="7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edi</w:t>
      </w:r>
      <w:proofErr w:type="spellEnd"/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3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A.,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Bandi,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C.K.,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Redd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D.,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ande</w:t>
      </w:r>
      <w:r>
        <w:rPr>
          <w:rFonts w:ascii="Times New Roman" w:eastAsia="Times New Roman" w:hAnsi="Times New Roman" w:cs="Times New Roman"/>
          <w:spacing w:val="-18"/>
          <w:w w:val="110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.,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Narang,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A.,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Bindra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D., 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ao,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L.,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Zhao,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J.,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Li,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J.,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Hussain,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M.,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Rama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handran,</w:t>
      </w:r>
      <w:r>
        <w:rPr>
          <w:rFonts w:ascii="Times New Roman" w:eastAsia="Times New Roman" w:hAnsi="Times New Roman" w:cs="Times New Roman"/>
          <w:spacing w:val="7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R.,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2017.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z w:val="20"/>
          <w:szCs w:val="20"/>
        </w:rPr>
        <w:t>based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08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opulation</w:t>
      </w:r>
      <w:r>
        <w:rPr>
          <w:rFonts w:ascii="Times New Roman" w:eastAsia="Times New Roman" w:hAnsi="Times New Roman" w:cs="Times New Roman"/>
          <w:spacing w:val="8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balance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elopme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high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shear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gra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via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dry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binder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addition.</w:t>
      </w:r>
      <w:r>
        <w:rPr>
          <w:rFonts w:ascii="Times New Roman" w:eastAsia="Times New Roman" w:hAnsi="Times New Roman" w:cs="Times New Roman"/>
          <w:spacing w:val="23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Chemical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Engineering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Resear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z w:val="20"/>
          <w:szCs w:val="20"/>
        </w:rPr>
        <w:t>Design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123,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187–200.</w:t>
      </w:r>
    </w:p>
    <w:p w14:paraId="466D5F56" w14:textId="77777777" w:rsidR="00114C4D" w:rsidRDefault="00114C4D">
      <w:pPr>
        <w:spacing w:before="4" w:after="0" w:line="160" w:lineRule="exact"/>
        <w:rPr>
          <w:sz w:val="16"/>
          <w:szCs w:val="16"/>
        </w:rPr>
      </w:pPr>
    </w:p>
    <w:p w14:paraId="6CEF2DB9" w14:textId="77777777" w:rsidR="00114C4D" w:rsidRDefault="00096F81">
      <w:pPr>
        <w:spacing w:after="0" w:line="374" w:lineRule="auto"/>
        <w:ind w:left="1155" w:right="916" w:hanging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A,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2004.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Guidance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Industry</w:t>
      </w:r>
      <w:r>
        <w:rPr>
          <w:rFonts w:ascii="Times New Roman" w:eastAsia="Times New Roman" w:hAnsi="Times New Roman" w:cs="Times New Roman"/>
          <w:spacing w:val="15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>PA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—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rame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ork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Inn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2"/>
          <w:w w:val="107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4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Phar- </w:t>
      </w:r>
      <w:proofErr w:type="spellStart"/>
      <w:r>
        <w:rPr>
          <w:rFonts w:ascii="Times New Roman" w:eastAsia="Times New Roman" w:hAnsi="Times New Roman" w:cs="Times New Roman"/>
          <w:w w:val="106"/>
          <w:sz w:val="20"/>
          <w:szCs w:val="20"/>
        </w:rPr>
        <w:t>maceutical</w:t>
      </w:r>
      <w:proofErr w:type="spellEnd"/>
      <w:r>
        <w:rPr>
          <w:rFonts w:ascii="Times New Roman" w:eastAsia="Times New Roman" w:hAnsi="Times New Roman" w:cs="Times New Roman"/>
          <w:spacing w:val="11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elopme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t,</w:t>
      </w:r>
      <w:r>
        <w:rPr>
          <w:rFonts w:ascii="Times New Roman" w:eastAsia="Times New Roman" w:hAnsi="Times New Roman" w:cs="Times New Roman"/>
          <w:spacing w:val="1"/>
          <w:w w:val="10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6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ufacuring</w:t>
      </w:r>
      <w:proofErr w:type="spellEnd"/>
      <w:r>
        <w:rPr>
          <w:rFonts w:ascii="Times New Roman" w:eastAsia="Times New Roman" w:hAnsi="Times New Roman" w:cs="Times New Roman"/>
          <w:w w:val="106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9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Quali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Assurance.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official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6"/>
          <w:w w:val="10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cume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16.</w:t>
      </w:r>
    </w:p>
    <w:p w14:paraId="2EB9F6FD" w14:textId="77777777" w:rsidR="00114C4D" w:rsidRDefault="00114C4D">
      <w:pPr>
        <w:spacing w:before="4" w:after="0" w:line="160" w:lineRule="exact"/>
        <w:rPr>
          <w:sz w:val="16"/>
          <w:szCs w:val="16"/>
        </w:rPr>
      </w:pPr>
    </w:p>
    <w:p w14:paraId="2F45073A" w14:textId="77777777" w:rsidR="00114C4D" w:rsidRDefault="00096F81">
      <w:pPr>
        <w:spacing w:after="0" w:line="374" w:lineRule="auto"/>
        <w:ind w:left="1155" w:right="916" w:hanging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w w:val="108"/>
          <w:sz w:val="20"/>
          <w:szCs w:val="20"/>
        </w:rPr>
        <w:t>Gun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6"/>
          <w:w w:val="108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an</w:t>
      </w:r>
      <w:proofErr w:type="spellEnd"/>
      <w:r>
        <w:rPr>
          <w:rFonts w:ascii="Times New Roman" w:eastAsia="Times New Roman" w:hAnsi="Times New Roman" w:cs="Times New Roman"/>
          <w:w w:val="108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41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R.,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7"/>
          <w:w w:val="109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usman</w:t>
      </w:r>
      <w:proofErr w:type="spellEnd"/>
      <w:r>
        <w:rPr>
          <w:rFonts w:ascii="Times New Roman" w:eastAsia="Times New Roman" w:hAnsi="Times New Roman" w:cs="Times New Roman"/>
          <w:w w:val="109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40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I.,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1"/>
          <w:sz w:val="20"/>
          <w:szCs w:val="20"/>
        </w:rPr>
        <w:t>Braatz</w:t>
      </w:r>
      <w:proofErr w:type="spellEnd"/>
      <w:r>
        <w:rPr>
          <w:rFonts w:ascii="Times New Roman" w:eastAsia="Times New Roman" w:hAnsi="Times New Roman" w:cs="Times New Roman"/>
          <w:w w:val="111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36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R.D.,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2008. 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arallel 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high-resolution</w:t>
      </w:r>
      <w:r>
        <w:rPr>
          <w:rFonts w:ascii="Times New Roman" w:eastAsia="Times New Roman" w:hAnsi="Times New Roman" w:cs="Times New Roman"/>
          <w:spacing w:val="4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finite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olume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particulate</w:t>
      </w:r>
      <w:r>
        <w:rPr>
          <w:rFonts w:ascii="Times New Roman" w:eastAsia="Times New Roman" w:hAnsi="Times New Roman" w:cs="Times New Roman"/>
          <w:spacing w:val="12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es.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AIChE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journal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54,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1449–1458.</w:t>
      </w:r>
    </w:p>
    <w:p w14:paraId="06330235" w14:textId="77777777" w:rsidR="00114C4D" w:rsidRDefault="00114C4D">
      <w:pPr>
        <w:spacing w:before="4" w:after="0" w:line="160" w:lineRule="exact"/>
        <w:rPr>
          <w:sz w:val="16"/>
          <w:szCs w:val="16"/>
        </w:rPr>
      </w:pPr>
    </w:p>
    <w:p w14:paraId="6DE85F54" w14:textId="77777777" w:rsidR="00114C4D" w:rsidRDefault="00096F81">
      <w:pPr>
        <w:spacing w:after="0" w:line="374" w:lineRule="auto"/>
        <w:ind w:left="1155" w:right="916" w:hanging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Imma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uel,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C.D.,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yle,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F.J.,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2005.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Solution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hnique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ulti-dimensional </w:t>
      </w:r>
      <w:r>
        <w:rPr>
          <w:rFonts w:ascii="Times New Roman" w:eastAsia="Times New Roman" w:hAnsi="Times New Roman" w:cs="Times New Roman"/>
          <w:spacing w:val="6"/>
          <w:w w:val="108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opulation</w:t>
      </w:r>
      <w:r>
        <w:rPr>
          <w:rFonts w:ascii="Times New Roman" w:eastAsia="Times New Roman" w:hAnsi="Times New Roman" w:cs="Times New Roman"/>
          <w:spacing w:val="11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balance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describi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gra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ulation</w:t>
      </w:r>
      <w:r>
        <w:rPr>
          <w:rFonts w:ascii="Times New Roman" w:eastAsia="Times New Roman" w:hAnsi="Times New Roman" w:cs="Times New Roman"/>
          <w:spacing w:val="9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cesses.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wder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w w:val="11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hnol-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ogy</w:t>
      </w:r>
      <w:proofErr w:type="spellEnd"/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156,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213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225.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article</w:t>
      </w:r>
      <w:r>
        <w:rPr>
          <w:rFonts w:ascii="Times New Roman" w:eastAsia="Times New Roman" w:hAnsi="Times New Roman" w:cs="Times New Roman"/>
          <w:spacing w:val="15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hnology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orum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ecial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Iss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ue.</w:t>
      </w:r>
    </w:p>
    <w:p w14:paraId="069DFC93" w14:textId="77777777" w:rsidR="00114C4D" w:rsidRDefault="00114C4D">
      <w:pPr>
        <w:spacing w:before="4" w:after="0" w:line="160" w:lineRule="exact"/>
        <w:rPr>
          <w:sz w:val="16"/>
          <w:szCs w:val="16"/>
        </w:rPr>
      </w:pPr>
    </w:p>
    <w:p w14:paraId="75EF4BF8" w14:textId="77777777" w:rsidR="00114C4D" w:rsidRDefault="00096F81">
      <w:pPr>
        <w:spacing w:after="0" w:line="374" w:lineRule="auto"/>
        <w:ind w:left="1155" w:right="916" w:hanging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eson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S.M.,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Litster,</w:t>
      </w:r>
      <w:r>
        <w:rPr>
          <w:rFonts w:ascii="Times New Roman" w:eastAsia="Times New Roman" w:hAnsi="Times New Roman" w:cs="Times New Roman"/>
          <w:spacing w:val="8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J.D.,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Hapg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K.,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Ennis,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B.J.,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2001.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Nucleation,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gr</w:t>
      </w:r>
      <w:r>
        <w:rPr>
          <w:rFonts w:ascii="Times New Roman" w:eastAsia="Times New Roman" w:hAnsi="Times New Roman" w:cs="Times New Roman"/>
          <w:spacing w:val="-5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wth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brea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age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phenomena 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agitated</w:t>
      </w:r>
      <w:r>
        <w:rPr>
          <w:rFonts w:ascii="Times New Roman" w:eastAsia="Times New Roman" w:hAnsi="Times New Roman" w:cs="Times New Roman"/>
          <w:spacing w:val="38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et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gra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ulation</w:t>
      </w:r>
      <w:r>
        <w:rPr>
          <w:rFonts w:ascii="Times New Roman" w:eastAsia="Times New Roman" w:hAnsi="Times New Roman" w:cs="Times New Roman"/>
          <w:spacing w:val="39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cesses: 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review.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wder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hnology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117,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3–39.</w:t>
      </w:r>
    </w:p>
    <w:p w14:paraId="78426E9D" w14:textId="77777777" w:rsidR="00114C4D" w:rsidRDefault="00114C4D">
      <w:pPr>
        <w:spacing w:before="4" w:after="0" w:line="160" w:lineRule="exact"/>
        <w:rPr>
          <w:sz w:val="16"/>
          <w:szCs w:val="16"/>
        </w:rPr>
      </w:pPr>
    </w:p>
    <w:p w14:paraId="279A7140" w14:textId="77777777" w:rsidR="00114C4D" w:rsidRDefault="00096F81">
      <w:pPr>
        <w:spacing w:after="0" w:line="374" w:lineRule="auto"/>
        <w:ind w:left="1155" w:right="915" w:hanging="199"/>
        <w:jc w:val="both"/>
        <w:rPr>
          <w:rFonts w:ascii="Courier" w:eastAsia="Courier" w:hAnsi="Courier" w:cs="Courier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w w:val="111"/>
          <w:sz w:val="20"/>
          <w:szCs w:val="20"/>
        </w:rPr>
        <w:t>Kandrot</w:t>
      </w:r>
      <w:proofErr w:type="spellEnd"/>
      <w:r>
        <w:rPr>
          <w:rFonts w:ascii="Times New Roman" w:eastAsia="Times New Roman" w:hAnsi="Times New Roman" w:cs="Times New Roman"/>
          <w:w w:val="111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3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E.,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Sanders,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J.,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2011.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Cuda</w:t>
      </w:r>
      <w:proofErr w:type="spellEnd"/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Example: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7"/>
          <w:w w:val="10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duction</w:t>
      </w:r>
      <w:r>
        <w:rPr>
          <w:rFonts w:ascii="Times New Roman" w:eastAsia="Times New Roman" w:hAnsi="Times New Roman" w:cs="Times New Roman"/>
          <w:spacing w:val="1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General- </w:t>
      </w:r>
      <w:r>
        <w:rPr>
          <w:rFonts w:ascii="Times New Roman" w:eastAsia="Times New Roman" w:hAnsi="Times New Roman" w:cs="Times New Roman"/>
          <w:sz w:val="20"/>
          <w:szCs w:val="20"/>
        </w:rPr>
        <w:t>Pur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ose 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Gpu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Programming.  </w:t>
      </w:r>
      <w:r>
        <w:rPr>
          <w:rFonts w:ascii="Times New Roman" w:eastAsia="Times New Roman" w:hAnsi="Times New Roman" w:cs="Times New Roman"/>
          <w:spacing w:val="23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Addison-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esley 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Professional.  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URL: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hyperlink r:id="rId27">
        <w:r>
          <w:rPr>
            <w:rFonts w:ascii="Courier" w:eastAsia="Courier" w:hAnsi="Courier" w:cs="Courier"/>
            <w:w w:val="87"/>
            <w:sz w:val="20"/>
            <w:szCs w:val="20"/>
          </w:rPr>
          <w:t>https:</w:t>
        </w:r>
      </w:hyperlink>
    </w:p>
    <w:p w14:paraId="6AF77399" w14:textId="77777777" w:rsidR="00114C4D" w:rsidRDefault="008E706C">
      <w:pPr>
        <w:spacing w:after="0" w:line="231" w:lineRule="exact"/>
        <w:ind w:left="1155" w:right="-20"/>
        <w:rPr>
          <w:rFonts w:ascii="Times New Roman" w:eastAsia="Times New Roman" w:hAnsi="Times New Roman" w:cs="Times New Roman"/>
          <w:sz w:val="20"/>
          <w:szCs w:val="20"/>
        </w:rPr>
      </w:pPr>
      <w:hyperlink r:id="rId28">
        <w:r w:rsidR="00096F81">
          <w:rPr>
            <w:rFonts w:ascii="Courier" w:eastAsia="Courier" w:hAnsi="Courier" w:cs="Courier"/>
            <w:sz w:val="20"/>
            <w:szCs w:val="20"/>
          </w:rPr>
          <w:t>//books.google.com/</w:t>
        </w:r>
        <w:proofErr w:type="spellStart"/>
        <w:r w:rsidR="00096F81">
          <w:rPr>
            <w:rFonts w:ascii="Courier" w:eastAsia="Courier" w:hAnsi="Courier" w:cs="Courier"/>
            <w:sz w:val="20"/>
            <w:szCs w:val="20"/>
          </w:rPr>
          <w:t>books?id</w:t>
        </w:r>
        <w:proofErr w:type="spellEnd"/>
        <w:r w:rsidR="00096F81">
          <w:rPr>
            <w:rFonts w:ascii="Courier" w:eastAsia="Courier" w:hAnsi="Courier" w:cs="Courier"/>
            <w:sz w:val="20"/>
            <w:szCs w:val="20"/>
          </w:rPr>
          <w:t>=6mwanQAACAAJ</w:t>
        </w:r>
      </w:hyperlink>
      <w:r w:rsidR="00096F81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21A9C22" w14:textId="77777777" w:rsidR="00114C4D" w:rsidRDefault="00114C4D">
      <w:pPr>
        <w:spacing w:before="2" w:after="0" w:line="280" w:lineRule="exact"/>
        <w:rPr>
          <w:sz w:val="28"/>
          <w:szCs w:val="28"/>
        </w:rPr>
      </w:pPr>
    </w:p>
    <w:p w14:paraId="41E49F64" w14:textId="77777777" w:rsidR="00114C4D" w:rsidRDefault="00096F81">
      <w:pPr>
        <w:spacing w:after="0" w:line="374" w:lineRule="auto"/>
        <w:ind w:left="1155" w:right="916" w:hanging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Ke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kler,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S.W.,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Dall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W.J.,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7"/>
          <w:sz w:val="20"/>
          <w:szCs w:val="20"/>
        </w:rPr>
        <w:t>Khaila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7"/>
          <w:w w:val="107"/>
          <w:sz w:val="20"/>
          <w:szCs w:val="20"/>
        </w:rPr>
        <w:t>y</w:t>
      </w:r>
      <w:proofErr w:type="spellEnd"/>
      <w:r>
        <w:rPr>
          <w:rFonts w:ascii="Times New Roman" w:eastAsia="Times New Roman" w:hAnsi="Times New Roman" w:cs="Times New Roman"/>
          <w:w w:val="10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1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B.,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Garland,</w:t>
      </w:r>
      <w:r>
        <w:rPr>
          <w:rFonts w:ascii="Times New Roman" w:eastAsia="Times New Roman" w:hAnsi="Times New Roman" w:cs="Times New Roman"/>
          <w:spacing w:val="13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M.,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Glasco,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D.,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2011.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7"/>
          <w:sz w:val="20"/>
          <w:szCs w:val="20"/>
        </w:rPr>
        <w:t>Gpus</w:t>
      </w:r>
      <w:proofErr w:type="spellEnd"/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future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computing.</w:t>
      </w:r>
      <w:r>
        <w:rPr>
          <w:rFonts w:ascii="Times New Roman" w:eastAsia="Times New Roman" w:hAnsi="Times New Roman" w:cs="Times New Roman"/>
          <w:spacing w:val="35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IEEE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Micro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31,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7–17.</w:t>
      </w:r>
    </w:p>
    <w:p w14:paraId="7AC38D66" w14:textId="77777777" w:rsidR="00114C4D" w:rsidRDefault="00114C4D">
      <w:pPr>
        <w:spacing w:after="0"/>
        <w:jc w:val="both"/>
        <w:sectPr w:rsidR="00114C4D">
          <w:pgSz w:w="12240" w:h="15840"/>
          <w:pgMar w:top="1480" w:right="1720" w:bottom="1920" w:left="1720" w:header="0" w:footer="1737" w:gutter="0"/>
          <w:cols w:space="720"/>
        </w:sectPr>
      </w:pPr>
    </w:p>
    <w:p w14:paraId="3B148C99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1E629DE1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484F817A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2D26FCC3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4BBB9DB4" w14:textId="77777777" w:rsidR="00114C4D" w:rsidRDefault="00114C4D">
      <w:pPr>
        <w:spacing w:before="6" w:after="0" w:line="200" w:lineRule="exact"/>
        <w:rPr>
          <w:sz w:val="20"/>
          <w:szCs w:val="20"/>
        </w:rPr>
      </w:pPr>
    </w:p>
    <w:p w14:paraId="779DEC90" w14:textId="77777777" w:rsidR="00114C4D" w:rsidRDefault="00096F81">
      <w:pPr>
        <w:spacing w:before="22" w:after="0" w:line="240" w:lineRule="auto"/>
        <w:ind w:left="95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NVIDIA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Cor</w:t>
      </w:r>
      <w:r>
        <w:rPr>
          <w:rFonts w:ascii="Times New Roman" w:eastAsia="Times New Roman" w:hAnsi="Times New Roman" w:cs="Times New Roman"/>
          <w:spacing w:val="6"/>
          <w:w w:val="108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oration,</w:t>
      </w:r>
      <w:r>
        <w:rPr>
          <w:rFonts w:ascii="Times New Roman" w:eastAsia="Times New Roman" w:hAnsi="Times New Roman" w:cs="Times New Roman"/>
          <w:spacing w:val="38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2012.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NVIDIA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Programming</w:t>
      </w:r>
      <w:r>
        <w:rPr>
          <w:rFonts w:ascii="Times New Roman" w:eastAsia="Times New Roman" w:hAnsi="Times New Roman" w:cs="Times New Roman"/>
          <w:spacing w:val="28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Guide.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ersion</w:t>
      </w:r>
    </w:p>
    <w:p w14:paraId="008938EB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2B59325D" w14:textId="77777777" w:rsidR="00114C4D" w:rsidRDefault="00096F81">
      <w:pPr>
        <w:spacing w:after="0" w:line="369" w:lineRule="auto"/>
        <w:ind w:left="1155" w:right="91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4.2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ed. 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NVIDIA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Cor</w:t>
      </w:r>
      <w:r>
        <w:rPr>
          <w:rFonts w:ascii="Times New Roman" w:eastAsia="Times New Roman" w:hAnsi="Times New Roman" w:cs="Times New Roman"/>
          <w:spacing w:val="6"/>
          <w:w w:val="108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oration,</w:t>
      </w:r>
      <w:r>
        <w:rPr>
          <w:rFonts w:ascii="Times New Roman" w:eastAsia="Times New Roman" w:hAnsi="Times New Roman" w:cs="Times New Roman"/>
          <w:spacing w:val="54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2701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San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omas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Express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ta 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Clara,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 95050. 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URL: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hyperlink r:id="rId29">
        <w:r>
          <w:rPr>
            <w:rFonts w:ascii="Courier" w:eastAsia="Courier" w:hAnsi="Courier" w:cs="Courier"/>
            <w:w w:val="87"/>
            <w:sz w:val="20"/>
            <w:szCs w:val="20"/>
          </w:rPr>
          <w:t>https://developer.download.nvidia.com/compute/</w:t>
        </w:r>
      </w:hyperlink>
      <w:hyperlink r:id="rId30">
        <w:r>
          <w:rPr>
            <w:rFonts w:ascii="Courier" w:eastAsia="Courier" w:hAnsi="Courier" w:cs="Courier"/>
            <w:w w:val="87"/>
            <w:sz w:val="20"/>
            <w:szCs w:val="20"/>
          </w:rPr>
          <w:t xml:space="preserve"> </w:t>
        </w:r>
        <w:proofErr w:type="spellStart"/>
        <w:r>
          <w:rPr>
            <w:rFonts w:ascii="Courier" w:eastAsia="Courier" w:hAnsi="Courier" w:cs="Courier"/>
            <w:sz w:val="20"/>
            <w:szCs w:val="20"/>
          </w:rPr>
          <w:t>DevZone</w:t>
        </w:r>
        <w:proofErr w:type="spellEnd"/>
        <w:r>
          <w:rPr>
            <w:rFonts w:ascii="Courier" w:eastAsia="Courier" w:hAnsi="Courier" w:cs="Courier"/>
            <w:sz w:val="20"/>
            <w:szCs w:val="20"/>
          </w:rPr>
          <w:t>/docs/html/C/doc/CUDA_C_Programming_Guide.pdf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7EDECF6" w14:textId="77777777" w:rsidR="00114C4D" w:rsidRDefault="00114C4D">
      <w:pPr>
        <w:spacing w:before="9" w:after="0" w:line="150" w:lineRule="exact"/>
        <w:rPr>
          <w:sz w:val="15"/>
          <w:szCs w:val="15"/>
        </w:rPr>
      </w:pPr>
    </w:p>
    <w:p w14:paraId="1DA849D0" w14:textId="77777777" w:rsidR="00114C4D" w:rsidRDefault="00096F81">
      <w:pPr>
        <w:spacing w:after="0" w:line="374" w:lineRule="auto"/>
        <w:ind w:left="1155" w:right="917" w:hanging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NVIDIA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Cor</w:t>
      </w:r>
      <w:r>
        <w:rPr>
          <w:rFonts w:ascii="Times New Roman" w:eastAsia="Times New Roman" w:hAnsi="Times New Roman" w:cs="Times New Roman"/>
          <w:spacing w:val="6"/>
          <w:w w:val="108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oration,</w:t>
      </w:r>
      <w:r>
        <w:rPr>
          <w:rFonts w:ascii="Times New Roman" w:eastAsia="Times New Roman" w:hAnsi="Times New Roman" w:cs="Times New Roman"/>
          <w:spacing w:val="13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2016.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NVIDIA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esla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P100: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anced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9"/>
          <w:sz w:val="20"/>
          <w:szCs w:val="20"/>
        </w:rPr>
        <w:t>datacen</w:t>
      </w:r>
      <w:proofErr w:type="spellEnd"/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ter</w:t>
      </w:r>
      <w:proofErr w:type="spellEnd"/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accelator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built.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hnical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ort.</w:t>
      </w:r>
    </w:p>
    <w:p w14:paraId="5C246160" w14:textId="77777777" w:rsidR="00114C4D" w:rsidRDefault="00114C4D">
      <w:pPr>
        <w:spacing w:before="4" w:after="0" w:line="160" w:lineRule="exact"/>
        <w:rPr>
          <w:sz w:val="16"/>
          <w:szCs w:val="16"/>
        </w:rPr>
      </w:pPr>
    </w:p>
    <w:p w14:paraId="7AB899E4" w14:textId="77777777" w:rsidR="00114C4D" w:rsidRDefault="00096F81">
      <w:pPr>
        <w:spacing w:after="0" w:line="374" w:lineRule="auto"/>
        <w:ind w:left="1155" w:right="916" w:hanging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11"/>
          <w:sz w:val="20"/>
          <w:szCs w:val="20"/>
        </w:rPr>
        <w:t>Pra</w:t>
      </w:r>
      <w:r>
        <w:rPr>
          <w:rFonts w:ascii="Times New Roman" w:eastAsia="Times New Roman" w:hAnsi="Times New Roman" w:cs="Times New Roman"/>
          <w:spacing w:val="-12"/>
          <w:w w:val="11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ash,</w:t>
      </w:r>
      <w:r>
        <w:rPr>
          <w:rFonts w:ascii="Times New Roman" w:eastAsia="Times New Roman" w:hAnsi="Times New Roman" w:cs="Times New Roman"/>
          <w:spacing w:val="10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A.V.,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Chaud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ur</w:t>
      </w:r>
      <w:r>
        <w:rPr>
          <w:rFonts w:ascii="Times New Roman" w:eastAsia="Times New Roman" w:hAnsi="Times New Roman" w:cs="Times New Roman"/>
          <w:spacing w:val="-18"/>
          <w:w w:val="110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A.,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Rama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handran,</w:t>
      </w:r>
      <w:r>
        <w:rPr>
          <w:rFonts w:ascii="Times New Roman" w:eastAsia="Times New Roman" w:hAnsi="Times New Roman" w:cs="Times New Roman"/>
          <w:spacing w:val="17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R.,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2013.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arallel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6"/>
          <w:w w:val="108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opulation</w:t>
      </w:r>
      <w:r>
        <w:rPr>
          <w:rFonts w:ascii="Times New Roman" w:eastAsia="Times New Roman" w:hAnsi="Times New Roman" w:cs="Times New Roman"/>
          <w:spacing w:val="19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balance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del-based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particulate</w:t>
      </w:r>
      <w:r>
        <w:rPr>
          <w:rFonts w:ascii="Times New Roman" w:eastAsia="Times New Roman" w:hAnsi="Times New Roman" w:cs="Times New Roman"/>
          <w:spacing w:val="16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cesses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ulticore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CPUs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GPUs.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delling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Engineering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2013,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2.</w:t>
      </w:r>
    </w:p>
    <w:p w14:paraId="16F4CBA6" w14:textId="77777777" w:rsidR="00114C4D" w:rsidRDefault="00114C4D">
      <w:pPr>
        <w:spacing w:before="4" w:after="0" w:line="160" w:lineRule="exact"/>
        <w:rPr>
          <w:sz w:val="16"/>
          <w:szCs w:val="16"/>
        </w:rPr>
      </w:pPr>
    </w:p>
    <w:p w14:paraId="483550AF" w14:textId="77777777" w:rsidR="00114C4D" w:rsidRDefault="00096F81">
      <w:pPr>
        <w:spacing w:after="0" w:line="374" w:lineRule="auto"/>
        <w:ind w:left="1155" w:right="916" w:hanging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09"/>
          <w:sz w:val="20"/>
          <w:szCs w:val="20"/>
        </w:rPr>
        <w:t>Rama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handran,</w:t>
      </w:r>
      <w:r>
        <w:rPr>
          <w:rFonts w:ascii="Times New Roman" w:eastAsia="Times New Roman" w:hAnsi="Times New Roman" w:cs="Times New Roman"/>
          <w:spacing w:val="17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R.,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Barton,</w:t>
      </w:r>
      <w:r>
        <w:rPr>
          <w:rFonts w:ascii="Times New Roman" w:eastAsia="Times New Roman" w:hAnsi="Times New Roman" w:cs="Times New Roman"/>
          <w:spacing w:val="7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.I.,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2010.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Effecti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parameter</w:t>
      </w:r>
      <w:r>
        <w:rPr>
          <w:rFonts w:ascii="Times New Roman" w:eastAsia="Times New Roman" w:hAnsi="Times New Roman" w:cs="Times New Roman"/>
          <w:spacing w:val="15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estimation</w:t>
      </w:r>
      <w:r>
        <w:rPr>
          <w:rFonts w:ascii="Times New Roman" w:eastAsia="Times New Roman" w:hAnsi="Times New Roman" w:cs="Times New Roman"/>
          <w:spacing w:val="7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within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6"/>
          <w:w w:val="107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ulti-dimensional</w:t>
      </w:r>
      <w:r>
        <w:rPr>
          <w:rFonts w:ascii="Times New Roman" w:eastAsia="Times New Roman" w:hAnsi="Times New Roman" w:cs="Times New Roman"/>
          <w:spacing w:val="-4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opulation</w:t>
      </w:r>
      <w:r>
        <w:rPr>
          <w:rFonts w:ascii="Times New Roman" w:eastAsia="Times New Roman" w:hAnsi="Times New Roman" w:cs="Times New Roman"/>
          <w:spacing w:val="20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balance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frame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ork.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Chemical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Engineer-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ing</w:t>
      </w:r>
      <w:proofErr w:type="spellEnd"/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65,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4884–4893.</w:t>
      </w:r>
    </w:p>
    <w:p w14:paraId="406517F3" w14:textId="77777777" w:rsidR="00114C4D" w:rsidRDefault="00114C4D">
      <w:pPr>
        <w:spacing w:before="4" w:after="0" w:line="160" w:lineRule="exact"/>
        <w:rPr>
          <w:sz w:val="16"/>
          <w:szCs w:val="16"/>
        </w:rPr>
      </w:pPr>
    </w:p>
    <w:p w14:paraId="01549EF8" w14:textId="77777777" w:rsidR="00114C4D" w:rsidRDefault="00096F81">
      <w:pPr>
        <w:spacing w:after="0" w:line="240" w:lineRule="auto"/>
        <w:ind w:left="95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09"/>
          <w:sz w:val="20"/>
          <w:szCs w:val="20"/>
        </w:rPr>
        <w:t>Rama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handran,</w:t>
      </w:r>
      <w:r>
        <w:rPr>
          <w:rFonts w:ascii="Times New Roman" w:eastAsia="Times New Roman" w:hAnsi="Times New Roman" w:cs="Times New Roman"/>
          <w:spacing w:val="41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R.,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Imma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uel,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C.D.,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Stepanek,</w:t>
      </w:r>
      <w:r>
        <w:rPr>
          <w:rFonts w:ascii="Times New Roman" w:eastAsia="Times New Roman" w:hAnsi="Times New Roman" w:cs="Times New Roman"/>
          <w:spacing w:val="33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F.,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Litster,</w:t>
      </w:r>
      <w:r>
        <w:rPr>
          <w:rFonts w:ascii="Times New Roman" w:eastAsia="Times New Roman" w:hAnsi="Times New Roman" w:cs="Times New Roman"/>
          <w:spacing w:val="32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J.D.,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yle,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20"/>
          <w:szCs w:val="20"/>
        </w:rPr>
        <w:t>F.J.,</w:t>
      </w:r>
    </w:p>
    <w:p w14:paraId="266353D5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4B93CDA6" w14:textId="77777777" w:rsidR="00114C4D" w:rsidRDefault="00096F81">
      <w:pPr>
        <w:spacing w:after="0" w:line="374" w:lineRule="auto"/>
        <w:ind w:left="1155" w:right="9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2009.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hanistic 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brea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age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08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opulation</w:t>
      </w:r>
      <w:r>
        <w:rPr>
          <w:rFonts w:ascii="Times New Roman" w:eastAsia="Times New Roman" w:hAnsi="Times New Roman" w:cs="Times New Roman"/>
          <w:spacing w:val="27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balances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9"/>
          <w:sz w:val="20"/>
          <w:szCs w:val="20"/>
        </w:rPr>
        <w:t>gra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ula</w:t>
      </w:r>
      <w:proofErr w:type="spellEnd"/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Theor</w:t>
      </w:r>
      <w:r>
        <w:rPr>
          <w:rFonts w:ascii="Times New Roman" w:eastAsia="Times New Roman" w:hAnsi="Times New Roman" w:cs="Times New Roman"/>
          <w:spacing w:val="1"/>
          <w:w w:val="107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tical</w:t>
      </w:r>
      <w:r>
        <w:rPr>
          <w:rFonts w:ascii="Times New Roman" w:eastAsia="Times New Roman" w:hAnsi="Times New Roman" w:cs="Times New Roman"/>
          <w:spacing w:val="20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ernel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elopme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ex</w:t>
      </w:r>
      <w:r>
        <w:rPr>
          <w:rFonts w:ascii="Times New Roman" w:eastAsia="Times New Roman" w:hAnsi="Times New Roman" w:cs="Times New Roman"/>
          <w:spacing w:val="6"/>
          <w:w w:val="10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erime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tal</w:t>
      </w:r>
      <w:r>
        <w:rPr>
          <w:rFonts w:ascii="Times New Roman" w:eastAsia="Times New Roman" w:hAnsi="Times New Roman" w:cs="Times New Roman"/>
          <w:spacing w:val="25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2"/>
          <w:w w:val="106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alidation. </w:t>
      </w:r>
      <w:r>
        <w:rPr>
          <w:rFonts w:ascii="Times New Roman" w:eastAsia="Times New Roman" w:hAnsi="Times New Roman" w:cs="Times New Roman"/>
          <w:spacing w:val="7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Chemical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Engineering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Resear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Design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87,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598–614.</w:t>
      </w:r>
    </w:p>
    <w:p w14:paraId="00453249" w14:textId="77777777" w:rsidR="00114C4D" w:rsidRDefault="00114C4D">
      <w:pPr>
        <w:spacing w:before="4" w:after="0" w:line="160" w:lineRule="exact"/>
        <w:rPr>
          <w:sz w:val="16"/>
          <w:szCs w:val="16"/>
        </w:rPr>
      </w:pPr>
    </w:p>
    <w:p w14:paraId="79A6D58F" w14:textId="77777777" w:rsidR="00114C4D" w:rsidRDefault="00096F81">
      <w:pPr>
        <w:spacing w:after="0" w:line="374" w:lineRule="auto"/>
        <w:ind w:left="1155" w:right="916" w:hanging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w w:val="108"/>
          <w:sz w:val="20"/>
          <w:szCs w:val="20"/>
        </w:rPr>
        <w:t>Ramkrishna</w:t>
      </w:r>
      <w:proofErr w:type="spellEnd"/>
      <w:r>
        <w:rPr>
          <w:rFonts w:ascii="Times New Roman" w:eastAsia="Times New Roman" w:hAnsi="Times New Roman" w:cs="Times New Roman"/>
          <w:w w:val="108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51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D.,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Singh,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M.R.,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2014. 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opulation</w:t>
      </w:r>
      <w:r>
        <w:rPr>
          <w:rFonts w:ascii="Times New Roman" w:eastAsia="Times New Roman" w:hAnsi="Times New Roman" w:cs="Times New Roman"/>
          <w:spacing w:val="49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balance 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deling: 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curre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 xml:space="preserve">status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future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ects. 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ual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review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hemical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biomolecular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engineering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5,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123–146.</w:t>
      </w:r>
    </w:p>
    <w:p w14:paraId="105BD440" w14:textId="77777777" w:rsidR="00114C4D" w:rsidRDefault="00114C4D">
      <w:pPr>
        <w:spacing w:before="4" w:after="0" w:line="160" w:lineRule="exact"/>
        <w:rPr>
          <w:sz w:val="16"/>
          <w:szCs w:val="16"/>
        </w:rPr>
      </w:pPr>
    </w:p>
    <w:p w14:paraId="2DEA6282" w14:textId="77777777" w:rsidR="00114C4D" w:rsidRDefault="00096F81">
      <w:pPr>
        <w:spacing w:after="0" w:line="374" w:lineRule="auto"/>
        <w:ind w:left="1155" w:right="916" w:hanging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Sampat, </w:t>
      </w:r>
      <w:r>
        <w:rPr>
          <w:rFonts w:ascii="Times New Roman" w:eastAsia="Times New Roman" w:hAnsi="Times New Roman" w:cs="Times New Roman"/>
          <w:sz w:val="20"/>
          <w:szCs w:val="20"/>
        </w:rPr>
        <w:t>C.,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Bettencourt, </w:t>
      </w:r>
      <w:r>
        <w:rPr>
          <w:rFonts w:ascii="Times New Roman" w:eastAsia="Times New Roman" w:hAnsi="Times New Roman" w:cs="Times New Roman"/>
          <w:sz w:val="20"/>
          <w:szCs w:val="20"/>
        </w:rPr>
        <w:t>F.,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Bara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6"/>
          <w:w w:val="107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al,</w:t>
      </w:r>
      <w:r>
        <w:rPr>
          <w:rFonts w:ascii="Times New Roman" w:eastAsia="Times New Roman" w:hAnsi="Times New Roman" w:cs="Times New Roman"/>
          <w:spacing w:val="7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Y.,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aras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2"/>
          <w:w w:val="107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os,</w:t>
      </w:r>
      <w:r>
        <w:rPr>
          <w:rFonts w:ascii="Times New Roman" w:eastAsia="Times New Roman" w:hAnsi="Times New Roman" w:cs="Times New Roman"/>
          <w:spacing w:val="8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I.,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8"/>
          <w:sz w:val="20"/>
          <w:szCs w:val="20"/>
        </w:rPr>
        <w:t>Chatur</w:t>
      </w:r>
      <w:r>
        <w:rPr>
          <w:rFonts w:ascii="Times New Roman" w:eastAsia="Times New Roman" w:hAnsi="Times New Roman" w:cs="Times New Roman"/>
          <w:spacing w:val="6"/>
          <w:w w:val="108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edi</w:t>
      </w:r>
      <w:proofErr w:type="spellEnd"/>
      <w:r>
        <w:rPr>
          <w:rFonts w:ascii="Times New Roman" w:eastAsia="Times New Roman" w:hAnsi="Times New Roman" w:cs="Times New Roman"/>
          <w:w w:val="108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4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A.,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Kar</w:t>
      </w:r>
      <w:r>
        <w:rPr>
          <w:rFonts w:ascii="Times New Roman" w:eastAsia="Times New Roman" w:hAnsi="Times New Roman" w:cs="Times New Roman"/>
          <w:spacing w:val="-12"/>
          <w:w w:val="10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ala, </w:t>
      </w:r>
      <w:r>
        <w:rPr>
          <w:rFonts w:ascii="Times New Roman" w:eastAsia="Times New Roman" w:hAnsi="Times New Roman" w:cs="Times New Roman"/>
          <w:sz w:val="20"/>
          <w:szCs w:val="20"/>
        </w:rPr>
        <w:t>S.,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Jha,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S.,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Rama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handran,</w:t>
      </w:r>
      <w:r>
        <w:rPr>
          <w:rFonts w:ascii="Times New Roman" w:eastAsia="Times New Roman" w:hAnsi="Times New Roman" w:cs="Times New Roman"/>
          <w:spacing w:val="8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R.,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Iera</w:t>
      </w:r>
      <w:r>
        <w:rPr>
          <w:rFonts w:ascii="Times New Roman" w:eastAsia="Times New Roman" w:hAnsi="Times New Roman" w:cs="Times New Roman"/>
          <w:spacing w:val="6"/>
          <w:w w:val="10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ritou,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M.,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2018.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parallel unidirectional</w:t>
      </w:r>
      <w:r>
        <w:rPr>
          <w:rFonts w:ascii="Times New Roman" w:eastAsia="Times New Roman" w:hAnsi="Times New Roman" w:cs="Times New Roman"/>
          <w:spacing w:val="4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coupled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dem-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pbm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7"/>
          <w:sz w:val="20"/>
          <w:szCs w:val="20"/>
        </w:rPr>
        <w:t>efficie</w:t>
      </w:r>
      <w:r>
        <w:rPr>
          <w:rFonts w:ascii="Times New Roman" w:eastAsia="Times New Roman" w:hAnsi="Times New Roman" w:cs="Times New Roman"/>
          <w:spacing w:val="-5"/>
          <w:w w:val="9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 xml:space="preserve">com- </w:t>
      </w:r>
      <w:proofErr w:type="spellStart"/>
      <w:r>
        <w:rPr>
          <w:rFonts w:ascii="Times New Roman" w:eastAsia="Times New Roman" w:hAnsi="Times New Roman" w:cs="Times New Roman"/>
          <w:w w:val="110"/>
          <w:sz w:val="20"/>
          <w:szCs w:val="20"/>
        </w:rPr>
        <w:t>putationally</w:t>
      </w:r>
      <w:proofErr w:type="spellEnd"/>
      <w:r>
        <w:rPr>
          <w:rFonts w:ascii="Times New Roman" w:eastAsia="Times New Roman" w:hAnsi="Times New Roman" w:cs="Times New Roman"/>
          <w:spacing w:val="1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tensi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particulate</w:t>
      </w:r>
      <w:r>
        <w:rPr>
          <w:rFonts w:ascii="Times New Roman" w:eastAsia="Times New Roman" w:hAnsi="Times New Roman" w:cs="Times New Roman"/>
          <w:spacing w:val="10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systems.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Computers</w:t>
      </w:r>
      <w:r>
        <w:rPr>
          <w:rFonts w:ascii="Times New Roman" w:eastAsia="Times New Roman" w:hAnsi="Times New Roman" w:cs="Times New Roman"/>
          <w:spacing w:val="12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Chemical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Engineering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119,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128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142.</w:t>
      </w:r>
    </w:p>
    <w:p w14:paraId="13D1E51A" w14:textId="77777777" w:rsidR="00114C4D" w:rsidRDefault="00114C4D">
      <w:pPr>
        <w:spacing w:before="4" w:after="0" w:line="160" w:lineRule="exact"/>
        <w:rPr>
          <w:sz w:val="16"/>
          <w:szCs w:val="16"/>
        </w:rPr>
      </w:pPr>
    </w:p>
    <w:p w14:paraId="764EE20C" w14:textId="77777777" w:rsidR="00114C4D" w:rsidRDefault="00096F81">
      <w:pPr>
        <w:spacing w:after="0" w:line="374" w:lineRule="auto"/>
        <w:ind w:left="1155" w:right="916" w:hanging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tos,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F.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.,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I.,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J.L.,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Lage,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.L.,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2013.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Solution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6"/>
          <w:w w:val="10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opu</w:t>
      </w:r>
      <w:proofErr w:type="spellEnd"/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balance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equation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adapti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9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cubature</w:t>
      </w:r>
      <w:r>
        <w:rPr>
          <w:rFonts w:ascii="Times New Roman" w:eastAsia="Times New Roman" w:hAnsi="Times New Roman" w:cs="Times New Roman"/>
          <w:spacing w:val="18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gpus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Computers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Chemical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Engineering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55,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61–70.</w:t>
      </w:r>
    </w:p>
    <w:p w14:paraId="4B42CAC3" w14:textId="77777777" w:rsidR="00114C4D" w:rsidRDefault="00114C4D">
      <w:pPr>
        <w:spacing w:after="0"/>
        <w:jc w:val="both"/>
        <w:sectPr w:rsidR="00114C4D">
          <w:pgSz w:w="12240" w:h="15840"/>
          <w:pgMar w:top="1480" w:right="1720" w:bottom="1920" w:left="1720" w:header="0" w:footer="1737" w:gutter="0"/>
          <w:cols w:space="720"/>
        </w:sectPr>
      </w:pPr>
    </w:p>
    <w:p w14:paraId="5C6983F6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56F86E80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13B40130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7B9E5C5C" w14:textId="77777777" w:rsidR="00114C4D" w:rsidRDefault="00114C4D">
      <w:pPr>
        <w:spacing w:after="0" w:line="200" w:lineRule="exact"/>
        <w:rPr>
          <w:sz w:val="20"/>
          <w:szCs w:val="20"/>
        </w:rPr>
      </w:pPr>
    </w:p>
    <w:p w14:paraId="054A3208" w14:textId="77777777" w:rsidR="00114C4D" w:rsidRDefault="00114C4D">
      <w:pPr>
        <w:spacing w:before="6" w:after="0" w:line="200" w:lineRule="exact"/>
        <w:rPr>
          <w:sz w:val="20"/>
          <w:szCs w:val="20"/>
        </w:rPr>
      </w:pPr>
    </w:p>
    <w:p w14:paraId="0A6E1315" w14:textId="77777777" w:rsidR="00114C4D" w:rsidRDefault="00096F81">
      <w:pPr>
        <w:spacing w:before="22" w:after="0" w:line="240" w:lineRule="auto"/>
        <w:ind w:left="918" w:right="914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Sen,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M.,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Barrasso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D.,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Singh,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R.,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Rama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handran,</w:t>
      </w:r>
      <w:r>
        <w:rPr>
          <w:rFonts w:ascii="Times New Roman" w:eastAsia="Times New Roman" w:hAnsi="Times New Roman" w:cs="Times New Roman"/>
          <w:spacing w:val="13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R.,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2014.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ulti-scale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ybrid</w:t>
      </w:r>
    </w:p>
    <w:p w14:paraId="3BDECC9E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6D5CA7E1" w14:textId="77777777" w:rsidR="00114C4D" w:rsidRDefault="00096F81">
      <w:pPr>
        <w:spacing w:after="0" w:line="240" w:lineRule="auto"/>
        <w:ind w:left="115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07"/>
          <w:sz w:val="20"/>
          <w:szCs w:val="20"/>
        </w:rPr>
        <w:t>CFD-DEM-PBM</w:t>
      </w:r>
      <w:r>
        <w:rPr>
          <w:rFonts w:ascii="Times New Roman" w:eastAsia="Times New Roman" w:hAnsi="Times New Roman" w:cs="Times New Roman"/>
          <w:spacing w:val="14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pacing w:val="14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fluid-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gra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ulation</w:t>
      </w:r>
      <w:r>
        <w:rPr>
          <w:rFonts w:ascii="Times New Roman" w:eastAsia="Times New Roman" w:hAnsi="Times New Roman" w:cs="Times New Roman"/>
          <w:spacing w:val="13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cess.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cesses 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2,</w:t>
      </w:r>
    </w:p>
    <w:p w14:paraId="16A164D1" w14:textId="77777777" w:rsidR="00114C4D" w:rsidRDefault="00114C4D">
      <w:pPr>
        <w:spacing w:before="9" w:after="0" w:line="120" w:lineRule="exact"/>
        <w:rPr>
          <w:sz w:val="12"/>
          <w:szCs w:val="12"/>
        </w:rPr>
      </w:pPr>
    </w:p>
    <w:p w14:paraId="48A565FD" w14:textId="77777777" w:rsidR="00114C4D" w:rsidRDefault="00096F81">
      <w:pPr>
        <w:spacing w:after="0" w:line="240" w:lineRule="auto"/>
        <w:ind w:left="115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89–111.</w:t>
      </w:r>
    </w:p>
    <w:p w14:paraId="0C46805E" w14:textId="77777777" w:rsidR="00114C4D" w:rsidRDefault="00114C4D">
      <w:pPr>
        <w:spacing w:before="8" w:after="0" w:line="280" w:lineRule="exact"/>
        <w:rPr>
          <w:sz w:val="28"/>
          <w:szCs w:val="28"/>
        </w:rPr>
      </w:pPr>
    </w:p>
    <w:p w14:paraId="07B74761" w14:textId="77777777" w:rsidR="00114C4D" w:rsidRDefault="00096F81">
      <w:pPr>
        <w:spacing w:after="0" w:line="374" w:lineRule="auto"/>
        <w:ind w:left="1155" w:right="916" w:hanging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Seville,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J.,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05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6"/>
          <w:w w:val="149"/>
          <w:sz w:val="20"/>
          <w:szCs w:val="20"/>
        </w:rPr>
        <w:t>¨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spacing w:val="-105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6"/>
          <w:w w:val="149"/>
          <w:sz w:val="20"/>
          <w:szCs w:val="20"/>
        </w:rPr>
        <w:t>¨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proofErr w:type="spellEnd"/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U.,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Clift,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R.,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2012.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cessing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particulate </w:t>
      </w:r>
      <w:r>
        <w:rPr>
          <w:rFonts w:ascii="Times New Roman" w:eastAsia="Times New Roman" w:hAnsi="Times New Roman" w:cs="Times New Roman"/>
          <w:sz w:val="20"/>
          <w:szCs w:val="20"/>
        </w:rPr>
        <w:t>solids.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olume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9.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Springer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Media.</w:t>
      </w:r>
    </w:p>
    <w:p w14:paraId="1D3A14AE" w14:textId="77777777" w:rsidR="00114C4D" w:rsidRDefault="00114C4D">
      <w:pPr>
        <w:spacing w:before="4" w:after="0" w:line="160" w:lineRule="exact"/>
        <w:rPr>
          <w:sz w:val="16"/>
          <w:szCs w:val="16"/>
        </w:rPr>
      </w:pPr>
    </w:p>
    <w:p w14:paraId="583812C7" w14:textId="77777777" w:rsidR="00114C4D" w:rsidRDefault="00096F81">
      <w:pPr>
        <w:spacing w:after="0" w:line="374" w:lineRule="auto"/>
        <w:ind w:left="1155" w:right="917" w:hanging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Shi, Y.,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Green,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W.H.,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ong,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H.W.,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ole,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O.O.,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2012.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Accelerating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ulti-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dimensional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bustion 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ulations 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using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gpu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ybrid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explicit/implicit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tegration.</w:t>
      </w:r>
      <w:r>
        <w:rPr>
          <w:rFonts w:ascii="Times New Roman" w:eastAsia="Times New Roman" w:hAnsi="Times New Roman" w:cs="Times New Roman"/>
          <w:spacing w:val="47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bustion</w:t>
      </w:r>
      <w:r>
        <w:rPr>
          <w:rFonts w:ascii="Times New Roman" w:eastAsia="Times New Roman" w:hAnsi="Times New Roman" w:cs="Times New Roman"/>
          <w:spacing w:val="8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Flame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159,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2388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2397.</w:t>
      </w:r>
    </w:p>
    <w:p w14:paraId="7A3545A4" w14:textId="77777777" w:rsidR="00114C4D" w:rsidRDefault="00114C4D">
      <w:pPr>
        <w:spacing w:before="4" w:after="0" w:line="160" w:lineRule="exact"/>
        <w:rPr>
          <w:sz w:val="16"/>
          <w:szCs w:val="16"/>
        </w:rPr>
      </w:pPr>
    </w:p>
    <w:p w14:paraId="68BD8D40" w14:textId="77777777" w:rsidR="00114C4D" w:rsidRDefault="00096F81">
      <w:pPr>
        <w:spacing w:after="0" w:line="374" w:lineRule="auto"/>
        <w:ind w:left="1155" w:right="916" w:hanging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Solihin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Y.,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2015.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w w:val="109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undame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tals</w:t>
      </w:r>
      <w:r>
        <w:rPr>
          <w:rFonts w:ascii="Times New Roman" w:eastAsia="Times New Roman" w:hAnsi="Times New Roman" w:cs="Times New Roman"/>
          <w:spacing w:val="36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ulticore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hitecture. </w:t>
      </w:r>
      <w:r>
        <w:rPr>
          <w:rFonts w:ascii="Times New Roman" w:eastAsia="Times New Roman" w:hAnsi="Times New Roman" w:cs="Times New Roman"/>
          <w:spacing w:val="28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Chapman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Hall/C</w:t>
      </w:r>
      <w:r>
        <w:rPr>
          <w:rFonts w:ascii="Times New Roman" w:eastAsia="Times New Roman" w:hAnsi="Times New Roman" w:cs="Times New Roman"/>
          <w:spacing w:val="-6"/>
          <w:w w:val="11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C,</w:t>
      </w:r>
      <w:r>
        <w:rPr>
          <w:rFonts w:ascii="Times New Roman" w:eastAsia="Times New Roman" w:hAnsi="Times New Roman" w:cs="Times New Roman"/>
          <w:spacing w:val="14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ork,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USA.</w:t>
      </w:r>
    </w:p>
    <w:p w14:paraId="4AE0C703" w14:textId="77777777" w:rsidR="00114C4D" w:rsidRDefault="00114C4D">
      <w:pPr>
        <w:spacing w:before="4" w:after="0" w:line="160" w:lineRule="exact"/>
        <w:rPr>
          <w:sz w:val="16"/>
          <w:szCs w:val="16"/>
        </w:rPr>
      </w:pPr>
    </w:p>
    <w:p w14:paraId="2C3F941C" w14:textId="77777777" w:rsidR="00114C4D" w:rsidRDefault="00096F81">
      <w:pPr>
        <w:spacing w:after="0" w:line="374" w:lineRule="auto"/>
        <w:ind w:left="1155" w:right="916" w:hanging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w w:val="99"/>
          <w:sz w:val="20"/>
          <w:szCs w:val="20"/>
        </w:rPr>
        <w:t>Szi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00"/>
          <w:w w:val="149"/>
          <w:sz w:val="20"/>
          <w:szCs w:val="20"/>
        </w:rPr>
        <w:t>´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agyi</w:t>
      </w:r>
      <w:proofErr w:type="spellEnd"/>
      <w:r>
        <w:rPr>
          <w:rFonts w:ascii="Times New Roman" w:eastAsia="Times New Roman" w:hAnsi="Times New Roman" w:cs="Times New Roman"/>
          <w:w w:val="105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B.,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Nag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Z.K.,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2016.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Graphical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cessing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unit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gpu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acceleration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umerical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solution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08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opulation</w:t>
      </w:r>
      <w:r>
        <w:rPr>
          <w:rFonts w:ascii="Times New Roman" w:eastAsia="Times New Roman" w:hAnsi="Times New Roman" w:cs="Times New Roman"/>
          <w:spacing w:val="22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balance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dels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high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resolution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finite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olume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algorithm.</w:t>
      </w:r>
      <w:r>
        <w:rPr>
          <w:rFonts w:ascii="Times New Roman" w:eastAsia="Times New Roman" w:hAnsi="Times New Roman" w:cs="Times New Roman"/>
          <w:spacing w:val="35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Computers</w:t>
      </w:r>
      <w:r>
        <w:rPr>
          <w:rFonts w:ascii="Times New Roman" w:eastAsia="Times New Roman" w:hAnsi="Times New Roman" w:cs="Times New Roman"/>
          <w:spacing w:val="13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Chemical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Engineering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91,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167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181.</w:t>
      </w:r>
    </w:p>
    <w:p w14:paraId="1E21BDBB" w14:textId="77777777" w:rsidR="00114C4D" w:rsidRDefault="00114C4D">
      <w:pPr>
        <w:spacing w:before="4" w:after="0" w:line="160" w:lineRule="exact"/>
        <w:rPr>
          <w:sz w:val="16"/>
          <w:szCs w:val="16"/>
        </w:rPr>
      </w:pPr>
    </w:p>
    <w:p w14:paraId="0F787452" w14:textId="77777777" w:rsidR="00114C4D" w:rsidRDefault="00096F81">
      <w:pPr>
        <w:spacing w:after="0" w:line="374" w:lineRule="auto"/>
        <w:ind w:left="1155" w:right="917" w:hanging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eijen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D.,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G.A.,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Meesters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G.M.,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Scarlett,</w:t>
      </w:r>
      <w:r>
        <w:rPr>
          <w:rFonts w:ascii="Times New Roman" w:eastAsia="Times New Roman" w:hAnsi="Times New Roman" w:cs="Times New Roman"/>
          <w:spacing w:val="43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B.,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2002. 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2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opulation </w:t>
      </w:r>
      <w:r>
        <w:rPr>
          <w:rFonts w:ascii="Times New Roman" w:eastAsia="Times New Roman" w:hAnsi="Times New Roman" w:cs="Times New Roman"/>
          <w:sz w:val="20"/>
          <w:szCs w:val="20"/>
        </w:rPr>
        <w:t>balances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particulate</w:t>
      </w:r>
      <w:r>
        <w:rPr>
          <w:rFonts w:ascii="Times New Roman" w:eastAsia="Times New Roman" w:hAnsi="Times New Roman" w:cs="Times New Roman"/>
          <w:spacing w:val="-4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cesses—a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olume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approa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h.</w:t>
      </w:r>
      <w:r>
        <w:rPr>
          <w:rFonts w:ascii="Times New Roman" w:eastAsia="Times New Roman" w:hAnsi="Times New Roman" w:cs="Times New Roman"/>
          <w:spacing w:val="11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Chemical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Engineering </w:t>
      </w:r>
      <w:r>
        <w:rPr>
          <w:rFonts w:ascii="Times New Roman" w:eastAsia="Times New Roman" w:hAnsi="Times New Roman" w:cs="Times New Roman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57,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2287–2303.</w:t>
      </w:r>
    </w:p>
    <w:p w14:paraId="1B1328E9" w14:textId="77777777" w:rsidR="00114C4D" w:rsidRDefault="00114C4D">
      <w:pPr>
        <w:spacing w:before="4" w:after="0" w:line="160" w:lineRule="exact"/>
        <w:rPr>
          <w:sz w:val="16"/>
          <w:szCs w:val="16"/>
        </w:rPr>
      </w:pPr>
    </w:p>
    <w:p w14:paraId="4915322F" w14:textId="77777777" w:rsidR="00114C4D" w:rsidRDefault="00096F81">
      <w:pPr>
        <w:spacing w:after="0" w:line="374" w:lineRule="auto"/>
        <w:ind w:left="1155" w:right="916" w:hanging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Xu,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Z.,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Zhao,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H.,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Zheng,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C.,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2015.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Accelerating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0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opulation</w:t>
      </w:r>
      <w:r>
        <w:rPr>
          <w:rFonts w:ascii="Times New Roman" w:eastAsia="Times New Roman" w:hAnsi="Times New Roman" w:cs="Times New Roman"/>
          <w:spacing w:val="23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balance-mo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6"/>
          <w:w w:val="10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6"/>
          <w:sz w:val="20"/>
          <w:szCs w:val="20"/>
        </w:rPr>
        <w:t>carlo</w:t>
      </w:r>
      <w:proofErr w:type="spellEnd"/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coagulation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dynamics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proofErr w:type="spellEnd"/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jump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del,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6"/>
          <w:w w:val="10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hastic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algorithm</w:t>
      </w:r>
      <w:r>
        <w:rPr>
          <w:rFonts w:ascii="Times New Roman" w:eastAsia="Times New Roman" w:hAnsi="Times New Roman" w:cs="Times New Roman"/>
          <w:spacing w:val="38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gpu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computing. </w:t>
      </w:r>
      <w:r>
        <w:rPr>
          <w:rFonts w:ascii="Times New Roman" w:eastAsia="Times New Roman" w:hAnsi="Times New Roman" w:cs="Times New Roman"/>
          <w:spacing w:val="37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Journal</w:t>
      </w:r>
      <w:r>
        <w:rPr>
          <w:rFonts w:ascii="Times New Roman" w:eastAsia="Times New Roman" w:hAnsi="Times New Roman" w:cs="Times New Roman"/>
          <w:spacing w:val="49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Computational</w:t>
      </w:r>
      <w:r>
        <w:rPr>
          <w:rFonts w:ascii="Times New Roman" w:eastAsia="Times New Roman" w:hAnsi="Times New Roman" w:cs="Times New Roman"/>
          <w:spacing w:val="38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5"/>
          <w:w w:val="116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ysics</w:t>
      </w:r>
    </w:p>
    <w:p w14:paraId="4D33101D" w14:textId="77777777" w:rsidR="00114C4D" w:rsidRDefault="00096F81">
      <w:pPr>
        <w:spacing w:before="4" w:after="0" w:line="240" w:lineRule="auto"/>
        <w:ind w:left="115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281,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844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863.</w:t>
      </w:r>
    </w:p>
    <w:sectPr w:rsidR="00114C4D">
      <w:pgSz w:w="12240" w:h="15840"/>
      <w:pgMar w:top="1480" w:right="1720" w:bottom="1920" w:left="1720" w:header="0" w:footer="1737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8" w:author="Rohit Ramachandran" w:date="2019-11-12T18:57:00Z" w:initials="RR">
    <w:p w14:paraId="426A4B9F" w14:textId="77777777" w:rsidR="00A84594" w:rsidRDefault="00A84594">
      <w:pPr>
        <w:pStyle w:val="CommentText"/>
      </w:pPr>
      <w:r>
        <w:rPr>
          <w:rStyle w:val="CommentReference"/>
        </w:rPr>
        <w:annotationRef/>
      </w:r>
      <w:r>
        <w:t xml:space="preserve">THIS BIT IS IMPORTANT. MAKE IT MORE CLEAR.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6A4B9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6A4B9F" w16cid:durableId="21757F0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70F1A" w14:textId="77777777" w:rsidR="008E706C" w:rsidRDefault="008E706C">
      <w:pPr>
        <w:spacing w:after="0" w:line="240" w:lineRule="auto"/>
      </w:pPr>
      <w:r>
        <w:separator/>
      </w:r>
    </w:p>
  </w:endnote>
  <w:endnote w:type="continuationSeparator" w:id="0">
    <w:p w14:paraId="10FEF24A" w14:textId="77777777" w:rsidR="008E706C" w:rsidRDefault="008E7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210E6" w14:textId="61F8313A" w:rsidR="00114C4D" w:rsidRDefault="00D6272F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3824" behindDoc="1" locked="0" layoutInCell="1" allowOverlap="1" wp14:anchorId="797EA746" wp14:editId="6D9AAD53">
              <wp:simplePos x="0" y="0"/>
              <wp:positionH relativeFrom="page">
                <wp:posOffset>3824605</wp:posOffset>
              </wp:positionH>
              <wp:positionV relativeFrom="page">
                <wp:posOffset>8815705</wp:posOffset>
              </wp:positionV>
              <wp:extent cx="114300" cy="151765"/>
              <wp:effectExtent l="0" t="0" r="4445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692FF2" w14:textId="77777777" w:rsidR="00114C4D" w:rsidRDefault="00096F81">
                          <w:pPr>
                            <w:spacing w:after="0" w:line="213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7EA746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9" type="#_x0000_t202" style="position:absolute;margin-left:301.15pt;margin-top:694.15pt;width:9pt;height:11.95pt;z-index:-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" filled="f" stroked="f">
              <v:textbox inset="0,0,0,0">
                <w:txbxContent>
                  <w:p w14:paraId="55692FF2" w14:textId="77777777" w:rsidR="00114C4D" w:rsidRDefault="00096F81">
                    <w:pPr>
                      <w:spacing w:after="0" w:line="213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EBCE0" w14:textId="1DDFE6BC" w:rsidR="00114C4D" w:rsidRDefault="00D6272F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3835" behindDoc="1" locked="0" layoutInCell="1" allowOverlap="1" wp14:anchorId="76809B51" wp14:editId="55DD179E">
              <wp:simplePos x="0" y="0"/>
              <wp:positionH relativeFrom="page">
                <wp:posOffset>3792855</wp:posOffset>
              </wp:positionH>
              <wp:positionV relativeFrom="page">
                <wp:posOffset>8815705</wp:posOffset>
              </wp:positionV>
              <wp:extent cx="177165" cy="151765"/>
              <wp:effectExtent l="1905" t="0" r="190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16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28DBE3" w14:textId="77777777" w:rsidR="00114C4D" w:rsidRDefault="00096F81">
                          <w:pPr>
                            <w:spacing w:after="0" w:line="213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809B5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0" type="#_x0000_t202" style="position:absolute;margin-left:298.65pt;margin-top:694.15pt;width:13.95pt;height:11.95pt;z-index:-26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" filled="f" stroked="f">
              <v:textbox inset="0,0,0,0">
                <w:txbxContent>
                  <w:p w14:paraId="5928DBE3" w14:textId="77777777" w:rsidR="00114C4D" w:rsidRDefault="00096F81">
                    <w:pPr>
                      <w:spacing w:after="0" w:line="213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F3BEA" w14:textId="25E9A2DB" w:rsidR="00114C4D" w:rsidRDefault="00D6272F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3825" behindDoc="1" locked="0" layoutInCell="1" allowOverlap="1" wp14:anchorId="6FB52CA0" wp14:editId="01333E4C">
              <wp:simplePos x="0" y="0"/>
              <wp:positionH relativeFrom="page">
                <wp:posOffset>3824605</wp:posOffset>
              </wp:positionH>
              <wp:positionV relativeFrom="page">
                <wp:posOffset>8815705</wp:posOffset>
              </wp:positionV>
              <wp:extent cx="114300" cy="151765"/>
              <wp:effectExtent l="0" t="0" r="4445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7E752" w14:textId="77777777" w:rsidR="00114C4D" w:rsidRDefault="00096F81">
                          <w:pPr>
                            <w:spacing w:after="0" w:line="213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B52CA0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40" type="#_x0000_t202" style="position:absolute;margin-left:301.15pt;margin-top:694.15pt;width:9pt;height:11.95pt;z-index:-265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" filled="f" stroked="f">
              <v:textbox inset="0,0,0,0">
                <w:txbxContent>
                  <w:p w14:paraId="0F27E752" w14:textId="77777777" w:rsidR="00114C4D" w:rsidRDefault="00096F81">
                    <w:pPr>
                      <w:spacing w:after="0" w:line="213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BB7DC" w14:textId="08D985C2" w:rsidR="00114C4D" w:rsidRDefault="00D6272F">
    <w:pPr>
      <w:spacing w:after="0" w:line="200" w:lineRule="exact"/>
      <w:rPr>
        <w:sz w:val="19"/>
        <w:szCs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3826" behindDoc="1" locked="0" layoutInCell="1" allowOverlap="1" wp14:anchorId="3DA7FA20" wp14:editId="1F793B02">
              <wp:simplePos x="0" y="0"/>
              <wp:positionH relativeFrom="page">
                <wp:posOffset>3792855</wp:posOffset>
              </wp:positionH>
              <wp:positionV relativeFrom="page">
                <wp:posOffset>8815705</wp:posOffset>
              </wp:positionV>
              <wp:extent cx="177165" cy="151765"/>
              <wp:effectExtent l="1905" t="0" r="1905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16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24A182" w14:textId="77777777" w:rsidR="00114C4D" w:rsidRDefault="00096F81">
                          <w:pPr>
                            <w:spacing w:after="0" w:line="213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A7FA20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41" type="#_x0000_t202" style="position:absolute;margin-left:298.65pt;margin-top:694.15pt;width:13.95pt;height:11.95pt;z-index:-265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" filled="f" stroked="f">
              <v:textbox inset="0,0,0,0">
                <w:txbxContent>
                  <w:p w14:paraId="6124A182" w14:textId="77777777" w:rsidR="00114C4D" w:rsidRDefault="00096F81">
                    <w:pPr>
                      <w:spacing w:after="0" w:line="213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E0F71" w14:textId="708C1E10" w:rsidR="00114C4D" w:rsidRDefault="00D6272F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3827" behindDoc="1" locked="0" layoutInCell="1" allowOverlap="1" wp14:anchorId="00419001" wp14:editId="7E5A7D76">
              <wp:simplePos x="0" y="0"/>
              <wp:positionH relativeFrom="page">
                <wp:posOffset>1458595</wp:posOffset>
              </wp:positionH>
              <wp:positionV relativeFrom="page">
                <wp:posOffset>8432800</wp:posOffset>
              </wp:positionV>
              <wp:extent cx="2955925" cy="167640"/>
              <wp:effectExtent l="1270" t="3175" r="0" b="63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592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AE501" w14:textId="77777777" w:rsidR="00114C4D" w:rsidRDefault="00096F81">
                          <w:pPr>
                            <w:spacing w:after="0" w:line="241" w:lineRule="exact"/>
                            <w:ind w:left="20" w:right="-54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position w:val="2"/>
                              <w:sz w:val="10"/>
                              <w:szCs w:val="10"/>
                            </w:rPr>
                            <w:t xml:space="preserve">231      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7"/>
                              <w:position w:val="2"/>
                              <w:sz w:val="10"/>
                              <w:szCs w:val="1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position w:val="2"/>
                              <w:sz w:val="20"/>
                              <w:szCs w:val="20"/>
                            </w:rPr>
                            <w:t>2001)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22"/>
                              <w:position w:val="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position w:val="2"/>
                              <w:sz w:val="20"/>
                              <w:szCs w:val="20"/>
                            </w:rPr>
                            <w:t>and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49"/>
                              <w:position w:val="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w w:val="103"/>
                              <w:position w:val="2"/>
                              <w:sz w:val="20"/>
                              <w:szCs w:val="20"/>
                            </w:rPr>
                            <w:t>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w w:val="117"/>
                              <w:position w:val="-1"/>
                              <w:sz w:val="14"/>
                              <w:szCs w:val="14"/>
                            </w:rPr>
                            <w:t>p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w w:val="191"/>
                              <w:position w:val="-3"/>
                              <w:sz w:val="10"/>
                              <w:szCs w:val="10"/>
                            </w:rPr>
                            <w:t>i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position w:val="-3"/>
                              <w:sz w:val="10"/>
                              <w:szCs w:val="10"/>
                            </w:rPr>
                            <w:t xml:space="preserve"> 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pacing w:val="11"/>
                              <w:position w:val="-3"/>
                              <w:sz w:val="10"/>
                              <w:szCs w:val="1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position w:val="2"/>
                              <w:sz w:val="20"/>
                              <w:szCs w:val="20"/>
                            </w:rPr>
                            <w:t>is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7"/>
                              <w:position w:val="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w w:val="109"/>
                              <w:position w:val="2"/>
                              <w:sz w:val="20"/>
                              <w:szCs w:val="20"/>
                            </w:rPr>
                            <w:t>diameter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2"/>
                              <w:w w:val="109"/>
                              <w:position w:val="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position w:val="2"/>
                              <w:sz w:val="20"/>
                              <w:szCs w:val="20"/>
                            </w:rPr>
                            <w:t>of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9"/>
                              <w:position w:val="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position w:val="2"/>
                              <w:sz w:val="20"/>
                              <w:szCs w:val="20"/>
                            </w:rPr>
                            <w:t>the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49"/>
                              <w:position w:val="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position w:val="2"/>
                              <w:sz w:val="20"/>
                              <w:szCs w:val="20"/>
                            </w:rPr>
                            <w:t>solid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25"/>
                              <w:position w:val="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position w:val="2"/>
                              <w:sz w:val="20"/>
                              <w:szCs w:val="20"/>
                            </w:rPr>
                            <w:t xml:space="preserve">particle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21"/>
                              <w:position w:val="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w w:val="119"/>
                              <w:position w:val="2"/>
                              <w:sz w:val="20"/>
                              <w:szCs w:val="20"/>
                            </w:rPr>
                            <w:t>s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w w:val="145"/>
                              <w:position w:val="-1"/>
                              <w:sz w:val="14"/>
                              <w:szCs w:val="14"/>
                            </w:rPr>
                            <w:t>i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pacing w:val="-25"/>
                              <w:position w:val="-1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w w:val="110"/>
                              <w:position w:val="2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419001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2" type="#_x0000_t202" style="position:absolute;margin-left:114.85pt;margin-top:664pt;width:232.75pt;height:13.2pt;z-index:-265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" filled="f" stroked="f">
              <v:textbox inset="0,0,0,0">
                <w:txbxContent>
                  <w:p w14:paraId="324AE501" w14:textId="77777777" w:rsidR="00114C4D" w:rsidRDefault="00096F81">
                    <w:pPr>
                      <w:spacing w:after="0" w:line="241" w:lineRule="exact"/>
                      <w:ind w:left="20" w:right="-54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position w:val="2"/>
                        <w:sz w:val="10"/>
                        <w:szCs w:val="10"/>
                      </w:rPr>
                      <w:t xml:space="preserve">231       </w:t>
                    </w:r>
                    <w:r>
                      <w:rPr>
                        <w:rFonts w:ascii="Times New Roman" w:eastAsia="Times New Roman" w:hAnsi="Times New Roman" w:cs="Times New Roman"/>
                        <w:spacing w:val="7"/>
                        <w:position w:val="2"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position w:val="2"/>
                        <w:sz w:val="20"/>
                        <w:szCs w:val="20"/>
                      </w:rPr>
                      <w:t>2001)</w:t>
                    </w:r>
                    <w:r>
                      <w:rPr>
                        <w:rFonts w:ascii="Times New Roman" w:eastAsia="Times New Roman" w:hAnsi="Times New Roman" w:cs="Times New Roman"/>
                        <w:spacing w:val="22"/>
                        <w:position w:val="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position w:val="2"/>
                        <w:sz w:val="20"/>
                        <w:szCs w:val="20"/>
                      </w:rPr>
                      <w:t>and</w:t>
                    </w:r>
                    <w:r>
                      <w:rPr>
                        <w:rFonts w:ascii="Times New Roman" w:eastAsia="Times New Roman" w:hAnsi="Times New Roman" w:cs="Times New Roman"/>
                        <w:spacing w:val="49"/>
                        <w:position w:val="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w w:val="103"/>
                        <w:position w:val="2"/>
                        <w:sz w:val="20"/>
                        <w:szCs w:val="20"/>
                      </w:rPr>
                      <w:t>d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w w:val="117"/>
                        <w:position w:val="-1"/>
                        <w:sz w:val="14"/>
                        <w:szCs w:val="14"/>
                      </w:rPr>
                      <w:t>p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w w:val="191"/>
                        <w:position w:val="-3"/>
                        <w:sz w:val="10"/>
                        <w:szCs w:val="10"/>
                      </w:rPr>
                      <w:t>i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position w:val="-3"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pacing w:val="11"/>
                        <w:position w:val="-3"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position w:val="2"/>
                        <w:sz w:val="20"/>
                        <w:szCs w:val="20"/>
                      </w:rPr>
                      <w:t>is</w:t>
                    </w:r>
                    <w:r>
                      <w:rPr>
                        <w:rFonts w:ascii="Times New Roman" w:eastAsia="Times New Roman" w:hAnsi="Times New Roman" w:cs="Times New Roman"/>
                        <w:spacing w:val="17"/>
                        <w:position w:val="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w w:val="109"/>
                        <w:position w:val="2"/>
                        <w:sz w:val="20"/>
                        <w:szCs w:val="20"/>
                      </w:rPr>
                      <w:t>diameter</w:t>
                    </w:r>
                    <w:r>
                      <w:rPr>
                        <w:rFonts w:ascii="Times New Roman" w:eastAsia="Times New Roman" w:hAnsi="Times New Roman" w:cs="Times New Roman"/>
                        <w:spacing w:val="12"/>
                        <w:w w:val="109"/>
                        <w:position w:val="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position w:val="2"/>
                        <w:sz w:val="20"/>
                        <w:szCs w:val="20"/>
                      </w:rPr>
                      <w:t>of</w:t>
                    </w:r>
                    <w:r>
                      <w:rPr>
                        <w:rFonts w:ascii="Times New Roman" w:eastAsia="Times New Roman" w:hAnsi="Times New Roman" w:cs="Times New Roman"/>
                        <w:spacing w:val="9"/>
                        <w:position w:val="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position w:val="2"/>
                        <w:sz w:val="20"/>
                        <w:szCs w:val="20"/>
                      </w:rPr>
                      <w:t>the</w:t>
                    </w:r>
                    <w:r>
                      <w:rPr>
                        <w:rFonts w:ascii="Times New Roman" w:eastAsia="Times New Roman" w:hAnsi="Times New Roman" w:cs="Times New Roman"/>
                        <w:spacing w:val="49"/>
                        <w:position w:val="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position w:val="2"/>
                        <w:sz w:val="20"/>
                        <w:szCs w:val="20"/>
                      </w:rPr>
                      <w:t>solid</w:t>
                    </w:r>
                    <w:r>
                      <w:rPr>
                        <w:rFonts w:ascii="Times New Roman" w:eastAsia="Times New Roman" w:hAnsi="Times New Roman" w:cs="Times New Roman"/>
                        <w:spacing w:val="25"/>
                        <w:position w:val="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position w:val="2"/>
                        <w:sz w:val="20"/>
                        <w:szCs w:val="20"/>
                      </w:rPr>
                      <w:t xml:space="preserve">particle </w:t>
                    </w:r>
                    <w:r>
                      <w:rPr>
                        <w:rFonts w:ascii="Times New Roman" w:eastAsia="Times New Roman" w:hAnsi="Times New Roman" w:cs="Times New Roman"/>
                        <w:spacing w:val="21"/>
                        <w:position w:val="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w w:val="119"/>
                        <w:position w:val="2"/>
                        <w:sz w:val="20"/>
                        <w:szCs w:val="20"/>
                      </w:rPr>
                      <w:t>s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w w:val="145"/>
                        <w:position w:val="-1"/>
                        <w:sz w:val="14"/>
                        <w:szCs w:val="14"/>
                      </w:rPr>
                      <w:t>i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pacing w:val="-25"/>
                        <w:position w:val="-1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w w:val="110"/>
                        <w:position w:val="2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3828" behindDoc="1" locked="0" layoutInCell="1" allowOverlap="1" wp14:anchorId="601D42B1" wp14:editId="6CFBDCA9">
              <wp:simplePos x="0" y="0"/>
              <wp:positionH relativeFrom="page">
                <wp:posOffset>3792855</wp:posOffset>
              </wp:positionH>
              <wp:positionV relativeFrom="page">
                <wp:posOffset>8815705</wp:posOffset>
              </wp:positionV>
              <wp:extent cx="177165" cy="151765"/>
              <wp:effectExtent l="1905" t="0" r="1905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16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48264" w14:textId="77777777" w:rsidR="00114C4D" w:rsidRDefault="00096F81">
                          <w:pPr>
                            <w:spacing w:after="0" w:line="213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D42B1" id="Text Box 8" o:spid="_x0000_s1043" type="#_x0000_t202" style="position:absolute;margin-left:298.65pt;margin-top:694.15pt;width:13.95pt;height:11.95pt;z-index:-26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" filled="f" stroked="f">
              <v:textbox inset="0,0,0,0">
                <w:txbxContent>
                  <w:p w14:paraId="7D848264" w14:textId="77777777" w:rsidR="00114C4D" w:rsidRDefault="00096F81">
                    <w:pPr>
                      <w:spacing w:after="0" w:line="213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3ADC5" w14:textId="0ED01792" w:rsidR="00114C4D" w:rsidRDefault="00D6272F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3829" behindDoc="1" locked="0" layoutInCell="1" allowOverlap="1" wp14:anchorId="2488ACBF" wp14:editId="6724EE1F">
              <wp:simplePos x="0" y="0"/>
              <wp:positionH relativeFrom="page">
                <wp:posOffset>1458595</wp:posOffset>
              </wp:positionH>
              <wp:positionV relativeFrom="page">
                <wp:posOffset>8377555</wp:posOffset>
              </wp:positionV>
              <wp:extent cx="4617720" cy="151765"/>
              <wp:effectExtent l="1270" t="0" r="635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772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846A7F" w14:textId="77777777" w:rsidR="00114C4D" w:rsidRDefault="00096F81">
                          <w:pPr>
                            <w:spacing w:after="0" w:line="213" w:lineRule="exact"/>
                            <w:ind w:left="20" w:right="-5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10"/>
                              <w:szCs w:val="10"/>
                            </w:rPr>
                            <w:t xml:space="preserve">251      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7"/>
                              <w:sz w:val="10"/>
                              <w:szCs w:val="1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dition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6"/>
                              <w:sz w:val="20"/>
                              <w:szCs w:val="20"/>
                            </w:rPr>
                            <w:t>m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 xml:space="preserve">ust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6"/>
                              <w:sz w:val="20"/>
                              <w:szCs w:val="20"/>
                            </w:rPr>
                            <w:t>b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3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 xml:space="preserve">satisfied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(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>?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 xml:space="preserve">).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4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6"/>
                              <w:sz w:val="20"/>
                              <w:szCs w:val="20"/>
                            </w:rPr>
                            <w:t>F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 xml:space="preserve">or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our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4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 xml:space="preserve">PBM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8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m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5"/>
                              <w:sz w:val="20"/>
                              <w:szCs w:val="20"/>
                            </w:rPr>
                            <w:t>o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del,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48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 xml:space="preserve">time-step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3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6"/>
                              <w:sz w:val="20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as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3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 xml:space="preserve">calculated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3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w w:val="122"/>
                              <w:sz w:val="20"/>
                              <w:szCs w:val="20"/>
                            </w:rPr>
                            <w:t>at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88ACBF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4" type="#_x0000_t202" style="position:absolute;margin-left:114.85pt;margin-top:659.65pt;width:363.6pt;height:11.95pt;z-index:-26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" filled="f" stroked="f">
              <v:textbox inset="0,0,0,0">
                <w:txbxContent>
                  <w:p w14:paraId="78846A7F" w14:textId="77777777" w:rsidR="00114C4D" w:rsidRDefault="00096F81">
                    <w:pPr>
                      <w:spacing w:after="0" w:line="213" w:lineRule="exact"/>
                      <w:ind w:left="20" w:right="-5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10"/>
                        <w:szCs w:val="10"/>
                      </w:rPr>
                      <w:t xml:space="preserve">251       </w:t>
                    </w:r>
                    <w:r>
                      <w:rPr>
                        <w:rFonts w:ascii="Times New Roman" w:eastAsia="Times New Roman" w:hAnsi="Times New Roman" w:cs="Times New Roman"/>
                        <w:spacing w:val="7"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 xml:space="preserve">dition </w:t>
                    </w:r>
                    <w:r>
                      <w:rPr>
                        <w:rFonts w:ascii="Times New Roman" w:eastAsia="Times New Roman" w:hAnsi="Times New Roman" w:cs="Times New Roman"/>
                        <w:spacing w:val="1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6"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 xml:space="preserve">ust </w:t>
                    </w:r>
                    <w:r>
                      <w:rPr>
                        <w:rFonts w:ascii="Times New Roman" w:eastAsia="Times New Roman" w:hAnsi="Times New Roman" w:cs="Times New Roman"/>
                        <w:spacing w:val="1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6"/>
                        <w:sz w:val="20"/>
                        <w:szCs w:val="20"/>
                      </w:rPr>
                      <w:t>b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e</w:t>
                    </w:r>
                    <w:r>
                      <w:rPr>
                        <w:rFonts w:ascii="Times New Roman" w:eastAsia="Times New Roman" w:hAnsi="Times New Roman" w:cs="Times New Roman"/>
                        <w:spacing w:val="3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 xml:space="preserve">satisfied </w:t>
                    </w:r>
                    <w:r>
                      <w:rPr>
                        <w:rFonts w:ascii="Times New Roman" w:eastAsia="Times New Roman" w:hAnsi="Times New Roman" w:cs="Times New Roman"/>
                        <w:spacing w:val="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(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0"/>
                        <w:szCs w:val="20"/>
                      </w:rPr>
                      <w:t>?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 xml:space="preserve">). </w:t>
                    </w:r>
                    <w:r>
                      <w:rPr>
                        <w:rFonts w:ascii="Times New Roman" w:eastAsia="Times New Roman" w:hAnsi="Times New Roman" w:cs="Times New Roman"/>
                        <w:spacing w:val="4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6"/>
                        <w:sz w:val="20"/>
                        <w:szCs w:val="20"/>
                      </w:rPr>
                      <w:t>F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 xml:space="preserve">or </w:t>
                    </w:r>
                    <w:r>
                      <w:rPr>
                        <w:rFonts w:ascii="Times New Roman" w:eastAsia="Times New Roman" w:hAnsi="Times New Roman" w:cs="Times New Roman"/>
                        <w:spacing w:val="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our</w:t>
                    </w:r>
                    <w:r>
                      <w:rPr>
                        <w:rFonts w:ascii="Times New Roman" w:eastAsia="Times New Roman" w:hAnsi="Times New Roman" w:cs="Times New Roman"/>
                        <w:spacing w:val="4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 xml:space="preserve">PBM </w:t>
                    </w:r>
                    <w:r>
                      <w:rPr>
                        <w:rFonts w:ascii="Times New Roman" w:eastAsia="Times New Roman" w:hAnsi="Times New Roman" w:cs="Times New Roman"/>
                        <w:spacing w:val="8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eastAsia="Times New Roman" w:hAnsi="Times New Roman" w:cs="Times New Roman"/>
                        <w:spacing w:val="5"/>
                        <w:sz w:val="20"/>
                        <w:szCs w:val="20"/>
                      </w:rPr>
                      <w:t>o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del,</w:t>
                    </w:r>
                    <w:r>
                      <w:rPr>
                        <w:rFonts w:ascii="Times New Roman" w:eastAsia="Times New Roman" w:hAnsi="Times New Roman" w:cs="Times New Roman"/>
                        <w:spacing w:val="48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 xml:space="preserve">time-step </w:t>
                    </w:r>
                    <w:r>
                      <w:rPr>
                        <w:rFonts w:ascii="Times New Roman" w:eastAsia="Times New Roman" w:hAnsi="Times New Roman" w:cs="Times New Roman"/>
                        <w:spacing w:val="3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6"/>
                        <w:sz w:val="20"/>
                        <w:szCs w:val="20"/>
                      </w:rPr>
                      <w:t>w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as</w:t>
                    </w:r>
                    <w:r>
                      <w:rPr>
                        <w:rFonts w:ascii="Times New Roman" w:eastAsia="Times New Roman" w:hAnsi="Times New Roman" w:cs="Times New Roman"/>
                        <w:spacing w:val="3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 xml:space="preserve">calculated </w:t>
                    </w:r>
                    <w:r>
                      <w:rPr>
                        <w:rFonts w:ascii="Times New Roman" w:eastAsia="Times New Roman" w:hAnsi="Times New Roman" w:cs="Times New Roman"/>
                        <w:spacing w:val="3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w w:val="122"/>
                        <w:sz w:val="20"/>
                        <w:szCs w:val="20"/>
                      </w:rPr>
                      <w:t>at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3830" behindDoc="1" locked="0" layoutInCell="1" allowOverlap="1" wp14:anchorId="067C7C64" wp14:editId="67577A97">
              <wp:simplePos x="0" y="0"/>
              <wp:positionH relativeFrom="page">
                <wp:posOffset>3792855</wp:posOffset>
              </wp:positionH>
              <wp:positionV relativeFrom="page">
                <wp:posOffset>8815705</wp:posOffset>
              </wp:positionV>
              <wp:extent cx="177165" cy="151765"/>
              <wp:effectExtent l="1905" t="0" r="1905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16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708E8E" w14:textId="77777777" w:rsidR="00114C4D" w:rsidRDefault="00096F81">
                          <w:pPr>
                            <w:spacing w:after="0" w:line="213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7C7C64" id="Text Box 6" o:spid="_x0000_s1045" type="#_x0000_t202" style="position:absolute;margin-left:298.65pt;margin-top:694.15pt;width:13.95pt;height:11.95pt;z-index:-265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" filled="f" stroked="f">
              <v:textbox inset="0,0,0,0">
                <w:txbxContent>
                  <w:p w14:paraId="30708E8E" w14:textId="77777777" w:rsidR="00114C4D" w:rsidRDefault="00096F81">
                    <w:pPr>
                      <w:spacing w:after="0" w:line="213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48152" w14:textId="0F1E8675" w:rsidR="00114C4D" w:rsidRDefault="00D6272F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3831" behindDoc="1" locked="0" layoutInCell="1" allowOverlap="1" wp14:anchorId="13B71CED" wp14:editId="6F7C5039">
              <wp:simplePos x="0" y="0"/>
              <wp:positionH relativeFrom="page">
                <wp:posOffset>3805555</wp:posOffset>
              </wp:positionH>
              <wp:positionV relativeFrom="page">
                <wp:posOffset>8815705</wp:posOffset>
              </wp:positionV>
              <wp:extent cx="151765" cy="15176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76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9BC267" w14:textId="77777777" w:rsidR="00114C4D" w:rsidRDefault="00096F81">
                          <w:pPr>
                            <w:spacing w:after="0" w:line="213" w:lineRule="exact"/>
                            <w:ind w:left="20" w:right="-5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B71CE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46" type="#_x0000_t202" style="position:absolute;margin-left:299.65pt;margin-top:694.15pt;width:11.95pt;height:11.95pt;z-index:-26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" filled="f" stroked="f">
              <v:textbox inset="0,0,0,0">
                <w:txbxContent>
                  <w:p w14:paraId="1A9BC267" w14:textId="77777777" w:rsidR="00114C4D" w:rsidRDefault="00096F81">
                    <w:pPr>
                      <w:spacing w:after="0" w:line="213" w:lineRule="exact"/>
                      <w:ind w:left="20" w:right="-5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294E0" w14:textId="6B627EF3" w:rsidR="00114C4D" w:rsidRDefault="00D6272F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3832" behindDoc="1" locked="0" layoutInCell="1" allowOverlap="1" wp14:anchorId="315BDA6C" wp14:editId="2E681E63">
              <wp:simplePos x="0" y="0"/>
              <wp:positionH relativeFrom="page">
                <wp:posOffset>3792855</wp:posOffset>
              </wp:positionH>
              <wp:positionV relativeFrom="page">
                <wp:posOffset>8815705</wp:posOffset>
              </wp:positionV>
              <wp:extent cx="177165" cy="151765"/>
              <wp:effectExtent l="1905" t="0" r="1905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16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85A887" w14:textId="77777777" w:rsidR="00114C4D" w:rsidRDefault="00096F81">
                          <w:pPr>
                            <w:spacing w:after="0" w:line="213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5BDA6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7" type="#_x0000_t202" style="position:absolute;margin-left:298.65pt;margin-top:694.15pt;width:13.95pt;height:11.95pt;z-index:-2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" filled="f" stroked="f">
              <v:textbox inset="0,0,0,0">
                <w:txbxContent>
                  <w:p w14:paraId="4285A887" w14:textId="77777777" w:rsidR="00114C4D" w:rsidRDefault="00096F81">
                    <w:pPr>
                      <w:spacing w:after="0" w:line="213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8525B" w14:textId="77248605" w:rsidR="00114C4D" w:rsidRDefault="00D6272F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3833" behindDoc="1" locked="0" layoutInCell="1" allowOverlap="1" wp14:anchorId="78A0B4FD" wp14:editId="1C4AA83A">
              <wp:simplePos x="0" y="0"/>
              <wp:positionH relativeFrom="page">
                <wp:posOffset>3792855</wp:posOffset>
              </wp:positionH>
              <wp:positionV relativeFrom="page">
                <wp:posOffset>8815705</wp:posOffset>
              </wp:positionV>
              <wp:extent cx="177165" cy="151765"/>
              <wp:effectExtent l="1905" t="0" r="190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16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8E8E03" w14:textId="77777777" w:rsidR="00114C4D" w:rsidRDefault="00096F81">
                          <w:pPr>
                            <w:spacing w:after="0" w:line="213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A0B4FD"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margin-left:298.65pt;margin-top:694.15pt;width:13.95pt;height:11.95pt;z-index:-264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" filled="f" stroked="f">
              <v:textbox inset="0,0,0,0">
                <w:txbxContent>
                  <w:p w14:paraId="1D8E8E03" w14:textId="77777777" w:rsidR="00114C4D" w:rsidRDefault="00096F81">
                    <w:pPr>
                      <w:spacing w:after="0" w:line="213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39939" w14:textId="2A32E1F1" w:rsidR="00114C4D" w:rsidRDefault="00D6272F">
    <w:pPr>
      <w:spacing w:after="0" w:line="200" w:lineRule="exact"/>
      <w:rPr>
        <w:sz w:val="19"/>
        <w:szCs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3834" behindDoc="1" locked="0" layoutInCell="1" allowOverlap="1" wp14:anchorId="30FED010" wp14:editId="43F507A3">
              <wp:simplePos x="0" y="0"/>
              <wp:positionH relativeFrom="page">
                <wp:posOffset>3792855</wp:posOffset>
              </wp:positionH>
              <wp:positionV relativeFrom="page">
                <wp:posOffset>8815705</wp:posOffset>
              </wp:positionV>
              <wp:extent cx="177165" cy="151765"/>
              <wp:effectExtent l="1905" t="0" r="190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16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2F6D" w14:textId="77777777" w:rsidR="00114C4D" w:rsidRDefault="00096F81">
                          <w:pPr>
                            <w:spacing w:after="0" w:line="213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FED010"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margin-left:298.65pt;margin-top:694.15pt;width:13.95pt;height:11.95pt;z-index:-264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" filled="f" stroked="f">
              <v:textbox inset="0,0,0,0">
                <w:txbxContent>
                  <w:p w14:paraId="49172F6D" w14:textId="77777777" w:rsidR="00114C4D" w:rsidRDefault="00096F81">
                    <w:pPr>
                      <w:spacing w:after="0" w:line="213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07FAE" w14:textId="77777777" w:rsidR="008E706C" w:rsidRDefault="008E706C">
      <w:pPr>
        <w:spacing w:after="0" w:line="240" w:lineRule="auto"/>
      </w:pPr>
      <w:r>
        <w:separator/>
      </w:r>
    </w:p>
  </w:footnote>
  <w:footnote w:type="continuationSeparator" w:id="0">
    <w:p w14:paraId="3E422BAC" w14:textId="77777777" w:rsidR="008E706C" w:rsidRDefault="008E706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hit Ramachandran">
    <w15:presenceInfo w15:providerId="AD" w15:userId="S::rohitrr@soe.rutgers.edu::eaf2cf6c-5559-4621-bbc4-efe28b86f1d7"/>
  </w15:person>
  <w15:person w15:author="Chaitanya Sampat [2]">
    <w15:presenceInfo w15:providerId="Windows Live" w15:userId="a240db940af4542c"/>
  </w15:person>
  <w15:person w15:author="Chaitanya Sampat">
    <w15:presenceInfo w15:providerId="None" w15:userId="Chaitanya Sampa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4D"/>
    <w:rsid w:val="0008395A"/>
    <w:rsid w:val="00096F81"/>
    <w:rsid w:val="00114C4D"/>
    <w:rsid w:val="001B1872"/>
    <w:rsid w:val="001E18DE"/>
    <w:rsid w:val="003C08D4"/>
    <w:rsid w:val="005D1586"/>
    <w:rsid w:val="006C114F"/>
    <w:rsid w:val="00772DAF"/>
    <w:rsid w:val="00795CD4"/>
    <w:rsid w:val="007D2F3E"/>
    <w:rsid w:val="008E706C"/>
    <w:rsid w:val="00A84594"/>
    <w:rsid w:val="00A958F1"/>
    <w:rsid w:val="00B446FE"/>
    <w:rsid w:val="00B47712"/>
    <w:rsid w:val="00D6272F"/>
    <w:rsid w:val="00E15189"/>
    <w:rsid w:val="00F117BF"/>
    <w:rsid w:val="00F13118"/>
    <w:rsid w:val="00FE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CB775"/>
  <w15:docId w15:val="{EAB080B6-5337-6742-9224-F7289BBF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87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872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845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45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45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5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5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oter" Target="footer10.xml"/><Relationship Id="rId3" Type="http://schemas.openxmlformats.org/officeDocument/2006/relationships/webSettings" Target="webSettings.xml"/><Relationship Id="rId21" Type="http://schemas.openxmlformats.org/officeDocument/2006/relationships/footer" Target="footer6.xml"/><Relationship Id="rId7" Type="http://schemas.microsoft.com/office/2011/relationships/commentsExtended" Target="commentsExtended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4.jpe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footer" Target="footer5.xml"/><Relationship Id="rId29" Type="http://schemas.openxmlformats.org/officeDocument/2006/relationships/hyperlink" Target="https://developer.download.nvidia.com/compute/DevZone/docs/html/C/doc/CUDA_C_Programming_Guide.pdf" TargetMode="Externa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2.xml"/><Relationship Id="rId24" Type="http://schemas.openxmlformats.org/officeDocument/2006/relationships/footer" Target="footer9.xml"/><Relationship Id="rId32" Type="http://schemas.microsoft.com/office/2011/relationships/people" Target="people.xml"/><Relationship Id="rId5" Type="http://schemas.openxmlformats.org/officeDocument/2006/relationships/endnotes" Target="endnotes.xml"/><Relationship Id="rId15" Type="http://schemas.openxmlformats.org/officeDocument/2006/relationships/image" Target="media/image3.png"/><Relationship Id="rId23" Type="http://schemas.openxmlformats.org/officeDocument/2006/relationships/footer" Target="footer8.xml"/><Relationship Id="rId28" Type="http://schemas.openxmlformats.org/officeDocument/2006/relationships/hyperlink" Target="https://books.google.com/books?id=6mwanQAACAAJ" TargetMode="Externa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rohitrr@soemail.rutgers.com" TargetMode="External"/><Relationship Id="rId14" Type="http://schemas.openxmlformats.org/officeDocument/2006/relationships/image" Target="media/image2.png"/><Relationship Id="rId22" Type="http://schemas.openxmlformats.org/officeDocument/2006/relationships/footer" Target="footer7.xml"/><Relationship Id="rId27" Type="http://schemas.openxmlformats.org/officeDocument/2006/relationships/hyperlink" Target="https://books.google.com/books?id=6mwanQAACAAJ" TargetMode="External"/><Relationship Id="rId30" Type="http://schemas.openxmlformats.org/officeDocument/2006/relationships/hyperlink" Target="https://developer.download.nvidia.com/compute/DevZone/docs/html/C/doc/CUDA_C_Programming_Guide.pdf" TargetMode="External"/><Relationship Id="rId8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39</Pages>
  <Words>7960</Words>
  <Characters>45376</Characters>
  <Application>Microsoft Office Word</Application>
  <DocSecurity>0</DocSecurity>
  <Lines>378</Lines>
  <Paragraphs>106</Paragraphs>
  <ScaleCrop>false</ScaleCrop>
  <Company/>
  <LinksUpToDate>false</LinksUpToDate>
  <CharactersWithSpaces>53230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 Sampat</dc:creator>
  <cp:lastModifiedBy>Chaitanya Sampat</cp:lastModifiedBy>
  <cp:revision>7</cp:revision>
  <dcterms:created xsi:type="dcterms:W3CDTF">2019-11-20T15:45:00Z</dcterms:created>
  <dcterms:modified xsi:type="dcterms:W3CDTF">2019-11-21T14:41:00Z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2019-11-07T00:00:00Z</vt:filetime>
  </property>
  <property fmtid="{D5CDD505-2E9C-101B-9397-08002B2CF9AE}" pid="3" name="LastSaved">
    <vt:filetime>2019-11-12T00:00:00Z</vt:filetime>
  </property>
</Properties>
</file>